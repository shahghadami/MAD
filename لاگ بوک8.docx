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F44E97" w14:textId="77777777" w:rsidR="00FE415D" w:rsidRDefault="00FE415D">
      <w:pPr>
        <w:pStyle w:val="NoSpacing"/>
        <w:spacing w:before="1540" w:after="240"/>
        <w:jc w:val="center"/>
        <w:rPr>
          <w:ins w:id="0" w:author="Farhad" w:date="2017-04-12T14:56:00Z"/>
          <w:rFonts w:eastAsiaTheme="minorHAnsi"/>
          <w:color w:val="5B9BD5" w:themeColor="accent1"/>
        </w:rPr>
      </w:pPr>
    </w:p>
    <w:sdt>
      <w:sdtPr>
        <w:rPr>
          <w:rFonts w:eastAsiaTheme="minorHAnsi"/>
          <w:color w:val="5B9BD5" w:themeColor="accent1"/>
        </w:rPr>
        <w:id w:val="1418901296"/>
        <w:docPartObj>
          <w:docPartGallery w:val="Cover Pages"/>
          <w:docPartUnique/>
        </w:docPartObj>
      </w:sdtPr>
      <w:sdtEndPr>
        <w:rPr>
          <w:color w:val="auto"/>
        </w:rPr>
      </w:sdtEndPr>
      <w:sdtContent>
        <w:p w14:paraId="4C77AF33" w14:textId="77777777" w:rsidR="00D76C8B" w:rsidRDefault="00D76C8B">
          <w:pPr>
            <w:pStyle w:val="NoSpacing"/>
            <w:spacing w:before="1540" w:after="240"/>
            <w:jc w:val="center"/>
            <w:rPr>
              <w:color w:val="5B9BD5" w:themeColor="accent1"/>
            </w:rPr>
          </w:pPr>
          <w:r>
            <w:rPr>
              <w:noProof/>
              <w:color w:val="5B9BD5" w:themeColor="accent1"/>
              <w:lang w:bidi="fa-IR"/>
            </w:rPr>
            <w:drawing>
              <wp:inline distT="0" distB="0" distL="0" distR="0" wp14:anchorId="72C975FB" wp14:editId="35C0220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B Nazanin"/>
              <w:caps/>
              <w:color w:val="5B9BD5" w:themeColor="accent1"/>
              <w:sz w:val="72"/>
              <w:szCs w:val="72"/>
              <w:rtl/>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6892825" w14:textId="77777777" w:rsidR="00D76C8B" w:rsidRPr="00D76C8B" w:rsidRDefault="00D76C8B" w:rsidP="00D76C8B">
              <w:pPr>
                <w:pStyle w:val="NoSpacing"/>
                <w:pBdr>
                  <w:top w:val="single" w:sz="6" w:space="6" w:color="5B9BD5" w:themeColor="accent1"/>
                  <w:bottom w:val="single" w:sz="6" w:space="6" w:color="5B9BD5" w:themeColor="accent1"/>
                </w:pBdr>
                <w:bidi/>
                <w:spacing w:after="240"/>
                <w:jc w:val="center"/>
                <w:rPr>
                  <w:rFonts w:asciiTheme="majorHAnsi" w:eastAsiaTheme="majorEastAsia" w:hAnsiTheme="majorHAnsi" w:cs="B Nazanin"/>
                  <w:caps/>
                  <w:color w:val="5B9BD5" w:themeColor="accent1"/>
                  <w:sz w:val="80"/>
                  <w:szCs w:val="80"/>
                </w:rPr>
              </w:pPr>
              <w:r w:rsidRPr="00D76C8B">
                <w:rPr>
                  <w:rFonts w:asciiTheme="majorHAnsi" w:eastAsiaTheme="majorEastAsia" w:hAnsiTheme="majorHAnsi" w:cs="B Nazanin" w:hint="cs"/>
                  <w:caps/>
                  <w:color w:val="5B9BD5" w:themeColor="accent1"/>
                  <w:sz w:val="72"/>
                  <w:szCs w:val="72"/>
                  <w:rtl/>
                </w:rPr>
                <w:t>سامانه خلاصه دستیاری</w:t>
              </w:r>
            </w:p>
          </w:sdtContent>
        </w:sdt>
        <w:sdt>
          <w:sdtPr>
            <w:rPr>
              <w:rFonts w:cs="B Nazanin"/>
              <w:color w:val="5B9BD5" w:themeColor="accent1"/>
              <w:sz w:val="28"/>
              <w:szCs w:val="28"/>
              <w:rtl/>
            </w:rPr>
            <w:alias w:val="Subtitle"/>
            <w:tag w:val=""/>
            <w:id w:val="328029620"/>
            <w:showingPlcHdr/>
            <w:dataBinding w:prefixMappings="xmlns:ns0='http://purl.org/dc/elements/1.1/' xmlns:ns1='http://schemas.openxmlformats.org/package/2006/metadata/core-properties' " w:xpath="/ns1:coreProperties[1]/ns0:subject[1]" w:storeItemID="{6C3C8BC8-F283-45AE-878A-BAB7291924A1}"/>
            <w:text/>
          </w:sdtPr>
          <w:sdtContent>
            <w:p w14:paraId="76D5ED81" w14:textId="77777777" w:rsidR="00D76C8B" w:rsidRPr="00D76C8B" w:rsidRDefault="00561608" w:rsidP="00D76C8B">
              <w:pPr>
                <w:pStyle w:val="NoSpacing"/>
                <w:bidi/>
                <w:jc w:val="center"/>
                <w:rPr>
                  <w:rFonts w:cs="B Nazanin"/>
                  <w:color w:val="5B9BD5" w:themeColor="accent1"/>
                  <w:sz w:val="28"/>
                  <w:szCs w:val="28"/>
                </w:rPr>
              </w:pPr>
              <w:r>
                <w:rPr>
                  <w:color w:val="5B9BD5" w:themeColor="accent1"/>
                  <w:sz w:val="28"/>
                  <w:szCs w:val="28"/>
                </w:rPr>
                <w:t>[Document subtitle]</w:t>
              </w:r>
            </w:p>
          </w:sdtContent>
        </w:sdt>
        <w:p w14:paraId="08055472" w14:textId="77777777" w:rsidR="00D76C8B" w:rsidRDefault="0025700E">
          <w:pPr>
            <w:pStyle w:val="NoSpacing"/>
            <w:spacing w:before="480"/>
            <w:jc w:val="center"/>
            <w:rPr>
              <w:color w:val="5B9BD5" w:themeColor="accent1"/>
            </w:rPr>
          </w:pPr>
          <w:r>
            <w:rPr>
              <w:noProof/>
              <w:color w:val="5B9BD5" w:themeColor="accent1"/>
              <w:lang w:bidi="fa-IR"/>
            </w:rPr>
            <w:pict w14:anchorId="26E7674D">
              <v:shapetype id="_x0000_t202" coordsize="21600,21600" o:spt="202" path="m,l,21600r21600,l21600,xe">
                <v:stroke joinstyle="miter"/>
                <v:path gradientshapeok="t" o:connecttype="rect"/>
              </v:shapetype>
              <v:shape id="Text Box 142" o:spid="_x0000_s1123" type="#_x0000_t202" style="position:absolute;left:0;text-align:left;margin-left:0;margin-top:0;width:516pt;height:43.9pt;z-index:251660288;visibility:visible;mso-width-percent:1000;mso-top-percent:85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rFonts w:cs="B Nazanin"/>
                          <w:b/>
                          <w:bCs/>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6BA21BC0" w14:textId="77777777" w:rsidR="0025700E" w:rsidRPr="00D76C8B" w:rsidRDefault="0025700E" w:rsidP="00D76C8B">
                          <w:pPr>
                            <w:pStyle w:val="NoSpacing"/>
                            <w:spacing w:after="40"/>
                            <w:jc w:val="center"/>
                            <w:rPr>
                              <w:rFonts w:cs="B Nazanin"/>
                              <w:b/>
                              <w:bCs/>
                              <w:caps/>
                              <w:color w:val="5B9BD5" w:themeColor="accent1"/>
                              <w:sz w:val="28"/>
                              <w:szCs w:val="28"/>
                            </w:rPr>
                          </w:pPr>
                          <w:r>
                            <w:rPr>
                              <w:rFonts w:cs="B Nazanin"/>
                              <w:b/>
                              <w:bCs/>
                              <w:caps/>
                              <w:color w:val="5B9BD5" w:themeColor="accent1"/>
                              <w:sz w:val="28"/>
                              <w:szCs w:val="28"/>
                            </w:rPr>
                            <w:t xml:space="preserve">     </w:t>
                          </w:r>
                        </w:p>
                      </w:sdtContent>
                    </w:sdt>
                    <w:p w14:paraId="450F92C8" w14:textId="77777777" w:rsidR="0025700E" w:rsidRPr="00D76C8B" w:rsidRDefault="0025700E" w:rsidP="00D76C8B">
                      <w:pPr>
                        <w:pStyle w:val="NoSpacing"/>
                        <w:jc w:val="center"/>
                        <w:rPr>
                          <w:rFonts w:cs="B Nazanin"/>
                          <w:b/>
                          <w:bCs/>
                          <w:color w:val="5B9BD5" w:themeColor="accent1"/>
                          <w:sz w:val="28"/>
                          <w:szCs w:val="28"/>
                        </w:rPr>
                      </w:pPr>
                      <w:sdt>
                        <w:sdtPr>
                          <w:rPr>
                            <w:rFonts w:cs="B Nazanin"/>
                            <w:b/>
                            <w:bCs/>
                            <w:caps/>
                            <w:color w:val="5B9BD5" w:themeColor="accent1"/>
                            <w:sz w:val="28"/>
                            <w:szCs w:val="28"/>
                          </w:rPr>
                          <w:alias w:val="Company"/>
                          <w:tag w:val=""/>
                          <w:id w:val="1390145197"/>
                          <w:dataBinding w:prefixMappings="xmlns:ns0='http://schemas.openxmlformats.org/officeDocument/2006/extended-properties' " w:xpath="/ns0:Properties[1]/ns0:Company[1]" w:storeItemID="{6668398D-A668-4E3E-A5EB-62B293D839F1}"/>
                          <w:text/>
                        </w:sdtPr>
                        <w:sdtContent>
                          <w:r w:rsidRPr="00D76C8B">
                            <w:rPr>
                              <w:rFonts w:cs="B Nazanin" w:hint="cs"/>
                              <w:b/>
                              <w:bCs/>
                              <w:caps/>
                              <w:color w:val="5B9BD5" w:themeColor="accent1"/>
                              <w:sz w:val="28"/>
                              <w:szCs w:val="28"/>
                              <w:rtl/>
                            </w:rPr>
                            <w:t>شرکت پژوهان</w:t>
                          </w:r>
                        </w:sdtContent>
                      </w:sdt>
                    </w:p>
                    <w:p w14:paraId="017ECA38" w14:textId="77777777" w:rsidR="0025700E" w:rsidRDefault="0025700E">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[Company address]</w:t>
                          </w:r>
                        </w:sdtContent>
                      </w:sdt>
                    </w:p>
                  </w:txbxContent>
                </v:textbox>
                <w10:wrap anchorx="margin" anchory="page"/>
              </v:shape>
            </w:pict>
          </w:r>
          <w:r w:rsidR="00D76C8B">
            <w:rPr>
              <w:noProof/>
              <w:color w:val="5B9BD5" w:themeColor="accent1"/>
              <w:lang w:bidi="fa-IR"/>
            </w:rPr>
            <w:drawing>
              <wp:inline distT="0" distB="0" distL="0" distR="0" wp14:anchorId="1672C440" wp14:editId="4BDF8578">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F854027" w14:textId="77777777" w:rsidR="00D76C8B" w:rsidRDefault="00D76C8B" w:rsidP="00D76C8B">
          <w:r>
            <w:br w:type="page"/>
          </w:r>
        </w:p>
      </w:sdtContent>
    </w:sdt>
    <w:bookmarkStart w:id="1" w:name="فهرست"/>
    <w:bookmarkEnd w:id="1"/>
    <w:p w14:paraId="45FAEE7C" w14:textId="77777777" w:rsidR="008E2DA4" w:rsidRDefault="00543DDE">
      <w:pPr>
        <w:pStyle w:val="TOC1"/>
        <w:rPr>
          <w:rFonts w:asciiTheme="minorHAnsi" w:eastAsiaTheme="minorEastAsia" w:hAnsiTheme="minorHAnsi" w:cstheme="minorBidi"/>
          <w:b w:val="0"/>
          <w:bCs w:val="0"/>
          <w:noProof/>
          <w:sz w:val="22"/>
          <w:szCs w:val="22"/>
          <w:rtl/>
          <w:lang w:bidi="fa-IR"/>
        </w:rPr>
      </w:pPr>
      <w:r>
        <w:rPr>
          <w:b w:val="0"/>
          <w:bCs w:val="0"/>
          <w:rtl/>
        </w:rPr>
        <w:lastRenderedPageBreak/>
        <w:fldChar w:fldCharType="begin"/>
      </w:r>
      <w:r w:rsidR="008E2DA4">
        <w:rPr>
          <w:b w:val="0"/>
          <w:bCs w:val="0"/>
          <w:rtl/>
        </w:rPr>
        <w:instrText xml:space="preserve"> </w:instrText>
      </w:r>
      <w:r w:rsidR="008E2DA4">
        <w:rPr>
          <w:b w:val="0"/>
          <w:bCs w:val="0"/>
        </w:rPr>
        <w:instrText>TOC</w:instrText>
      </w:r>
      <w:r w:rsidR="008E2DA4">
        <w:rPr>
          <w:b w:val="0"/>
          <w:bCs w:val="0"/>
          <w:rtl/>
        </w:rPr>
        <w:instrText xml:space="preserve"> \</w:instrText>
      </w:r>
      <w:r w:rsidR="008E2DA4">
        <w:rPr>
          <w:b w:val="0"/>
          <w:bCs w:val="0"/>
        </w:rPr>
        <w:instrText>o "1-3" \h \z \u</w:instrText>
      </w:r>
      <w:r w:rsidR="008E2DA4">
        <w:rPr>
          <w:b w:val="0"/>
          <w:bCs w:val="0"/>
          <w:rtl/>
        </w:rPr>
        <w:instrText xml:space="preserve"> </w:instrText>
      </w:r>
      <w:r>
        <w:rPr>
          <w:b w:val="0"/>
          <w:bCs w:val="0"/>
          <w:rtl/>
        </w:rPr>
        <w:fldChar w:fldCharType="separate"/>
      </w:r>
      <w:hyperlink w:anchor="_Toc478296066" w:history="1">
        <w:r w:rsidR="008E2DA4" w:rsidRPr="008D546F">
          <w:rPr>
            <w:rStyle w:val="Hyperlink"/>
            <w:rFonts w:hint="eastAsia"/>
            <w:noProof/>
            <w:rtl/>
          </w:rPr>
          <w:t>مقدمه</w:t>
        </w:r>
        <w:r w:rsidR="008E2DA4">
          <w:rPr>
            <w:noProof/>
            <w:webHidden/>
            <w:rtl/>
          </w:rPr>
          <w:tab/>
        </w:r>
        <w:r>
          <w:rPr>
            <w:rStyle w:val="Hyperlink"/>
            <w:noProof/>
            <w:rtl/>
          </w:rPr>
          <w:fldChar w:fldCharType="begin"/>
        </w:r>
        <w:r w:rsidR="008E2DA4">
          <w:rPr>
            <w:noProof/>
            <w:webHidden/>
            <w:rtl/>
          </w:rPr>
          <w:instrText xml:space="preserve"> </w:instrText>
        </w:r>
        <w:r w:rsidR="008E2DA4">
          <w:rPr>
            <w:noProof/>
            <w:webHidden/>
          </w:rPr>
          <w:instrText>PAGEREF</w:instrText>
        </w:r>
        <w:r w:rsidR="008E2DA4">
          <w:rPr>
            <w:noProof/>
            <w:webHidden/>
            <w:rtl/>
          </w:rPr>
          <w:instrText xml:space="preserve"> _</w:instrText>
        </w:r>
        <w:r w:rsidR="008E2DA4">
          <w:rPr>
            <w:noProof/>
            <w:webHidden/>
          </w:rPr>
          <w:instrText>Toc478296066 \h</w:instrText>
        </w:r>
        <w:r w:rsidR="008E2DA4">
          <w:rPr>
            <w:noProof/>
            <w:webHidden/>
            <w:rtl/>
          </w:rPr>
          <w:instrText xml:space="preserve"> </w:instrText>
        </w:r>
        <w:r>
          <w:rPr>
            <w:rStyle w:val="Hyperlink"/>
            <w:noProof/>
            <w:rtl/>
          </w:rPr>
        </w:r>
        <w:r>
          <w:rPr>
            <w:rStyle w:val="Hyperlink"/>
            <w:noProof/>
            <w:rtl/>
          </w:rPr>
          <w:fldChar w:fldCharType="separate"/>
        </w:r>
        <w:r w:rsidR="008E2DA4">
          <w:rPr>
            <w:noProof/>
            <w:webHidden/>
            <w:rtl/>
          </w:rPr>
          <w:t>3</w:t>
        </w:r>
        <w:r>
          <w:rPr>
            <w:rStyle w:val="Hyperlink"/>
            <w:noProof/>
            <w:rtl/>
          </w:rPr>
          <w:fldChar w:fldCharType="end"/>
        </w:r>
      </w:hyperlink>
    </w:p>
    <w:p w14:paraId="469BEE7A" w14:textId="77777777" w:rsidR="008E2DA4" w:rsidRDefault="0025700E">
      <w:pPr>
        <w:pStyle w:val="TOC1"/>
        <w:rPr>
          <w:rFonts w:asciiTheme="minorHAnsi" w:eastAsiaTheme="minorEastAsia" w:hAnsiTheme="minorHAnsi" w:cstheme="minorBidi"/>
          <w:b w:val="0"/>
          <w:bCs w:val="0"/>
          <w:noProof/>
          <w:sz w:val="22"/>
          <w:szCs w:val="22"/>
          <w:rtl/>
          <w:lang w:bidi="fa-IR"/>
        </w:rPr>
      </w:pPr>
      <w:hyperlink w:anchor="_Toc478296067" w:history="1">
        <w:r w:rsidR="008E2DA4" w:rsidRPr="008D546F">
          <w:rPr>
            <w:rStyle w:val="Hyperlink"/>
            <w:rFonts w:hint="eastAsia"/>
            <w:noProof/>
            <w:rtl/>
          </w:rPr>
          <w:t>جداول</w:t>
        </w:r>
        <w:r w:rsidR="008E2DA4" w:rsidRPr="008D546F">
          <w:rPr>
            <w:rStyle w:val="Hyperlink"/>
            <w:noProof/>
            <w:rtl/>
          </w:rPr>
          <w:t xml:space="preserve"> </w:t>
        </w:r>
        <w:r w:rsidR="008E2DA4" w:rsidRPr="008D546F">
          <w:rPr>
            <w:rStyle w:val="Hyperlink"/>
            <w:rFonts w:hint="eastAsia"/>
            <w:noProof/>
            <w:rtl/>
          </w:rPr>
          <w:t>ز</w:t>
        </w:r>
        <w:r w:rsidR="008E2DA4" w:rsidRPr="008D546F">
          <w:rPr>
            <w:rStyle w:val="Hyperlink"/>
            <w:rFonts w:hint="cs"/>
            <w:noProof/>
            <w:rtl/>
          </w:rPr>
          <w:t>ی</w:t>
        </w:r>
        <w:r w:rsidR="008E2DA4" w:rsidRPr="008D546F">
          <w:rPr>
            <w:rStyle w:val="Hyperlink"/>
            <w:rFonts w:hint="eastAsia"/>
            <w:noProof/>
            <w:rtl/>
          </w:rPr>
          <w:t>ر</w:t>
        </w:r>
        <w:r w:rsidR="008E2DA4" w:rsidRPr="008D546F">
          <w:rPr>
            <w:rStyle w:val="Hyperlink"/>
            <w:noProof/>
            <w:rtl/>
          </w:rPr>
          <w:t xml:space="preserve"> </w:t>
        </w:r>
        <w:r w:rsidR="008E2DA4" w:rsidRPr="008D546F">
          <w:rPr>
            <w:rStyle w:val="Hyperlink"/>
            <w:rFonts w:hint="eastAsia"/>
            <w:noProof/>
            <w:rtl/>
          </w:rPr>
          <w:t>ساخت</w:t>
        </w:r>
        <w:r w:rsidR="008E2DA4" w:rsidRPr="008D546F">
          <w:rPr>
            <w:rStyle w:val="Hyperlink"/>
            <w:noProof/>
            <w:rtl/>
          </w:rPr>
          <w:t>:</w:t>
        </w:r>
        <w:r w:rsidR="008E2DA4">
          <w:rPr>
            <w:noProof/>
            <w:webHidden/>
            <w:rtl/>
          </w:rPr>
          <w:tab/>
        </w:r>
        <w:r w:rsidR="00543DDE">
          <w:rPr>
            <w:rStyle w:val="Hyperlink"/>
            <w:noProof/>
            <w:rtl/>
          </w:rPr>
          <w:fldChar w:fldCharType="begin"/>
        </w:r>
        <w:r w:rsidR="008E2DA4">
          <w:rPr>
            <w:noProof/>
            <w:webHidden/>
            <w:rtl/>
          </w:rPr>
          <w:instrText xml:space="preserve"> </w:instrText>
        </w:r>
        <w:r w:rsidR="008E2DA4">
          <w:rPr>
            <w:noProof/>
            <w:webHidden/>
          </w:rPr>
          <w:instrText>PAGEREF</w:instrText>
        </w:r>
        <w:r w:rsidR="008E2DA4">
          <w:rPr>
            <w:noProof/>
            <w:webHidden/>
            <w:rtl/>
          </w:rPr>
          <w:instrText xml:space="preserve"> _</w:instrText>
        </w:r>
        <w:r w:rsidR="008E2DA4">
          <w:rPr>
            <w:noProof/>
            <w:webHidden/>
          </w:rPr>
          <w:instrText>Toc478296067 \h</w:instrText>
        </w:r>
        <w:r w:rsidR="008E2DA4">
          <w:rPr>
            <w:noProof/>
            <w:webHidden/>
            <w:rtl/>
          </w:rPr>
          <w:instrText xml:space="preserve"> </w:instrText>
        </w:r>
        <w:r w:rsidR="00543DDE">
          <w:rPr>
            <w:rStyle w:val="Hyperlink"/>
            <w:noProof/>
            <w:rtl/>
          </w:rPr>
        </w:r>
        <w:r w:rsidR="00543DDE">
          <w:rPr>
            <w:rStyle w:val="Hyperlink"/>
            <w:noProof/>
            <w:rtl/>
          </w:rPr>
          <w:fldChar w:fldCharType="separate"/>
        </w:r>
        <w:r w:rsidR="008E2DA4">
          <w:rPr>
            <w:noProof/>
            <w:webHidden/>
            <w:rtl/>
          </w:rPr>
          <w:t>3</w:t>
        </w:r>
        <w:r w:rsidR="00543DDE">
          <w:rPr>
            <w:rStyle w:val="Hyperlink"/>
            <w:noProof/>
            <w:rtl/>
          </w:rPr>
          <w:fldChar w:fldCharType="end"/>
        </w:r>
      </w:hyperlink>
    </w:p>
    <w:p w14:paraId="67189995" w14:textId="77777777" w:rsidR="008E2DA4" w:rsidRDefault="0025700E" w:rsidP="008E2DA4">
      <w:pPr>
        <w:pStyle w:val="TOC2"/>
        <w:rPr>
          <w:rFonts w:asciiTheme="minorHAnsi" w:eastAsiaTheme="minorEastAsia" w:hAnsiTheme="minorHAnsi" w:cstheme="minorBidi"/>
          <w:noProof/>
          <w:sz w:val="22"/>
          <w:szCs w:val="22"/>
          <w:rtl/>
          <w:lang w:bidi="fa-IR"/>
        </w:rPr>
      </w:pPr>
      <w:hyperlink w:anchor="_Toc478296068" w:history="1">
        <w:r w:rsidR="008E2DA4" w:rsidRPr="008D546F">
          <w:rPr>
            <w:rStyle w:val="Hyperlink"/>
            <w:rFonts w:hint="eastAsia"/>
            <w:b/>
            <w:noProof/>
            <w:rtl/>
          </w:rPr>
          <w:t>جدول</w:t>
        </w:r>
        <w:r w:rsidR="008E2DA4" w:rsidRPr="008D546F">
          <w:rPr>
            <w:rStyle w:val="Hyperlink"/>
            <w:b/>
            <w:noProof/>
            <w:rtl/>
          </w:rPr>
          <w:t xml:space="preserve">  1-</w:t>
        </w:r>
        <w:r w:rsidR="008E2DA4">
          <w:rPr>
            <w:rFonts w:asciiTheme="minorHAnsi" w:eastAsiaTheme="minorEastAsia" w:hAnsiTheme="minorHAnsi" w:cstheme="minorBidi"/>
            <w:noProof/>
            <w:sz w:val="22"/>
            <w:szCs w:val="22"/>
            <w:rtl/>
            <w:lang w:bidi="fa-IR"/>
          </w:rPr>
          <w:tab/>
        </w:r>
        <w:r w:rsidR="008E2DA4" w:rsidRPr="008D546F">
          <w:rPr>
            <w:rStyle w:val="Hyperlink"/>
            <w:rFonts w:hint="eastAsia"/>
            <w:noProof/>
            <w:rtl/>
          </w:rPr>
          <w:t>جدول</w:t>
        </w:r>
        <w:r w:rsidR="008E2DA4" w:rsidRPr="008D546F">
          <w:rPr>
            <w:rStyle w:val="Hyperlink"/>
            <w:noProof/>
            <w:rtl/>
          </w:rPr>
          <w:t xml:space="preserve"> </w:t>
        </w:r>
        <w:r w:rsidR="008E2DA4" w:rsidRPr="008D546F">
          <w:rPr>
            <w:rStyle w:val="Hyperlink"/>
            <w:rFonts w:hint="eastAsia"/>
            <w:noProof/>
            <w:rtl/>
          </w:rPr>
          <w:t>استان</w:t>
        </w:r>
        <w:r w:rsidR="008E2DA4" w:rsidRPr="008D546F">
          <w:rPr>
            <w:rStyle w:val="Hyperlink"/>
            <w:noProof/>
            <w:rtl/>
          </w:rPr>
          <w:t xml:space="preserve">  </w:t>
        </w:r>
        <w:r>
          <w:rPr>
            <w:rStyle w:val="Hyperlink"/>
            <w:noProof/>
          </w:rPr>
        </w:r>
        <w:r>
          <w:rPr>
            <w:rStyle w:val="Hyperlink"/>
            <w:noProof/>
          </w:rPr>
          <w:pict w14:anchorId="5C659912">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64" o:spid="_x0000_s1207" type="#_x0000_t13" href="#فهرست" style="width:11.35pt;height:11.35pt;rotation:-90;visibility:visible;mso-left-percent:-10001;mso-top-percent:-10001;mso-position-horizontal:absolute;mso-position-horizontal-relative:char;mso-position-vertical:absolute;mso-position-vertical-relative:line;mso-left-percent:-10001;mso-top-percent:-10001;v-text-anchor:middle" o:button="t" adj="10800" fillcolor="#5b9bd5 [3204]" strokecolor="#1f4d78 [1604]" strokeweight="1pt">
              <v:fill o:detectmouseclick="t"/>
              <w10:wrap type="none" anchorx="page"/>
              <w10:anchorlock/>
            </v:shape>
          </w:pict>
        </w:r>
        <w:r w:rsidR="008E2DA4">
          <w:rPr>
            <w:noProof/>
            <w:webHidden/>
            <w:rtl/>
          </w:rPr>
          <w:tab/>
        </w:r>
        <w:r w:rsidR="00543DDE">
          <w:rPr>
            <w:rStyle w:val="Hyperlink"/>
            <w:noProof/>
            <w:rtl/>
          </w:rPr>
          <w:fldChar w:fldCharType="begin"/>
        </w:r>
        <w:r w:rsidR="008E2DA4">
          <w:rPr>
            <w:noProof/>
            <w:webHidden/>
            <w:rtl/>
          </w:rPr>
          <w:instrText xml:space="preserve"> </w:instrText>
        </w:r>
        <w:r w:rsidR="008E2DA4">
          <w:rPr>
            <w:noProof/>
            <w:webHidden/>
          </w:rPr>
          <w:instrText>PAGEREF</w:instrText>
        </w:r>
        <w:r w:rsidR="008E2DA4">
          <w:rPr>
            <w:noProof/>
            <w:webHidden/>
            <w:rtl/>
          </w:rPr>
          <w:instrText xml:space="preserve"> _</w:instrText>
        </w:r>
        <w:r w:rsidR="008E2DA4">
          <w:rPr>
            <w:noProof/>
            <w:webHidden/>
          </w:rPr>
          <w:instrText>Toc478296068 \h</w:instrText>
        </w:r>
        <w:r w:rsidR="008E2DA4">
          <w:rPr>
            <w:noProof/>
            <w:webHidden/>
            <w:rtl/>
          </w:rPr>
          <w:instrText xml:space="preserve"> </w:instrText>
        </w:r>
        <w:r w:rsidR="00543DDE">
          <w:rPr>
            <w:rStyle w:val="Hyperlink"/>
            <w:noProof/>
            <w:rtl/>
          </w:rPr>
        </w:r>
        <w:r w:rsidR="00543DDE">
          <w:rPr>
            <w:rStyle w:val="Hyperlink"/>
            <w:noProof/>
            <w:rtl/>
          </w:rPr>
          <w:fldChar w:fldCharType="separate"/>
        </w:r>
        <w:r w:rsidR="008E2DA4">
          <w:rPr>
            <w:noProof/>
            <w:webHidden/>
            <w:rtl/>
          </w:rPr>
          <w:t>3</w:t>
        </w:r>
        <w:r w:rsidR="00543DDE">
          <w:rPr>
            <w:rStyle w:val="Hyperlink"/>
            <w:noProof/>
            <w:rtl/>
          </w:rPr>
          <w:fldChar w:fldCharType="end"/>
        </w:r>
      </w:hyperlink>
    </w:p>
    <w:p w14:paraId="35C8CC1C" w14:textId="77777777" w:rsidR="008E2DA4" w:rsidRDefault="0025700E" w:rsidP="008E2DA4">
      <w:pPr>
        <w:pStyle w:val="TOC2"/>
        <w:rPr>
          <w:rFonts w:asciiTheme="minorHAnsi" w:eastAsiaTheme="minorEastAsia" w:hAnsiTheme="minorHAnsi" w:cstheme="minorBidi"/>
          <w:noProof/>
          <w:sz w:val="22"/>
          <w:szCs w:val="22"/>
          <w:rtl/>
          <w:lang w:bidi="fa-IR"/>
        </w:rPr>
      </w:pPr>
      <w:hyperlink w:anchor="_Toc478296069" w:history="1">
        <w:r w:rsidR="008E2DA4" w:rsidRPr="008D546F">
          <w:rPr>
            <w:rStyle w:val="Hyperlink"/>
            <w:rFonts w:hint="eastAsia"/>
            <w:b/>
            <w:noProof/>
            <w:rtl/>
          </w:rPr>
          <w:t>جدول</w:t>
        </w:r>
        <w:r w:rsidR="008E2DA4" w:rsidRPr="008D546F">
          <w:rPr>
            <w:rStyle w:val="Hyperlink"/>
            <w:b/>
            <w:noProof/>
            <w:rtl/>
          </w:rPr>
          <w:t xml:space="preserve">  2-</w:t>
        </w:r>
        <w:r w:rsidR="008E2DA4">
          <w:rPr>
            <w:rFonts w:asciiTheme="minorHAnsi" w:eastAsiaTheme="minorEastAsia" w:hAnsiTheme="minorHAnsi" w:cstheme="minorBidi"/>
            <w:noProof/>
            <w:sz w:val="22"/>
            <w:szCs w:val="22"/>
            <w:rtl/>
            <w:lang w:bidi="fa-IR"/>
          </w:rPr>
          <w:tab/>
        </w:r>
        <w:r w:rsidR="008E2DA4" w:rsidRPr="008D546F">
          <w:rPr>
            <w:rStyle w:val="Hyperlink"/>
            <w:rFonts w:hint="eastAsia"/>
            <w:noProof/>
            <w:rtl/>
          </w:rPr>
          <w:t>جدول</w:t>
        </w:r>
        <w:r w:rsidR="008E2DA4" w:rsidRPr="008D546F">
          <w:rPr>
            <w:rStyle w:val="Hyperlink"/>
            <w:noProof/>
            <w:rtl/>
          </w:rPr>
          <w:t xml:space="preserve"> </w:t>
        </w:r>
        <w:r w:rsidR="008E2DA4" w:rsidRPr="008D546F">
          <w:rPr>
            <w:rStyle w:val="Hyperlink"/>
            <w:rFonts w:hint="eastAsia"/>
            <w:noProof/>
            <w:rtl/>
          </w:rPr>
          <w:t>شهر</w:t>
        </w:r>
        <w:r w:rsidR="008E2DA4" w:rsidRPr="008D546F">
          <w:rPr>
            <w:rStyle w:val="Hyperlink"/>
            <w:noProof/>
            <w:rtl/>
          </w:rPr>
          <w:t xml:space="preserve">  </w:t>
        </w:r>
        <w:r>
          <w:rPr>
            <w:rStyle w:val="Hyperlink"/>
            <w:noProof/>
          </w:rPr>
        </w:r>
        <w:r>
          <w:rPr>
            <w:rStyle w:val="Hyperlink"/>
            <w:noProof/>
          </w:rPr>
          <w:pict w14:anchorId="769351C2">
            <v:shape id="Right Arrow 165" o:spid="_x0000_s1206" type="#_x0000_t13" href="#فهرست" style="width:11.35pt;height:11.35pt;rotation:-90;visibility:visible;mso-left-percent:-10001;mso-top-percent:-10001;mso-position-horizontal:absolute;mso-position-horizontal-relative:char;mso-position-vertical:absolute;mso-position-vertical-relative:line;mso-left-percent:-10001;mso-top-percent:-10001;v-text-anchor:middle" o:button="t" adj="10800" fillcolor="#5b9bd5 [3204]" strokecolor="#1f4d78 [1604]" strokeweight="1pt">
              <v:fill o:detectmouseclick="t"/>
              <w10:wrap type="none" anchorx="page"/>
              <w10:anchorlock/>
            </v:shape>
          </w:pict>
        </w:r>
        <w:r w:rsidR="008E2DA4">
          <w:rPr>
            <w:noProof/>
            <w:webHidden/>
            <w:rtl/>
          </w:rPr>
          <w:tab/>
        </w:r>
        <w:r w:rsidR="00543DDE">
          <w:rPr>
            <w:rStyle w:val="Hyperlink"/>
            <w:noProof/>
            <w:rtl/>
          </w:rPr>
          <w:fldChar w:fldCharType="begin"/>
        </w:r>
        <w:r w:rsidR="008E2DA4">
          <w:rPr>
            <w:noProof/>
            <w:webHidden/>
            <w:rtl/>
          </w:rPr>
          <w:instrText xml:space="preserve"> </w:instrText>
        </w:r>
        <w:r w:rsidR="008E2DA4">
          <w:rPr>
            <w:noProof/>
            <w:webHidden/>
          </w:rPr>
          <w:instrText>PAGEREF</w:instrText>
        </w:r>
        <w:r w:rsidR="008E2DA4">
          <w:rPr>
            <w:noProof/>
            <w:webHidden/>
            <w:rtl/>
          </w:rPr>
          <w:instrText xml:space="preserve"> _</w:instrText>
        </w:r>
        <w:r w:rsidR="008E2DA4">
          <w:rPr>
            <w:noProof/>
            <w:webHidden/>
          </w:rPr>
          <w:instrText>Toc478296069 \h</w:instrText>
        </w:r>
        <w:r w:rsidR="008E2DA4">
          <w:rPr>
            <w:noProof/>
            <w:webHidden/>
            <w:rtl/>
          </w:rPr>
          <w:instrText xml:space="preserve"> </w:instrText>
        </w:r>
        <w:r w:rsidR="00543DDE">
          <w:rPr>
            <w:rStyle w:val="Hyperlink"/>
            <w:noProof/>
            <w:rtl/>
          </w:rPr>
        </w:r>
        <w:r w:rsidR="00543DDE">
          <w:rPr>
            <w:rStyle w:val="Hyperlink"/>
            <w:noProof/>
            <w:rtl/>
          </w:rPr>
          <w:fldChar w:fldCharType="separate"/>
        </w:r>
        <w:r w:rsidR="008E2DA4">
          <w:rPr>
            <w:noProof/>
            <w:webHidden/>
            <w:rtl/>
          </w:rPr>
          <w:t>3</w:t>
        </w:r>
        <w:r w:rsidR="00543DDE">
          <w:rPr>
            <w:rStyle w:val="Hyperlink"/>
            <w:noProof/>
            <w:rtl/>
          </w:rPr>
          <w:fldChar w:fldCharType="end"/>
        </w:r>
      </w:hyperlink>
    </w:p>
    <w:p w14:paraId="734B25FC" w14:textId="77777777" w:rsidR="008E2DA4" w:rsidRDefault="0025700E" w:rsidP="008E2DA4">
      <w:pPr>
        <w:pStyle w:val="TOC2"/>
        <w:rPr>
          <w:rFonts w:asciiTheme="minorHAnsi" w:eastAsiaTheme="minorEastAsia" w:hAnsiTheme="minorHAnsi" w:cstheme="minorBidi"/>
          <w:noProof/>
          <w:sz w:val="22"/>
          <w:szCs w:val="22"/>
          <w:rtl/>
          <w:lang w:bidi="fa-IR"/>
        </w:rPr>
      </w:pPr>
      <w:hyperlink w:anchor="_Toc478296070" w:history="1">
        <w:r w:rsidR="008E2DA4" w:rsidRPr="008D546F">
          <w:rPr>
            <w:rStyle w:val="Hyperlink"/>
            <w:rFonts w:hint="eastAsia"/>
            <w:b/>
            <w:noProof/>
            <w:rtl/>
          </w:rPr>
          <w:t>جدول</w:t>
        </w:r>
        <w:r w:rsidR="008E2DA4" w:rsidRPr="008D546F">
          <w:rPr>
            <w:rStyle w:val="Hyperlink"/>
            <w:b/>
            <w:noProof/>
            <w:rtl/>
          </w:rPr>
          <w:t xml:space="preserve">  3-</w:t>
        </w:r>
        <w:r w:rsidR="008E2DA4">
          <w:rPr>
            <w:rFonts w:asciiTheme="minorHAnsi" w:eastAsiaTheme="minorEastAsia" w:hAnsiTheme="minorHAnsi" w:cstheme="minorBidi"/>
            <w:noProof/>
            <w:sz w:val="22"/>
            <w:szCs w:val="22"/>
            <w:rtl/>
            <w:lang w:bidi="fa-IR"/>
          </w:rPr>
          <w:tab/>
        </w:r>
        <w:r w:rsidR="008E2DA4" w:rsidRPr="008D546F">
          <w:rPr>
            <w:rStyle w:val="Hyperlink"/>
            <w:rFonts w:hint="eastAsia"/>
            <w:noProof/>
            <w:rtl/>
          </w:rPr>
          <w:t>جدول</w:t>
        </w:r>
        <w:r w:rsidR="008E2DA4" w:rsidRPr="008D546F">
          <w:rPr>
            <w:rStyle w:val="Hyperlink"/>
            <w:noProof/>
            <w:rtl/>
          </w:rPr>
          <w:t xml:space="preserve"> </w:t>
        </w:r>
        <w:r w:rsidR="008E2DA4" w:rsidRPr="008D546F">
          <w:rPr>
            <w:rStyle w:val="Hyperlink"/>
            <w:rFonts w:hint="eastAsia"/>
            <w:noProof/>
            <w:rtl/>
          </w:rPr>
          <w:t>دانشگاه</w:t>
        </w:r>
        <w:r w:rsidR="008E2DA4" w:rsidRPr="008D546F">
          <w:rPr>
            <w:rStyle w:val="Hyperlink"/>
            <w:noProof/>
            <w:rtl/>
          </w:rPr>
          <w:t xml:space="preserve"> </w:t>
        </w:r>
        <w:r w:rsidR="008E2DA4" w:rsidRPr="008D546F">
          <w:rPr>
            <w:rStyle w:val="Hyperlink"/>
            <w:rFonts w:hint="cs"/>
            <w:noProof/>
            <w:rtl/>
          </w:rPr>
          <w:t>ی</w:t>
        </w:r>
        <w:r w:rsidR="008E2DA4" w:rsidRPr="008D546F">
          <w:rPr>
            <w:rStyle w:val="Hyperlink"/>
            <w:rFonts w:hint="eastAsia"/>
            <w:noProof/>
            <w:rtl/>
          </w:rPr>
          <w:t>ا</w:t>
        </w:r>
        <w:r w:rsidR="008E2DA4" w:rsidRPr="008D546F">
          <w:rPr>
            <w:rStyle w:val="Hyperlink"/>
            <w:noProof/>
            <w:rtl/>
          </w:rPr>
          <w:t xml:space="preserve"> </w:t>
        </w:r>
        <w:r w:rsidR="008E2DA4" w:rsidRPr="008D546F">
          <w:rPr>
            <w:rStyle w:val="Hyperlink"/>
            <w:rFonts w:hint="eastAsia"/>
            <w:noProof/>
            <w:rtl/>
          </w:rPr>
          <w:t>دانشکده</w:t>
        </w:r>
        <w:r w:rsidR="008E2DA4" w:rsidRPr="008D546F">
          <w:rPr>
            <w:rStyle w:val="Hyperlink"/>
            <w:noProof/>
            <w:rtl/>
          </w:rPr>
          <w:t xml:space="preserve"> </w:t>
        </w:r>
        <w:r w:rsidR="008E2DA4" w:rsidRPr="008D546F">
          <w:rPr>
            <w:rStyle w:val="Hyperlink"/>
            <w:rFonts w:hint="eastAsia"/>
            <w:noProof/>
            <w:rtl/>
          </w:rPr>
          <w:t>مستقل</w:t>
        </w:r>
        <w:r w:rsidR="008E2DA4" w:rsidRPr="008D546F">
          <w:rPr>
            <w:rStyle w:val="Hyperlink"/>
            <w:noProof/>
            <w:rtl/>
          </w:rPr>
          <w:t xml:space="preserve">  </w:t>
        </w:r>
        <w:r>
          <w:rPr>
            <w:rStyle w:val="Hyperlink"/>
            <w:noProof/>
          </w:rPr>
        </w:r>
        <w:r>
          <w:rPr>
            <w:rStyle w:val="Hyperlink"/>
            <w:noProof/>
          </w:rPr>
          <w:pict w14:anchorId="7F8B164F">
            <v:shape id="Right Arrow 166" o:spid="_x0000_s1205" type="#_x0000_t13" href="#فهرست" style="width:11.35pt;height:11.35pt;rotation:-90;visibility:visible;mso-left-percent:-10001;mso-top-percent:-10001;mso-position-horizontal:absolute;mso-position-horizontal-relative:char;mso-position-vertical:absolute;mso-position-vertical-relative:line;mso-left-percent:-10001;mso-top-percent:-10001;v-text-anchor:middle" o:button="t" adj="10800" fillcolor="#5b9bd5 [3204]" strokecolor="#1f4d78 [1604]" strokeweight="1pt">
              <v:fill o:detectmouseclick="t"/>
              <w10:wrap type="none" anchorx="page"/>
              <w10:anchorlock/>
            </v:shape>
          </w:pict>
        </w:r>
        <w:r w:rsidR="008E2DA4">
          <w:rPr>
            <w:noProof/>
            <w:webHidden/>
            <w:rtl/>
          </w:rPr>
          <w:tab/>
        </w:r>
        <w:r w:rsidR="00543DDE">
          <w:rPr>
            <w:rStyle w:val="Hyperlink"/>
            <w:noProof/>
            <w:rtl/>
          </w:rPr>
          <w:fldChar w:fldCharType="begin"/>
        </w:r>
        <w:r w:rsidR="008E2DA4">
          <w:rPr>
            <w:noProof/>
            <w:webHidden/>
            <w:rtl/>
          </w:rPr>
          <w:instrText xml:space="preserve"> </w:instrText>
        </w:r>
        <w:r w:rsidR="008E2DA4">
          <w:rPr>
            <w:noProof/>
            <w:webHidden/>
          </w:rPr>
          <w:instrText>PAGEREF</w:instrText>
        </w:r>
        <w:r w:rsidR="008E2DA4">
          <w:rPr>
            <w:noProof/>
            <w:webHidden/>
            <w:rtl/>
          </w:rPr>
          <w:instrText xml:space="preserve"> _</w:instrText>
        </w:r>
        <w:r w:rsidR="008E2DA4">
          <w:rPr>
            <w:noProof/>
            <w:webHidden/>
          </w:rPr>
          <w:instrText>Toc478296070 \h</w:instrText>
        </w:r>
        <w:r w:rsidR="008E2DA4">
          <w:rPr>
            <w:noProof/>
            <w:webHidden/>
            <w:rtl/>
          </w:rPr>
          <w:instrText xml:space="preserve"> </w:instrText>
        </w:r>
        <w:r w:rsidR="00543DDE">
          <w:rPr>
            <w:rStyle w:val="Hyperlink"/>
            <w:noProof/>
            <w:rtl/>
          </w:rPr>
        </w:r>
        <w:r w:rsidR="00543DDE">
          <w:rPr>
            <w:rStyle w:val="Hyperlink"/>
            <w:noProof/>
            <w:rtl/>
          </w:rPr>
          <w:fldChar w:fldCharType="separate"/>
        </w:r>
        <w:r w:rsidR="008E2DA4">
          <w:rPr>
            <w:noProof/>
            <w:webHidden/>
            <w:rtl/>
          </w:rPr>
          <w:t>3</w:t>
        </w:r>
        <w:r w:rsidR="00543DDE">
          <w:rPr>
            <w:rStyle w:val="Hyperlink"/>
            <w:noProof/>
            <w:rtl/>
          </w:rPr>
          <w:fldChar w:fldCharType="end"/>
        </w:r>
      </w:hyperlink>
    </w:p>
    <w:p w14:paraId="24FD3041" w14:textId="77777777" w:rsidR="008E2DA4" w:rsidRDefault="0025700E" w:rsidP="008E2DA4">
      <w:pPr>
        <w:pStyle w:val="TOC2"/>
        <w:rPr>
          <w:rFonts w:asciiTheme="minorHAnsi" w:eastAsiaTheme="minorEastAsia" w:hAnsiTheme="minorHAnsi" w:cstheme="minorBidi"/>
          <w:noProof/>
          <w:sz w:val="22"/>
          <w:szCs w:val="22"/>
          <w:rtl/>
          <w:lang w:bidi="fa-IR"/>
        </w:rPr>
      </w:pPr>
      <w:hyperlink w:anchor="_Toc478296071" w:history="1">
        <w:r w:rsidR="008E2DA4" w:rsidRPr="008D546F">
          <w:rPr>
            <w:rStyle w:val="Hyperlink"/>
            <w:rFonts w:hint="eastAsia"/>
            <w:noProof/>
            <w:rtl/>
          </w:rPr>
          <w:t>جدول</w:t>
        </w:r>
        <w:r w:rsidR="008E2DA4" w:rsidRPr="008D546F">
          <w:rPr>
            <w:rStyle w:val="Hyperlink"/>
            <w:noProof/>
            <w:rtl/>
          </w:rPr>
          <w:t xml:space="preserve">  3.1.</w:t>
        </w:r>
        <w:r w:rsidR="008E2DA4">
          <w:rPr>
            <w:rFonts w:asciiTheme="minorHAnsi" w:eastAsiaTheme="minorEastAsia" w:hAnsiTheme="minorHAnsi" w:cstheme="minorBidi"/>
            <w:noProof/>
            <w:sz w:val="22"/>
            <w:szCs w:val="22"/>
            <w:rtl/>
            <w:lang w:bidi="fa-IR"/>
          </w:rPr>
          <w:tab/>
        </w:r>
        <w:r w:rsidR="008E2DA4" w:rsidRPr="008D546F">
          <w:rPr>
            <w:rStyle w:val="Hyperlink"/>
            <w:rFonts w:hint="eastAsia"/>
            <w:noProof/>
            <w:rtl/>
          </w:rPr>
          <w:t>جدول</w:t>
        </w:r>
        <w:r w:rsidR="008E2DA4" w:rsidRPr="008D546F">
          <w:rPr>
            <w:rStyle w:val="Hyperlink"/>
            <w:noProof/>
            <w:rtl/>
          </w:rPr>
          <w:t xml:space="preserve"> </w:t>
        </w:r>
        <w:r w:rsidR="008E2DA4" w:rsidRPr="008D546F">
          <w:rPr>
            <w:rStyle w:val="Hyperlink"/>
            <w:rFonts w:hint="eastAsia"/>
            <w:noProof/>
            <w:rtl/>
          </w:rPr>
          <w:t>منطقه</w:t>
        </w:r>
        <w:r w:rsidR="008E2DA4" w:rsidRPr="008D546F">
          <w:rPr>
            <w:rStyle w:val="Hyperlink"/>
            <w:noProof/>
            <w:rtl/>
          </w:rPr>
          <w:t xml:space="preserve"> </w:t>
        </w:r>
        <w:r w:rsidR="008E2DA4" w:rsidRPr="008D546F">
          <w:rPr>
            <w:rStyle w:val="Hyperlink"/>
            <w:rFonts w:hint="eastAsia"/>
            <w:noProof/>
            <w:rtl/>
          </w:rPr>
          <w:t>آما</w:t>
        </w:r>
        <w:r w:rsidR="008E2DA4" w:rsidRPr="008D546F">
          <w:rPr>
            <w:rStyle w:val="Hyperlink"/>
            <w:rFonts w:hint="cs"/>
            <w:noProof/>
            <w:rtl/>
          </w:rPr>
          <w:t>ی</w:t>
        </w:r>
        <w:r w:rsidR="008E2DA4" w:rsidRPr="008D546F">
          <w:rPr>
            <w:rStyle w:val="Hyperlink"/>
            <w:rFonts w:hint="eastAsia"/>
            <w:noProof/>
            <w:rtl/>
          </w:rPr>
          <w:t>ش</w:t>
        </w:r>
        <w:r w:rsidR="008E2DA4" w:rsidRPr="008D546F">
          <w:rPr>
            <w:rStyle w:val="Hyperlink"/>
            <w:rFonts w:hint="cs"/>
            <w:noProof/>
            <w:rtl/>
          </w:rPr>
          <w:t>ی</w:t>
        </w:r>
        <w:r w:rsidR="008E2DA4" w:rsidRPr="008D546F">
          <w:rPr>
            <w:rStyle w:val="Hyperlink"/>
            <w:noProof/>
            <w:rtl/>
          </w:rPr>
          <w:t xml:space="preserve">  </w:t>
        </w:r>
        <w:r>
          <w:rPr>
            <w:rStyle w:val="Hyperlink"/>
            <w:noProof/>
          </w:rPr>
        </w:r>
        <w:r>
          <w:rPr>
            <w:rStyle w:val="Hyperlink"/>
            <w:noProof/>
          </w:rPr>
          <w:pict w14:anchorId="5DD9315B">
            <v:shape id="Right Arrow 167" o:spid="_x0000_s1204" type="#_x0000_t13" href="#فهرست" style="width:11.35pt;height:11.35pt;rotation:-90;visibility:visible;mso-left-percent:-10001;mso-top-percent:-10001;mso-position-horizontal:absolute;mso-position-horizontal-relative:char;mso-position-vertical:absolute;mso-position-vertical-relative:line;mso-left-percent:-10001;mso-top-percent:-10001;v-text-anchor:middle" o:button="t" adj="10800" fillcolor="#5b9bd5 [3204]" strokecolor="#1f4d78 [1604]" strokeweight="1pt">
              <v:fill o:detectmouseclick="t"/>
              <w10:wrap type="none" anchorx="page"/>
              <w10:anchorlock/>
            </v:shape>
          </w:pict>
        </w:r>
        <w:r w:rsidR="008E2DA4">
          <w:rPr>
            <w:noProof/>
            <w:webHidden/>
            <w:rtl/>
          </w:rPr>
          <w:tab/>
        </w:r>
        <w:r w:rsidR="00543DDE">
          <w:rPr>
            <w:rStyle w:val="Hyperlink"/>
            <w:noProof/>
            <w:rtl/>
          </w:rPr>
          <w:fldChar w:fldCharType="begin"/>
        </w:r>
        <w:r w:rsidR="008E2DA4">
          <w:rPr>
            <w:noProof/>
            <w:webHidden/>
            <w:rtl/>
          </w:rPr>
          <w:instrText xml:space="preserve"> </w:instrText>
        </w:r>
        <w:r w:rsidR="008E2DA4">
          <w:rPr>
            <w:noProof/>
            <w:webHidden/>
          </w:rPr>
          <w:instrText>PAGEREF</w:instrText>
        </w:r>
        <w:r w:rsidR="008E2DA4">
          <w:rPr>
            <w:noProof/>
            <w:webHidden/>
            <w:rtl/>
          </w:rPr>
          <w:instrText xml:space="preserve"> _</w:instrText>
        </w:r>
        <w:r w:rsidR="008E2DA4">
          <w:rPr>
            <w:noProof/>
            <w:webHidden/>
          </w:rPr>
          <w:instrText>Toc478296071 \h</w:instrText>
        </w:r>
        <w:r w:rsidR="008E2DA4">
          <w:rPr>
            <w:noProof/>
            <w:webHidden/>
            <w:rtl/>
          </w:rPr>
          <w:instrText xml:space="preserve"> </w:instrText>
        </w:r>
        <w:r w:rsidR="00543DDE">
          <w:rPr>
            <w:rStyle w:val="Hyperlink"/>
            <w:noProof/>
            <w:rtl/>
          </w:rPr>
        </w:r>
        <w:r w:rsidR="00543DDE">
          <w:rPr>
            <w:rStyle w:val="Hyperlink"/>
            <w:noProof/>
            <w:rtl/>
          </w:rPr>
          <w:fldChar w:fldCharType="separate"/>
        </w:r>
        <w:r w:rsidR="008E2DA4">
          <w:rPr>
            <w:noProof/>
            <w:webHidden/>
            <w:rtl/>
          </w:rPr>
          <w:t>3</w:t>
        </w:r>
        <w:r w:rsidR="00543DDE">
          <w:rPr>
            <w:rStyle w:val="Hyperlink"/>
            <w:noProof/>
            <w:rtl/>
          </w:rPr>
          <w:fldChar w:fldCharType="end"/>
        </w:r>
      </w:hyperlink>
    </w:p>
    <w:p w14:paraId="20310342" w14:textId="77777777" w:rsidR="008E2DA4" w:rsidRDefault="0025700E" w:rsidP="008E2DA4">
      <w:pPr>
        <w:pStyle w:val="TOC2"/>
        <w:rPr>
          <w:rFonts w:asciiTheme="minorHAnsi" w:eastAsiaTheme="minorEastAsia" w:hAnsiTheme="minorHAnsi" w:cstheme="minorBidi"/>
          <w:noProof/>
          <w:sz w:val="22"/>
          <w:szCs w:val="22"/>
          <w:rtl/>
          <w:lang w:bidi="fa-IR"/>
        </w:rPr>
      </w:pPr>
      <w:hyperlink w:anchor="_Toc478296072" w:history="1">
        <w:r w:rsidR="008E2DA4" w:rsidRPr="008D546F">
          <w:rPr>
            <w:rStyle w:val="Hyperlink"/>
            <w:rFonts w:hint="eastAsia"/>
            <w:b/>
            <w:noProof/>
            <w:rtl/>
          </w:rPr>
          <w:t>جدول</w:t>
        </w:r>
        <w:r w:rsidR="008E2DA4" w:rsidRPr="008D546F">
          <w:rPr>
            <w:rStyle w:val="Hyperlink"/>
            <w:b/>
            <w:noProof/>
            <w:rtl/>
          </w:rPr>
          <w:t xml:space="preserve">  4-</w:t>
        </w:r>
        <w:r w:rsidR="008E2DA4">
          <w:rPr>
            <w:rFonts w:asciiTheme="minorHAnsi" w:eastAsiaTheme="minorEastAsia" w:hAnsiTheme="minorHAnsi" w:cstheme="minorBidi"/>
            <w:noProof/>
            <w:sz w:val="22"/>
            <w:szCs w:val="22"/>
            <w:rtl/>
            <w:lang w:bidi="fa-IR"/>
          </w:rPr>
          <w:tab/>
        </w:r>
        <w:r w:rsidR="008E2DA4" w:rsidRPr="008D546F">
          <w:rPr>
            <w:rStyle w:val="Hyperlink"/>
            <w:rFonts w:hint="eastAsia"/>
            <w:noProof/>
            <w:rtl/>
          </w:rPr>
          <w:t>جدول</w:t>
        </w:r>
        <w:r w:rsidR="008E2DA4" w:rsidRPr="008D546F">
          <w:rPr>
            <w:rStyle w:val="Hyperlink"/>
            <w:noProof/>
            <w:rtl/>
          </w:rPr>
          <w:t xml:space="preserve"> </w:t>
        </w:r>
        <w:r w:rsidR="008E2DA4" w:rsidRPr="008D546F">
          <w:rPr>
            <w:rStyle w:val="Hyperlink"/>
            <w:rFonts w:hint="eastAsia"/>
            <w:noProof/>
            <w:rtl/>
          </w:rPr>
          <w:t>ب</w:t>
        </w:r>
        <w:r w:rsidR="008E2DA4" w:rsidRPr="008D546F">
          <w:rPr>
            <w:rStyle w:val="Hyperlink"/>
            <w:rFonts w:hint="cs"/>
            <w:noProof/>
            <w:rtl/>
          </w:rPr>
          <w:t>ی</w:t>
        </w:r>
        <w:r w:rsidR="008E2DA4" w:rsidRPr="008D546F">
          <w:rPr>
            <w:rStyle w:val="Hyperlink"/>
            <w:rFonts w:hint="eastAsia"/>
            <w:noProof/>
            <w:rtl/>
          </w:rPr>
          <w:t>مارستان</w:t>
        </w:r>
        <w:r w:rsidR="008E2DA4" w:rsidRPr="008D546F">
          <w:rPr>
            <w:rStyle w:val="Hyperlink"/>
            <w:noProof/>
            <w:rtl/>
          </w:rPr>
          <w:t xml:space="preserve"> </w:t>
        </w:r>
        <w:r w:rsidR="008E2DA4" w:rsidRPr="008D546F">
          <w:rPr>
            <w:rStyle w:val="Hyperlink"/>
            <w:rFonts w:hint="eastAsia"/>
            <w:noProof/>
            <w:rtl/>
          </w:rPr>
          <w:t>ها</w:t>
        </w:r>
        <w:r w:rsidR="008E2DA4" w:rsidRPr="008D546F">
          <w:rPr>
            <w:rStyle w:val="Hyperlink"/>
            <w:rFonts w:hint="cs"/>
            <w:noProof/>
            <w:rtl/>
          </w:rPr>
          <w:t>ی</w:t>
        </w:r>
        <w:r w:rsidR="008E2DA4" w:rsidRPr="008D546F">
          <w:rPr>
            <w:rStyle w:val="Hyperlink"/>
            <w:noProof/>
            <w:rtl/>
          </w:rPr>
          <w:t xml:space="preserve"> </w:t>
        </w:r>
        <w:r w:rsidR="008E2DA4" w:rsidRPr="008D546F">
          <w:rPr>
            <w:rStyle w:val="Hyperlink"/>
            <w:rFonts w:hint="eastAsia"/>
            <w:noProof/>
            <w:rtl/>
          </w:rPr>
          <w:t>آموزش</w:t>
        </w:r>
        <w:r w:rsidR="008E2DA4" w:rsidRPr="008D546F">
          <w:rPr>
            <w:rStyle w:val="Hyperlink"/>
            <w:rFonts w:hint="cs"/>
            <w:noProof/>
            <w:rtl/>
          </w:rPr>
          <w:t>ی</w:t>
        </w:r>
        <w:r w:rsidR="008E2DA4" w:rsidRPr="008D546F">
          <w:rPr>
            <w:rStyle w:val="Hyperlink"/>
            <w:noProof/>
            <w:rtl/>
          </w:rPr>
          <w:t xml:space="preserve">/ </w:t>
        </w:r>
        <w:r w:rsidR="008E2DA4" w:rsidRPr="008D546F">
          <w:rPr>
            <w:rStyle w:val="Hyperlink"/>
            <w:rFonts w:hint="eastAsia"/>
            <w:noProof/>
            <w:rtl/>
          </w:rPr>
          <w:t>غ</w:t>
        </w:r>
        <w:r w:rsidR="008E2DA4" w:rsidRPr="008D546F">
          <w:rPr>
            <w:rStyle w:val="Hyperlink"/>
            <w:rFonts w:hint="cs"/>
            <w:noProof/>
            <w:rtl/>
          </w:rPr>
          <w:t>ی</w:t>
        </w:r>
        <w:r w:rsidR="008E2DA4" w:rsidRPr="008D546F">
          <w:rPr>
            <w:rStyle w:val="Hyperlink"/>
            <w:rFonts w:hint="eastAsia"/>
            <w:noProof/>
            <w:rtl/>
          </w:rPr>
          <w:t>ر</w:t>
        </w:r>
        <w:r w:rsidR="008E2DA4" w:rsidRPr="008D546F">
          <w:rPr>
            <w:rStyle w:val="Hyperlink"/>
            <w:noProof/>
            <w:rtl/>
          </w:rPr>
          <w:t xml:space="preserve"> </w:t>
        </w:r>
        <w:r w:rsidR="008E2DA4" w:rsidRPr="008D546F">
          <w:rPr>
            <w:rStyle w:val="Hyperlink"/>
            <w:rFonts w:hint="eastAsia"/>
            <w:noProof/>
            <w:rtl/>
          </w:rPr>
          <w:t>آموزش</w:t>
        </w:r>
        <w:r w:rsidR="008E2DA4" w:rsidRPr="008D546F">
          <w:rPr>
            <w:rStyle w:val="Hyperlink"/>
            <w:rFonts w:hint="cs"/>
            <w:noProof/>
            <w:rtl/>
          </w:rPr>
          <w:t>ی</w:t>
        </w:r>
        <w:r w:rsidR="008E2DA4" w:rsidRPr="008D546F">
          <w:rPr>
            <w:rStyle w:val="Hyperlink"/>
            <w:noProof/>
            <w:rtl/>
          </w:rPr>
          <w:t xml:space="preserve">  </w:t>
        </w:r>
        <w:r>
          <w:rPr>
            <w:rStyle w:val="Hyperlink"/>
            <w:noProof/>
          </w:rPr>
        </w:r>
        <w:r>
          <w:rPr>
            <w:rStyle w:val="Hyperlink"/>
            <w:noProof/>
          </w:rPr>
          <w:pict w14:anchorId="79A2F175">
            <v:shape id="Right Arrow 168" o:spid="_x0000_s1203" type="#_x0000_t13" href="#فهرست" style="width:11.35pt;height:11.35pt;rotation:-90;visibility:visible;mso-left-percent:-10001;mso-top-percent:-10001;mso-position-horizontal:absolute;mso-position-horizontal-relative:char;mso-position-vertical:absolute;mso-position-vertical-relative:line;mso-left-percent:-10001;mso-top-percent:-10001;v-text-anchor:middle" o:button="t" adj="10800" fillcolor="#5b9bd5 [3204]" strokecolor="#1f4d78 [1604]" strokeweight="1pt">
              <v:fill o:detectmouseclick="t"/>
              <w10:wrap type="none" anchorx="page"/>
              <w10:anchorlock/>
            </v:shape>
          </w:pict>
        </w:r>
        <w:r w:rsidR="008E2DA4">
          <w:rPr>
            <w:noProof/>
            <w:webHidden/>
            <w:rtl/>
          </w:rPr>
          <w:tab/>
        </w:r>
        <w:r w:rsidR="00543DDE">
          <w:rPr>
            <w:rStyle w:val="Hyperlink"/>
            <w:noProof/>
            <w:rtl/>
          </w:rPr>
          <w:fldChar w:fldCharType="begin"/>
        </w:r>
        <w:r w:rsidR="008E2DA4">
          <w:rPr>
            <w:noProof/>
            <w:webHidden/>
            <w:rtl/>
          </w:rPr>
          <w:instrText xml:space="preserve"> </w:instrText>
        </w:r>
        <w:r w:rsidR="008E2DA4">
          <w:rPr>
            <w:noProof/>
            <w:webHidden/>
          </w:rPr>
          <w:instrText>PAGEREF</w:instrText>
        </w:r>
        <w:r w:rsidR="008E2DA4">
          <w:rPr>
            <w:noProof/>
            <w:webHidden/>
            <w:rtl/>
          </w:rPr>
          <w:instrText xml:space="preserve"> _</w:instrText>
        </w:r>
        <w:r w:rsidR="008E2DA4">
          <w:rPr>
            <w:noProof/>
            <w:webHidden/>
          </w:rPr>
          <w:instrText>Toc478296072 \h</w:instrText>
        </w:r>
        <w:r w:rsidR="008E2DA4">
          <w:rPr>
            <w:noProof/>
            <w:webHidden/>
            <w:rtl/>
          </w:rPr>
          <w:instrText xml:space="preserve"> </w:instrText>
        </w:r>
        <w:r w:rsidR="00543DDE">
          <w:rPr>
            <w:rStyle w:val="Hyperlink"/>
            <w:noProof/>
            <w:rtl/>
          </w:rPr>
        </w:r>
        <w:r w:rsidR="00543DDE">
          <w:rPr>
            <w:rStyle w:val="Hyperlink"/>
            <w:noProof/>
            <w:rtl/>
          </w:rPr>
          <w:fldChar w:fldCharType="separate"/>
        </w:r>
        <w:r w:rsidR="008E2DA4">
          <w:rPr>
            <w:noProof/>
            <w:webHidden/>
            <w:rtl/>
          </w:rPr>
          <w:t>3</w:t>
        </w:r>
        <w:r w:rsidR="00543DDE">
          <w:rPr>
            <w:rStyle w:val="Hyperlink"/>
            <w:noProof/>
            <w:rtl/>
          </w:rPr>
          <w:fldChar w:fldCharType="end"/>
        </w:r>
      </w:hyperlink>
    </w:p>
    <w:p w14:paraId="1356C60F" w14:textId="77777777" w:rsidR="008E2DA4" w:rsidRDefault="0025700E" w:rsidP="008E2DA4">
      <w:pPr>
        <w:pStyle w:val="TOC2"/>
        <w:rPr>
          <w:rFonts w:asciiTheme="minorHAnsi" w:eastAsiaTheme="minorEastAsia" w:hAnsiTheme="minorHAnsi" w:cstheme="minorBidi"/>
          <w:noProof/>
          <w:sz w:val="22"/>
          <w:szCs w:val="22"/>
          <w:rtl/>
          <w:lang w:bidi="fa-IR"/>
        </w:rPr>
      </w:pPr>
      <w:hyperlink w:anchor="_Toc478296073" w:history="1">
        <w:r w:rsidR="008E2DA4" w:rsidRPr="008D546F">
          <w:rPr>
            <w:rStyle w:val="Hyperlink"/>
            <w:rFonts w:hint="eastAsia"/>
            <w:noProof/>
            <w:rtl/>
          </w:rPr>
          <w:t>جدول</w:t>
        </w:r>
        <w:r w:rsidR="008E2DA4" w:rsidRPr="008D546F">
          <w:rPr>
            <w:rStyle w:val="Hyperlink"/>
            <w:noProof/>
            <w:rtl/>
          </w:rPr>
          <w:t xml:space="preserve">  4.1.</w:t>
        </w:r>
        <w:r w:rsidR="008E2DA4">
          <w:rPr>
            <w:rFonts w:asciiTheme="minorHAnsi" w:eastAsiaTheme="minorEastAsia" w:hAnsiTheme="minorHAnsi" w:cstheme="minorBidi"/>
            <w:noProof/>
            <w:sz w:val="22"/>
            <w:szCs w:val="22"/>
            <w:rtl/>
            <w:lang w:bidi="fa-IR"/>
          </w:rPr>
          <w:tab/>
        </w:r>
        <w:r w:rsidR="008E2DA4" w:rsidRPr="008D546F">
          <w:rPr>
            <w:rStyle w:val="Hyperlink"/>
            <w:rFonts w:hint="eastAsia"/>
            <w:noProof/>
            <w:rtl/>
          </w:rPr>
          <w:t>جدول</w:t>
        </w:r>
        <w:r w:rsidR="008E2DA4" w:rsidRPr="008D546F">
          <w:rPr>
            <w:rStyle w:val="Hyperlink"/>
            <w:noProof/>
            <w:rtl/>
          </w:rPr>
          <w:t xml:space="preserve"> </w:t>
        </w:r>
        <w:r w:rsidR="008E2DA4" w:rsidRPr="008D546F">
          <w:rPr>
            <w:rStyle w:val="Hyperlink"/>
            <w:rFonts w:hint="eastAsia"/>
            <w:noProof/>
            <w:rtl/>
          </w:rPr>
          <w:t>نوع</w:t>
        </w:r>
        <w:r w:rsidR="008E2DA4" w:rsidRPr="008D546F">
          <w:rPr>
            <w:rStyle w:val="Hyperlink"/>
            <w:noProof/>
            <w:rtl/>
          </w:rPr>
          <w:t xml:space="preserve"> </w:t>
        </w:r>
        <w:r w:rsidR="008E2DA4" w:rsidRPr="008D546F">
          <w:rPr>
            <w:rStyle w:val="Hyperlink"/>
            <w:rFonts w:hint="eastAsia"/>
            <w:noProof/>
            <w:rtl/>
          </w:rPr>
          <w:t>مالک</w:t>
        </w:r>
        <w:r w:rsidR="008E2DA4" w:rsidRPr="008D546F">
          <w:rPr>
            <w:rStyle w:val="Hyperlink"/>
            <w:rFonts w:hint="cs"/>
            <w:noProof/>
            <w:rtl/>
          </w:rPr>
          <w:t>ی</w:t>
        </w:r>
        <w:r w:rsidR="008E2DA4" w:rsidRPr="008D546F">
          <w:rPr>
            <w:rStyle w:val="Hyperlink"/>
            <w:rFonts w:hint="eastAsia"/>
            <w:noProof/>
            <w:rtl/>
          </w:rPr>
          <w:t>ت</w:t>
        </w:r>
        <w:r w:rsidR="008E2DA4" w:rsidRPr="008D546F">
          <w:rPr>
            <w:rStyle w:val="Hyperlink"/>
            <w:noProof/>
            <w:rtl/>
          </w:rPr>
          <w:t xml:space="preserve">  </w:t>
        </w:r>
        <w:r>
          <w:rPr>
            <w:rStyle w:val="Hyperlink"/>
            <w:noProof/>
          </w:rPr>
        </w:r>
        <w:r>
          <w:rPr>
            <w:rStyle w:val="Hyperlink"/>
            <w:noProof/>
          </w:rPr>
          <w:pict w14:anchorId="176E67F9">
            <v:shape id="Right Arrow 169" o:spid="_x0000_s1202" type="#_x0000_t13" href="#فهرست" style="width:11.35pt;height:11.35pt;rotation:-90;visibility:visible;mso-left-percent:-10001;mso-top-percent:-10001;mso-position-horizontal:absolute;mso-position-horizontal-relative:char;mso-position-vertical:absolute;mso-position-vertical-relative:line;mso-left-percent:-10001;mso-top-percent:-10001;v-text-anchor:middle" o:button="t" adj="10800" fillcolor="#5b9bd5 [3204]" strokecolor="#1f4d78 [1604]" strokeweight="1pt">
              <v:fill o:detectmouseclick="t"/>
              <w10:wrap type="none" anchorx="page"/>
              <w10:anchorlock/>
            </v:shape>
          </w:pict>
        </w:r>
        <w:r w:rsidR="008E2DA4">
          <w:rPr>
            <w:noProof/>
            <w:webHidden/>
            <w:rtl/>
          </w:rPr>
          <w:tab/>
        </w:r>
        <w:r w:rsidR="00543DDE">
          <w:rPr>
            <w:rStyle w:val="Hyperlink"/>
            <w:noProof/>
            <w:rtl/>
          </w:rPr>
          <w:fldChar w:fldCharType="begin"/>
        </w:r>
        <w:r w:rsidR="008E2DA4">
          <w:rPr>
            <w:noProof/>
            <w:webHidden/>
            <w:rtl/>
          </w:rPr>
          <w:instrText xml:space="preserve"> </w:instrText>
        </w:r>
        <w:r w:rsidR="008E2DA4">
          <w:rPr>
            <w:noProof/>
            <w:webHidden/>
          </w:rPr>
          <w:instrText>PAGEREF</w:instrText>
        </w:r>
        <w:r w:rsidR="008E2DA4">
          <w:rPr>
            <w:noProof/>
            <w:webHidden/>
            <w:rtl/>
          </w:rPr>
          <w:instrText xml:space="preserve"> _</w:instrText>
        </w:r>
        <w:r w:rsidR="008E2DA4">
          <w:rPr>
            <w:noProof/>
            <w:webHidden/>
          </w:rPr>
          <w:instrText>Toc478296073 \h</w:instrText>
        </w:r>
        <w:r w:rsidR="008E2DA4">
          <w:rPr>
            <w:noProof/>
            <w:webHidden/>
            <w:rtl/>
          </w:rPr>
          <w:instrText xml:space="preserve"> </w:instrText>
        </w:r>
        <w:r w:rsidR="00543DDE">
          <w:rPr>
            <w:rStyle w:val="Hyperlink"/>
            <w:noProof/>
            <w:rtl/>
          </w:rPr>
        </w:r>
        <w:r w:rsidR="00543DDE">
          <w:rPr>
            <w:rStyle w:val="Hyperlink"/>
            <w:noProof/>
            <w:rtl/>
          </w:rPr>
          <w:fldChar w:fldCharType="separate"/>
        </w:r>
        <w:r w:rsidR="008E2DA4">
          <w:rPr>
            <w:noProof/>
            <w:webHidden/>
            <w:rtl/>
          </w:rPr>
          <w:t>3</w:t>
        </w:r>
        <w:r w:rsidR="00543DDE">
          <w:rPr>
            <w:rStyle w:val="Hyperlink"/>
            <w:noProof/>
            <w:rtl/>
          </w:rPr>
          <w:fldChar w:fldCharType="end"/>
        </w:r>
      </w:hyperlink>
    </w:p>
    <w:p w14:paraId="02F8E114" w14:textId="77777777" w:rsidR="008E2DA4" w:rsidRDefault="0025700E" w:rsidP="008E2DA4">
      <w:pPr>
        <w:pStyle w:val="TOC2"/>
        <w:rPr>
          <w:rFonts w:asciiTheme="minorHAnsi" w:eastAsiaTheme="minorEastAsia" w:hAnsiTheme="minorHAnsi" w:cstheme="minorBidi"/>
          <w:noProof/>
          <w:sz w:val="22"/>
          <w:szCs w:val="22"/>
          <w:rtl/>
          <w:lang w:bidi="fa-IR"/>
        </w:rPr>
      </w:pPr>
      <w:hyperlink w:anchor="_Toc478296074" w:history="1">
        <w:r w:rsidR="008E2DA4" w:rsidRPr="008D546F">
          <w:rPr>
            <w:rStyle w:val="Hyperlink"/>
            <w:rFonts w:hint="eastAsia"/>
            <w:b/>
            <w:noProof/>
            <w:rtl/>
          </w:rPr>
          <w:t>جدول</w:t>
        </w:r>
        <w:r w:rsidR="008E2DA4" w:rsidRPr="008D546F">
          <w:rPr>
            <w:rStyle w:val="Hyperlink"/>
            <w:b/>
            <w:noProof/>
            <w:rtl/>
          </w:rPr>
          <w:t xml:space="preserve">  5-</w:t>
        </w:r>
        <w:r w:rsidR="008E2DA4">
          <w:rPr>
            <w:rFonts w:asciiTheme="minorHAnsi" w:eastAsiaTheme="minorEastAsia" w:hAnsiTheme="minorHAnsi" w:cstheme="minorBidi"/>
            <w:noProof/>
            <w:sz w:val="22"/>
            <w:szCs w:val="22"/>
            <w:rtl/>
            <w:lang w:bidi="fa-IR"/>
          </w:rPr>
          <w:tab/>
        </w:r>
        <w:r w:rsidR="008E2DA4" w:rsidRPr="008D546F">
          <w:rPr>
            <w:rStyle w:val="Hyperlink"/>
            <w:rFonts w:hint="eastAsia"/>
            <w:noProof/>
            <w:rtl/>
          </w:rPr>
          <w:t>جدول</w:t>
        </w:r>
        <w:r w:rsidR="008E2DA4" w:rsidRPr="008D546F">
          <w:rPr>
            <w:rStyle w:val="Hyperlink"/>
            <w:noProof/>
            <w:rtl/>
          </w:rPr>
          <w:t xml:space="preserve"> </w:t>
        </w:r>
        <w:r w:rsidR="008E2DA4" w:rsidRPr="008D546F">
          <w:rPr>
            <w:rStyle w:val="Hyperlink"/>
            <w:rFonts w:hint="eastAsia"/>
            <w:noProof/>
            <w:rtl/>
          </w:rPr>
          <w:t>بخش</w:t>
        </w:r>
        <w:r w:rsidR="008E2DA4" w:rsidRPr="008D546F">
          <w:rPr>
            <w:rStyle w:val="Hyperlink"/>
            <w:noProof/>
            <w:rtl/>
          </w:rPr>
          <w:t xml:space="preserve"> </w:t>
        </w:r>
        <w:r w:rsidR="008E2DA4" w:rsidRPr="008D546F">
          <w:rPr>
            <w:rStyle w:val="Hyperlink"/>
            <w:rFonts w:hint="eastAsia"/>
            <w:noProof/>
            <w:rtl/>
          </w:rPr>
          <w:t>ها</w:t>
        </w:r>
        <w:r w:rsidR="008E2DA4" w:rsidRPr="008D546F">
          <w:rPr>
            <w:rStyle w:val="Hyperlink"/>
            <w:rFonts w:hint="cs"/>
            <w:noProof/>
            <w:rtl/>
          </w:rPr>
          <w:t>ی</w:t>
        </w:r>
        <w:r w:rsidR="008E2DA4" w:rsidRPr="008D546F">
          <w:rPr>
            <w:rStyle w:val="Hyperlink"/>
            <w:noProof/>
            <w:rtl/>
          </w:rPr>
          <w:t xml:space="preserve"> </w:t>
        </w:r>
        <w:r w:rsidR="008E2DA4" w:rsidRPr="008D546F">
          <w:rPr>
            <w:rStyle w:val="Hyperlink"/>
            <w:rFonts w:hint="eastAsia"/>
            <w:noProof/>
            <w:rtl/>
          </w:rPr>
          <w:t>آموزش</w:t>
        </w:r>
        <w:r w:rsidR="008E2DA4" w:rsidRPr="008D546F">
          <w:rPr>
            <w:rStyle w:val="Hyperlink"/>
            <w:rFonts w:hint="cs"/>
            <w:noProof/>
            <w:rtl/>
          </w:rPr>
          <w:t>ی</w:t>
        </w:r>
        <w:r w:rsidR="008E2DA4" w:rsidRPr="008D546F">
          <w:rPr>
            <w:rStyle w:val="Hyperlink"/>
            <w:noProof/>
            <w:rtl/>
          </w:rPr>
          <w:t xml:space="preserve"> </w:t>
        </w:r>
        <w:r w:rsidR="008E2DA4" w:rsidRPr="008D546F">
          <w:rPr>
            <w:rStyle w:val="Hyperlink"/>
            <w:rFonts w:hint="eastAsia"/>
            <w:noProof/>
            <w:rtl/>
          </w:rPr>
          <w:t>ب</w:t>
        </w:r>
        <w:r w:rsidR="008E2DA4" w:rsidRPr="008D546F">
          <w:rPr>
            <w:rStyle w:val="Hyperlink"/>
            <w:rFonts w:hint="cs"/>
            <w:noProof/>
            <w:rtl/>
          </w:rPr>
          <w:t>ی</w:t>
        </w:r>
        <w:r w:rsidR="008E2DA4" w:rsidRPr="008D546F">
          <w:rPr>
            <w:rStyle w:val="Hyperlink"/>
            <w:rFonts w:hint="eastAsia"/>
            <w:noProof/>
            <w:rtl/>
          </w:rPr>
          <w:t>مارستان</w:t>
        </w:r>
        <w:r w:rsidR="008E2DA4" w:rsidRPr="008D546F">
          <w:rPr>
            <w:rStyle w:val="Hyperlink"/>
            <w:noProof/>
            <w:rtl/>
          </w:rPr>
          <w:t xml:space="preserve">  </w:t>
        </w:r>
        <w:r>
          <w:rPr>
            <w:rStyle w:val="Hyperlink"/>
            <w:noProof/>
          </w:rPr>
        </w:r>
        <w:r>
          <w:rPr>
            <w:rStyle w:val="Hyperlink"/>
            <w:noProof/>
          </w:rPr>
          <w:pict w14:anchorId="298D583D">
            <v:shape id="Right Arrow 170" o:spid="_x0000_s1201" type="#_x0000_t13" href="#فهرست" style="width:11.35pt;height:11.35pt;rotation:-90;visibility:visible;mso-left-percent:-10001;mso-top-percent:-10001;mso-position-horizontal:absolute;mso-position-horizontal-relative:char;mso-position-vertical:absolute;mso-position-vertical-relative:line;mso-left-percent:-10001;mso-top-percent:-10001;v-text-anchor:middle" o:button="t" adj="10800" fillcolor="#5b9bd5 [3204]" strokecolor="#1f4d78 [1604]" strokeweight="1pt">
              <v:fill o:detectmouseclick="t"/>
              <w10:wrap type="none" anchorx="page"/>
              <w10:anchorlock/>
            </v:shape>
          </w:pict>
        </w:r>
        <w:r w:rsidR="008E2DA4">
          <w:rPr>
            <w:noProof/>
            <w:webHidden/>
            <w:rtl/>
          </w:rPr>
          <w:tab/>
        </w:r>
        <w:r w:rsidR="00543DDE">
          <w:rPr>
            <w:rStyle w:val="Hyperlink"/>
            <w:noProof/>
            <w:rtl/>
          </w:rPr>
          <w:fldChar w:fldCharType="begin"/>
        </w:r>
        <w:r w:rsidR="008E2DA4">
          <w:rPr>
            <w:noProof/>
            <w:webHidden/>
            <w:rtl/>
          </w:rPr>
          <w:instrText xml:space="preserve"> </w:instrText>
        </w:r>
        <w:r w:rsidR="008E2DA4">
          <w:rPr>
            <w:noProof/>
            <w:webHidden/>
          </w:rPr>
          <w:instrText>PAGEREF</w:instrText>
        </w:r>
        <w:r w:rsidR="008E2DA4">
          <w:rPr>
            <w:noProof/>
            <w:webHidden/>
            <w:rtl/>
          </w:rPr>
          <w:instrText xml:space="preserve"> _</w:instrText>
        </w:r>
        <w:r w:rsidR="008E2DA4">
          <w:rPr>
            <w:noProof/>
            <w:webHidden/>
          </w:rPr>
          <w:instrText>Toc478296074 \h</w:instrText>
        </w:r>
        <w:r w:rsidR="008E2DA4">
          <w:rPr>
            <w:noProof/>
            <w:webHidden/>
            <w:rtl/>
          </w:rPr>
          <w:instrText xml:space="preserve"> </w:instrText>
        </w:r>
        <w:r w:rsidR="00543DDE">
          <w:rPr>
            <w:rStyle w:val="Hyperlink"/>
            <w:noProof/>
            <w:rtl/>
          </w:rPr>
        </w:r>
        <w:r w:rsidR="00543DDE">
          <w:rPr>
            <w:rStyle w:val="Hyperlink"/>
            <w:noProof/>
            <w:rtl/>
          </w:rPr>
          <w:fldChar w:fldCharType="separate"/>
        </w:r>
        <w:r w:rsidR="008E2DA4">
          <w:rPr>
            <w:noProof/>
            <w:webHidden/>
            <w:rtl/>
          </w:rPr>
          <w:t>3</w:t>
        </w:r>
        <w:r w:rsidR="00543DDE">
          <w:rPr>
            <w:rStyle w:val="Hyperlink"/>
            <w:noProof/>
            <w:rtl/>
          </w:rPr>
          <w:fldChar w:fldCharType="end"/>
        </w:r>
      </w:hyperlink>
    </w:p>
    <w:p w14:paraId="20DF7583" w14:textId="77777777" w:rsidR="008E2DA4" w:rsidRDefault="0025700E" w:rsidP="008E2DA4">
      <w:pPr>
        <w:pStyle w:val="TOC2"/>
        <w:rPr>
          <w:rFonts w:asciiTheme="minorHAnsi" w:eastAsiaTheme="minorEastAsia" w:hAnsiTheme="minorHAnsi" w:cstheme="minorBidi"/>
          <w:noProof/>
          <w:sz w:val="22"/>
          <w:szCs w:val="22"/>
          <w:rtl/>
          <w:lang w:bidi="fa-IR"/>
        </w:rPr>
      </w:pPr>
      <w:hyperlink w:anchor="_Toc478296075" w:history="1">
        <w:r w:rsidR="008E2DA4" w:rsidRPr="008D546F">
          <w:rPr>
            <w:rStyle w:val="Hyperlink"/>
            <w:rFonts w:hint="eastAsia"/>
            <w:b/>
            <w:noProof/>
            <w:rtl/>
          </w:rPr>
          <w:t>جدول</w:t>
        </w:r>
        <w:r w:rsidR="008E2DA4" w:rsidRPr="008D546F">
          <w:rPr>
            <w:rStyle w:val="Hyperlink"/>
            <w:b/>
            <w:noProof/>
            <w:rtl/>
          </w:rPr>
          <w:t xml:space="preserve">  6-</w:t>
        </w:r>
        <w:r w:rsidR="008E2DA4">
          <w:rPr>
            <w:rFonts w:asciiTheme="minorHAnsi" w:eastAsiaTheme="minorEastAsia" w:hAnsiTheme="minorHAnsi" w:cstheme="minorBidi"/>
            <w:noProof/>
            <w:sz w:val="22"/>
            <w:szCs w:val="22"/>
            <w:rtl/>
            <w:lang w:bidi="fa-IR"/>
          </w:rPr>
          <w:tab/>
        </w:r>
        <w:r w:rsidR="008E2DA4" w:rsidRPr="008D546F">
          <w:rPr>
            <w:rStyle w:val="Hyperlink"/>
            <w:rFonts w:hint="eastAsia"/>
            <w:noProof/>
            <w:rtl/>
          </w:rPr>
          <w:t>جدول</w:t>
        </w:r>
        <w:r w:rsidR="008E2DA4" w:rsidRPr="008D546F">
          <w:rPr>
            <w:rStyle w:val="Hyperlink"/>
            <w:noProof/>
            <w:rtl/>
          </w:rPr>
          <w:t xml:space="preserve"> </w:t>
        </w:r>
        <w:r w:rsidR="008E2DA4" w:rsidRPr="008D546F">
          <w:rPr>
            <w:rStyle w:val="Hyperlink"/>
            <w:rFonts w:hint="eastAsia"/>
            <w:noProof/>
            <w:rtl/>
          </w:rPr>
          <w:t>بخش</w:t>
        </w:r>
        <w:r w:rsidR="008E2DA4" w:rsidRPr="008D546F">
          <w:rPr>
            <w:rStyle w:val="Hyperlink"/>
            <w:noProof/>
            <w:rtl/>
          </w:rPr>
          <w:t xml:space="preserve"> </w:t>
        </w:r>
        <w:r w:rsidR="008E2DA4" w:rsidRPr="008D546F">
          <w:rPr>
            <w:rStyle w:val="Hyperlink"/>
            <w:rFonts w:hint="eastAsia"/>
            <w:noProof/>
            <w:rtl/>
          </w:rPr>
          <w:t>ها</w:t>
        </w:r>
        <w:r w:rsidR="008E2DA4" w:rsidRPr="008D546F">
          <w:rPr>
            <w:rStyle w:val="Hyperlink"/>
            <w:rFonts w:hint="cs"/>
            <w:noProof/>
            <w:rtl/>
          </w:rPr>
          <w:t>ی</w:t>
        </w:r>
        <w:r w:rsidR="008E2DA4" w:rsidRPr="008D546F">
          <w:rPr>
            <w:rStyle w:val="Hyperlink"/>
            <w:noProof/>
            <w:rtl/>
          </w:rPr>
          <w:t xml:space="preserve"> </w:t>
        </w:r>
        <w:r w:rsidR="008E2DA4" w:rsidRPr="008D546F">
          <w:rPr>
            <w:rStyle w:val="Hyperlink"/>
            <w:rFonts w:hint="eastAsia"/>
            <w:noProof/>
            <w:rtl/>
          </w:rPr>
          <w:t>استاندارد</w:t>
        </w:r>
        <w:r w:rsidR="008E2DA4" w:rsidRPr="008D546F">
          <w:rPr>
            <w:rStyle w:val="Hyperlink"/>
            <w:noProof/>
            <w:rtl/>
          </w:rPr>
          <w:t xml:space="preserve">  </w:t>
        </w:r>
        <w:r>
          <w:rPr>
            <w:rStyle w:val="Hyperlink"/>
            <w:noProof/>
          </w:rPr>
        </w:r>
        <w:r>
          <w:rPr>
            <w:rStyle w:val="Hyperlink"/>
            <w:noProof/>
          </w:rPr>
          <w:pict w14:anchorId="5662CA2D">
            <v:shape id="Right Arrow 171" o:spid="_x0000_s1200" type="#_x0000_t13" href="#فهرست" style="width:11.35pt;height:11.35pt;rotation:-90;visibility:visible;mso-left-percent:-10001;mso-top-percent:-10001;mso-position-horizontal:absolute;mso-position-horizontal-relative:char;mso-position-vertical:absolute;mso-position-vertical-relative:line;mso-left-percent:-10001;mso-top-percent:-10001;v-text-anchor:middle" o:button="t" adj="10800" fillcolor="#5b9bd5 [3204]" strokecolor="#1f4d78 [1604]" strokeweight="1pt">
              <v:fill o:detectmouseclick="t"/>
              <w10:wrap type="none" anchorx="page"/>
              <w10:anchorlock/>
            </v:shape>
          </w:pict>
        </w:r>
        <w:r w:rsidR="008E2DA4">
          <w:rPr>
            <w:noProof/>
            <w:webHidden/>
            <w:rtl/>
          </w:rPr>
          <w:tab/>
        </w:r>
        <w:r w:rsidR="00543DDE">
          <w:rPr>
            <w:rStyle w:val="Hyperlink"/>
            <w:noProof/>
            <w:rtl/>
          </w:rPr>
          <w:fldChar w:fldCharType="begin"/>
        </w:r>
        <w:r w:rsidR="008E2DA4">
          <w:rPr>
            <w:noProof/>
            <w:webHidden/>
            <w:rtl/>
          </w:rPr>
          <w:instrText xml:space="preserve"> </w:instrText>
        </w:r>
        <w:r w:rsidR="008E2DA4">
          <w:rPr>
            <w:noProof/>
            <w:webHidden/>
          </w:rPr>
          <w:instrText>PAGEREF</w:instrText>
        </w:r>
        <w:r w:rsidR="008E2DA4">
          <w:rPr>
            <w:noProof/>
            <w:webHidden/>
            <w:rtl/>
          </w:rPr>
          <w:instrText xml:space="preserve"> _</w:instrText>
        </w:r>
        <w:r w:rsidR="008E2DA4">
          <w:rPr>
            <w:noProof/>
            <w:webHidden/>
          </w:rPr>
          <w:instrText>Toc478296075 \h</w:instrText>
        </w:r>
        <w:r w:rsidR="008E2DA4">
          <w:rPr>
            <w:noProof/>
            <w:webHidden/>
            <w:rtl/>
          </w:rPr>
          <w:instrText xml:space="preserve"> </w:instrText>
        </w:r>
        <w:r w:rsidR="00543DDE">
          <w:rPr>
            <w:rStyle w:val="Hyperlink"/>
            <w:noProof/>
            <w:rtl/>
          </w:rPr>
        </w:r>
        <w:r w:rsidR="00543DDE">
          <w:rPr>
            <w:rStyle w:val="Hyperlink"/>
            <w:noProof/>
            <w:rtl/>
          </w:rPr>
          <w:fldChar w:fldCharType="separate"/>
        </w:r>
        <w:r w:rsidR="008E2DA4">
          <w:rPr>
            <w:noProof/>
            <w:webHidden/>
            <w:rtl/>
          </w:rPr>
          <w:t>3</w:t>
        </w:r>
        <w:r w:rsidR="00543DDE">
          <w:rPr>
            <w:rStyle w:val="Hyperlink"/>
            <w:noProof/>
            <w:rtl/>
          </w:rPr>
          <w:fldChar w:fldCharType="end"/>
        </w:r>
      </w:hyperlink>
    </w:p>
    <w:p w14:paraId="37ABF3BE" w14:textId="77777777" w:rsidR="008E2DA4" w:rsidRDefault="0025700E" w:rsidP="008E2DA4">
      <w:pPr>
        <w:pStyle w:val="TOC2"/>
        <w:rPr>
          <w:rFonts w:asciiTheme="minorHAnsi" w:eastAsiaTheme="minorEastAsia" w:hAnsiTheme="minorHAnsi" w:cstheme="minorBidi"/>
          <w:noProof/>
          <w:sz w:val="22"/>
          <w:szCs w:val="22"/>
          <w:rtl/>
          <w:lang w:bidi="fa-IR"/>
        </w:rPr>
      </w:pPr>
      <w:hyperlink w:anchor="_Toc478296076" w:history="1">
        <w:r w:rsidR="008E2DA4" w:rsidRPr="008D546F">
          <w:rPr>
            <w:rStyle w:val="Hyperlink"/>
            <w:rFonts w:hint="eastAsia"/>
            <w:b/>
            <w:noProof/>
            <w:rtl/>
          </w:rPr>
          <w:t>جدول</w:t>
        </w:r>
        <w:r w:rsidR="008E2DA4" w:rsidRPr="008D546F">
          <w:rPr>
            <w:rStyle w:val="Hyperlink"/>
            <w:b/>
            <w:noProof/>
            <w:rtl/>
          </w:rPr>
          <w:t xml:space="preserve">  7-</w:t>
        </w:r>
        <w:r w:rsidR="008E2DA4">
          <w:rPr>
            <w:rFonts w:asciiTheme="minorHAnsi" w:eastAsiaTheme="minorEastAsia" w:hAnsiTheme="minorHAnsi" w:cstheme="minorBidi"/>
            <w:noProof/>
            <w:sz w:val="22"/>
            <w:szCs w:val="22"/>
            <w:rtl/>
            <w:lang w:bidi="fa-IR"/>
          </w:rPr>
          <w:tab/>
        </w:r>
        <w:r w:rsidR="008E2DA4" w:rsidRPr="008D546F">
          <w:rPr>
            <w:rStyle w:val="Hyperlink"/>
            <w:rFonts w:hint="eastAsia"/>
            <w:noProof/>
            <w:rtl/>
          </w:rPr>
          <w:t>جدول</w:t>
        </w:r>
        <w:r w:rsidR="008E2DA4" w:rsidRPr="008D546F">
          <w:rPr>
            <w:rStyle w:val="Hyperlink"/>
            <w:noProof/>
            <w:rtl/>
          </w:rPr>
          <w:t xml:space="preserve"> </w:t>
        </w:r>
        <w:r w:rsidR="008E2DA4" w:rsidRPr="008D546F">
          <w:rPr>
            <w:rStyle w:val="Hyperlink"/>
            <w:rFonts w:hint="eastAsia"/>
            <w:noProof/>
            <w:rtl/>
          </w:rPr>
          <w:t>گروه</w:t>
        </w:r>
        <w:r w:rsidR="008E2DA4" w:rsidRPr="008D546F">
          <w:rPr>
            <w:rStyle w:val="Hyperlink"/>
            <w:noProof/>
            <w:rtl/>
          </w:rPr>
          <w:t xml:space="preserve"> </w:t>
        </w:r>
        <w:r w:rsidR="008E2DA4" w:rsidRPr="008D546F">
          <w:rPr>
            <w:rStyle w:val="Hyperlink"/>
            <w:rFonts w:hint="eastAsia"/>
            <w:noProof/>
            <w:rtl/>
          </w:rPr>
          <w:t>آموزش</w:t>
        </w:r>
        <w:r w:rsidR="008E2DA4" w:rsidRPr="008D546F">
          <w:rPr>
            <w:rStyle w:val="Hyperlink"/>
            <w:rFonts w:hint="cs"/>
            <w:noProof/>
            <w:rtl/>
          </w:rPr>
          <w:t>ی</w:t>
        </w:r>
        <w:r w:rsidR="008E2DA4" w:rsidRPr="008D546F">
          <w:rPr>
            <w:rStyle w:val="Hyperlink"/>
            <w:noProof/>
            <w:rtl/>
          </w:rPr>
          <w:t xml:space="preserve"> </w:t>
        </w:r>
        <w:r w:rsidR="008E2DA4" w:rsidRPr="008D546F">
          <w:rPr>
            <w:rStyle w:val="Hyperlink"/>
            <w:rFonts w:hint="eastAsia"/>
            <w:noProof/>
            <w:rtl/>
          </w:rPr>
          <w:t>استاندارد</w:t>
        </w:r>
        <w:r w:rsidR="008E2DA4" w:rsidRPr="008D546F">
          <w:rPr>
            <w:rStyle w:val="Hyperlink"/>
            <w:noProof/>
            <w:rtl/>
          </w:rPr>
          <w:t xml:space="preserve">  </w:t>
        </w:r>
        <w:r>
          <w:rPr>
            <w:rStyle w:val="Hyperlink"/>
            <w:noProof/>
          </w:rPr>
        </w:r>
        <w:r>
          <w:rPr>
            <w:rStyle w:val="Hyperlink"/>
            <w:noProof/>
          </w:rPr>
          <w:pict w14:anchorId="517C3055">
            <v:shape id="Right Arrow 172" o:spid="_x0000_s1199" type="#_x0000_t13" href="#فهرست" style="width:11.35pt;height:11.35pt;rotation:-90;visibility:visible;mso-left-percent:-10001;mso-top-percent:-10001;mso-position-horizontal:absolute;mso-position-horizontal-relative:char;mso-position-vertical:absolute;mso-position-vertical-relative:line;mso-left-percent:-10001;mso-top-percent:-10001;v-text-anchor:middle" o:button="t" adj="10800" fillcolor="#5b9bd5 [3204]" strokecolor="#1f4d78 [1604]" strokeweight="1pt">
              <v:fill o:detectmouseclick="t"/>
              <w10:wrap type="none" anchorx="page"/>
              <w10:anchorlock/>
            </v:shape>
          </w:pict>
        </w:r>
        <w:r w:rsidR="008E2DA4">
          <w:rPr>
            <w:noProof/>
            <w:webHidden/>
            <w:rtl/>
          </w:rPr>
          <w:tab/>
        </w:r>
        <w:r w:rsidR="00543DDE">
          <w:rPr>
            <w:rStyle w:val="Hyperlink"/>
            <w:noProof/>
            <w:rtl/>
          </w:rPr>
          <w:fldChar w:fldCharType="begin"/>
        </w:r>
        <w:r w:rsidR="008E2DA4">
          <w:rPr>
            <w:noProof/>
            <w:webHidden/>
            <w:rtl/>
          </w:rPr>
          <w:instrText xml:space="preserve"> </w:instrText>
        </w:r>
        <w:r w:rsidR="008E2DA4">
          <w:rPr>
            <w:noProof/>
            <w:webHidden/>
          </w:rPr>
          <w:instrText>PAGEREF</w:instrText>
        </w:r>
        <w:r w:rsidR="008E2DA4">
          <w:rPr>
            <w:noProof/>
            <w:webHidden/>
            <w:rtl/>
          </w:rPr>
          <w:instrText xml:space="preserve"> _</w:instrText>
        </w:r>
        <w:r w:rsidR="008E2DA4">
          <w:rPr>
            <w:noProof/>
            <w:webHidden/>
          </w:rPr>
          <w:instrText>Toc478296076 \h</w:instrText>
        </w:r>
        <w:r w:rsidR="008E2DA4">
          <w:rPr>
            <w:noProof/>
            <w:webHidden/>
            <w:rtl/>
          </w:rPr>
          <w:instrText xml:space="preserve"> </w:instrText>
        </w:r>
        <w:r w:rsidR="00543DDE">
          <w:rPr>
            <w:rStyle w:val="Hyperlink"/>
            <w:noProof/>
            <w:rtl/>
          </w:rPr>
        </w:r>
        <w:r w:rsidR="00543DDE">
          <w:rPr>
            <w:rStyle w:val="Hyperlink"/>
            <w:noProof/>
            <w:rtl/>
          </w:rPr>
          <w:fldChar w:fldCharType="separate"/>
        </w:r>
        <w:r w:rsidR="008E2DA4">
          <w:rPr>
            <w:noProof/>
            <w:webHidden/>
            <w:rtl/>
          </w:rPr>
          <w:t>3</w:t>
        </w:r>
        <w:r w:rsidR="00543DDE">
          <w:rPr>
            <w:rStyle w:val="Hyperlink"/>
            <w:noProof/>
            <w:rtl/>
          </w:rPr>
          <w:fldChar w:fldCharType="end"/>
        </w:r>
      </w:hyperlink>
    </w:p>
    <w:p w14:paraId="5AB27FA3" w14:textId="77777777" w:rsidR="008E2DA4" w:rsidRDefault="0025700E" w:rsidP="008E2DA4">
      <w:pPr>
        <w:pStyle w:val="TOC2"/>
        <w:rPr>
          <w:rFonts w:asciiTheme="minorHAnsi" w:eastAsiaTheme="minorEastAsia" w:hAnsiTheme="minorHAnsi" w:cstheme="minorBidi"/>
          <w:noProof/>
          <w:sz w:val="22"/>
          <w:szCs w:val="22"/>
          <w:rtl/>
          <w:lang w:bidi="fa-IR"/>
        </w:rPr>
      </w:pPr>
      <w:hyperlink w:anchor="_Toc478296077" w:history="1">
        <w:r w:rsidR="008E2DA4" w:rsidRPr="008D546F">
          <w:rPr>
            <w:rStyle w:val="Hyperlink"/>
            <w:rFonts w:hint="eastAsia"/>
            <w:noProof/>
            <w:rtl/>
          </w:rPr>
          <w:t>جدول</w:t>
        </w:r>
        <w:r w:rsidR="008E2DA4" w:rsidRPr="008D546F">
          <w:rPr>
            <w:rStyle w:val="Hyperlink"/>
            <w:noProof/>
            <w:rtl/>
          </w:rPr>
          <w:t xml:space="preserve">  7.1.</w:t>
        </w:r>
        <w:r w:rsidR="008E2DA4">
          <w:rPr>
            <w:rFonts w:asciiTheme="minorHAnsi" w:eastAsiaTheme="minorEastAsia" w:hAnsiTheme="minorHAnsi" w:cstheme="minorBidi"/>
            <w:noProof/>
            <w:sz w:val="22"/>
            <w:szCs w:val="22"/>
            <w:rtl/>
            <w:lang w:bidi="fa-IR"/>
          </w:rPr>
          <w:tab/>
        </w:r>
        <w:r w:rsidR="008E2DA4" w:rsidRPr="008D546F">
          <w:rPr>
            <w:rStyle w:val="Hyperlink"/>
            <w:rFonts w:hint="eastAsia"/>
            <w:noProof/>
            <w:rtl/>
          </w:rPr>
          <w:t>جدول</w:t>
        </w:r>
        <w:r w:rsidR="008E2DA4" w:rsidRPr="008D546F">
          <w:rPr>
            <w:rStyle w:val="Hyperlink"/>
            <w:noProof/>
            <w:rtl/>
          </w:rPr>
          <w:t xml:space="preserve"> </w:t>
        </w:r>
        <w:r w:rsidR="008E2DA4" w:rsidRPr="008D546F">
          <w:rPr>
            <w:rStyle w:val="Hyperlink"/>
            <w:rFonts w:hint="eastAsia"/>
            <w:noProof/>
            <w:rtl/>
          </w:rPr>
          <w:t>نوع</w:t>
        </w:r>
        <w:r w:rsidR="008E2DA4" w:rsidRPr="008D546F">
          <w:rPr>
            <w:rStyle w:val="Hyperlink"/>
            <w:noProof/>
            <w:rtl/>
          </w:rPr>
          <w:t xml:space="preserve"> </w:t>
        </w:r>
        <w:r w:rsidR="008E2DA4" w:rsidRPr="008D546F">
          <w:rPr>
            <w:rStyle w:val="Hyperlink"/>
            <w:rFonts w:hint="eastAsia"/>
            <w:noProof/>
            <w:rtl/>
          </w:rPr>
          <w:t>گروه</w:t>
        </w:r>
        <w:r w:rsidR="008E2DA4" w:rsidRPr="008D546F">
          <w:rPr>
            <w:rStyle w:val="Hyperlink"/>
            <w:noProof/>
            <w:rtl/>
          </w:rPr>
          <w:t xml:space="preserve"> </w:t>
        </w:r>
        <w:r w:rsidR="008E2DA4" w:rsidRPr="008D546F">
          <w:rPr>
            <w:rStyle w:val="Hyperlink"/>
            <w:rFonts w:hint="eastAsia"/>
            <w:noProof/>
            <w:rtl/>
          </w:rPr>
          <w:t>آموزش</w:t>
        </w:r>
        <w:r w:rsidR="008E2DA4" w:rsidRPr="008D546F">
          <w:rPr>
            <w:rStyle w:val="Hyperlink"/>
            <w:rFonts w:hint="cs"/>
            <w:noProof/>
            <w:rtl/>
          </w:rPr>
          <w:t>ی</w:t>
        </w:r>
        <w:r w:rsidR="008E2DA4" w:rsidRPr="008D546F">
          <w:rPr>
            <w:rStyle w:val="Hyperlink"/>
            <w:noProof/>
            <w:rtl/>
          </w:rPr>
          <w:t xml:space="preserve">  </w:t>
        </w:r>
        <w:r>
          <w:rPr>
            <w:rStyle w:val="Hyperlink"/>
            <w:noProof/>
          </w:rPr>
        </w:r>
        <w:r>
          <w:rPr>
            <w:rStyle w:val="Hyperlink"/>
            <w:noProof/>
          </w:rPr>
          <w:pict w14:anchorId="3BCBB9F2">
            <v:shape id="Right Arrow 173" o:spid="_x0000_s1198" type="#_x0000_t13" href="#فهرست" style="width:11.35pt;height:11.35pt;rotation:-90;visibility:visible;mso-left-percent:-10001;mso-top-percent:-10001;mso-position-horizontal:absolute;mso-position-horizontal-relative:char;mso-position-vertical:absolute;mso-position-vertical-relative:line;mso-left-percent:-10001;mso-top-percent:-10001;v-text-anchor:middle" o:button="t" adj="10800" fillcolor="#5b9bd5 [3204]" strokecolor="#1f4d78 [1604]" strokeweight="1pt">
              <v:fill o:detectmouseclick="t"/>
              <w10:wrap type="none" anchorx="page"/>
              <w10:anchorlock/>
            </v:shape>
          </w:pict>
        </w:r>
        <w:r w:rsidR="008E2DA4">
          <w:rPr>
            <w:noProof/>
            <w:webHidden/>
            <w:rtl/>
          </w:rPr>
          <w:tab/>
        </w:r>
        <w:r w:rsidR="00543DDE">
          <w:rPr>
            <w:rStyle w:val="Hyperlink"/>
            <w:noProof/>
            <w:rtl/>
          </w:rPr>
          <w:fldChar w:fldCharType="begin"/>
        </w:r>
        <w:r w:rsidR="008E2DA4">
          <w:rPr>
            <w:noProof/>
            <w:webHidden/>
            <w:rtl/>
          </w:rPr>
          <w:instrText xml:space="preserve"> </w:instrText>
        </w:r>
        <w:r w:rsidR="008E2DA4">
          <w:rPr>
            <w:noProof/>
            <w:webHidden/>
          </w:rPr>
          <w:instrText>PAGEREF</w:instrText>
        </w:r>
        <w:r w:rsidR="008E2DA4">
          <w:rPr>
            <w:noProof/>
            <w:webHidden/>
            <w:rtl/>
          </w:rPr>
          <w:instrText xml:space="preserve"> _</w:instrText>
        </w:r>
        <w:r w:rsidR="008E2DA4">
          <w:rPr>
            <w:noProof/>
            <w:webHidden/>
          </w:rPr>
          <w:instrText>Toc478296077 \h</w:instrText>
        </w:r>
        <w:r w:rsidR="008E2DA4">
          <w:rPr>
            <w:noProof/>
            <w:webHidden/>
            <w:rtl/>
          </w:rPr>
          <w:instrText xml:space="preserve"> </w:instrText>
        </w:r>
        <w:r w:rsidR="00543DDE">
          <w:rPr>
            <w:rStyle w:val="Hyperlink"/>
            <w:noProof/>
            <w:rtl/>
          </w:rPr>
        </w:r>
        <w:r w:rsidR="00543DDE">
          <w:rPr>
            <w:rStyle w:val="Hyperlink"/>
            <w:noProof/>
            <w:rtl/>
          </w:rPr>
          <w:fldChar w:fldCharType="separate"/>
        </w:r>
        <w:r w:rsidR="008E2DA4">
          <w:rPr>
            <w:noProof/>
            <w:webHidden/>
            <w:rtl/>
          </w:rPr>
          <w:t>3</w:t>
        </w:r>
        <w:r w:rsidR="00543DDE">
          <w:rPr>
            <w:rStyle w:val="Hyperlink"/>
            <w:noProof/>
            <w:rtl/>
          </w:rPr>
          <w:fldChar w:fldCharType="end"/>
        </w:r>
      </w:hyperlink>
    </w:p>
    <w:p w14:paraId="0CD77239" w14:textId="77777777" w:rsidR="008E2DA4" w:rsidRDefault="0025700E" w:rsidP="008E2DA4">
      <w:pPr>
        <w:pStyle w:val="TOC2"/>
        <w:rPr>
          <w:rFonts w:asciiTheme="minorHAnsi" w:eastAsiaTheme="minorEastAsia" w:hAnsiTheme="minorHAnsi" w:cstheme="minorBidi"/>
          <w:noProof/>
          <w:sz w:val="22"/>
          <w:szCs w:val="22"/>
          <w:rtl/>
          <w:lang w:bidi="fa-IR"/>
        </w:rPr>
      </w:pPr>
      <w:hyperlink w:anchor="_Toc478296078" w:history="1">
        <w:r w:rsidR="008E2DA4" w:rsidRPr="008D546F">
          <w:rPr>
            <w:rStyle w:val="Hyperlink"/>
            <w:rFonts w:hint="eastAsia"/>
            <w:b/>
            <w:noProof/>
            <w:rtl/>
          </w:rPr>
          <w:t>جدول</w:t>
        </w:r>
        <w:r w:rsidR="008E2DA4" w:rsidRPr="008D546F">
          <w:rPr>
            <w:rStyle w:val="Hyperlink"/>
            <w:b/>
            <w:noProof/>
            <w:rtl/>
          </w:rPr>
          <w:t xml:space="preserve">  8-</w:t>
        </w:r>
        <w:r w:rsidR="008E2DA4">
          <w:rPr>
            <w:rFonts w:asciiTheme="minorHAnsi" w:eastAsiaTheme="minorEastAsia" w:hAnsiTheme="minorHAnsi" w:cstheme="minorBidi"/>
            <w:noProof/>
            <w:sz w:val="22"/>
            <w:szCs w:val="22"/>
            <w:rtl/>
            <w:lang w:bidi="fa-IR"/>
          </w:rPr>
          <w:tab/>
        </w:r>
        <w:r w:rsidR="008E2DA4" w:rsidRPr="008D546F">
          <w:rPr>
            <w:rStyle w:val="Hyperlink"/>
            <w:rFonts w:hint="eastAsia"/>
            <w:noProof/>
            <w:rtl/>
          </w:rPr>
          <w:t>جدول</w:t>
        </w:r>
        <w:r w:rsidR="008E2DA4" w:rsidRPr="008D546F">
          <w:rPr>
            <w:rStyle w:val="Hyperlink"/>
            <w:noProof/>
            <w:rtl/>
          </w:rPr>
          <w:t xml:space="preserve"> </w:t>
        </w:r>
        <w:r w:rsidR="008E2DA4" w:rsidRPr="008D546F">
          <w:rPr>
            <w:rStyle w:val="Hyperlink"/>
            <w:rFonts w:hint="eastAsia"/>
            <w:noProof/>
            <w:rtl/>
          </w:rPr>
          <w:t>گروه</w:t>
        </w:r>
        <w:r w:rsidR="008E2DA4" w:rsidRPr="008D546F">
          <w:rPr>
            <w:rStyle w:val="Hyperlink"/>
            <w:noProof/>
            <w:rtl/>
          </w:rPr>
          <w:t xml:space="preserve"> </w:t>
        </w:r>
        <w:r w:rsidR="008E2DA4" w:rsidRPr="008D546F">
          <w:rPr>
            <w:rStyle w:val="Hyperlink"/>
            <w:rFonts w:hint="eastAsia"/>
            <w:noProof/>
            <w:rtl/>
          </w:rPr>
          <w:t>آموزش</w:t>
        </w:r>
        <w:r w:rsidR="008E2DA4" w:rsidRPr="008D546F">
          <w:rPr>
            <w:rStyle w:val="Hyperlink"/>
            <w:rFonts w:hint="cs"/>
            <w:noProof/>
            <w:rtl/>
          </w:rPr>
          <w:t>ی</w:t>
        </w:r>
        <w:r w:rsidR="008E2DA4" w:rsidRPr="008D546F">
          <w:rPr>
            <w:rStyle w:val="Hyperlink"/>
            <w:noProof/>
            <w:rtl/>
          </w:rPr>
          <w:t xml:space="preserve"> </w:t>
        </w:r>
        <w:r w:rsidR="008E2DA4" w:rsidRPr="008D546F">
          <w:rPr>
            <w:rStyle w:val="Hyperlink"/>
            <w:rFonts w:hint="eastAsia"/>
            <w:noProof/>
            <w:rtl/>
          </w:rPr>
          <w:t>دانشگاه</w:t>
        </w:r>
        <w:r w:rsidR="008E2DA4" w:rsidRPr="008D546F">
          <w:rPr>
            <w:rStyle w:val="Hyperlink"/>
            <w:noProof/>
            <w:rtl/>
          </w:rPr>
          <w:t xml:space="preserve">  </w:t>
        </w:r>
        <w:r>
          <w:rPr>
            <w:rStyle w:val="Hyperlink"/>
            <w:noProof/>
          </w:rPr>
        </w:r>
        <w:r>
          <w:rPr>
            <w:rStyle w:val="Hyperlink"/>
            <w:noProof/>
          </w:rPr>
          <w:pict w14:anchorId="256BA3B9">
            <v:shape id="Right Arrow 174" o:spid="_x0000_s1197" type="#_x0000_t13" href="#فهرست" style="width:11.35pt;height:11.35pt;rotation:-90;visibility:visible;mso-left-percent:-10001;mso-top-percent:-10001;mso-position-horizontal:absolute;mso-position-horizontal-relative:char;mso-position-vertical:absolute;mso-position-vertical-relative:line;mso-left-percent:-10001;mso-top-percent:-10001;v-text-anchor:middle" o:button="t" adj="10800" fillcolor="#5b9bd5 [3204]" strokecolor="#1f4d78 [1604]" strokeweight="1pt">
              <v:fill o:detectmouseclick="t"/>
              <w10:wrap type="none" anchorx="page"/>
              <w10:anchorlock/>
            </v:shape>
          </w:pict>
        </w:r>
        <w:r w:rsidR="008E2DA4">
          <w:rPr>
            <w:noProof/>
            <w:webHidden/>
            <w:rtl/>
          </w:rPr>
          <w:tab/>
        </w:r>
        <w:r w:rsidR="00543DDE">
          <w:rPr>
            <w:rStyle w:val="Hyperlink"/>
            <w:noProof/>
            <w:rtl/>
          </w:rPr>
          <w:fldChar w:fldCharType="begin"/>
        </w:r>
        <w:r w:rsidR="008E2DA4">
          <w:rPr>
            <w:noProof/>
            <w:webHidden/>
            <w:rtl/>
          </w:rPr>
          <w:instrText xml:space="preserve"> </w:instrText>
        </w:r>
        <w:r w:rsidR="008E2DA4">
          <w:rPr>
            <w:noProof/>
            <w:webHidden/>
          </w:rPr>
          <w:instrText>PAGEREF</w:instrText>
        </w:r>
        <w:r w:rsidR="008E2DA4">
          <w:rPr>
            <w:noProof/>
            <w:webHidden/>
            <w:rtl/>
          </w:rPr>
          <w:instrText xml:space="preserve"> _</w:instrText>
        </w:r>
        <w:r w:rsidR="008E2DA4">
          <w:rPr>
            <w:noProof/>
            <w:webHidden/>
          </w:rPr>
          <w:instrText>Toc478296078 \h</w:instrText>
        </w:r>
        <w:r w:rsidR="008E2DA4">
          <w:rPr>
            <w:noProof/>
            <w:webHidden/>
            <w:rtl/>
          </w:rPr>
          <w:instrText xml:space="preserve"> </w:instrText>
        </w:r>
        <w:r w:rsidR="00543DDE">
          <w:rPr>
            <w:rStyle w:val="Hyperlink"/>
            <w:noProof/>
            <w:rtl/>
          </w:rPr>
        </w:r>
        <w:r w:rsidR="00543DDE">
          <w:rPr>
            <w:rStyle w:val="Hyperlink"/>
            <w:noProof/>
            <w:rtl/>
          </w:rPr>
          <w:fldChar w:fldCharType="separate"/>
        </w:r>
        <w:r w:rsidR="008E2DA4">
          <w:rPr>
            <w:noProof/>
            <w:webHidden/>
            <w:rtl/>
          </w:rPr>
          <w:t>3</w:t>
        </w:r>
        <w:r w:rsidR="00543DDE">
          <w:rPr>
            <w:rStyle w:val="Hyperlink"/>
            <w:noProof/>
            <w:rtl/>
          </w:rPr>
          <w:fldChar w:fldCharType="end"/>
        </w:r>
      </w:hyperlink>
    </w:p>
    <w:p w14:paraId="4045BEA9" w14:textId="77777777" w:rsidR="008E2DA4" w:rsidRDefault="0025700E" w:rsidP="008E2DA4">
      <w:pPr>
        <w:pStyle w:val="TOC2"/>
        <w:rPr>
          <w:rFonts w:asciiTheme="minorHAnsi" w:eastAsiaTheme="minorEastAsia" w:hAnsiTheme="minorHAnsi" w:cstheme="minorBidi"/>
          <w:noProof/>
          <w:sz w:val="22"/>
          <w:szCs w:val="22"/>
          <w:rtl/>
          <w:lang w:bidi="fa-IR"/>
        </w:rPr>
      </w:pPr>
      <w:hyperlink w:anchor="_Toc478296079" w:history="1">
        <w:r w:rsidR="008E2DA4" w:rsidRPr="008D546F">
          <w:rPr>
            <w:rStyle w:val="Hyperlink"/>
            <w:rFonts w:hint="eastAsia"/>
            <w:b/>
            <w:noProof/>
            <w:rtl/>
          </w:rPr>
          <w:t>جدول</w:t>
        </w:r>
        <w:r w:rsidR="008E2DA4" w:rsidRPr="008D546F">
          <w:rPr>
            <w:rStyle w:val="Hyperlink"/>
            <w:b/>
            <w:noProof/>
            <w:rtl/>
          </w:rPr>
          <w:t xml:space="preserve">  9-</w:t>
        </w:r>
        <w:r w:rsidR="008E2DA4">
          <w:rPr>
            <w:rFonts w:asciiTheme="minorHAnsi" w:eastAsiaTheme="minorEastAsia" w:hAnsiTheme="minorHAnsi" w:cstheme="minorBidi"/>
            <w:noProof/>
            <w:sz w:val="22"/>
            <w:szCs w:val="22"/>
            <w:rtl/>
            <w:lang w:bidi="fa-IR"/>
          </w:rPr>
          <w:tab/>
        </w:r>
        <w:r w:rsidR="008E2DA4" w:rsidRPr="008D546F">
          <w:rPr>
            <w:rStyle w:val="Hyperlink"/>
            <w:rFonts w:hint="eastAsia"/>
            <w:noProof/>
            <w:rtl/>
          </w:rPr>
          <w:t>جدول</w:t>
        </w:r>
        <w:r w:rsidR="008E2DA4" w:rsidRPr="008D546F">
          <w:rPr>
            <w:rStyle w:val="Hyperlink"/>
            <w:noProof/>
            <w:rtl/>
          </w:rPr>
          <w:t xml:space="preserve"> </w:t>
        </w:r>
        <w:r w:rsidR="008E2DA4" w:rsidRPr="008D546F">
          <w:rPr>
            <w:rStyle w:val="Hyperlink"/>
            <w:rFonts w:hint="eastAsia"/>
            <w:noProof/>
            <w:rtl/>
          </w:rPr>
          <w:t>مشخصات</w:t>
        </w:r>
        <w:r w:rsidR="008E2DA4" w:rsidRPr="008D546F">
          <w:rPr>
            <w:rStyle w:val="Hyperlink"/>
            <w:noProof/>
            <w:rtl/>
          </w:rPr>
          <w:t xml:space="preserve"> </w:t>
        </w:r>
        <w:r w:rsidR="008E2DA4" w:rsidRPr="008D546F">
          <w:rPr>
            <w:rStyle w:val="Hyperlink"/>
            <w:rFonts w:hint="eastAsia"/>
            <w:noProof/>
            <w:rtl/>
          </w:rPr>
          <w:t>فرد</w:t>
        </w:r>
        <w:r w:rsidR="008E2DA4" w:rsidRPr="008D546F">
          <w:rPr>
            <w:rStyle w:val="Hyperlink"/>
            <w:rFonts w:hint="cs"/>
            <w:noProof/>
            <w:rtl/>
          </w:rPr>
          <w:t>ی</w:t>
        </w:r>
        <w:r w:rsidR="008E2DA4" w:rsidRPr="008D546F">
          <w:rPr>
            <w:rStyle w:val="Hyperlink"/>
            <w:noProof/>
            <w:rtl/>
          </w:rPr>
          <w:t xml:space="preserve">  </w:t>
        </w:r>
        <w:r>
          <w:rPr>
            <w:rStyle w:val="Hyperlink"/>
            <w:noProof/>
          </w:rPr>
        </w:r>
        <w:r>
          <w:rPr>
            <w:rStyle w:val="Hyperlink"/>
            <w:noProof/>
          </w:rPr>
          <w:pict w14:anchorId="6FD1F592">
            <v:shape id="Right Arrow 175" o:spid="_x0000_s1196" type="#_x0000_t13" href="#فهرست" style="width:11.35pt;height:11.35pt;rotation:-90;visibility:visible;mso-left-percent:-10001;mso-top-percent:-10001;mso-position-horizontal:absolute;mso-position-horizontal-relative:char;mso-position-vertical:absolute;mso-position-vertical-relative:line;mso-left-percent:-10001;mso-top-percent:-10001;v-text-anchor:middle" o:button="t" adj="10800" fillcolor="#5b9bd5 [3204]" strokecolor="#1f4d78 [1604]" strokeweight="1pt">
              <v:fill o:detectmouseclick="t"/>
              <w10:wrap type="none" anchorx="page"/>
              <w10:anchorlock/>
            </v:shape>
          </w:pict>
        </w:r>
        <w:r w:rsidR="008E2DA4">
          <w:rPr>
            <w:noProof/>
            <w:webHidden/>
            <w:rtl/>
          </w:rPr>
          <w:tab/>
        </w:r>
        <w:r w:rsidR="00543DDE">
          <w:rPr>
            <w:rStyle w:val="Hyperlink"/>
            <w:noProof/>
            <w:rtl/>
          </w:rPr>
          <w:fldChar w:fldCharType="begin"/>
        </w:r>
        <w:r w:rsidR="008E2DA4">
          <w:rPr>
            <w:noProof/>
            <w:webHidden/>
            <w:rtl/>
          </w:rPr>
          <w:instrText xml:space="preserve"> </w:instrText>
        </w:r>
        <w:r w:rsidR="008E2DA4">
          <w:rPr>
            <w:noProof/>
            <w:webHidden/>
          </w:rPr>
          <w:instrText>PAGEREF</w:instrText>
        </w:r>
        <w:r w:rsidR="008E2DA4">
          <w:rPr>
            <w:noProof/>
            <w:webHidden/>
            <w:rtl/>
          </w:rPr>
          <w:instrText xml:space="preserve"> _</w:instrText>
        </w:r>
        <w:r w:rsidR="008E2DA4">
          <w:rPr>
            <w:noProof/>
            <w:webHidden/>
          </w:rPr>
          <w:instrText>Toc478296079 \h</w:instrText>
        </w:r>
        <w:r w:rsidR="008E2DA4">
          <w:rPr>
            <w:noProof/>
            <w:webHidden/>
            <w:rtl/>
          </w:rPr>
          <w:instrText xml:space="preserve"> </w:instrText>
        </w:r>
        <w:r w:rsidR="00543DDE">
          <w:rPr>
            <w:rStyle w:val="Hyperlink"/>
            <w:noProof/>
            <w:rtl/>
          </w:rPr>
        </w:r>
        <w:r w:rsidR="00543DDE">
          <w:rPr>
            <w:rStyle w:val="Hyperlink"/>
            <w:noProof/>
            <w:rtl/>
          </w:rPr>
          <w:fldChar w:fldCharType="separate"/>
        </w:r>
        <w:r w:rsidR="008E2DA4">
          <w:rPr>
            <w:noProof/>
            <w:webHidden/>
            <w:rtl/>
          </w:rPr>
          <w:t>3</w:t>
        </w:r>
        <w:r w:rsidR="00543DDE">
          <w:rPr>
            <w:rStyle w:val="Hyperlink"/>
            <w:noProof/>
            <w:rtl/>
          </w:rPr>
          <w:fldChar w:fldCharType="end"/>
        </w:r>
      </w:hyperlink>
    </w:p>
    <w:p w14:paraId="4EB03DF3" w14:textId="77777777" w:rsidR="008E2DA4" w:rsidRDefault="0025700E" w:rsidP="008E2DA4">
      <w:pPr>
        <w:pStyle w:val="TOC2"/>
        <w:rPr>
          <w:rFonts w:asciiTheme="minorHAnsi" w:eastAsiaTheme="minorEastAsia" w:hAnsiTheme="minorHAnsi" w:cstheme="minorBidi"/>
          <w:noProof/>
          <w:sz w:val="22"/>
          <w:szCs w:val="22"/>
          <w:rtl/>
          <w:lang w:bidi="fa-IR"/>
        </w:rPr>
      </w:pPr>
      <w:hyperlink w:anchor="_Toc478296080" w:history="1">
        <w:r w:rsidR="008E2DA4" w:rsidRPr="008D546F">
          <w:rPr>
            <w:rStyle w:val="Hyperlink"/>
            <w:rFonts w:hint="eastAsia"/>
            <w:noProof/>
            <w:rtl/>
          </w:rPr>
          <w:t>جدول</w:t>
        </w:r>
        <w:r w:rsidR="008E2DA4" w:rsidRPr="008D546F">
          <w:rPr>
            <w:rStyle w:val="Hyperlink"/>
            <w:noProof/>
            <w:rtl/>
          </w:rPr>
          <w:t xml:space="preserve">  9.1.</w:t>
        </w:r>
        <w:r w:rsidR="008E2DA4">
          <w:rPr>
            <w:rFonts w:asciiTheme="minorHAnsi" w:eastAsiaTheme="minorEastAsia" w:hAnsiTheme="minorHAnsi" w:cstheme="minorBidi"/>
            <w:noProof/>
            <w:sz w:val="22"/>
            <w:szCs w:val="22"/>
            <w:rtl/>
            <w:lang w:bidi="fa-IR"/>
          </w:rPr>
          <w:tab/>
        </w:r>
        <w:r w:rsidR="008E2DA4" w:rsidRPr="008D546F">
          <w:rPr>
            <w:rStyle w:val="Hyperlink"/>
            <w:rFonts w:hint="eastAsia"/>
            <w:noProof/>
            <w:rtl/>
          </w:rPr>
          <w:t>جدول</w:t>
        </w:r>
        <w:r w:rsidR="008E2DA4" w:rsidRPr="008D546F">
          <w:rPr>
            <w:rStyle w:val="Hyperlink"/>
            <w:noProof/>
            <w:rtl/>
          </w:rPr>
          <w:t xml:space="preserve"> </w:t>
        </w:r>
        <w:r w:rsidR="008E2DA4" w:rsidRPr="008D546F">
          <w:rPr>
            <w:rStyle w:val="Hyperlink"/>
            <w:rFonts w:hint="eastAsia"/>
            <w:noProof/>
            <w:rtl/>
          </w:rPr>
          <w:t>نوع</w:t>
        </w:r>
        <w:r w:rsidR="008E2DA4" w:rsidRPr="008D546F">
          <w:rPr>
            <w:rStyle w:val="Hyperlink"/>
            <w:noProof/>
            <w:rtl/>
          </w:rPr>
          <w:t xml:space="preserve"> </w:t>
        </w:r>
        <w:r w:rsidR="008E2DA4" w:rsidRPr="008D546F">
          <w:rPr>
            <w:rStyle w:val="Hyperlink"/>
            <w:rFonts w:hint="eastAsia"/>
            <w:noProof/>
            <w:rtl/>
          </w:rPr>
          <w:t>مذهب</w:t>
        </w:r>
        <w:r w:rsidR="008E2DA4" w:rsidRPr="008D546F">
          <w:rPr>
            <w:rStyle w:val="Hyperlink"/>
            <w:noProof/>
            <w:rtl/>
          </w:rPr>
          <w:t xml:space="preserve">  </w:t>
        </w:r>
        <w:r>
          <w:rPr>
            <w:rStyle w:val="Hyperlink"/>
            <w:noProof/>
          </w:rPr>
        </w:r>
        <w:r>
          <w:rPr>
            <w:rStyle w:val="Hyperlink"/>
            <w:noProof/>
          </w:rPr>
          <w:pict w14:anchorId="39C8D9F7">
            <v:shape id="Right Arrow 176" o:spid="_x0000_s1195" type="#_x0000_t13" href="#فهرست" style="width:11.35pt;height:11.35pt;rotation:-90;visibility:visible;mso-left-percent:-10001;mso-top-percent:-10001;mso-position-horizontal:absolute;mso-position-horizontal-relative:char;mso-position-vertical:absolute;mso-position-vertical-relative:line;mso-left-percent:-10001;mso-top-percent:-10001;v-text-anchor:middle" o:button="t" adj="10800" fillcolor="#5b9bd5 [3204]" strokecolor="#1f4d78 [1604]" strokeweight="1pt">
              <v:fill o:detectmouseclick="t"/>
              <w10:wrap type="none" anchorx="page"/>
              <w10:anchorlock/>
            </v:shape>
          </w:pict>
        </w:r>
        <w:r w:rsidR="008E2DA4">
          <w:rPr>
            <w:noProof/>
            <w:webHidden/>
            <w:rtl/>
          </w:rPr>
          <w:tab/>
        </w:r>
        <w:r w:rsidR="00543DDE">
          <w:rPr>
            <w:rStyle w:val="Hyperlink"/>
            <w:noProof/>
            <w:rtl/>
          </w:rPr>
          <w:fldChar w:fldCharType="begin"/>
        </w:r>
        <w:r w:rsidR="008E2DA4">
          <w:rPr>
            <w:noProof/>
            <w:webHidden/>
            <w:rtl/>
          </w:rPr>
          <w:instrText xml:space="preserve"> </w:instrText>
        </w:r>
        <w:r w:rsidR="008E2DA4">
          <w:rPr>
            <w:noProof/>
            <w:webHidden/>
          </w:rPr>
          <w:instrText>PAGEREF</w:instrText>
        </w:r>
        <w:r w:rsidR="008E2DA4">
          <w:rPr>
            <w:noProof/>
            <w:webHidden/>
            <w:rtl/>
          </w:rPr>
          <w:instrText xml:space="preserve"> _</w:instrText>
        </w:r>
        <w:r w:rsidR="008E2DA4">
          <w:rPr>
            <w:noProof/>
            <w:webHidden/>
          </w:rPr>
          <w:instrText>Toc478296080 \h</w:instrText>
        </w:r>
        <w:r w:rsidR="008E2DA4">
          <w:rPr>
            <w:noProof/>
            <w:webHidden/>
            <w:rtl/>
          </w:rPr>
          <w:instrText xml:space="preserve"> </w:instrText>
        </w:r>
        <w:r w:rsidR="00543DDE">
          <w:rPr>
            <w:rStyle w:val="Hyperlink"/>
            <w:noProof/>
            <w:rtl/>
          </w:rPr>
        </w:r>
        <w:r w:rsidR="00543DDE">
          <w:rPr>
            <w:rStyle w:val="Hyperlink"/>
            <w:noProof/>
            <w:rtl/>
          </w:rPr>
          <w:fldChar w:fldCharType="separate"/>
        </w:r>
        <w:r w:rsidR="008E2DA4">
          <w:rPr>
            <w:noProof/>
            <w:webHidden/>
            <w:rtl/>
          </w:rPr>
          <w:t>3</w:t>
        </w:r>
        <w:r w:rsidR="00543DDE">
          <w:rPr>
            <w:rStyle w:val="Hyperlink"/>
            <w:noProof/>
            <w:rtl/>
          </w:rPr>
          <w:fldChar w:fldCharType="end"/>
        </w:r>
      </w:hyperlink>
    </w:p>
    <w:p w14:paraId="5A4563F9" w14:textId="77777777" w:rsidR="008E2DA4" w:rsidRDefault="0025700E" w:rsidP="008E2DA4">
      <w:pPr>
        <w:pStyle w:val="TOC2"/>
        <w:rPr>
          <w:rFonts w:asciiTheme="minorHAnsi" w:eastAsiaTheme="minorEastAsia" w:hAnsiTheme="minorHAnsi" w:cstheme="minorBidi"/>
          <w:noProof/>
          <w:sz w:val="22"/>
          <w:szCs w:val="22"/>
          <w:rtl/>
          <w:lang w:bidi="fa-IR"/>
        </w:rPr>
      </w:pPr>
      <w:hyperlink w:anchor="_Toc478296081" w:history="1">
        <w:r w:rsidR="008E2DA4" w:rsidRPr="008D546F">
          <w:rPr>
            <w:rStyle w:val="Hyperlink"/>
            <w:rFonts w:hint="eastAsia"/>
            <w:noProof/>
            <w:rtl/>
          </w:rPr>
          <w:t>جدول</w:t>
        </w:r>
        <w:r w:rsidR="008E2DA4" w:rsidRPr="008D546F">
          <w:rPr>
            <w:rStyle w:val="Hyperlink"/>
            <w:noProof/>
            <w:rtl/>
          </w:rPr>
          <w:t xml:space="preserve">  9.2.</w:t>
        </w:r>
        <w:r w:rsidR="008E2DA4">
          <w:rPr>
            <w:rFonts w:asciiTheme="minorHAnsi" w:eastAsiaTheme="minorEastAsia" w:hAnsiTheme="minorHAnsi" w:cstheme="minorBidi"/>
            <w:noProof/>
            <w:sz w:val="22"/>
            <w:szCs w:val="22"/>
            <w:rtl/>
            <w:lang w:bidi="fa-IR"/>
          </w:rPr>
          <w:tab/>
        </w:r>
        <w:r w:rsidR="008E2DA4" w:rsidRPr="008D546F">
          <w:rPr>
            <w:rStyle w:val="Hyperlink"/>
            <w:rFonts w:hint="eastAsia"/>
            <w:noProof/>
            <w:rtl/>
          </w:rPr>
          <w:t>جدول</w:t>
        </w:r>
        <w:r w:rsidR="008E2DA4" w:rsidRPr="008D546F">
          <w:rPr>
            <w:rStyle w:val="Hyperlink"/>
            <w:noProof/>
            <w:rtl/>
          </w:rPr>
          <w:t xml:space="preserve"> </w:t>
        </w:r>
        <w:r w:rsidR="008E2DA4" w:rsidRPr="008D546F">
          <w:rPr>
            <w:rStyle w:val="Hyperlink"/>
            <w:rFonts w:hint="eastAsia"/>
            <w:noProof/>
            <w:rtl/>
          </w:rPr>
          <w:t>وضع</w:t>
        </w:r>
        <w:r w:rsidR="008E2DA4" w:rsidRPr="008D546F">
          <w:rPr>
            <w:rStyle w:val="Hyperlink"/>
            <w:rFonts w:hint="cs"/>
            <w:noProof/>
            <w:rtl/>
          </w:rPr>
          <w:t>ی</w:t>
        </w:r>
        <w:r w:rsidR="008E2DA4" w:rsidRPr="008D546F">
          <w:rPr>
            <w:rStyle w:val="Hyperlink"/>
            <w:rFonts w:hint="eastAsia"/>
            <w:noProof/>
            <w:rtl/>
          </w:rPr>
          <w:t>ت</w:t>
        </w:r>
        <w:r w:rsidR="008E2DA4" w:rsidRPr="008D546F">
          <w:rPr>
            <w:rStyle w:val="Hyperlink"/>
            <w:noProof/>
            <w:rtl/>
          </w:rPr>
          <w:t xml:space="preserve"> </w:t>
        </w:r>
        <w:r w:rsidR="008E2DA4" w:rsidRPr="008D546F">
          <w:rPr>
            <w:rStyle w:val="Hyperlink"/>
            <w:rFonts w:hint="eastAsia"/>
            <w:noProof/>
            <w:rtl/>
          </w:rPr>
          <w:t>نظام</w:t>
        </w:r>
        <w:r w:rsidR="008E2DA4" w:rsidRPr="008D546F">
          <w:rPr>
            <w:rStyle w:val="Hyperlink"/>
            <w:noProof/>
            <w:rtl/>
          </w:rPr>
          <w:t xml:space="preserve"> </w:t>
        </w:r>
        <w:r w:rsidR="008E2DA4" w:rsidRPr="008D546F">
          <w:rPr>
            <w:rStyle w:val="Hyperlink"/>
            <w:rFonts w:hint="eastAsia"/>
            <w:noProof/>
            <w:rtl/>
          </w:rPr>
          <w:t>وظ</w:t>
        </w:r>
        <w:r w:rsidR="008E2DA4" w:rsidRPr="008D546F">
          <w:rPr>
            <w:rStyle w:val="Hyperlink"/>
            <w:rFonts w:hint="cs"/>
            <w:noProof/>
            <w:rtl/>
          </w:rPr>
          <w:t>ی</w:t>
        </w:r>
        <w:r w:rsidR="008E2DA4" w:rsidRPr="008D546F">
          <w:rPr>
            <w:rStyle w:val="Hyperlink"/>
            <w:rFonts w:hint="eastAsia"/>
            <w:noProof/>
            <w:rtl/>
          </w:rPr>
          <w:t>فه</w:t>
        </w:r>
        <w:r w:rsidR="008E2DA4" w:rsidRPr="008D546F">
          <w:rPr>
            <w:rStyle w:val="Hyperlink"/>
            <w:noProof/>
            <w:rtl/>
          </w:rPr>
          <w:t xml:space="preserve">  </w:t>
        </w:r>
        <w:r>
          <w:rPr>
            <w:rStyle w:val="Hyperlink"/>
            <w:noProof/>
          </w:rPr>
        </w:r>
        <w:r>
          <w:rPr>
            <w:rStyle w:val="Hyperlink"/>
            <w:noProof/>
          </w:rPr>
          <w:pict w14:anchorId="6FEA08BC">
            <v:shape id="Right Arrow 177" o:spid="_x0000_s1194" type="#_x0000_t13" href="#فهرست" style="width:11.35pt;height:11.35pt;rotation:-90;visibility:visible;mso-left-percent:-10001;mso-top-percent:-10001;mso-position-horizontal:absolute;mso-position-horizontal-relative:char;mso-position-vertical:absolute;mso-position-vertical-relative:line;mso-left-percent:-10001;mso-top-percent:-10001;v-text-anchor:middle" o:button="t" adj="10800" fillcolor="#5b9bd5 [3204]" strokecolor="#1f4d78 [1604]" strokeweight="1pt">
              <v:fill o:detectmouseclick="t"/>
              <w10:wrap type="none" anchorx="page"/>
              <w10:anchorlock/>
            </v:shape>
          </w:pict>
        </w:r>
        <w:r w:rsidR="008E2DA4">
          <w:rPr>
            <w:noProof/>
            <w:webHidden/>
            <w:rtl/>
          </w:rPr>
          <w:tab/>
        </w:r>
        <w:r w:rsidR="00543DDE">
          <w:rPr>
            <w:rStyle w:val="Hyperlink"/>
            <w:noProof/>
            <w:rtl/>
          </w:rPr>
          <w:fldChar w:fldCharType="begin"/>
        </w:r>
        <w:r w:rsidR="008E2DA4">
          <w:rPr>
            <w:noProof/>
            <w:webHidden/>
            <w:rtl/>
          </w:rPr>
          <w:instrText xml:space="preserve"> </w:instrText>
        </w:r>
        <w:r w:rsidR="008E2DA4">
          <w:rPr>
            <w:noProof/>
            <w:webHidden/>
          </w:rPr>
          <w:instrText>PAGEREF</w:instrText>
        </w:r>
        <w:r w:rsidR="008E2DA4">
          <w:rPr>
            <w:noProof/>
            <w:webHidden/>
            <w:rtl/>
          </w:rPr>
          <w:instrText xml:space="preserve"> _</w:instrText>
        </w:r>
        <w:r w:rsidR="008E2DA4">
          <w:rPr>
            <w:noProof/>
            <w:webHidden/>
          </w:rPr>
          <w:instrText>Toc478296081 \h</w:instrText>
        </w:r>
        <w:r w:rsidR="008E2DA4">
          <w:rPr>
            <w:noProof/>
            <w:webHidden/>
            <w:rtl/>
          </w:rPr>
          <w:instrText xml:space="preserve"> </w:instrText>
        </w:r>
        <w:r w:rsidR="00543DDE">
          <w:rPr>
            <w:rStyle w:val="Hyperlink"/>
            <w:noProof/>
            <w:rtl/>
          </w:rPr>
        </w:r>
        <w:r w:rsidR="00543DDE">
          <w:rPr>
            <w:rStyle w:val="Hyperlink"/>
            <w:noProof/>
            <w:rtl/>
          </w:rPr>
          <w:fldChar w:fldCharType="separate"/>
        </w:r>
        <w:r w:rsidR="008E2DA4">
          <w:rPr>
            <w:noProof/>
            <w:webHidden/>
            <w:rtl/>
          </w:rPr>
          <w:t>3</w:t>
        </w:r>
        <w:r w:rsidR="00543DDE">
          <w:rPr>
            <w:rStyle w:val="Hyperlink"/>
            <w:noProof/>
            <w:rtl/>
          </w:rPr>
          <w:fldChar w:fldCharType="end"/>
        </w:r>
      </w:hyperlink>
    </w:p>
    <w:p w14:paraId="33193959" w14:textId="77777777" w:rsidR="008E2DA4" w:rsidRDefault="0025700E" w:rsidP="008E2DA4">
      <w:pPr>
        <w:pStyle w:val="TOC2"/>
        <w:rPr>
          <w:rFonts w:asciiTheme="minorHAnsi" w:eastAsiaTheme="minorEastAsia" w:hAnsiTheme="minorHAnsi" w:cstheme="minorBidi"/>
          <w:noProof/>
          <w:sz w:val="22"/>
          <w:szCs w:val="22"/>
          <w:rtl/>
          <w:lang w:bidi="fa-IR"/>
        </w:rPr>
      </w:pPr>
      <w:hyperlink w:anchor="_Toc478296082" w:history="1">
        <w:r w:rsidR="008E2DA4" w:rsidRPr="008D546F">
          <w:rPr>
            <w:rStyle w:val="Hyperlink"/>
            <w:rFonts w:hint="eastAsia"/>
            <w:b/>
            <w:noProof/>
            <w:rtl/>
          </w:rPr>
          <w:t>جدول</w:t>
        </w:r>
        <w:r w:rsidR="008E2DA4" w:rsidRPr="008D546F">
          <w:rPr>
            <w:rStyle w:val="Hyperlink"/>
            <w:b/>
            <w:noProof/>
            <w:rtl/>
          </w:rPr>
          <w:t xml:space="preserve">  10-</w:t>
        </w:r>
        <w:r w:rsidR="008E2DA4">
          <w:rPr>
            <w:rFonts w:asciiTheme="minorHAnsi" w:eastAsiaTheme="minorEastAsia" w:hAnsiTheme="minorHAnsi" w:cstheme="minorBidi"/>
            <w:noProof/>
            <w:sz w:val="22"/>
            <w:szCs w:val="22"/>
            <w:rtl/>
            <w:lang w:bidi="fa-IR"/>
          </w:rPr>
          <w:tab/>
        </w:r>
        <w:r w:rsidR="008E2DA4" w:rsidRPr="008D546F">
          <w:rPr>
            <w:rStyle w:val="Hyperlink"/>
            <w:rFonts w:hint="eastAsia"/>
            <w:noProof/>
            <w:rtl/>
          </w:rPr>
          <w:t>جدول</w:t>
        </w:r>
        <w:r w:rsidR="008E2DA4" w:rsidRPr="008D546F">
          <w:rPr>
            <w:rStyle w:val="Hyperlink"/>
            <w:noProof/>
            <w:rtl/>
          </w:rPr>
          <w:t xml:space="preserve"> </w:t>
        </w:r>
        <w:r w:rsidR="008E2DA4" w:rsidRPr="008D546F">
          <w:rPr>
            <w:rStyle w:val="Hyperlink"/>
            <w:rFonts w:hint="eastAsia"/>
            <w:noProof/>
            <w:rtl/>
          </w:rPr>
          <w:t>وضع</w:t>
        </w:r>
        <w:r w:rsidR="008E2DA4" w:rsidRPr="008D546F">
          <w:rPr>
            <w:rStyle w:val="Hyperlink"/>
            <w:rFonts w:hint="cs"/>
            <w:noProof/>
            <w:rtl/>
          </w:rPr>
          <w:t>ی</w:t>
        </w:r>
        <w:r w:rsidR="008E2DA4" w:rsidRPr="008D546F">
          <w:rPr>
            <w:rStyle w:val="Hyperlink"/>
            <w:rFonts w:hint="eastAsia"/>
            <w:noProof/>
            <w:rtl/>
          </w:rPr>
          <w:t>ت</w:t>
        </w:r>
        <w:r w:rsidR="008E2DA4" w:rsidRPr="008D546F">
          <w:rPr>
            <w:rStyle w:val="Hyperlink"/>
            <w:noProof/>
            <w:rtl/>
          </w:rPr>
          <w:t xml:space="preserve"> </w:t>
        </w:r>
        <w:r w:rsidR="008E2DA4" w:rsidRPr="008D546F">
          <w:rPr>
            <w:rStyle w:val="Hyperlink"/>
            <w:rFonts w:hint="eastAsia"/>
            <w:noProof/>
            <w:rtl/>
          </w:rPr>
          <w:t>ه</w:t>
        </w:r>
        <w:r w:rsidR="008E2DA4" w:rsidRPr="008D546F">
          <w:rPr>
            <w:rStyle w:val="Hyperlink"/>
            <w:rFonts w:hint="cs"/>
            <w:noProof/>
            <w:rtl/>
          </w:rPr>
          <w:t>ی</w:t>
        </w:r>
        <w:r w:rsidR="008E2DA4" w:rsidRPr="008D546F">
          <w:rPr>
            <w:rStyle w:val="Hyperlink"/>
            <w:rFonts w:hint="eastAsia"/>
            <w:noProof/>
            <w:rtl/>
          </w:rPr>
          <w:t>ات</w:t>
        </w:r>
        <w:r w:rsidR="008E2DA4" w:rsidRPr="008D546F">
          <w:rPr>
            <w:rStyle w:val="Hyperlink"/>
            <w:noProof/>
            <w:rtl/>
          </w:rPr>
          <w:t xml:space="preserve"> </w:t>
        </w:r>
        <w:r w:rsidR="008E2DA4" w:rsidRPr="008D546F">
          <w:rPr>
            <w:rStyle w:val="Hyperlink"/>
            <w:rFonts w:hint="eastAsia"/>
            <w:noProof/>
            <w:rtl/>
          </w:rPr>
          <w:t>علم</w:t>
        </w:r>
        <w:r w:rsidR="008E2DA4" w:rsidRPr="008D546F">
          <w:rPr>
            <w:rStyle w:val="Hyperlink"/>
            <w:rFonts w:hint="cs"/>
            <w:noProof/>
            <w:rtl/>
          </w:rPr>
          <w:t>ی</w:t>
        </w:r>
        <w:r w:rsidR="008E2DA4" w:rsidRPr="008D546F">
          <w:rPr>
            <w:rStyle w:val="Hyperlink"/>
            <w:noProof/>
            <w:rtl/>
          </w:rPr>
          <w:t xml:space="preserve">  </w:t>
        </w:r>
        <w:r>
          <w:rPr>
            <w:rStyle w:val="Hyperlink"/>
            <w:noProof/>
          </w:rPr>
        </w:r>
        <w:r>
          <w:rPr>
            <w:rStyle w:val="Hyperlink"/>
            <w:noProof/>
          </w:rPr>
          <w:pict w14:anchorId="3425A598">
            <v:shape id="Right Arrow 178" o:spid="_x0000_s1193" type="#_x0000_t13" href="#فهرست" style="width:11.35pt;height:11.35pt;rotation:-90;visibility:visible;mso-left-percent:-10001;mso-top-percent:-10001;mso-position-horizontal:absolute;mso-position-horizontal-relative:char;mso-position-vertical:absolute;mso-position-vertical-relative:line;mso-left-percent:-10001;mso-top-percent:-10001;v-text-anchor:middle" o:button="t" adj="10800" fillcolor="#5b9bd5 [3204]" strokecolor="#1f4d78 [1604]" strokeweight="1pt">
              <v:fill o:detectmouseclick="t"/>
              <w10:wrap type="none" anchorx="page"/>
              <w10:anchorlock/>
            </v:shape>
          </w:pict>
        </w:r>
        <w:r w:rsidR="008E2DA4">
          <w:rPr>
            <w:noProof/>
            <w:webHidden/>
            <w:rtl/>
          </w:rPr>
          <w:tab/>
        </w:r>
        <w:r w:rsidR="00543DDE">
          <w:rPr>
            <w:rStyle w:val="Hyperlink"/>
            <w:noProof/>
            <w:rtl/>
          </w:rPr>
          <w:fldChar w:fldCharType="begin"/>
        </w:r>
        <w:r w:rsidR="008E2DA4">
          <w:rPr>
            <w:noProof/>
            <w:webHidden/>
            <w:rtl/>
          </w:rPr>
          <w:instrText xml:space="preserve"> </w:instrText>
        </w:r>
        <w:r w:rsidR="008E2DA4">
          <w:rPr>
            <w:noProof/>
            <w:webHidden/>
          </w:rPr>
          <w:instrText>PAGEREF</w:instrText>
        </w:r>
        <w:r w:rsidR="008E2DA4">
          <w:rPr>
            <w:noProof/>
            <w:webHidden/>
            <w:rtl/>
          </w:rPr>
          <w:instrText xml:space="preserve"> _</w:instrText>
        </w:r>
        <w:r w:rsidR="008E2DA4">
          <w:rPr>
            <w:noProof/>
            <w:webHidden/>
          </w:rPr>
          <w:instrText>Toc478296082 \h</w:instrText>
        </w:r>
        <w:r w:rsidR="008E2DA4">
          <w:rPr>
            <w:noProof/>
            <w:webHidden/>
            <w:rtl/>
          </w:rPr>
          <w:instrText xml:space="preserve"> </w:instrText>
        </w:r>
        <w:r w:rsidR="00543DDE">
          <w:rPr>
            <w:rStyle w:val="Hyperlink"/>
            <w:noProof/>
            <w:rtl/>
          </w:rPr>
        </w:r>
        <w:r w:rsidR="00543DDE">
          <w:rPr>
            <w:rStyle w:val="Hyperlink"/>
            <w:noProof/>
            <w:rtl/>
          </w:rPr>
          <w:fldChar w:fldCharType="separate"/>
        </w:r>
        <w:r w:rsidR="008E2DA4">
          <w:rPr>
            <w:noProof/>
            <w:webHidden/>
            <w:rtl/>
          </w:rPr>
          <w:t>3</w:t>
        </w:r>
        <w:r w:rsidR="00543DDE">
          <w:rPr>
            <w:rStyle w:val="Hyperlink"/>
            <w:noProof/>
            <w:rtl/>
          </w:rPr>
          <w:fldChar w:fldCharType="end"/>
        </w:r>
      </w:hyperlink>
    </w:p>
    <w:p w14:paraId="69B9E8C4" w14:textId="77777777" w:rsidR="008E2DA4" w:rsidRDefault="0025700E" w:rsidP="008E2DA4">
      <w:pPr>
        <w:pStyle w:val="TOC2"/>
        <w:rPr>
          <w:rFonts w:asciiTheme="minorHAnsi" w:eastAsiaTheme="minorEastAsia" w:hAnsiTheme="minorHAnsi" w:cstheme="minorBidi"/>
          <w:noProof/>
          <w:sz w:val="22"/>
          <w:szCs w:val="22"/>
          <w:rtl/>
          <w:lang w:bidi="fa-IR"/>
        </w:rPr>
      </w:pPr>
      <w:hyperlink w:anchor="_Toc478296083" w:history="1">
        <w:r w:rsidR="008E2DA4" w:rsidRPr="008D546F">
          <w:rPr>
            <w:rStyle w:val="Hyperlink"/>
            <w:rFonts w:hint="eastAsia"/>
            <w:b/>
            <w:noProof/>
            <w:rtl/>
          </w:rPr>
          <w:t>جدول</w:t>
        </w:r>
        <w:r w:rsidR="008E2DA4" w:rsidRPr="008D546F">
          <w:rPr>
            <w:rStyle w:val="Hyperlink"/>
            <w:b/>
            <w:noProof/>
            <w:rtl/>
          </w:rPr>
          <w:t xml:space="preserve">  11-</w:t>
        </w:r>
        <w:r w:rsidR="008E2DA4">
          <w:rPr>
            <w:rFonts w:asciiTheme="minorHAnsi" w:eastAsiaTheme="minorEastAsia" w:hAnsiTheme="minorHAnsi" w:cstheme="minorBidi"/>
            <w:noProof/>
            <w:sz w:val="22"/>
            <w:szCs w:val="22"/>
            <w:rtl/>
            <w:lang w:bidi="fa-IR"/>
          </w:rPr>
          <w:tab/>
        </w:r>
        <w:r w:rsidR="008E2DA4" w:rsidRPr="008D546F">
          <w:rPr>
            <w:rStyle w:val="Hyperlink"/>
            <w:rFonts w:hint="eastAsia"/>
            <w:noProof/>
            <w:rtl/>
          </w:rPr>
          <w:t>جدول</w:t>
        </w:r>
        <w:r w:rsidR="008E2DA4" w:rsidRPr="008D546F">
          <w:rPr>
            <w:rStyle w:val="Hyperlink"/>
            <w:noProof/>
            <w:rtl/>
          </w:rPr>
          <w:t xml:space="preserve"> </w:t>
        </w:r>
        <w:r w:rsidR="008E2DA4" w:rsidRPr="008D546F">
          <w:rPr>
            <w:rStyle w:val="Hyperlink"/>
            <w:rFonts w:hint="eastAsia"/>
            <w:noProof/>
            <w:rtl/>
          </w:rPr>
          <w:t>کد</w:t>
        </w:r>
        <w:r w:rsidR="008E2DA4" w:rsidRPr="008D546F">
          <w:rPr>
            <w:rStyle w:val="Hyperlink"/>
            <w:noProof/>
            <w:rtl/>
          </w:rPr>
          <w:t xml:space="preserve"> </w:t>
        </w:r>
        <w:r w:rsidR="008E2DA4" w:rsidRPr="008D546F">
          <w:rPr>
            <w:rStyle w:val="Hyperlink"/>
            <w:rFonts w:hint="eastAsia"/>
            <w:noProof/>
            <w:rtl/>
          </w:rPr>
          <w:t>مرتبه</w:t>
        </w:r>
        <w:r w:rsidR="008E2DA4" w:rsidRPr="008D546F">
          <w:rPr>
            <w:rStyle w:val="Hyperlink"/>
            <w:noProof/>
            <w:rtl/>
          </w:rPr>
          <w:t xml:space="preserve"> </w:t>
        </w:r>
        <w:r w:rsidR="008E2DA4" w:rsidRPr="008D546F">
          <w:rPr>
            <w:rStyle w:val="Hyperlink"/>
            <w:rFonts w:hint="eastAsia"/>
            <w:noProof/>
            <w:rtl/>
          </w:rPr>
          <w:t>علم</w:t>
        </w:r>
        <w:r w:rsidR="008E2DA4" w:rsidRPr="008D546F">
          <w:rPr>
            <w:rStyle w:val="Hyperlink"/>
            <w:rFonts w:hint="cs"/>
            <w:noProof/>
            <w:rtl/>
          </w:rPr>
          <w:t>ی</w:t>
        </w:r>
        <w:r w:rsidR="008E2DA4" w:rsidRPr="008D546F">
          <w:rPr>
            <w:rStyle w:val="Hyperlink"/>
            <w:noProof/>
            <w:rtl/>
          </w:rPr>
          <w:t xml:space="preserve">  </w:t>
        </w:r>
        <w:r>
          <w:rPr>
            <w:rStyle w:val="Hyperlink"/>
            <w:noProof/>
          </w:rPr>
        </w:r>
        <w:r>
          <w:rPr>
            <w:rStyle w:val="Hyperlink"/>
            <w:noProof/>
          </w:rPr>
          <w:pict w14:anchorId="19403E42">
            <v:shape id="Right Arrow 179" o:spid="_x0000_s1192" type="#_x0000_t13" href="#فهرست" style="width:11.35pt;height:11.35pt;rotation:-90;visibility:visible;mso-left-percent:-10001;mso-top-percent:-10001;mso-position-horizontal:absolute;mso-position-horizontal-relative:char;mso-position-vertical:absolute;mso-position-vertical-relative:line;mso-left-percent:-10001;mso-top-percent:-10001;v-text-anchor:middle" o:button="t" adj="10800" fillcolor="#5b9bd5 [3204]" strokecolor="#1f4d78 [1604]" strokeweight="1pt">
              <v:fill o:detectmouseclick="t"/>
              <w10:wrap type="none" anchorx="page"/>
              <w10:anchorlock/>
            </v:shape>
          </w:pict>
        </w:r>
        <w:r w:rsidR="008E2DA4">
          <w:rPr>
            <w:noProof/>
            <w:webHidden/>
            <w:rtl/>
          </w:rPr>
          <w:tab/>
        </w:r>
        <w:r w:rsidR="00543DDE">
          <w:rPr>
            <w:rStyle w:val="Hyperlink"/>
            <w:noProof/>
            <w:rtl/>
          </w:rPr>
          <w:fldChar w:fldCharType="begin"/>
        </w:r>
        <w:r w:rsidR="008E2DA4">
          <w:rPr>
            <w:noProof/>
            <w:webHidden/>
            <w:rtl/>
          </w:rPr>
          <w:instrText xml:space="preserve"> </w:instrText>
        </w:r>
        <w:r w:rsidR="008E2DA4">
          <w:rPr>
            <w:noProof/>
            <w:webHidden/>
          </w:rPr>
          <w:instrText>PAGEREF</w:instrText>
        </w:r>
        <w:r w:rsidR="008E2DA4">
          <w:rPr>
            <w:noProof/>
            <w:webHidden/>
            <w:rtl/>
          </w:rPr>
          <w:instrText xml:space="preserve"> _</w:instrText>
        </w:r>
        <w:r w:rsidR="008E2DA4">
          <w:rPr>
            <w:noProof/>
            <w:webHidden/>
          </w:rPr>
          <w:instrText>Toc478296083 \h</w:instrText>
        </w:r>
        <w:r w:rsidR="008E2DA4">
          <w:rPr>
            <w:noProof/>
            <w:webHidden/>
            <w:rtl/>
          </w:rPr>
          <w:instrText xml:space="preserve"> </w:instrText>
        </w:r>
        <w:r w:rsidR="00543DDE">
          <w:rPr>
            <w:rStyle w:val="Hyperlink"/>
            <w:noProof/>
            <w:rtl/>
          </w:rPr>
        </w:r>
        <w:r w:rsidR="00543DDE">
          <w:rPr>
            <w:rStyle w:val="Hyperlink"/>
            <w:noProof/>
            <w:rtl/>
          </w:rPr>
          <w:fldChar w:fldCharType="separate"/>
        </w:r>
        <w:r w:rsidR="008E2DA4">
          <w:rPr>
            <w:noProof/>
            <w:webHidden/>
            <w:rtl/>
          </w:rPr>
          <w:t>3</w:t>
        </w:r>
        <w:r w:rsidR="00543DDE">
          <w:rPr>
            <w:rStyle w:val="Hyperlink"/>
            <w:noProof/>
            <w:rtl/>
          </w:rPr>
          <w:fldChar w:fldCharType="end"/>
        </w:r>
      </w:hyperlink>
    </w:p>
    <w:p w14:paraId="1C239473" w14:textId="77777777" w:rsidR="008E2DA4" w:rsidRDefault="0025700E" w:rsidP="008E2DA4">
      <w:pPr>
        <w:pStyle w:val="TOC2"/>
        <w:rPr>
          <w:rFonts w:asciiTheme="minorHAnsi" w:eastAsiaTheme="minorEastAsia" w:hAnsiTheme="minorHAnsi" w:cstheme="minorBidi"/>
          <w:noProof/>
          <w:sz w:val="22"/>
          <w:szCs w:val="22"/>
          <w:rtl/>
          <w:lang w:bidi="fa-IR"/>
        </w:rPr>
      </w:pPr>
      <w:hyperlink w:anchor="_Toc478296084" w:history="1">
        <w:r w:rsidR="008E2DA4" w:rsidRPr="008D546F">
          <w:rPr>
            <w:rStyle w:val="Hyperlink"/>
            <w:rFonts w:hint="eastAsia"/>
            <w:b/>
            <w:noProof/>
            <w:rtl/>
          </w:rPr>
          <w:t>جدول</w:t>
        </w:r>
        <w:r w:rsidR="008E2DA4" w:rsidRPr="008D546F">
          <w:rPr>
            <w:rStyle w:val="Hyperlink"/>
            <w:b/>
            <w:noProof/>
            <w:rtl/>
          </w:rPr>
          <w:t xml:space="preserve">  12-</w:t>
        </w:r>
        <w:r w:rsidR="008E2DA4">
          <w:rPr>
            <w:rFonts w:asciiTheme="minorHAnsi" w:eastAsiaTheme="minorEastAsia" w:hAnsiTheme="minorHAnsi" w:cstheme="minorBidi"/>
            <w:noProof/>
            <w:sz w:val="22"/>
            <w:szCs w:val="22"/>
            <w:rtl/>
            <w:lang w:bidi="fa-IR"/>
          </w:rPr>
          <w:tab/>
        </w:r>
        <w:r w:rsidR="008E2DA4" w:rsidRPr="008D546F">
          <w:rPr>
            <w:rStyle w:val="Hyperlink"/>
            <w:rFonts w:hint="eastAsia"/>
            <w:noProof/>
            <w:rtl/>
          </w:rPr>
          <w:t>جدول</w:t>
        </w:r>
        <w:r w:rsidR="008E2DA4" w:rsidRPr="008D546F">
          <w:rPr>
            <w:rStyle w:val="Hyperlink"/>
            <w:noProof/>
            <w:rtl/>
          </w:rPr>
          <w:t xml:space="preserve"> </w:t>
        </w:r>
        <w:r w:rsidR="008E2DA4" w:rsidRPr="008D546F">
          <w:rPr>
            <w:rStyle w:val="Hyperlink"/>
            <w:rFonts w:hint="eastAsia"/>
            <w:noProof/>
            <w:rtl/>
          </w:rPr>
          <w:t>ه</w:t>
        </w:r>
        <w:r w:rsidR="008E2DA4" w:rsidRPr="008D546F">
          <w:rPr>
            <w:rStyle w:val="Hyperlink"/>
            <w:rFonts w:hint="cs"/>
            <w:noProof/>
            <w:rtl/>
          </w:rPr>
          <w:t>ی</w:t>
        </w:r>
        <w:r w:rsidR="008E2DA4" w:rsidRPr="008D546F">
          <w:rPr>
            <w:rStyle w:val="Hyperlink"/>
            <w:rFonts w:hint="eastAsia"/>
            <w:noProof/>
            <w:rtl/>
          </w:rPr>
          <w:t>ات</w:t>
        </w:r>
        <w:r w:rsidR="008E2DA4" w:rsidRPr="008D546F">
          <w:rPr>
            <w:rStyle w:val="Hyperlink"/>
            <w:noProof/>
            <w:rtl/>
          </w:rPr>
          <w:t xml:space="preserve"> </w:t>
        </w:r>
        <w:r w:rsidR="008E2DA4" w:rsidRPr="008D546F">
          <w:rPr>
            <w:rStyle w:val="Hyperlink"/>
            <w:rFonts w:hint="eastAsia"/>
            <w:noProof/>
            <w:rtl/>
          </w:rPr>
          <w:t>علم</w:t>
        </w:r>
        <w:r w:rsidR="008E2DA4" w:rsidRPr="008D546F">
          <w:rPr>
            <w:rStyle w:val="Hyperlink"/>
            <w:rFonts w:hint="cs"/>
            <w:noProof/>
            <w:rtl/>
          </w:rPr>
          <w:t>ی</w:t>
        </w:r>
        <w:r w:rsidR="008E2DA4" w:rsidRPr="008D546F">
          <w:rPr>
            <w:rStyle w:val="Hyperlink"/>
            <w:noProof/>
            <w:rtl/>
          </w:rPr>
          <w:t xml:space="preserve"> </w:t>
        </w:r>
        <w:r w:rsidR="008E2DA4" w:rsidRPr="008D546F">
          <w:rPr>
            <w:rStyle w:val="Hyperlink"/>
            <w:rFonts w:ascii="Sakkal Majalla" w:hAnsi="Sakkal Majalla" w:cs="Sakkal Majalla"/>
            <w:noProof/>
            <w:rtl/>
          </w:rPr>
          <w:t>–</w:t>
        </w:r>
        <w:r w:rsidR="008E2DA4" w:rsidRPr="008D546F">
          <w:rPr>
            <w:rStyle w:val="Hyperlink"/>
            <w:noProof/>
            <w:rtl/>
          </w:rPr>
          <w:t xml:space="preserve"> </w:t>
        </w:r>
        <w:r w:rsidR="008E2DA4" w:rsidRPr="008D546F">
          <w:rPr>
            <w:rStyle w:val="Hyperlink"/>
            <w:rFonts w:hint="eastAsia"/>
            <w:noProof/>
            <w:rtl/>
          </w:rPr>
          <w:t>بخش</w:t>
        </w:r>
        <w:r w:rsidR="008E2DA4" w:rsidRPr="008D546F">
          <w:rPr>
            <w:rStyle w:val="Hyperlink"/>
            <w:noProof/>
            <w:rtl/>
          </w:rPr>
          <w:t xml:space="preserve"> </w:t>
        </w:r>
        <w:r w:rsidR="008E2DA4" w:rsidRPr="008D546F">
          <w:rPr>
            <w:rStyle w:val="Hyperlink"/>
            <w:rFonts w:hint="eastAsia"/>
            <w:noProof/>
            <w:rtl/>
          </w:rPr>
          <w:t>محل</w:t>
        </w:r>
        <w:r w:rsidR="008E2DA4" w:rsidRPr="008D546F">
          <w:rPr>
            <w:rStyle w:val="Hyperlink"/>
            <w:noProof/>
            <w:rtl/>
          </w:rPr>
          <w:t xml:space="preserve"> </w:t>
        </w:r>
        <w:r w:rsidR="008E2DA4" w:rsidRPr="008D546F">
          <w:rPr>
            <w:rStyle w:val="Hyperlink"/>
            <w:rFonts w:hint="eastAsia"/>
            <w:noProof/>
            <w:rtl/>
          </w:rPr>
          <w:t>خدمت</w:t>
        </w:r>
        <w:r w:rsidR="008E2DA4" w:rsidRPr="008D546F">
          <w:rPr>
            <w:rStyle w:val="Hyperlink"/>
            <w:noProof/>
            <w:rtl/>
          </w:rPr>
          <w:t xml:space="preserve">  </w:t>
        </w:r>
        <w:r>
          <w:rPr>
            <w:rStyle w:val="Hyperlink"/>
            <w:noProof/>
          </w:rPr>
        </w:r>
        <w:r>
          <w:rPr>
            <w:rStyle w:val="Hyperlink"/>
            <w:noProof/>
          </w:rPr>
          <w:pict w14:anchorId="52ED7A8A">
            <v:shape id="Right Arrow 180" o:spid="_x0000_s1191" type="#_x0000_t13" href="#فهرست" style="width:11.35pt;height:11.35pt;rotation:-90;visibility:visible;mso-left-percent:-10001;mso-top-percent:-10001;mso-position-horizontal:absolute;mso-position-horizontal-relative:char;mso-position-vertical:absolute;mso-position-vertical-relative:line;mso-left-percent:-10001;mso-top-percent:-10001;v-text-anchor:middle" o:button="t" adj="10800" fillcolor="#5b9bd5 [3204]" strokecolor="#1f4d78 [1604]" strokeweight="1pt">
              <v:fill o:detectmouseclick="t"/>
              <w10:wrap type="none" anchorx="page"/>
              <w10:anchorlock/>
            </v:shape>
          </w:pict>
        </w:r>
        <w:r w:rsidR="008E2DA4">
          <w:rPr>
            <w:noProof/>
            <w:webHidden/>
            <w:rtl/>
          </w:rPr>
          <w:tab/>
        </w:r>
        <w:r w:rsidR="00543DDE">
          <w:rPr>
            <w:rStyle w:val="Hyperlink"/>
            <w:noProof/>
            <w:rtl/>
          </w:rPr>
          <w:fldChar w:fldCharType="begin"/>
        </w:r>
        <w:r w:rsidR="008E2DA4">
          <w:rPr>
            <w:noProof/>
            <w:webHidden/>
            <w:rtl/>
          </w:rPr>
          <w:instrText xml:space="preserve"> </w:instrText>
        </w:r>
        <w:r w:rsidR="008E2DA4">
          <w:rPr>
            <w:noProof/>
            <w:webHidden/>
          </w:rPr>
          <w:instrText>PAGEREF</w:instrText>
        </w:r>
        <w:r w:rsidR="008E2DA4">
          <w:rPr>
            <w:noProof/>
            <w:webHidden/>
            <w:rtl/>
          </w:rPr>
          <w:instrText xml:space="preserve"> _</w:instrText>
        </w:r>
        <w:r w:rsidR="008E2DA4">
          <w:rPr>
            <w:noProof/>
            <w:webHidden/>
          </w:rPr>
          <w:instrText>Toc478296084 \h</w:instrText>
        </w:r>
        <w:r w:rsidR="008E2DA4">
          <w:rPr>
            <w:noProof/>
            <w:webHidden/>
            <w:rtl/>
          </w:rPr>
          <w:instrText xml:space="preserve"> </w:instrText>
        </w:r>
        <w:r w:rsidR="00543DDE">
          <w:rPr>
            <w:rStyle w:val="Hyperlink"/>
            <w:noProof/>
            <w:rtl/>
          </w:rPr>
        </w:r>
        <w:r w:rsidR="00543DDE">
          <w:rPr>
            <w:rStyle w:val="Hyperlink"/>
            <w:noProof/>
            <w:rtl/>
          </w:rPr>
          <w:fldChar w:fldCharType="separate"/>
        </w:r>
        <w:r w:rsidR="008E2DA4">
          <w:rPr>
            <w:noProof/>
            <w:webHidden/>
            <w:rtl/>
          </w:rPr>
          <w:t>3</w:t>
        </w:r>
        <w:r w:rsidR="00543DDE">
          <w:rPr>
            <w:rStyle w:val="Hyperlink"/>
            <w:noProof/>
            <w:rtl/>
          </w:rPr>
          <w:fldChar w:fldCharType="end"/>
        </w:r>
      </w:hyperlink>
    </w:p>
    <w:p w14:paraId="1C02D32D" w14:textId="77777777" w:rsidR="008E2DA4" w:rsidRDefault="0025700E" w:rsidP="008E2DA4">
      <w:pPr>
        <w:pStyle w:val="TOC2"/>
        <w:rPr>
          <w:rFonts w:asciiTheme="minorHAnsi" w:eastAsiaTheme="minorEastAsia" w:hAnsiTheme="minorHAnsi" w:cstheme="minorBidi"/>
          <w:noProof/>
          <w:sz w:val="22"/>
          <w:szCs w:val="22"/>
          <w:rtl/>
          <w:lang w:bidi="fa-IR"/>
        </w:rPr>
      </w:pPr>
      <w:hyperlink w:anchor="_Toc478296085" w:history="1">
        <w:r w:rsidR="008E2DA4" w:rsidRPr="008D546F">
          <w:rPr>
            <w:rStyle w:val="Hyperlink"/>
            <w:rFonts w:hint="eastAsia"/>
            <w:b/>
            <w:noProof/>
            <w:rtl/>
          </w:rPr>
          <w:t>جدول</w:t>
        </w:r>
        <w:r w:rsidR="008E2DA4" w:rsidRPr="008D546F">
          <w:rPr>
            <w:rStyle w:val="Hyperlink"/>
            <w:b/>
            <w:noProof/>
            <w:rtl/>
          </w:rPr>
          <w:t xml:space="preserve">  13-</w:t>
        </w:r>
        <w:r w:rsidR="008E2DA4">
          <w:rPr>
            <w:rFonts w:asciiTheme="minorHAnsi" w:eastAsiaTheme="minorEastAsia" w:hAnsiTheme="minorHAnsi" w:cstheme="minorBidi"/>
            <w:noProof/>
            <w:sz w:val="22"/>
            <w:szCs w:val="22"/>
            <w:rtl/>
            <w:lang w:bidi="fa-IR"/>
          </w:rPr>
          <w:tab/>
        </w:r>
        <w:r w:rsidR="008E2DA4" w:rsidRPr="008D546F">
          <w:rPr>
            <w:rStyle w:val="Hyperlink"/>
            <w:rFonts w:hint="eastAsia"/>
            <w:noProof/>
            <w:rtl/>
          </w:rPr>
          <w:t>جدول</w:t>
        </w:r>
        <w:r w:rsidR="008E2DA4" w:rsidRPr="008D546F">
          <w:rPr>
            <w:rStyle w:val="Hyperlink"/>
            <w:noProof/>
            <w:rtl/>
          </w:rPr>
          <w:t xml:space="preserve"> </w:t>
        </w:r>
        <w:r w:rsidR="008E2DA4" w:rsidRPr="008D546F">
          <w:rPr>
            <w:rStyle w:val="Hyperlink"/>
            <w:rFonts w:hint="eastAsia"/>
            <w:noProof/>
            <w:rtl/>
          </w:rPr>
          <w:t>دست</w:t>
        </w:r>
        <w:r w:rsidR="008E2DA4" w:rsidRPr="008D546F">
          <w:rPr>
            <w:rStyle w:val="Hyperlink"/>
            <w:rFonts w:hint="cs"/>
            <w:noProof/>
            <w:rtl/>
          </w:rPr>
          <w:t>ی</w:t>
        </w:r>
        <w:r w:rsidR="008E2DA4" w:rsidRPr="008D546F">
          <w:rPr>
            <w:rStyle w:val="Hyperlink"/>
            <w:rFonts w:hint="eastAsia"/>
            <w:noProof/>
            <w:rtl/>
          </w:rPr>
          <w:t>ار</w:t>
        </w:r>
        <w:r w:rsidR="008E2DA4" w:rsidRPr="008D546F">
          <w:rPr>
            <w:rStyle w:val="Hyperlink"/>
            <w:noProof/>
            <w:rtl/>
          </w:rPr>
          <w:t xml:space="preserve">  </w:t>
        </w:r>
        <w:r>
          <w:rPr>
            <w:rStyle w:val="Hyperlink"/>
            <w:noProof/>
          </w:rPr>
        </w:r>
        <w:r>
          <w:rPr>
            <w:rStyle w:val="Hyperlink"/>
            <w:noProof/>
          </w:rPr>
          <w:pict w14:anchorId="68F07499">
            <v:shape id="Right Arrow 181" o:spid="_x0000_s1190" type="#_x0000_t13" href="#فهرست" style="width:11.35pt;height:11.35pt;rotation:-90;visibility:visible;mso-left-percent:-10001;mso-top-percent:-10001;mso-position-horizontal:absolute;mso-position-horizontal-relative:char;mso-position-vertical:absolute;mso-position-vertical-relative:line;mso-left-percent:-10001;mso-top-percent:-10001;v-text-anchor:middle" o:button="t" adj="10800" fillcolor="#5b9bd5 [3204]" strokecolor="#1f4d78 [1604]" strokeweight="1pt">
              <v:fill o:detectmouseclick="t"/>
              <w10:wrap type="none" anchorx="page"/>
              <w10:anchorlock/>
            </v:shape>
          </w:pict>
        </w:r>
        <w:r w:rsidR="008E2DA4">
          <w:rPr>
            <w:noProof/>
            <w:webHidden/>
            <w:rtl/>
          </w:rPr>
          <w:tab/>
        </w:r>
        <w:r w:rsidR="00543DDE">
          <w:rPr>
            <w:rStyle w:val="Hyperlink"/>
            <w:noProof/>
            <w:rtl/>
          </w:rPr>
          <w:fldChar w:fldCharType="begin"/>
        </w:r>
        <w:r w:rsidR="008E2DA4">
          <w:rPr>
            <w:noProof/>
            <w:webHidden/>
            <w:rtl/>
          </w:rPr>
          <w:instrText xml:space="preserve"> </w:instrText>
        </w:r>
        <w:r w:rsidR="008E2DA4">
          <w:rPr>
            <w:noProof/>
            <w:webHidden/>
          </w:rPr>
          <w:instrText>PAGEREF</w:instrText>
        </w:r>
        <w:r w:rsidR="008E2DA4">
          <w:rPr>
            <w:noProof/>
            <w:webHidden/>
            <w:rtl/>
          </w:rPr>
          <w:instrText xml:space="preserve"> _</w:instrText>
        </w:r>
        <w:r w:rsidR="008E2DA4">
          <w:rPr>
            <w:noProof/>
            <w:webHidden/>
          </w:rPr>
          <w:instrText>Toc478296085 \h</w:instrText>
        </w:r>
        <w:r w:rsidR="008E2DA4">
          <w:rPr>
            <w:noProof/>
            <w:webHidden/>
            <w:rtl/>
          </w:rPr>
          <w:instrText xml:space="preserve"> </w:instrText>
        </w:r>
        <w:r w:rsidR="00543DDE">
          <w:rPr>
            <w:rStyle w:val="Hyperlink"/>
            <w:noProof/>
            <w:rtl/>
          </w:rPr>
        </w:r>
        <w:r w:rsidR="00543DDE">
          <w:rPr>
            <w:rStyle w:val="Hyperlink"/>
            <w:noProof/>
            <w:rtl/>
          </w:rPr>
          <w:fldChar w:fldCharType="separate"/>
        </w:r>
        <w:r w:rsidR="008E2DA4">
          <w:rPr>
            <w:noProof/>
            <w:webHidden/>
            <w:rtl/>
          </w:rPr>
          <w:t>3</w:t>
        </w:r>
        <w:r w:rsidR="00543DDE">
          <w:rPr>
            <w:rStyle w:val="Hyperlink"/>
            <w:noProof/>
            <w:rtl/>
          </w:rPr>
          <w:fldChar w:fldCharType="end"/>
        </w:r>
      </w:hyperlink>
    </w:p>
    <w:p w14:paraId="336C1F32" w14:textId="77777777" w:rsidR="008E2DA4" w:rsidRDefault="0025700E" w:rsidP="008E2DA4">
      <w:pPr>
        <w:pStyle w:val="TOC2"/>
        <w:rPr>
          <w:rFonts w:asciiTheme="minorHAnsi" w:eastAsiaTheme="minorEastAsia" w:hAnsiTheme="minorHAnsi" w:cstheme="minorBidi"/>
          <w:noProof/>
          <w:sz w:val="22"/>
          <w:szCs w:val="22"/>
          <w:rtl/>
          <w:lang w:bidi="fa-IR"/>
        </w:rPr>
      </w:pPr>
      <w:hyperlink w:anchor="_Toc478296086" w:history="1">
        <w:r w:rsidR="008E2DA4" w:rsidRPr="008D546F">
          <w:rPr>
            <w:rStyle w:val="Hyperlink"/>
            <w:rFonts w:hint="eastAsia"/>
            <w:noProof/>
            <w:rtl/>
          </w:rPr>
          <w:t>جدول</w:t>
        </w:r>
        <w:r w:rsidR="008E2DA4" w:rsidRPr="008D546F">
          <w:rPr>
            <w:rStyle w:val="Hyperlink"/>
            <w:noProof/>
            <w:rtl/>
          </w:rPr>
          <w:t xml:space="preserve">  13.1.</w:t>
        </w:r>
        <w:r w:rsidR="008E2DA4">
          <w:rPr>
            <w:rFonts w:asciiTheme="minorHAnsi" w:eastAsiaTheme="minorEastAsia" w:hAnsiTheme="minorHAnsi" w:cstheme="minorBidi"/>
            <w:noProof/>
            <w:sz w:val="22"/>
            <w:szCs w:val="22"/>
            <w:rtl/>
            <w:lang w:bidi="fa-IR"/>
          </w:rPr>
          <w:tab/>
        </w:r>
        <w:r w:rsidR="008E2DA4" w:rsidRPr="008D546F">
          <w:rPr>
            <w:rStyle w:val="Hyperlink"/>
            <w:rFonts w:hint="eastAsia"/>
            <w:noProof/>
            <w:rtl/>
          </w:rPr>
          <w:t>جدول</w:t>
        </w:r>
        <w:r w:rsidR="008E2DA4" w:rsidRPr="008D546F">
          <w:rPr>
            <w:rStyle w:val="Hyperlink"/>
            <w:noProof/>
            <w:rtl/>
          </w:rPr>
          <w:t xml:space="preserve"> </w:t>
        </w:r>
        <w:r w:rsidR="008E2DA4" w:rsidRPr="008D546F">
          <w:rPr>
            <w:rStyle w:val="Hyperlink"/>
            <w:rFonts w:hint="eastAsia"/>
            <w:noProof/>
            <w:rtl/>
          </w:rPr>
          <w:t>پا</w:t>
        </w:r>
        <w:r w:rsidR="008E2DA4" w:rsidRPr="008D546F">
          <w:rPr>
            <w:rStyle w:val="Hyperlink"/>
            <w:rFonts w:hint="cs"/>
            <w:noProof/>
            <w:rtl/>
          </w:rPr>
          <w:t>ی</w:t>
        </w:r>
        <w:r w:rsidR="008E2DA4" w:rsidRPr="008D546F">
          <w:rPr>
            <w:rStyle w:val="Hyperlink"/>
            <w:rFonts w:hint="eastAsia"/>
            <w:noProof/>
            <w:rtl/>
          </w:rPr>
          <w:t>ان</w:t>
        </w:r>
        <w:r w:rsidR="008E2DA4" w:rsidRPr="008D546F">
          <w:rPr>
            <w:rStyle w:val="Hyperlink"/>
            <w:noProof/>
            <w:rtl/>
          </w:rPr>
          <w:t xml:space="preserve"> </w:t>
        </w:r>
        <w:r w:rsidR="008E2DA4" w:rsidRPr="008D546F">
          <w:rPr>
            <w:rStyle w:val="Hyperlink"/>
            <w:rFonts w:hint="eastAsia"/>
            <w:noProof/>
            <w:rtl/>
          </w:rPr>
          <w:t>نامه</w:t>
        </w:r>
        <w:r w:rsidR="008E2DA4" w:rsidRPr="008D546F">
          <w:rPr>
            <w:rStyle w:val="Hyperlink"/>
            <w:noProof/>
            <w:rtl/>
          </w:rPr>
          <w:t>-</w:t>
        </w:r>
        <w:r w:rsidR="008E2DA4" w:rsidRPr="008D546F">
          <w:rPr>
            <w:rStyle w:val="Hyperlink"/>
            <w:rFonts w:hint="eastAsia"/>
            <w:noProof/>
            <w:rtl/>
          </w:rPr>
          <w:t>استاد</w:t>
        </w:r>
        <w:r w:rsidR="008E2DA4" w:rsidRPr="008D546F">
          <w:rPr>
            <w:rStyle w:val="Hyperlink"/>
            <w:noProof/>
            <w:rtl/>
          </w:rPr>
          <w:t xml:space="preserve">  </w:t>
        </w:r>
        <w:r>
          <w:rPr>
            <w:rStyle w:val="Hyperlink"/>
            <w:noProof/>
          </w:rPr>
        </w:r>
        <w:r>
          <w:rPr>
            <w:rStyle w:val="Hyperlink"/>
            <w:noProof/>
          </w:rPr>
          <w:pict w14:anchorId="3EDB8B79">
            <v:shape id="Right Arrow 182" o:spid="_x0000_s1189" type="#_x0000_t13" href="#فهرست" style="width:11.35pt;height:11.35pt;rotation:-90;visibility:visible;mso-left-percent:-10001;mso-top-percent:-10001;mso-position-horizontal:absolute;mso-position-horizontal-relative:char;mso-position-vertical:absolute;mso-position-vertical-relative:line;mso-left-percent:-10001;mso-top-percent:-10001;v-text-anchor:middle" o:button="t" adj="10800" fillcolor="#5b9bd5 [3204]" strokecolor="#1f4d78 [1604]" strokeweight="1pt">
              <v:fill o:detectmouseclick="t"/>
              <w10:wrap type="none" anchorx="page"/>
              <w10:anchorlock/>
            </v:shape>
          </w:pict>
        </w:r>
        <w:r w:rsidR="008E2DA4" w:rsidRPr="008D546F">
          <w:rPr>
            <w:rStyle w:val="Hyperlink"/>
            <w:noProof/>
            <w:rtl/>
          </w:rPr>
          <w:t xml:space="preserve"> </w:t>
        </w:r>
        <w:r w:rsidR="008E2DA4" w:rsidRPr="008D546F">
          <w:rPr>
            <w:rStyle w:val="Hyperlink"/>
            <w:rFonts w:hint="eastAsia"/>
            <w:noProof/>
            <w:rtl/>
          </w:rPr>
          <w:t>در</w:t>
        </w:r>
        <w:r w:rsidR="008E2DA4" w:rsidRPr="008D546F">
          <w:rPr>
            <w:rStyle w:val="Hyperlink"/>
            <w:noProof/>
            <w:rtl/>
          </w:rPr>
          <w:t xml:space="preserve"> </w:t>
        </w:r>
        <w:r w:rsidR="008E2DA4" w:rsidRPr="008D546F">
          <w:rPr>
            <w:rStyle w:val="Hyperlink"/>
            <w:rFonts w:hint="eastAsia"/>
            <w:noProof/>
            <w:rtl/>
          </w:rPr>
          <w:t>دب</w:t>
        </w:r>
        <w:r w:rsidR="008E2DA4" w:rsidRPr="008D546F">
          <w:rPr>
            <w:rStyle w:val="Hyperlink"/>
            <w:rFonts w:hint="cs"/>
            <w:noProof/>
            <w:rtl/>
          </w:rPr>
          <w:t>ی</w:t>
        </w:r>
        <w:r w:rsidR="008E2DA4" w:rsidRPr="008D546F">
          <w:rPr>
            <w:rStyle w:val="Hyperlink"/>
            <w:rFonts w:hint="eastAsia"/>
            <w:noProof/>
            <w:rtl/>
          </w:rPr>
          <w:t>رخانه</w:t>
        </w:r>
        <w:r w:rsidR="008E2DA4" w:rsidRPr="008D546F">
          <w:rPr>
            <w:rStyle w:val="Hyperlink"/>
            <w:noProof/>
            <w:rtl/>
          </w:rPr>
          <w:t xml:space="preserve"> </w:t>
        </w:r>
        <w:r w:rsidR="008E2DA4" w:rsidRPr="008D546F">
          <w:rPr>
            <w:rStyle w:val="Hyperlink"/>
            <w:rFonts w:hint="eastAsia"/>
            <w:noProof/>
            <w:rtl/>
          </w:rPr>
          <w:t>مورد</w:t>
        </w:r>
        <w:r w:rsidR="008E2DA4" w:rsidRPr="008D546F">
          <w:rPr>
            <w:rStyle w:val="Hyperlink"/>
            <w:noProof/>
            <w:rtl/>
          </w:rPr>
          <w:t xml:space="preserve"> </w:t>
        </w:r>
        <w:r w:rsidR="008E2DA4" w:rsidRPr="008D546F">
          <w:rPr>
            <w:rStyle w:val="Hyperlink"/>
            <w:rFonts w:hint="eastAsia"/>
            <w:noProof/>
            <w:rtl/>
          </w:rPr>
          <w:t>ن</w:t>
        </w:r>
        <w:r w:rsidR="008E2DA4" w:rsidRPr="008D546F">
          <w:rPr>
            <w:rStyle w:val="Hyperlink"/>
            <w:rFonts w:hint="cs"/>
            <w:noProof/>
            <w:rtl/>
          </w:rPr>
          <w:t>ی</w:t>
        </w:r>
        <w:r w:rsidR="008E2DA4" w:rsidRPr="008D546F">
          <w:rPr>
            <w:rStyle w:val="Hyperlink"/>
            <w:rFonts w:hint="eastAsia"/>
            <w:noProof/>
            <w:rtl/>
          </w:rPr>
          <w:t>از</w:t>
        </w:r>
        <w:r w:rsidR="008E2DA4" w:rsidRPr="008D546F">
          <w:rPr>
            <w:rStyle w:val="Hyperlink"/>
            <w:noProof/>
            <w:rtl/>
          </w:rPr>
          <w:t xml:space="preserve"> </w:t>
        </w:r>
        <w:r w:rsidR="008E2DA4" w:rsidRPr="008D546F">
          <w:rPr>
            <w:rStyle w:val="Hyperlink"/>
            <w:rFonts w:hint="eastAsia"/>
            <w:noProof/>
            <w:rtl/>
          </w:rPr>
          <w:t>ن</w:t>
        </w:r>
        <w:r w:rsidR="008E2DA4" w:rsidRPr="008D546F">
          <w:rPr>
            <w:rStyle w:val="Hyperlink"/>
            <w:rFonts w:hint="cs"/>
            <w:noProof/>
            <w:rtl/>
          </w:rPr>
          <w:t>ی</w:t>
        </w:r>
        <w:r w:rsidR="008E2DA4" w:rsidRPr="008D546F">
          <w:rPr>
            <w:rStyle w:val="Hyperlink"/>
            <w:rFonts w:hint="eastAsia"/>
            <w:noProof/>
            <w:rtl/>
          </w:rPr>
          <w:t>ست</w:t>
        </w:r>
        <w:r w:rsidR="008E2DA4">
          <w:rPr>
            <w:noProof/>
            <w:webHidden/>
            <w:rtl/>
          </w:rPr>
          <w:tab/>
        </w:r>
        <w:r w:rsidR="00543DDE">
          <w:rPr>
            <w:rStyle w:val="Hyperlink"/>
            <w:noProof/>
            <w:rtl/>
          </w:rPr>
          <w:fldChar w:fldCharType="begin"/>
        </w:r>
        <w:r w:rsidR="008E2DA4">
          <w:rPr>
            <w:noProof/>
            <w:webHidden/>
            <w:rtl/>
          </w:rPr>
          <w:instrText xml:space="preserve"> </w:instrText>
        </w:r>
        <w:r w:rsidR="008E2DA4">
          <w:rPr>
            <w:noProof/>
            <w:webHidden/>
          </w:rPr>
          <w:instrText>PAGEREF</w:instrText>
        </w:r>
        <w:r w:rsidR="008E2DA4">
          <w:rPr>
            <w:noProof/>
            <w:webHidden/>
            <w:rtl/>
          </w:rPr>
          <w:instrText xml:space="preserve"> _</w:instrText>
        </w:r>
        <w:r w:rsidR="008E2DA4">
          <w:rPr>
            <w:noProof/>
            <w:webHidden/>
          </w:rPr>
          <w:instrText>Toc478296086 \h</w:instrText>
        </w:r>
        <w:r w:rsidR="008E2DA4">
          <w:rPr>
            <w:noProof/>
            <w:webHidden/>
            <w:rtl/>
          </w:rPr>
          <w:instrText xml:space="preserve"> </w:instrText>
        </w:r>
        <w:r w:rsidR="00543DDE">
          <w:rPr>
            <w:rStyle w:val="Hyperlink"/>
            <w:noProof/>
            <w:rtl/>
          </w:rPr>
        </w:r>
        <w:r w:rsidR="00543DDE">
          <w:rPr>
            <w:rStyle w:val="Hyperlink"/>
            <w:noProof/>
            <w:rtl/>
          </w:rPr>
          <w:fldChar w:fldCharType="separate"/>
        </w:r>
        <w:r w:rsidR="008E2DA4">
          <w:rPr>
            <w:noProof/>
            <w:webHidden/>
            <w:rtl/>
          </w:rPr>
          <w:t>3</w:t>
        </w:r>
        <w:r w:rsidR="00543DDE">
          <w:rPr>
            <w:rStyle w:val="Hyperlink"/>
            <w:noProof/>
            <w:rtl/>
          </w:rPr>
          <w:fldChar w:fldCharType="end"/>
        </w:r>
      </w:hyperlink>
    </w:p>
    <w:p w14:paraId="55F57D55" w14:textId="77777777" w:rsidR="008E2DA4" w:rsidRDefault="0025700E" w:rsidP="008E2DA4">
      <w:pPr>
        <w:pStyle w:val="TOC2"/>
        <w:rPr>
          <w:rFonts w:asciiTheme="minorHAnsi" w:eastAsiaTheme="minorEastAsia" w:hAnsiTheme="minorHAnsi" w:cstheme="minorBidi"/>
          <w:noProof/>
          <w:sz w:val="22"/>
          <w:szCs w:val="22"/>
          <w:rtl/>
          <w:lang w:bidi="fa-IR"/>
        </w:rPr>
      </w:pPr>
      <w:hyperlink w:anchor="_Toc478296087" w:history="1">
        <w:r w:rsidR="008E2DA4" w:rsidRPr="008D546F">
          <w:rPr>
            <w:rStyle w:val="Hyperlink"/>
            <w:rFonts w:hint="eastAsia"/>
            <w:b/>
            <w:noProof/>
            <w:rtl/>
          </w:rPr>
          <w:t>جدول</w:t>
        </w:r>
        <w:r w:rsidR="008E2DA4" w:rsidRPr="008D546F">
          <w:rPr>
            <w:rStyle w:val="Hyperlink"/>
            <w:b/>
            <w:noProof/>
            <w:rtl/>
          </w:rPr>
          <w:t xml:space="preserve">  14-</w:t>
        </w:r>
        <w:r w:rsidR="008E2DA4">
          <w:rPr>
            <w:rFonts w:asciiTheme="minorHAnsi" w:eastAsiaTheme="minorEastAsia" w:hAnsiTheme="minorHAnsi" w:cstheme="minorBidi"/>
            <w:noProof/>
            <w:sz w:val="22"/>
            <w:szCs w:val="22"/>
            <w:rtl/>
            <w:lang w:bidi="fa-IR"/>
          </w:rPr>
          <w:tab/>
        </w:r>
        <w:r w:rsidR="008E2DA4" w:rsidRPr="008D546F">
          <w:rPr>
            <w:rStyle w:val="Hyperlink"/>
            <w:rFonts w:hint="eastAsia"/>
            <w:noProof/>
            <w:rtl/>
          </w:rPr>
          <w:t>جدول</w:t>
        </w:r>
        <w:r w:rsidR="008E2DA4" w:rsidRPr="008D546F">
          <w:rPr>
            <w:rStyle w:val="Hyperlink"/>
            <w:noProof/>
            <w:rtl/>
          </w:rPr>
          <w:t xml:space="preserve"> </w:t>
        </w:r>
        <w:r w:rsidR="008E2DA4" w:rsidRPr="008D546F">
          <w:rPr>
            <w:rStyle w:val="Hyperlink"/>
            <w:rFonts w:hint="eastAsia"/>
            <w:noProof/>
            <w:rtl/>
          </w:rPr>
          <w:t>رشته</w:t>
        </w:r>
        <w:r w:rsidR="008E2DA4" w:rsidRPr="008D546F">
          <w:rPr>
            <w:rStyle w:val="Hyperlink"/>
            <w:noProof/>
            <w:rtl/>
          </w:rPr>
          <w:t>/</w:t>
        </w:r>
        <w:r w:rsidR="008E2DA4" w:rsidRPr="008D546F">
          <w:rPr>
            <w:rStyle w:val="Hyperlink"/>
            <w:rFonts w:hint="eastAsia"/>
            <w:noProof/>
            <w:rtl/>
          </w:rPr>
          <w:t>مقطع</w:t>
        </w:r>
        <w:r w:rsidR="008E2DA4" w:rsidRPr="008D546F">
          <w:rPr>
            <w:rStyle w:val="Hyperlink"/>
            <w:noProof/>
            <w:rtl/>
          </w:rPr>
          <w:t xml:space="preserve"> </w:t>
        </w:r>
        <w:r w:rsidR="008E2DA4" w:rsidRPr="008D546F">
          <w:rPr>
            <w:rStyle w:val="Hyperlink"/>
            <w:rFonts w:hint="eastAsia"/>
            <w:noProof/>
            <w:rtl/>
          </w:rPr>
          <w:t>تحص</w:t>
        </w:r>
        <w:r w:rsidR="008E2DA4" w:rsidRPr="008D546F">
          <w:rPr>
            <w:rStyle w:val="Hyperlink"/>
            <w:rFonts w:hint="cs"/>
            <w:noProof/>
            <w:rtl/>
          </w:rPr>
          <w:t>ی</w:t>
        </w:r>
        <w:r w:rsidR="008E2DA4" w:rsidRPr="008D546F">
          <w:rPr>
            <w:rStyle w:val="Hyperlink"/>
            <w:rFonts w:hint="eastAsia"/>
            <w:noProof/>
            <w:rtl/>
          </w:rPr>
          <w:t>ل</w:t>
        </w:r>
        <w:r w:rsidR="008E2DA4" w:rsidRPr="008D546F">
          <w:rPr>
            <w:rStyle w:val="Hyperlink"/>
            <w:rFonts w:hint="cs"/>
            <w:noProof/>
            <w:rtl/>
          </w:rPr>
          <w:t>ی</w:t>
        </w:r>
        <w:r w:rsidR="008E2DA4" w:rsidRPr="008D546F">
          <w:rPr>
            <w:rStyle w:val="Hyperlink"/>
            <w:noProof/>
            <w:rtl/>
          </w:rPr>
          <w:t xml:space="preserve"> </w:t>
        </w:r>
        <w:r w:rsidR="008E2DA4" w:rsidRPr="008D546F">
          <w:rPr>
            <w:rStyle w:val="Hyperlink"/>
            <w:rFonts w:hint="eastAsia"/>
            <w:noProof/>
            <w:rtl/>
          </w:rPr>
          <w:t>استاندارد</w:t>
        </w:r>
        <w:r w:rsidR="008E2DA4" w:rsidRPr="008D546F">
          <w:rPr>
            <w:rStyle w:val="Hyperlink"/>
            <w:noProof/>
            <w:rtl/>
          </w:rPr>
          <w:t xml:space="preserve">  </w:t>
        </w:r>
        <w:r>
          <w:rPr>
            <w:rStyle w:val="Hyperlink"/>
            <w:noProof/>
          </w:rPr>
        </w:r>
        <w:r>
          <w:rPr>
            <w:rStyle w:val="Hyperlink"/>
            <w:noProof/>
          </w:rPr>
          <w:pict w14:anchorId="33C4B4BF">
            <v:shape id="Right Arrow 183" o:spid="_x0000_s1188" type="#_x0000_t13" href="#فهرست" style="width:11.35pt;height:11.35pt;rotation:-90;visibility:visible;mso-left-percent:-10001;mso-top-percent:-10001;mso-position-horizontal:absolute;mso-position-horizontal-relative:char;mso-position-vertical:absolute;mso-position-vertical-relative:line;mso-left-percent:-10001;mso-top-percent:-10001;v-text-anchor:middle" o:button="t" adj="10800" fillcolor="#5b9bd5 [3204]" strokecolor="#1f4d78 [1604]" strokeweight="1pt">
              <v:fill o:detectmouseclick="t"/>
              <w10:wrap type="none" anchorx="page"/>
              <w10:anchorlock/>
            </v:shape>
          </w:pict>
        </w:r>
        <w:r w:rsidR="008E2DA4">
          <w:rPr>
            <w:noProof/>
            <w:webHidden/>
            <w:rtl/>
          </w:rPr>
          <w:tab/>
        </w:r>
        <w:r w:rsidR="00543DDE">
          <w:rPr>
            <w:rStyle w:val="Hyperlink"/>
            <w:noProof/>
            <w:rtl/>
          </w:rPr>
          <w:fldChar w:fldCharType="begin"/>
        </w:r>
        <w:r w:rsidR="008E2DA4">
          <w:rPr>
            <w:noProof/>
            <w:webHidden/>
            <w:rtl/>
          </w:rPr>
          <w:instrText xml:space="preserve"> </w:instrText>
        </w:r>
        <w:r w:rsidR="008E2DA4">
          <w:rPr>
            <w:noProof/>
            <w:webHidden/>
          </w:rPr>
          <w:instrText>PAGEREF</w:instrText>
        </w:r>
        <w:r w:rsidR="008E2DA4">
          <w:rPr>
            <w:noProof/>
            <w:webHidden/>
            <w:rtl/>
          </w:rPr>
          <w:instrText xml:space="preserve"> _</w:instrText>
        </w:r>
        <w:r w:rsidR="008E2DA4">
          <w:rPr>
            <w:noProof/>
            <w:webHidden/>
          </w:rPr>
          <w:instrText>Toc478296087 \h</w:instrText>
        </w:r>
        <w:r w:rsidR="008E2DA4">
          <w:rPr>
            <w:noProof/>
            <w:webHidden/>
            <w:rtl/>
          </w:rPr>
          <w:instrText xml:space="preserve"> </w:instrText>
        </w:r>
        <w:r w:rsidR="00543DDE">
          <w:rPr>
            <w:rStyle w:val="Hyperlink"/>
            <w:noProof/>
            <w:rtl/>
          </w:rPr>
        </w:r>
        <w:r w:rsidR="00543DDE">
          <w:rPr>
            <w:rStyle w:val="Hyperlink"/>
            <w:noProof/>
            <w:rtl/>
          </w:rPr>
          <w:fldChar w:fldCharType="separate"/>
        </w:r>
        <w:r w:rsidR="008E2DA4">
          <w:rPr>
            <w:noProof/>
            <w:webHidden/>
            <w:rtl/>
          </w:rPr>
          <w:t>3</w:t>
        </w:r>
        <w:r w:rsidR="00543DDE">
          <w:rPr>
            <w:rStyle w:val="Hyperlink"/>
            <w:noProof/>
            <w:rtl/>
          </w:rPr>
          <w:fldChar w:fldCharType="end"/>
        </w:r>
      </w:hyperlink>
    </w:p>
    <w:p w14:paraId="45D5FA40" w14:textId="77777777" w:rsidR="008E2DA4" w:rsidRDefault="0025700E" w:rsidP="008E2DA4">
      <w:pPr>
        <w:pStyle w:val="TOC2"/>
        <w:rPr>
          <w:rFonts w:asciiTheme="minorHAnsi" w:eastAsiaTheme="minorEastAsia" w:hAnsiTheme="minorHAnsi" w:cstheme="minorBidi"/>
          <w:noProof/>
          <w:sz w:val="22"/>
          <w:szCs w:val="22"/>
          <w:rtl/>
          <w:lang w:bidi="fa-IR"/>
        </w:rPr>
      </w:pPr>
      <w:hyperlink w:anchor="_Toc478296088" w:history="1">
        <w:r w:rsidR="008E2DA4" w:rsidRPr="008D546F">
          <w:rPr>
            <w:rStyle w:val="Hyperlink"/>
            <w:rFonts w:hint="eastAsia"/>
            <w:noProof/>
            <w:rtl/>
          </w:rPr>
          <w:t>جدول</w:t>
        </w:r>
        <w:r w:rsidR="008E2DA4" w:rsidRPr="008D546F">
          <w:rPr>
            <w:rStyle w:val="Hyperlink"/>
            <w:noProof/>
            <w:rtl/>
          </w:rPr>
          <w:t xml:space="preserve">  14.1</w:t>
        </w:r>
        <w:r w:rsidR="008E2DA4" w:rsidRPr="008D546F">
          <w:rPr>
            <w:rStyle w:val="Hyperlink"/>
            <w:noProof/>
          </w:rPr>
          <w:t>.</w:t>
        </w:r>
        <w:r w:rsidR="008E2DA4">
          <w:rPr>
            <w:rFonts w:asciiTheme="minorHAnsi" w:eastAsiaTheme="minorEastAsia" w:hAnsiTheme="minorHAnsi" w:cstheme="minorBidi"/>
            <w:noProof/>
            <w:sz w:val="22"/>
            <w:szCs w:val="22"/>
            <w:rtl/>
            <w:lang w:bidi="fa-IR"/>
          </w:rPr>
          <w:tab/>
        </w:r>
        <w:r w:rsidR="008E2DA4" w:rsidRPr="008D546F">
          <w:rPr>
            <w:rStyle w:val="Hyperlink"/>
            <w:rFonts w:hint="eastAsia"/>
            <w:noProof/>
            <w:rtl/>
          </w:rPr>
          <w:t>جدول</w:t>
        </w:r>
        <w:r w:rsidR="008E2DA4" w:rsidRPr="008D546F">
          <w:rPr>
            <w:rStyle w:val="Hyperlink"/>
            <w:noProof/>
            <w:rtl/>
          </w:rPr>
          <w:t xml:space="preserve"> </w:t>
        </w:r>
        <w:r w:rsidR="008E2DA4" w:rsidRPr="008D546F">
          <w:rPr>
            <w:rStyle w:val="Hyperlink"/>
            <w:rFonts w:hint="eastAsia"/>
            <w:noProof/>
            <w:rtl/>
          </w:rPr>
          <w:t>مقطع</w:t>
        </w:r>
        <w:r w:rsidR="008E2DA4" w:rsidRPr="008D546F">
          <w:rPr>
            <w:rStyle w:val="Hyperlink"/>
            <w:noProof/>
            <w:rtl/>
          </w:rPr>
          <w:t xml:space="preserve"> </w:t>
        </w:r>
        <w:r w:rsidR="008E2DA4" w:rsidRPr="008D546F">
          <w:rPr>
            <w:rStyle w:val="Hyperlink"/>
            <w:rFonts w:hint="eastAsia"/>
            <w:noProof/>
            <w:rtl/>
          </w:rPr>
          <w:t>تحص</w:t>
        </w:r>
        <w:r w:rsidR="008E2DA4" w:rsidRPr="008D546F">
          <w:rPr>
            <w:rStyle w:val="Hyperlink"/>
            <w:rFonts w:hint="cs"/>
            <w:noProof/>
            <w:rtl/>
          </w:rPr>
          <w:t>ی</w:t>
        </w:r>
        <w:r w:rsidR="008E2DA4" w:rsidRPr="008D546F">
          <w:rPr>
            <w:rStyle w:val="Hyperlink"/>
            <w:rFonts w:hint="eastAsia"/>
            <w:noProof/>
            <w:rtl/>
          </w:rPr>
          <w:t>ل</w:t>
        </w:r>
        <w:r w:rsidR="008E2DA4" w:rsidRPr="008D546F">
          <w:rPr>
            <w:rStyle w:val="Hyperlink"/>
            <w:rFonts w:hint="cs"/>
            <w:noProof/>
            <w:rtl/>
          </w:rPr>
          <w:t>ی</w:t>
        </w:r>
        <w:r w:rsidR="008E2DA4" w:rsidRPr="008D546F">
          <w:rPr>
            <w:rStyle w:val="Hyperlink"/>
            <w:noProof/>
            <w:rtl/>
          </w:rPr>
          <w:t xml:space="preserve"> </w:t>
        </w:r>
        <w:r w:rsidR="008E2DA4" w:rsidRPr="008D546F">
          <w:rPr>
            <w:rStyle w:val="Hyperlink"/>
            <w:rFonts w:hint="eastAsia"/>
            <w:noProof/>
            <w:rtl/>
          </w:rPr>
          <w:t>استاندارد</w:t>
        </w:r>
        <w:r w:rsidR="008E2DA4" w:rsidRPr="008D546F">
          <w:rPr>
            <w:rStyle w:val="Hyperlink"/>
            <w:noProof/>
            <w:rtl/>
          </w:rPr>
          <w:t xml:space="preserve">  </w:t>
        </w:r>
        <w:r>
          <w:rPr>
            <w:rStyle w:val="Hyperlink"/>
            <w:noProof/>
          </w:rPr>
        </w:r>
        <w:r>
          <w:rPr>
            <w:rStyle w:val="Hyperlink"/>
            <w:noProof/>
          </w:rPr>
          <w:pict w14:anchorId="4C2F8335">
            <v:shape id="Right Arrow 184" o:spid="_x0000_s1187" type="#_x0000_t13" href="#فهرست" style="width:11.35pt;height:11.35pt;rotation:-90;visibility:visible;mso-left-percent:-10001;mso-top-percent:-10001;mso-position-horizontal:absolute;mso-position-horizontal-relative:char;mso-position-vertical:absolute;mso-position-vertical-relative:line;mso-left-percent:-10001;mso-top-percent:-10001;v-text-anchor:middle" o:button="t" adj="10800" fillcolor="#5b9bd5 [3204]" strokecolor="#1f4d78 [1604]" strokeweight="1pt">
              <v:fill o:detectmouseclick="t"/>
              <w10:wrap type="none" anchorx="page"/>
              <w10:anchorlock/>
            </v:shape>
          </w:pict>
        </w:r>
        <w:r w:rsidR="008E2DA4">
          <w:rPr>
            <w:noProof/>
            <w:webHidden/>
            <w:rtl/>
          </w:rPr>
          <w:tab/>
        </w:r>
        <w:r w:rsidR="00543DDE">
          <w:rPr>
            <w:rStyle w:val="Hyperlink"/>
            <w:noProof/>
            <w:rtl/>
          </w:rPr>
          <w:fldChar w:fldCharType="begin"/>
        </w:r>
        <w:r w:rsidR="008E2DA4">
          <w:rPr>
            <w:noProof/>
            <w:webHidden/>
            <w:rtl/>
          </w:rPr>
          <w:instrText xml:space="preserve"> </w:instrText>
        </w:r>
        <w:r w:rsidR="008E2DA4">
          <w:rPr>
            <w:noProof/>
            <w:webHidden/>
          </w:rPr>
          <w:instrText>PAGEREF</w:instrText>
        </w:r>
        <w:r w:rsidR="008E2DA4">
          <w:rPr>
            <w:noProof/>
            <w:webHidden/>
            <w:rtl/>
          </w:rPr>
          <w:instrText xml:space="preserve"> _</w:instrText>
        </w:r>
        <w:r w:rsidR="008E2DA4">
          <w:rPr>
            <w:noProof/>
            <w:webHidden/>
          </w:rPr>
          <w:instrText>Toc478296088 \h</w:instrText>
        </w:r>
        <w:r w:rsidR="008E2DA4">
          <w:rPr>
            <w:noProof/>
            <w:webHidden/>
            <w:rtl/>
          </w:rPr>
          <w:instrText xml:space="preserve"> </w:instrText>
        </w:r>
        <w:r w:rsidR="00543DDE">
          <w:rPr>
            <w:rStyle w:val="Hyperlink"/>
            <w:noProof/>
            <w:rtl/>
          </w:rPr>
        </w:r>
        <w:r w:rsidR="00543DDE">
          <w:rPr>
            <w:rStyle w:val="Hyperlink"/>
            <w:noProof/>
            <w:rtl/>
          </w:rPr>
          <w:fldChar w:fldCharType="separate"/>
        </w:r>
        <w:r w:rsidR="008E2DA4">
          <w:rPr>
            <w:noProof/>
            <w:webHidden/>
            <w:rtl/>
          </w:rPr>
          <w:t>3</w:t>
        </w:r>
        <w:r w:rsidR="00543DDE">
          <w:rPr>
            <w:rStyle w:val="Hyperlink"/>
            <w:noProof/>
            <w:rtl/>
          </w:rPr>
          <w:fldChar w:fldCharType="end"/>
        </w:r>
      </w:hyperlink>
    </w:p>
    <w:p w14:paraId="3CEE30F5" w14:textId="77777777" w:rsidR="008E2DA4" w:rsidRDefault="0025700E" w:rsidP="008E2DA4">
      <w:pPr>
        <w:pStyle w:val="TOC2"/>
        <w:rPr>
          <w:rFonts w:asciiTheme="minorHAnsi" w:eastAsiaTheme="minorEastAsia" w:hAnsiTheme="minorHAnsi" w:cstheme="minorBidi"/>
          <w:noProof/>
          <w:sz w:val="22"/>
          <w:szCs w:val="22"/>
          <w:rtl/>
          <w:lang w:bidi="fa-IR"/>
        </w:rPr>
      </w:pPr>
      <w:hyperlink w:anchor="_Toc478296089" w:history="1">
        <w:r w:rsidR="008E2DA4" w:rsidRPr="008D546F">
          <w:rPr>
            <w:rStyle w:val="Hyperlink"/>
            <w:rFonts w:hint="eastAsia"/>
            <w:noProof/>
            <w:rtl/>
          </w:rPr>
          <w:t>جدول</w:t>
        </w:r>
        <w:r w:rsidR="008E2DA4" w:rsidRPr="008D546F">
          <w:rPr>
            <w:rStyle w:val="Hyperlink"/>
            <w:noProof/>
            <w:rtl/>
          </w:rPr>
          <w:t xml:space="preserve">  14.2</w:t>
        </w:r>
        <w:r w:rsidR="008E2DA4" w:rsidRPr="008D546F">
          <w:rPr>
            <w:rStyle w:val="Hyperlink"/>
            <w:noProof/>
          </w:rPr>
          <w:t>.</w:t>
        </w:r>
        <w:r w:rsidR="008E2DA4">
          <w:rPr>
            <w:rFonts w:asciiTheme="minorHAnsi" w:eastAsiaTheme="minorEastAsia" w:hAnsiTheme="minorHAnsi" w:cstheme="minorBidi"/>
            <w:noProof/>
            <w:sz w:val="22"/>
            <w:szCs w:val="22"/>
            <w:rtl/>
            <w:lang w:bidi="fa-IR"/>
          </w:rPr>
          <w:tab/>
        </w:r>
        <w:r w:rsidR="008E2DA4" w:rsidRPr="008D546F">
          <w:rPr>
            <w:rStyle w:val="Hyperlink"/>
            <w:rFonts w:hint="eastAsia"/>
            <w:noProof/>
            <w:rtl/>
          </w:rPr>
          <w:t>جدول</w:t>
        </w:r>
        <w:r w:rsidR="008E2DA4" w:rsidRPr="008D546F">
          <w:rPr>
            <w:rStyle w:val="Hyperlink"/>
            <w:noProof/>
            <w:rtl/>
          </w:rPr>
          <w:t xml:space="preserve"> </w:t>
        </w:r>
        <w:r w:rsidR="008E2DA4" w:rsidRPr="008D546F">
          <w:rPr>
            <w:rStyle w:val="Hyperlink"/>
            <w:rFonts w:hint="eastAsia"/>
            <w:noProof/>
            <w:rtl/>
          </w:rPr>
          <w:t>رشته</w:t>
        </w:r>
        <w:r w:rsidR="008E2DA4" w:rsidRPr="008D546F">
          <w:rPr>
            <w:rStyle w:val="Hyperlink"/>
            <w:noProof/>
            <w:rtl/>
          </w:rPr>
          <w:t xml:space="preserve"> </w:t>
        </w:r>
        <w:r w:rsidR="008E2DA4" w:rsidRPr="008D546F">
          <w:rPr>
            <w:rStyle w:val="Hyperlink"/>
            <w:rFonts w:hint="eastAsia"/>
            <w:noProof/>
            <w:rtl/>
          </w:rPr>
          <w:t>تحص</w:t>
        </w:r>
        <w:r w:rsidR="008E2DA4" w:rsidRPr="008D546F">
          <w:rPr>
            <w:rStyle w:val="Hyperlink"/>
            <w:rFonts w:hint="cs"/>
            <w:noProof/>
            <w:rtl/>
          </w:rPr>
          <w:t>ی</w:t>
        </w:r>
        <w:r w:rsidR="008E2DA4" w:rsidRPr="008D546F">
          <w:rPr>
            <w:rStyle w:val="Hyperlink"/>
            <w:rFonts w:hint="eastAsia"/>
            <w:noProof/>
            <w:rtl/>
          </w:rPr>
          <w:t>ل</w:t>
        </w:r>
        <w:r w:rsidR="008E2DA4" w:rsidRPr="008D546F">
          <w:rPr>
            <w:rStyle w:val="Hyperlink"/>
            <w:rFonts w:hint="cs"/>
            <w:noProof/>
            <w:rtl/>
          </w:rPr>
          <w:t>ی</w:t>
        </w:r>
        <w:r w:rsidR="008E2DA4" w:rsidRPr="008D546F">
          <w:rPr>
            <w:rStyle w:val="Hyperlink"/>
            <w:noProof/>
            <w:rtl/>
          </w:rPr>
          <w:t xml:space="preserve"> </w:t>
        </w:r>
        <w:r w:rsidR="008E2DA4" w:rsidRPr="008D546F">
          <w:rPr>
            <w:rStyle w:val="Hyperlink"/>
            <w:rFonts w:hint="eastAsia"/>
            <w:noProof/>
            <w:rtl/>
          </w:rPr>
          <w:t>استاندارد</w:t>
        </w:r>
        <w:r w:rsidR="008E2DA4" w:rsidRPr="008D546F">
          <w:rPr>
            <w:rStyle w:val="Hyperlink"/>
            <w:noProof/>
            <w:rtl/>
          </w:rPr>
          <w:t xml:space="preserve">  </w:t>
        </w:r>
        <w:r>
          <w:rPr>
            <w:rStyle w:val="Hyperlink"/>
            <w:noProof/>
          </w:rPr>
        </w:r>
        <w:r>
          <w:rPr>
            <w:rStyle w:val="Hyperlink"/>
            <w:noProof/>
          </w:rPr>
          <w:pict w14:anchorId="292F8B1E">
            <v:shape id="Right Arrow 185" o:spid="_x0000_s1186" type="#_x0000_t13" href="#فهرست" style="width:11.35pt;height:11.35pt;rotation:-90;visibility:visible;mso-left-percent:-10001;mso-top-percent:-10001;mso-position-horizontal:absolute;mso-position-horizontal-relative:char;mso-position-vertical:absolute;mso-position-vertical-relative:line;mso-left-percent:-10001;mso-top-percent:-10001;v-text-anchor:middle" o:button="t" adj="10800" fillcolor="#5b9bd5 [3204]" strokecolor="#1f4d78 [1604]" strokeweight="1pt">
              <v:fill o:detectmouseclick="t"/>
              <w10:wrap type="none" anchorx="page"/>
              <w10:anchorlock/>
            </v:shape>
          </w:pict>
        </w:r>
        <w:r w:rsidR="008E2DA4">
          <w:rPr>
            <w:noProof/>
            <w:webHidden/>
            <w:rtl/>
          </w:rPr>
          <w:tab/>
        </w:r>
        <w:r w:rsidR="00543DDE">
          <w:rPr>
            <w:rStyle w:val="Hyperlink"/>
            <w:noProof/>
            <w:rtl/>
          </w:rPr>
          <w:fldChar w:fldCharType="begin"/>
        </w:r>
        <w:r w:rsidR="008E2DA4">
          <w:rPr>
            <w:noProof/>
            <w:webHidden/>
            <w:rtl/>
          </w:rPr>
          <w:instrText xml:space="preserve"> </w:instrText>
        </w:r>
        <w:r w:rsidR="008E2DA4">
          <w:rPr>
            <w:noProof/>
            <w:webHidden/>
          </w:rPr>
          <w:instrText>PAGEREF</w:instrText>
        </w:r>
        <w:r w:rsidR="008E2DA4">
          <w:rPr>
            <w:noProof/>
            <w:webHidden/>
            <w:rtl/>
          </w:rPr>
          <w:instrText xml:space="preserve"> _</w:instrText>
        </w:r>
        <w:r w:rsidR="008E2DA4">
          <w:rPr>
            <w:noProof/>
            <w:webHidden/>
          </w:rPr>
          <w:instrText>Toc478296089 \h</w:instrText>
        </w:r>
        <w:r w:rsidR="008E2DA4">
          <w:rPr>
            <w:noProof/>
            <w:webHidden/>
            <w:rtl/>
          </w:rPr>
          <w:instrText xml:space="preserve"> </w:instrText>
        </w:r>
        <w:r w:rsidR="00543DDE">
          <w:rPr>
            <w:rStyle w:val="Hyperlink"/>
            <w:noProof/>
            <w:rtl/>
          </w:rPr>
        </w:r>
        <w:r w:rsidR="00543DDE">
          <w:rPr>
            <w:rStyle w:val="Hyperlink"/>
            <w:noProof/>
            <w:rtl/>
          </w:rPr>
          <w:fldChar w:fldCharType="separate"/>
        </w:r>
        <w:r w:rsidR="008E2DA4">
          <w:rPr>
            <w:noProof/>
            <w:webHidden/>
            <w:rtl/>
          </w:rPr>
          <w:t>3</w:t>
        </w:r>
        <w:r w:rsidR="00543DDE">
          <w:rPr>
            <w:rStyle w:val="Hyperlink"/>
            <w:noProof/>
            <w:rtl/>
          </w:rPr>
          <w:fldChar w:fldCharType="end"/>
        </w:r>
      </w:hyperlink>
    </w:p>
    <w:p w14:paraId="18D8FA54" w14:textId="77777777" w:rsidR="008E2DA4" w:rsidRDefault="0025700E" w:rsidP="008E2DA4">
      <w:pPr>
        <w:pStyle w:val="TOC2"/>
        <w:rPr>
          <w:rFonts w:asciiTheme="minorHAnsi" w:eastAsiaTheme="minorEastAsia" w:hAnsiTheme="minorHAnsi" w:cstheme="minorBidi"/>
          <w:noProof/>
          <w:sz w:val="22"/>
          <w:szCs w:val="22"/>
          <w:rtl/>
          <w:lang w:bidi="fa-IR"/>
        </w:rPr>
      </w:pPr>
      <w:hyperlink w:anchor="_Toc478296090" w:history="1">
        <w:r w:rsidR="008E2DA4" w:rsidRPr="008D546F">
          <w:rPr>
            <w:rStyle w:val="Hyperlink"/>
            <w:rFonts w:hint="eastAsia"/>
            <w:b/>
            <w:noProof/>
            <w:rtl/>
          </w:rPr>
          <w:t>جدول</w:t>
        </w:r>
        <w:r w:rsidR="008E2DA4" w:rsidRPr="008D546F">
          <w:rPr>
            <w:rStyle w:val="Hyperlink"/>
            <w:b/>
            <w:noProof/>
            <w:rtl/>
          </w:rPr>
          <w:t xml:space="preserve">  15</w:t>
        </w:r>
        <w:r w:rsidR="008E2DA4" w:rsidRPr="008D546F">
          <w:rPr>
            <w:rStyle w:val="Hyperlink"/>
            <w:b/>
            <w:noProof/>
          </w:rPr>
          <w:t>-</w:t>
        </w:r>
        <w:r w:rsidR="008E2DA4">
          <w:rPr>
            <w:rFonts w:asciiTheme="minorHAnsi" w:eastAsiaTheme="minorEastAsia" w:hAnsiTheme="minorHAnsi" w:cstheme="minorBidi"/>
            <w:noProof/>
            <w:sz w:val="22"/>
            <w:szCs w:val="22"/>
            <w:rtl/>
            <w:lang w:bidi="fa-IR"/>
          </w:rPr>
          <w:tab/>
        </w:r>
        <w:r w:rsidR="008E2DA4" w:rsidRPr="008D546F">
          <w:rPr>
            <w:rStyle w:val="Hyperlink"/>
            <w:rFonts w:hint="eastAsia"/>
            <w:noProof/>
            <w:rtl/>
          </w:rPr>
          <w:t>جدول</w:t>
        </w:r>
        <w:r w:rsidR="008E2DA4" w:rsidRPr="008D546F">
          <w:rPr>
            <w:rStyle w:val="Hyperlink"/>
            <w:noProof/>
            <w:rtl/>
          </w:rPr>
          <w:t xml:space="preserve"> </w:t>
        </w:r>
        <w:r w:rsidR="008E2DA4" w:rsidRPr="008D546F">
          <w:rPr>
            <w:rStyle w:val="Hyperlink"/>
            <w:rFonts w:hint="eastAsia"/>
            <w:noProof/>
            <w:rtl/>
          </w:rPr>
          <w:t>رشته</w:t>
        </w:r>
        <w:r w:rsidR="008E2DA4" w:rsidRPr="008D546F">
          <w:rPr>
            <w:rStyle w:val="Hyperlink"/>
            <w:noProof/>
            <w:rtl/>
          </w:rPr>
          <w:t>/</w:t>
        </w:r>
        <w:r w:rsidR="008E2DA4" w:rsidRPr="008D546F">
          <w:rPr>
            <w:rStyle w:val="Hyperlink"/>
            <w:rFonts w:hint="eastAsia"/>
            <w:noProof/>
            <w:rtl/>
          </w:rPr>
          <w:t>مقطع</w:t>
        </w:r>
        <w:r w:rsidR="008E2DA4" w:rsidRPr="008D546F">
          <w:rPr>
            <w:rStyle w:val="Hyperlink"/>
            <w:noProof/>
            <w:rtl/>
          </w:rPr>
          <w:t xml:space="preserve"> </w:t>
        </w:r>
        <w:r w:rsidR="008E2DA4" w:rsidRPr="008D546F">
          <w:rPr>
            <w:rStyle w:val="Hyperlink"/>
            <w:rFonts w:hint="eastAsia"/>
            <w:noProof/>
            <w:rtl/>
          </w:rPr>
          <w:t>تحص</w:t>
        </w:r>
        <w:r w:rsidR="008E2DA4" w:rsidRPr="008D546F">
          <w:rPr>
            <w:rStyle w:val="Hyperlink"/>
            <w:rFonts w:hint="cs"/>
            <w:noProof/>
            <w:rtl/>
          </w:rPr>
          <w:t>ی</w:t>
        </w:r>
        <w:r w:rsidR="008E2DA4" w:rsidRPr="008D546F">
          <w:rPr>
            <w:rStyle w:val="Hyperlink"/>
            <w:rFonts w:hint="eastAsia"/>
            <w:noProof/>
            <w:rtl/>
          </w:rPr>
          <w:t>ل</w:t>
        </w:r>
        <w:r w:rsidR="008E2DA4" w:rsidRPr="008D546F">
          <w:rPr>
            <w:rStyle w:val="Hyperlink"/>
            <w:rFonts w:hint="cs"/>
            <w:noProof/>
            <w:rtl/>
          </w:rPr>
          <w:t>ی</w:t>
        </w:r>
        <w:r w:rsidR="008E2DA4" w:rsidRPr="008D546F">
          <w:rPr>
            <w:rStyle w:val="Hyperlink"/>
            <w:noProof/>
            <w:rtl/>
          </w:rPr>
          <w:t xml:space="preserve"> </w:t>
        </w:r>
        <w:r w:rsidR="008E2DA4" w:rsidRPr="008D546F">
          <w:rPr>
            <w:rStyle w:val="Hyperlink"/>
            <w:rFonts w:hint="eastAsia"/>
            <w:noProof/>
            <w:rtl/>
          </w:rPr>
          <w:t>در</w:t>
        </w:r>
        <w:r w:rsidR="008E2DA4" w:rsidRPr="008D546F">
          <w:rPr>
            <w:rStyle w:val="Hyperlink"/>
            <w:noProof/>
            <w:rtl/>
          </w:rPr>
          <w:t xml:space="preserve"> </w:t>
        </w:r>
        <w:r w:rsidR="008E2DA4" w:rsidRPr="008D546F">
          <w:rPr>
            <w:rStyle w:val="Hyperlink"/>
            <w:rFonts w:hint="eastAsia"/>
            <w:noProof/>
            <w:rtl/>
          </w:rPr>
          <w:t>گروه</w:t>
        </w:r>
        <w:r w:rsidR="008E2DA4" w:rsidRPr="008D546F">
          <w:rPr>
            <w:rStyle w:val="Hyperlink"/>
            <w:noProof/>
            <w:rtl/>
          </w:rPr>
          <w:t xml:space="preserve"> </w:t>
        </w:r>
        <w:r w:rsidR="008E2DA4" w:rsidRPr="008D546F">
          <w:rPr>
            <w:rStyle w:val="Hyperlink"/>
            <w:rFonts w:hint="eastAsia"/>
            <w:noProof/>
            <w:rtl/>
          </w:rPr>
          <w:t>آموزش</w:t>
        </w:r>
        <w:r w:rsidR="008E2DA4" w:rsidRPr="008D546F">
          <w:rPr>
            <w:rStyle w:val="Hyperlink"/>
            <w:rFonts w:hint="cs"/>
            <w:noProof/>
            <w:rtl/>
          </w:rPr>
          <w:t>ی</w:t>
        </w:r>
        <w:r w:rsidR="008E2DA4" w:rsidRPr="008D546F">
          <w:rPr>
            <w:rStyle w:val="Hyperlink"/>
            <w:noProof/>
            <w:rtl/>
          </w:rPr>
          <w:t xml:space="preserve"> </w:t>
        </w:r>
        <w:r w:rsidR="008E2DA4" w:rsidRPr="008D546F">
          <w:rPr>
            <w:rStyle w:val="Hyperlink"/>
            <w:rFonts w:hint="eastAsia"/>
            <w:noProof/>
            <w:rtl/>
          </w:rPr>
          <w:t>دانشگاه</w:t>
        </w:r>
        <w:r w:rsidR="008E2DA4" w:rsidRPr="008D546F">
          <w:rPr>
            <w:rStyle w:val="Hyperlink"/>
            <w:noProof/>
            <w:rtl/>
          </w:rPr>
          <w:t xml:space="preserve">  </w:t>
        </w:r>
        <w:r>
          <w:rPr>
            <w:rStyle w:val="Hyperlink"/>
            <w:noProof/>
          </w:rPr>
        </w:r>
        <w:r>
          <w:rPr>
            <w:rStyle w:val="Hyperlink"/>
            <w:noProof/>
          </w:rPr>
          <w:pict w14:anchorId="26069B87">
            <v:shape id="Right Arrow 186" o:spid="_x0000_s1185" type="#_x0000_t13" href="#فهرست" style="width:11.35pt;height:11.35pt;rotation:-90;visibility:visible;mso-left-percent:-10001;mso-top-percent:-10001;mso-position-horizontal:absolute;mso-position-horizontal-relative:char;mso-position-vertical:absolute;mso-position-vertical-relative:line;mso-left-percent:-10001;mso-top-percent:-10001;v-text-anchor:middle" o:button="t" adj="10800" fillcolor="#5b9bd5 [3204]" strokecolor="#1f4d78 [1604]" strokeweight="1pt">
              <v:fill o:detectmouseclick="t"/>
              <w10:wrap type="none" anchorx="page"/>
              <w10:anchorlock/>
            </v:shape>
          </w:pict>
        </w:r>
        <w:r w:rsidR="008E2DA4">
          <w:rPr>
            <w:noProof/>
            <w:webHidden/>
            <w:rtl/>
          </w:rPr>
          <w:tab/>
        </w:r>
        <w:r w:rsidR="00543DDE">
          <w:rPr>
            <w:rStyle w:val="Hyperlink"/>
            <w:noProof/>
            <w:rtl/>
          </w:rPr>
          <w:fldChar w:fldCharType="begin"/>
        </w:r>
        <w:r w:rsidR="008E2DA4">
          <w:rPr>
            <w:noProof/>
            <w:webHidden/>
            <w:rtl/>
          </w:rPr>
          <w:instrText xml:space="preserve"> </w:instrText>
        </w:r>
        <w:r w:rsidR="008E2DA4">
          <w:rPr>
            <w:noProof/>
            <w:webHidden/>
          </w:rPr>
          <w:instrText>PAGEREF</w:instrText>
        </w:r>
        <w:r w:rsidR="008E2DA4">
          <w:rPr>
            <w:noProof/>
            <w:webHidden/>
            <w:rtl/>
          </w:rPr>
          <w:instrText xml:space="preserve"> _</w:instrText>
        </w:r>
        <w:r w:rsidR="008E2DA4">
          <w:rPr>
            <w:noProof/>
            <w:webHidden/>
          </w:rPr>
          <w:instrText>Toc478296090 \h</w:instrText>
        </w:r>
        <w:r w:rsidR="008E2DA4">
          <w:rPr>
            <w:noProof/>
            <w:webHidden/>
            <w:rtl/>
          </w:rPr>
          <w:instrText xml:space="preserve"> </w:instrText>
        </w:r>
        <w:r w:rsidR="00543DDE">
          <w:rPr>
            <w:rStyle w:val="Hyperlink"/>
            <w:noProof/>
            <w:rtl/>
          </w:rPr>
        </w:r>
        <w:r w:rsidR="00543DDE">
          <w:rPr>
            <w:rStyle w:val="Hyperlink"/>
            <w:noProof/>
            <w:rtl/>
          </w:rPr>
          <w:fldChar w:fldCharType="separate"/>
        </w:r>
        <w:r w:rsidR="008E2DA4">
          <w:rPr>
            <w:noProof/>
            <w:webHidden/>
            <w:rtl/>
          </w:rPr>
          <w:t>3</w:t>
        </w:r>
        <w:r w:rsidR="00543DDE">
          <w:rPr>
            <w:rStyle w:val="Hyperlink"/>
            <w:noProof/>
            <w:rtl/>
          </w:rPr>
          <w:fldChar w:fldCharType="end"/>
        </w:r>
      </w:hyperlink>
    </w:p>
    <w:p w14:paraId="57081B64" w14:textId="77777777" w:rsidR="008E2DA4" w:rsidRDefault="0025700E" w:rsidP="008E2DA4">
      <w:pPr>
        <w:pStyle w:val="TOC2"/>
        <w:rPr>
          <w:rFonts w:asciiTheme="minorHAnsi" w:eastAsiaTheme="minorEastAsia" w:hAnsiTheme="minorHAnsi" w:cstheme="minorBidi"/>
          <w:noProof/>
          <w:sz w:val="22"/>
          <w:szCs w:val="22"/>
          <w:rtl/>
          <w:lang w:bidi="fa-IR"/>
        </w:rPr>
      </w:pPr>
      <w:hyperlink w:anchor="_Toc478296091" w:history="1">
        <w:r w:rsidR="008E2DA4" w:rsidRPr="008D546F">
          <w:rPr>
            <w:rStyle w:val="Hyperlink"/>
            <w:rFonts w:hint="eastAsia"/>
            <w:b/>
            <w:noProof/>
            <w:rtl/>
          </w:rPr>
          <w:t>جدول</w:t>
        </w:r>
        <w:r w:rsidR="008E2DA4" w:rsidRPr="008D546F">
          <w:rPr>
            <w:rStyle w:val="Hyperlink"/>
            <w:b/>
            <w:noProof/>
            <w:rtl/>
          </w:rPr>
          <w:t xml:space="preserve">  16</w:t>
        </w:r>
        <w:r w:rsidR="008E2DA4" w:rsidRPr="008D546F">
          <w:rPr>
            <w:rStyle w:val="Hyperlink"/>
            <w:b/>
            <w:noProof/>
          </w:rPr>
          <w:t>-</w:t>
        </w:r>
        <w:r w:rsidR="008E2DA4">
          <w:rPr>
            <w:rFonts w:asciiTheme="minorHAnsi" w:eastAsiaTheme="minorEastAsia" w:hAnsiTheme="minorHAnsi" w:cstheme="minorBidi"/>
            <w:noProof/>
            <w:sz w:val="22"/>
            <w:szCs w:val="22"/>
            <w:rtl/>
            <w:lang w:bidi="fa-IR"/>
          </w:rPr>
          <w:tab/>
        </w:r>
        <w:r w:rsidR="008E2DA4" w:rsidRPr="008D546F">
          <w:rPr>
            <w:rStyle w:val="Hyperlink"/>
            <w:rFonts w:hint="eastAsia"/>
            <w:noProof/>
            <w:rtl/>
          </w:rPr>
          <w:t>جدول</w:t>
        </w:r>
        <w:r w:rsidR="008E2DA4" w:rsidRPr="008D546F">
          <w:rPr>
            <w:rStyle w:val="Hyperlink"/>
            <w:noProof/>
            <w:rtl/>
          </w:rPr>
          <w:t xml:space="preserve"> </w:t>
        </w:r>
        <w:r w:rsidR="008E2DA4" w:rsidRPr="008D546F">
          <w:rPr>
            <w:rStyle w:val="Hyperlink"/>
            <w:rFonts w:hint="eastAsia"/>
            <w:noProof/>
            <w:rtl/>
          </w:rPr>
          <w:t>نتا</w:t>
        </w:r>
        <w:r w:rsidR="008E2DA4" w:rsidRPr="008D546F">
          <w:rPr>
            <w:rStyle w:val="Hyperlink"/>
            <w:rFonts w:hint="cs"/>
            <w:noProof/>
            <w:rtl/>
          </w:rPr>
          <w:t>ی</w:t>
        </w:r>
        <w:r w:rsidR="008E2DA4" w:rsidRPr="008D546F">
          <w:rPr>
            <w:rStyle w:val="Hyperlink"/>
            <w:rFonts w:hint="eastAsia"/>
            <w:noProof/>
            <w:rtl/>
          </w:rPr>
          <w:t>ج</w:t>
        </w:r>
        <w:r w:rsidR="008E2DA4" w:rsidRPr="008D546F">
          <w:rPr>
            <w:rStyle w:val="Hyperlink"/>
            <w:noProof/>
            <w:rtl/>
          </w:rPr>
          <w:t xml:space="preserve"> </w:t>
        </w:r>
        <w:r w:rsidR="008E2DA4" w:rsidRPr="008D546F">
          <w:rPr>
            <w:rStyle w:val="Hyperlink"/>
            <w:rFonts w:hint="eastAsia"/>
            <w:noProof/>
            <w:rtl/>
          </w:rPr>
          <w:t>آزمون</w:t>
        </w:r>
        <w:r w:rsidR="008E2DA4" w:rsidRPr="008D546F">
          <w:rPr>
            <w:rStyle w:val="Hyperlink"/>
            <w:noProof/>
            <w:rtl/>
          </w:rPr>
          <w:t xml:space="preserve"> </w:t>
        </w:r>
        <w:r w:rsidR="008E2DA4" w:rsidRPr="008D546F">
          <w:rPr>
            <w:rStyle w:val="Hyperlink"/>
            <w:rFonts w:hint="eastAsia"/>
            <w:noProof/>
            <w:rtl/>
          </w:rPr>
          <w:t>ها</w:t>
        </w:r>
        <w:r w:rsidR="008E2DA4" w:rsidRPr="008D546F">
          <w:rPr>
            <w:rStyle w:val="Hyperlink"/>
            <w:noProof/>
          </w:rPr>
          <w:t xml:space="preserve"> </w:t>
        </w:r>
        <w:r w:rsidR="008E2DA4" w:rsidRPr="008D546F">
          <w:rPr>
            <w:rStyle w:val="Hyperlink"/>
            <w:noProof/>
            <w:rtl/>
          </w:rPr>
          <w:t xml:space="preserve"> :  </w:t>
        </w:r>
        <w:r>
          <w:rPr>
            <w:rStyle w:val="Hyperlink"/>
            <w:noProof/>
          </w:rPr>
        </w:r>
        <w:r>
          <w:rPr>
            <w:rStyle w:val="Hyperlink"/>
            <w:noProof/>
          </w:rPr>
          <w:pict w14:anchorId="3C5FCE17">
            <v:shape id="Right Arrow 187" o:spid="_x0000_s1184" type="#_x0000_t13" href="#فهرست" style="width:11.35pt;height:11.35pt;rotation:-90;visibility:visible;mso-left-percent:-10001;mso-top-percent:-10001;mso-position-horizontal:absolute;mso-position-horizontal-relative:char;mso-position-vertical:absolute;mso-position-vertical-relative:line;mso-left-percent:-10001;mso-top-percent:-10001;v-text-anchor:middle" o:button="t" adj="10800" fillcolor="#5b9bd5 [3204]" strokecolor="#1f4d78 [1604]" strokeweight="1pt">
              <v:fill o:detectmouseclick="t"/>
              <w10:wrap type="none" anchorx="page"/>
              <w10:anchorlock/>
            </v:shape>
          </w:pict>
        </w:r>
        <w:r w:rsidR="008E2DA4">
          <w:rPr>
            <w:noProof/>
            <w:webHidden/>
            <w:rtl/>
          </w:rPr>
          <w:tab/>
        </w:r>
        <w:r w:rsidR="00543DDE">
          <w:rPr>
            <w:rStyle w:val="Hyperlink"/>
            <w:noProof/>
            <w:rtl/>
          </w:rPr>
          <w:fldChar w:fldCharType="begin"/>
        </w:r>
        <w:r w:rsidR="008E2DA4">
          <w:rPr>
            <w:noProof/>
            <w:webHidden/>
            <w:rtl/>
          </w:rPr>
          <w:instrText xml:space="preserve"> </w:instrText>
        </w:r>
        <w:r w:rsidR="008E2DA4">
          <w:rPr>
            <w:noProof/>
            <w:webHidden/>
          </w:rPr>
          <w:instrText>PAGEREF</w:instrText>
        </w:r>
        <w:r w:rsidR="008E2DA4">
          <w:rPr>
            <w:noProof/>
            <w:webHidden/>
            <w:rtl/>
          </w:rPr>
          <w:instrText xml:space="preserve"> _</w:instrText>
        </w:r>
        <w:r w:rsidR="008E2DA4">
          <w:rPr>
            <w:noProof/>
            <w:webHidden/>
          </w:rPr>
          <w:instrText>Toc478296091 \h</w:instrText>
        </w:r>
        <w:r w:rsidR="008E2DA4">
          <w:rPr>
            <w:noProof/>
            <w:webHidden/>
            <w:rtl/>
          </w:rPr>
          <w:instrText xml:space="preserve"> </w:instrText>
        </w:r>
        <w:r w:rsidR="00543DDE">
          <w:rPr>
            <w:rStyle w:val="Hyperlink"/>
            <w:noProof/>
            <w:rtl/>
          </w:rPr>
        </w:r>
        <w:r w:rsidR="00543DDE">
          <w:rPr>
            <w:rStyle w:val="Hyperlink"/>
            <w:noProof/>
            <w:rtl/>
          </w:rPr>
          <w:fldChar w:fldCharType="separate"/>
        </w:r>
        <w:r w:rsidR="008E2DA4">
          <w:rPr>
            <w:noProof/>
            <w:webHidden/>
            <w:rtl/>
          </w:rPr>
          <w:t>3</w:t>
        </w:r>
        <w:r w:rsidR="00543DDE">
          <w:rPr>
            <w:rStyle w:val="Hyperlink"/>
            <w:noProof/>
            <w:rtl/>
          </w:rPr>
          <w:fldChar w:fldCharType="end"/>
        </w:r>
      </w:hyperlink>
    </w:p>
    <w:p w14:paraId="6D0FB1FA" w14:textId="77777777" w:rsidR="008E2DA4" w:rsidRDefault="0025700E" w:rsidP="008E2DA4">
      <w:pPr>
        <w:pStyle w:val="TOC2"/>
        <w:rPr>
          <w:rFonts w:asciiTheme="minorHAnsi" w:eastAsiaTheme="minorEastAsia" w:hAnsiTheme="minorHAnsi" w:cstheme="minorBidi"/>
          <w:noProof/>
          <w:sz w:val="22"/>
          <w:szCs w:val="22"/>
          <w:rtl/>
          <w:lang w:bidi="fa-IR"/>
        </w:rPr>
      </w:pPr>
      <w:hyperlink w:anchor="_Toc478296092" w:history="1">
        <w:r w:rsidR="008E2DA4" w:rsidRPr="008D546F">
          <w:rPr>
            <w:rStyle w:val="Hyperlink"/>
            <w:rFonts w:hint="eastAsia"/>
            <w:b/>
            <w:noProof/>
            <w:rtl/>
          </w:rPr>
          <w:t>جدول</w:t>
        </w:r>
        <w:r w:rsidR="008E2DA4" w:rsidRPr="008D546F">
          <w:rPr>
            <w:rStyle w:val="Hyperlink"/>
            <w:b/>
            <w:noProof/>
            <w:rtl/>
          </w:rPr>
          <w:t xml:space="preserve">  17-</w:t>
        </w:r>
        <w:r w:rsidR="008E2DA4">
          <w:rPr>
            <w:rFonts w:asciiTheme="minorHAnsi" w:eastAsiaTheme="minorEastAsia" w:hAnsiTheme="minorHAnsi" w:cstheme="minorBidi"/>
            <w:noProof/>
            <w:sz w:val="22"/>
            <w:szCs w:val="22"/>
            <w:rtl/>
            <w:lang w:bidi="fa-IR"/>
          </w:rPr>
          <w:tab/>
        </w:r>
        <w:r w:rsidR="008E2DA4" w:rsidRPr="008D546F">
          <w:rPr>
            <w:rStyle w:val="Hyperlink"/>
            <w:rFonts w:hint="eastAsia"/>
            <w:noProof/>
            <w:rtl/>
          </w:rPr>
          <w:t>جدول</w:t>
        </w:r>
        <w:r w:rsidR="008E2DA4" w:rsidRPr="008D546F">
          <w:rPr>
            <w:rStyle w:val="Hyperlink"/>
            <w:noProof/>
            <w:rtl/>
          </w:rPr>
          <w:t xml:space="preserve"> </w:t>
        </w:r>
        <w:r w:rsidR="008E2DA4" w:rsidRPr="008D546F">
          <w:rPr>
            <w:rStyle w:val="Hyperlink"/>
            <w:rFonts w:hint="eastAsia"/>
            <w:noProof/>
            <w:rtl/>
          </w:rPr>
          <w:t>وضع</w:t>
        </w:r>
        <w:r w:rsidR="008E2DA4" w:rsidRPr="008D546F">
          <w:rPr>
            <w:rStyle w:val="Hyperlink"/>
            <w:rFonts w:hint="cs"/>
            <w:noProof/>
            <w:rtl/>
          </w:rPr>
          <w:t>ی</w:t>
        </w:r>
        <w:r w:rsidR="008E2DA4" w:rsidRPr="008D546F">
          <w:rPr>
            <w:rStyle w:val="Hyperlink"/>
            <w:rFonts w:hint="eastAsia"/>
            <w:noProof/>
            <w:rtl/>
          </w:rPr>
          <w:t>ت</w:t>
        </w:r>
        <w:r w:rsidR="008E2DA4" w:rsidRPr="008D546F">
          <w:rPr>
            <w:rStyle w:val="Hyperlink"/>
            <w:noProof/>
            <w:rtl/>
          </w:rPr>
          <w:t xml:space="preserve"> </w:t>
        </w:r>
        <w:r w:rsidR="008E2DA4" w:rsidRPr="008D546F">
          <w:rPr>
            <w:rStyle w:val="Hyperlink"/>
            <w:rFonts w:hint="eastAsia"/>
            <w:noProof/>
            <w:rtl/>
          </w:rPr>
          <w:t>نت</w:t>
        </w:r>
        <w:r w:rsidR="008E2DA4" w:rsidRPr="008D546F">
          <w:rPr>
            <w:rStyle w:val="Hyperlink"/>
            <w:rFonts w:hint="cs"/>
            <w:noProof/>
            <w:rtl/>
          </w:rPr>
          <w:t>ی</w:t>
        </w:r>
        <w:r w:rsidR="008E2DA4" w:rsidRPr="008D546F">
          <w:rPr>
            <w:rStyle w:val="Hyperlink"/>
            <w:rFonts w:hint="eastAsia"/>
            <w:noProof/>
            <w:rtl/>
          </w:rPr>
          <w:t>جه</w:t>
        </w:r>
        <w:r w:rsidR="008E2DA4" w:rsidRPr="008D546F">
          <w:rPr>
            <w:rStyle w:val="Hyperlink"/>
            <w:noProof/>
            <w:rtl/>
          </w:rPr>
          <w:t xml:space="preserve"> </w:t>
        </w:r>
        <w:r w:rsidR="008E2DA4" w:rsidRPr="008D546F">
          <w:rPr>
            <w:rStyle w:val="Hyperlink"/>
            <w:rFonts w:hint="eastAsia"/>
            <w:noProof/>
            <w:rtl/>
          </w:rPr>
          <w:t>آزمون</w:t>
        </w:r>
        <w:r w:rsidR="008E2DA4" w:rsidRPr="008D546F">
          <w:rPr>
            <w:rStyle w:val="Hyperlink"/>
            <w:noProof/>
            <w:rtl/>
          </w:rPr>
          <w:t xml:space="preserve">  </w:t>
        </w:r>
        <w:r>
          <w:rPr>
            <w:rStyle w:val="Hyperlink"/>
            <w:noProof/>
          </w:rPr>
        </w:r>
        <w:r>
          <w:rPr>
            <w:rStyle w:val="Hyperlink"/>
            <w:noProof/>
          </w:rPr>
          <w:pict w14:anchorId="2D8B8160">
            <v:shape id="Right Arrow 188" o:spid="_x0000_s1183" type="#_x0000_t13" href="#فهرست" style="width:11.35pt;height:11.35pt;rotation:-90;visibility:visible;mso-left-percent:-10001;mso-top-percent:-10001;mso-position-horizontal:absolute;mso-position-horizontal-relative:char;mso-position-vertical:absolute;mso-position-vertical-relative:line;mso-left-percent:-10001;mso-top-percent:-10001;v-text-anchor:middle" o:button="t" adj="10800" fillcolor="#5b9bd5 [3204]" strokecolor="#1f4d78 [1604]" strokeweight="1pt">
              <v:fill o:detectmouseclick="t"/>
              <w10:wrap type="none" anchorx="page"/>
              <w10:anchorlock/>
            </v:shape>
          </w:pict>
        </w:r>
        <w:r w:rsidR="008E2DA4">
          <w:rPr>
            <w:noProof/>
            <w:webHidden/>
            <w:rtl/>
          </w:rPr>
          <w:tab/>
        </w:r>
        <w:r w:rsidR="00543DDE">
          <w:rPr>
            <w:rStyle w:val="Hyperlink"/>
            <w:noProof/>
            <w:rtl/>
          </w:rPr>
          <w:fldChar w:fldCharType="begin"/>
        </w:r>
        <w:r w:rsidR="008E2DA4">
          <w:rPr>
            <w:noProof/>
            <w:webHidden/>
            <w:rtl/>
          </w:rPr>
          <w:instrText xml:space="preserve"> </w:instrText>
        </w:r>
        <w:r w:rsidR="008E2DA4">
          <w:rPr>
            <w:noProof/>
            <w:webHidden/>
          </w:rPr>
          <w:instrText>PAGEREF</w:instrText>
        </w:r>
        <w:r w:rsidR="008E2DA4">
          <w:rPr>
            <w:noProof/>
            <w:webHidden/>
            <w:rtl/>
          </w:rPr>
          <w:instrText xml:space="preserve"> _</w:instrText>
        </w:r>
        <w:r w:rsidR="008E2DA4">
          <w:rPr>
            <w:noProof/>
            <w:webHidden/>
          </w:rPr>
          <w:instrText>Toc478296092 \h</w:instrText>
        </w:r>
        <w:r w:rsidR="008E2DA4">
          <w:rPr>
            <w:noProof/>
            <w:webHidden/>
            <w:rtl/>
          </w:rPr>
          <w:instrText xml:space="preserve"> </w:instrText>
        </w:r>
        <w:r w:rsidR="00543DDE">
          <w:rPr>
            <w:rStyle w:val="Hyperlink"/>
            <w:noProof/>
            <w:rtl/>
          </w:rPr>
        </w:r>
        <w:r w:rsidR="00543DDE">
          <w:rPr>
            <w:rStyle w:val="Hyperlink"/>
            <w:noProof/>
            <w:rtl/>
          </w:rPr>
          <w:fldChar w:fldCharType="separate"/>
        </w:r>
        <w:r w:rsidR="008E2DA4">
          <w:rPr>
            <w:noProof/>
            <w:webHidden/>
            <w:rtl/>
          </w:rPr>
          <w:t>3</w:t>
        </w:r>
        <w:r w:rsidR="00543DDE">
          <w:rPr>
            <w:rStyle w:val="Hyperlink"/>
            <w:noProof/>
            <w:rtl/>
          </w:rPr>
          <w:fldChar w:fldCharType="end"/>
        </w:r>
      </w:hyperlink>
    </w:p>
    <w:p w14:paraId="0E2BBE2E" w14:textId="77777777" w:rsidR="008E2DA4" w:rsidRDefault="0025700E" w:rsidP="008E2DA4">
      <w:pPr>
        <w:pStyle w:val="TOC2"/>
        <w:rPr>
          <w:rFonts w:asciiTheme="minorHAnsi" w:eastAsiaTheme="minorEastAsia" w:hAnsiTheme="minorHAnsi" w:cstheme="minorBidi"/>
          <w:noProof/>
          <w:sz w:val="22"/>
          <w:szCs w:val="22"/>
          <w:rtl/>
          <w:lang w:bidi="fa-IR"/>
        </w:rPr>
      </w:pPr>
      <w:hyperlink w:anchor="_Toc478296093" w:history="1">
        <w:r w:rsidR="008E2DA4" w:rsidRPr="008D546F">
          <w:rPr>
            <w:rStyle w:val="Hyperlink"/>
            <w:rFonts w:hint="eastAsia"/>
            <w:b/>
            <w:noProof/>
            <w:rtl/>
          </w:rPr>
          <w:t>جدول</w:t>
        </w:r>
        <w:r w:rsidR="008E2DA4" w:rsidRPr="008D546F">
          <w:rPr>
            <w:rStyle w:val="Hyperlink"/>
            <w:b/>
            <w:noProof/>
            <w:rtl/>
          </w:rPr>
          <w:t xml:space="preserve">  18-</w:t>
        </w:r>
        <w:r w:rsidR="008E2DA4">
          <w:rPr>
            <w:rFonts w:asciiTheme="minorHAnsi" w:eastAsiaTheme="minorEastAsia" w:hAnsiTheme="minorHAnsi" w:cstheme="minorBidi"/>
            <w:noProof/>
            <w:sz w:val="22"/>
            <w:szCs w:val="22"/>
            <w:rtl/>
            <w:lang w:bidi="fa-IR"/>
          </w:rPr>
          <w:tab/>
        </w:r>
        <w:r w:rsidR="008E2DA4" w:rsidRPr="008D546F">
          <w:rPr>
            <w:rStyle w:val="Hyperlink"/>
            <w:rFonts w:hint="eastAsia"/>
            <w:noProof/>
            <w:rtl/>
          </w:rPr>
          <w:t>جدول</w:t>
        </w:r>
        <w:r w:rsidR="008E2DA4" w:rsidRPr="008D546F">
          <w:rPr>
            <w:rStyle w:val="Hyperlink"/>
            <w:noProof/>
            <w:rtl/>
          </w:rPr>
          <w:t xml:space="preserve"> </w:t>
        </w:r>
        <w:r w:rsidR="008E2DA4" w:rsidRPr="008D546F">
          <w:rPr>
            <w:rStyle w:val="Hyperlink"/>
            <w:rFonts w:hint="eastAsia"/>
            <w:noProof/>
            <w:rtl/>
          </w:rPr>
          <w:t>نوع</w:t>
        </w:r>
        <w:r w:rsidR="008E2DA4" w:rsidRPr="008D546F">
          <w:rPr>
            <w:rStyle w:val="Hyperlink"/>
            <w:noProof/>
            <w:rtl/>
          </w:rPr>
          <w:t xml:space="preserve"> </w:t>
        </w:r>
        <w:r w:rsidR="008E2DA4" w:rsidRPr="008D546F">
          <w:rPr>
            <w:rStyle w:val="Hyperlink"/>
            <w:rFonts w:hint="eastAsia"/>
            <w:noProof/>
            <w:rtl/>
          </w:rPr>
          <w:t>آزمون</w:t>
        </w:r>
        <w:r w:rsidR="008E2DA4" w:rsidRPr="008D546F">
          <w:rPr>
            <w:rStyle w:val="Hyperlink"/>
            <w:noProof/>
            <w:rtl/>
          </w:rPr>
          <w:t xml:space="preserve">  </w:t>
        </w:r>
        <w:r>
          <w:rPr>
            <w:rStyle w:val="Hyperlink"/>
            <w:noProof/>
          </w:rPr>
        </w:r>
        <w:r>
          <w:rPr>
            <w:rStyle w:val="Hyperlink"/>
            <w:noProof/>
          </w:rPr>
          <w:pict w14:anchorId="7C13F1AB">
            <v:shape id="Right Arrow 189" o:spid="_x0000_s1182" type="#_x0000_t13" href="#فهرست" style="width:11.35pt;height:11.35pt;rotation:-90;visibility:visible;mso-left-percent:-10001;mso-top-percent:-10001;mso-position-horizontal:absolute;mso-position-horizontal-relative:char;mso-position-vertical:absolute;mso-position-vertical-relative:line;mso-left-percent:-10001;mso-top-percent:-10001;v-text-anchor:middle" o:button="t" adj="10800" fillcolor="#5b9bd5 [3204]" strokecolor="#1f4d78 [1604]" strokeweight="1pt">
              <v:fill o:detectmouseclick="t"/>
              <w10:wrap type="none" anchorx="page"/>
              <w10:anchorlock/>
            </v:shape>
          </w:pict>
        </w:r>
        <w:r w:rsidR="008E2DA4">
          <w:rPr>
            <w:noProof/>
            <w:webHidden/>
            <w:rtl/>
          </w:rPr>
          <w:tab/>
        </w:r>
        <w:r w:rsidR="00543DDE">
          <w:rPr>
            <w:rStyle w:val="Hyperlink"/>
            <w:noProof/>
            <w:rtl/>
          </w:rPr>
          <w:fldChar w:fldCharType="begin"/>
        </w:r>
        <w:r w:rsidR="008E2DA4">
          <w:rPr>
            <w:noProof/>
            <w:webHidden/>
            <w:rtl/>
          </w:rPr>
          <w:instrText xml:space="preserve"> </w:instrText>
        </w:r>
        <w:r w:rsidR="008E2DA4">
          <w:rPr>
            <w:noProof/>
            <w:webHidden/>
          </w:rPr>
          <w:instrText>PAGEREF</w:instrText>
        </w:r>
        <w:r w:rsidR="008E2DA4">
          <w:rPr>
            <w:noProof/>
            <w:webHidden/>
            <w:rtl/>
          </w:rPr>
          <w:instrText xml:space="preserve"> _</w:instrText>
        </w:r>
        <w:r w:rsidR="008E2DA4">
          <w:rPr>
            <w:noProof/>
            <w:webHidden/>
          </w:rPr>
          <w:instrText>Toc478296093 \h</w:instrText>
        </w:r>
        <w:r w:rsidR="008E2DA4">
          <w:rPr>
            <w:noProof/>
            <w:webHidden/>
            <w:rtl/>
          </w:rPr>
          <w:instrText xml:space="preserve"> </w:instrText>
        </w:r>
        <w:r w:rsidR="00543DDE">
          <w:rPr>
            <w:rStyle w:val="Hyperlink"/>
            <w:noProof/>
            <w:rtl/>
          </w:rPr>
        </w:r>
        <w:r w:rsidR="00543DDE">
          <w:rPr>
            <w:rStyle w:val="Hyperlink"/>
            <w:noProof/>
            <w:rtl/>
          </w:rPr>
          <w:fldChar w:fldCharType="separate"/>
        </w:r>
        <w:r w:rsidR="008E2DA4">
          <w:rPr>
            <w:noProof/>
            <w:webHidden/>
            <w:rtl/>
          </w:rPr>
          <w:t>3</w:t>
        </w:r>
        <w:r w:rsidR="00543DDE">
          <w:rPr>
            <w:rStyle w:val="Hyperlink"/>
            <w:noProof/>
            <w:rtl/>
          </w:rPr>
          <w:fldChar w:fldCharType="end"/>
        </w:r>
      </w:hyperlink>
    </w:p>
    <w:p w14:paraId="3F2BB604" w14:textId="77777777" w:rsidR="008E2DA4" w:rsidRDefault="0025700E" w:rsidP="008E2DA4">
      <w:pPr>
        <w:pStyle w:val="TOC2"/>
        <w:rPr>
          <w:rFonts w:asciiTheme="minorHAnsi" w:eastAsiaTheme="minorEastAsia" w:hAnsiTheme="minorHAnsi" w:cstheme="minorBidi"/>
          <w:noProof/>
          <w:sz w:val="22"/>
          <w:szCs w:val="22"/>
          <w:rtl/>
          <w:lang w:bidi="fa-IR"/>
        </w:rPr>
      </w:pPr>
      <w:hyperlink w:anchor="_Toc478296094" w:history="1">
        <w:r w:rsidR="008E2DA4" w:rsidRPr="008D546F">
          <w:rPr>
            <w:rStyle w:val="Hyperlink"/>
            <w:rFonts w:hint="eastAsia"/>
            <w:b/>
            <w:noProof/>
            <w:rtl/>
          </w:rPr>
          <w:t>جدول</w:t>
        </w:r>
        <w:r w:rsidR="008E2DA4" w:rsidRPr="008D546F">
          <w:rPr>
            <w:rStyle w:val="Hyperlink"/>
            <w:b/>
            <w:noProof/>
            <w:rtl/>
          </w:rPr>
          <w:t xml:space="preserve">  19-</w:t>
        </w:r>
        <w:r w:rsidR="008E2DA4">
          <w:rPr>
            <w:rFonts w:asciiTheme="minorHAnsi" w:eastAsiaTheme="minorEastAsia" w:hAnsiTheme="minorHAnsi" w:cstheme="minorBidi"/>
            <w:noProof/>
            <w:sz w:val="22"/>
            <w:szCs w:val="22"/>
            <w:rtl/>
            <w:lang w:bidi="fa-IR"/>
          </w:rPr>
          <w:tab/>
        </w:r>
        <w:r w:rsidR="008E2DA4" w:rsidRPr="008D546F">
          <w:rPr>
            <w:rStyle w:val="Hyperlink"/>
            <w:rFonts w:hint="eastAsia"/>
            <w:noProof/>
            <w:rtl/>
          </w:rPr>
          <w:t>جدول</w:t>
        </w:r>
        <w:r w:rsidR="008E2DA4" w:rsidRPr="008D546F">
          <w:rPr>
            <w:rStyle w:val="Hyperlink"/>
            <w:noProof/>
            <w:rtl/>
          </w:rPr>
          <w:t xml:space="preserve"> </w:t>
        </w:r>
        <w:r w:rsidR="008E2DA4" w:rsidRPr="008D546F">
          <w:rPr>
            <w:rStyle w:val="Hyperlink"/>
            <w:rFonts w:hint="eastAsia"/>
            <w:noProof/>
            <w:rtl/>
          </w:rPr>
          <w:t>دل</w:t>
        </w:r>
        <w:r w:rsidR="008E2DA4" w:rsidRPr="008D546F">
          <w:rPr>
            <w:rStyle w:val="Hyperlink"/>
            <w:rFonts w:hint="cs"/>
            <w:noProof/>
            <w:rtl/>
          </w:rPr>
          <w:t>ی</w:t>
        </w:r>
        <w:r w:rsidR="008E2DA4" w:rsidRPr="008D546F">
          <w:rPr>
            <w:rStyle w:val="Hyperlink"/>
            <w:rFonts w:hint="eastAsia"/>
            <w:noProof/>
            <w:rtl/>
          </w:rPr>
          <w:t>ل</w:t>
        </w:r>
        <w:r w:rsidR="008E2DA4" w:rsidRPr="008D546F">
          <w:rPr>
            <w:rStyle w:val="Hyperlink"/>
            <w:noProof/>
            <w:rtl/>
          </w:rPr>
          <w:t xml:space="preserve"> </w:t>
        </w:r>
        <w:r w:rsidR="008E2DA4" w:rsidRPr="008D546F">
          <w:rPr>
            <w:rStyle w:val="Hyperlink"/>
            <w:rFonts w:hint="eastAsia"/>
            <w:noProof/>
            <w:rtl/>
          </w:rPr>
          <w:t>ترک</w:t>
        </w:r>
        <w:r w:rsidR="008E2DA4" w:rsidRPr="008D546F">
          <w:rPr>
            <w:rStyle w:val="Hyperlink"/>
            <w:noProof/>
            <w:rtl/>
          </w:rPr>
          <w:t xml:space="preserve"> </w:t>
        </w:r>
        <w:r w:rsidR="008E2DA4" w:rsidRPr="008D546F">
          <w:rPr>
            <w:rStyle w:val="Hyperlink"/>
            <w:rFonts w:hint="eastAsia"/>
            <w:noProof/>
            <w:rtl/>
          </w:rPr>
          <w:t>تحص</w:t>
        </w:r>
        <w:r w:rsidR="008E2DA4" w:rsidRPr="008D546F">
          <w:rPr>
            <w:rStyle w:val="Hyperlink"/>
            <w:rFonts w:hint="cs"/>
            <w:noProof/>
            <w:rtl/>
          </w:rPr>
          <w:t>ی</w:t>
        </w:r>
        <w:r w:rsidR="008E2DA4" w:rsidRPr="008D546F">
          <w:rPr>
            <w:rStyle w:val="Hyperlink"/>
            <w:rFonts w:hint="eastAsia"/>
            <w:noProof/>
            <w:rtl/>
          </w:rPr>
          <w:t>ل</w:t>
        </w:r>
        <w:r w:rsidR="008E2DA4" w:rsidRPr="008D546F">
          <w:rPr>
            <w:rStyle w:val="Hyperlink"/>
            <w:noProof/>
            <w:rtl/>
          </w:rPr>
          <w:t xml:space="preserve">  </w:t>
        </w:r>
        <w:r>
          <w:rPr>
            <w:rStyle w:val="Hyperlink"/>
            <w:noProof/>
          </w:rPr>
        </w:r>
        <w:r>
          <w:rPr>
            <w:rStyle w:val="Hyperlink"/>
            <w:noProof/>
          </w:rPr>
          <w:pict w14:anchorId="296AC466">
            <v:shape id="Right Arrow 190" o:spid="_x0000_s1181" type="#_x0000_t13" href="#فهرست" style="width:11.35pt;height:11.35pt;rotation:-90;visibility:visible;mso-left-percent:-10001;mso-top-percent:-10001;mso-position-horizontal:absolute;mso-position-horizontal-relative:char;mso-position-vertical:absolute;mso-position-vertical-relative:line;mso-left-percent:-10001;mso-top-percent:-10001;v-text-anchor:middle" o:button="t" adj="10800" fillcolor="#5b9bd5 [3204]" strokecolor="#1f4d78 [1604]" strokeweight="1pt">
              <v:fill o:detectmouseclick="t"/>
              <w10:wrap type="none" anchorx="page"/>
              <w10:anchorlock/>
            </v:shape>
          </w:pict>
        </w:r>
        <w:r w:rsidR="008E2DA4">
          <w:rPr>
            <w:noProof/>
            <w:webHidden/>
            <w:rtl/>
          </w:rPr>
          <w:tab/>
        </w:r>
        <w:r w:rsidR="00543DDE">
          <w:rPr>
            <w:rStyle w:val="Hyperlink"/>
            <w:noProof/>
            <w:rtl/>
          </w:rPr>
          <w:fldChar w:fldCharType="begin"/>
        </w:r>
        <w:r w:rsidR="008E2DA4">
          <w:rPr>
            <w:noProof/>
            <w:webHidden/>
            <w:rtl/>
          </w:rPr>
          <w:instrText xml:space="preserve"> </w:instrText>
        </w:r>
        <w:r w:rsidR="008E2DA4">
          <w:rPr>
            <w:noProof/>
            <w:webHidden/>
          </w:rPr>
          <w:instrText>PAGEREF</w:instrText>
        </w:r>
        <w:r w:rsidR="008E2DA4">
          <w:rPr>
            <w:noProof/>
            <w:webHidden/>
            <w:rtl/>
          </w:rPr>
          <w:instrText xml:space="preserve"> _</w:instrText>
        </w:r>
        <w:r w:rsidR="008E2DA4">
          <w:rPr>
            <w:noProof/>
            <w:webHidden/>
          </w:rPr>
          <w:instrText>Toc478296094 \h</w:instrText>
        </w:r>
        <w:r w:rsidR="008E2DA4">
          <w:rPr>
            <w:noProof/>
            <w:webHidden/>
            <w:rtl/>
          </w:rPr>
          <w:instrText xml:space="preserve"> </w:instrText>
        </w:r>
        <w:r w:rsidR="00543DDE">
          <w:rPr>
            <w:rStyle w:val="Hyperlink"/>
            <w:noProof/>
            <w:rtl/>
          </w:rPr>
        </w:r>
        <w:r w:rsidR="00543DDE">
          <w:rPr>
            <w:rStyle w:val="Hyperlink"/>
            <w:noProof/>
            <w:rtl/>
          </w:rPr>
          <w:fldChar w:fldCharType="separate"/>
        </w:r>
        <w:r w:rsidR="008E2DA4">
          <w:rPr>
            <w:noProof/>
            <w:webHidden/>
            <w:rtl/>
          </w:rPr>
          <w:t>3</w:t>
        </w:r>
        <w:r w:rsidR="00543DDE">
          <w:rPr>
            <w:rStyle w:val="Hyperlink"/>
            <w:noProof/>
            <w:rtl/>
          </w:rPr>
          <w:fldChar w:fldCharType="end"/>
        </w:r>
      </w:hyperlink>
    </w:p>
    <w:p w14:paraId="0AF27FFD" w14:textId="77777777" w:rsidR="008E2DA4" w:rsidRDefault="0025700E" w:rsidP="008E2DA4">
      <w:pPr>
        <w:pStyle w:val="TOC2"/>
        <w:rPr>
          <w:rFonts w:asciiTheme="minorHAnsi" w:eastAsiaTheme="minorEastAsia" w:hAnsiTheme="minorHAnsi" w:cstheme="minorBidi"/>
          <w:noProof/>
          <w:sz w:val="22"/>
          <w:szCs w:val="22"/>
          <w:rtl/>
          <w:lang w:bidi="fa-IR"/>
        </w:rPr>
      </w:pPr>
      <w:hyperlink w:anchor="_Toc478296095" w:history="1">
        <w:r w:rsidR="008E2DA4" w:rsidRPr="008D546F">
          <w:rPr>
            <w:rStyle w:val="Hyperlink"/>
            <w:rFonts w:hint="eastAsia"/>
            <w:b/>
            <w:noProof/>
            <w:rtl/>
          </w:rPr>
          <w:t>جدول</w:t>
        </w:r>
        <w:r w:rsidR="008E2DA4" w:rsidRPr="008D546F">
          <w:rPr>
            <w:rStyle w:val="Hyperlink"/>
            <w:b/>
            <w:noProof/>
            <w:rtl/>
          </w:rPr>
          <w:t xml:space="preserve">  20-</w:t>
        </w:r>
        <w:r w:rsidR="008E2DA4">
          <w:rPr>
            <w:rFonts w:asciiTheme="minorHAnsi" w:eastAsiaTheme="minorEastAsia" w:hAnsiTheme="minorHAnsi" w:cstheme="minorBidi"/>
            <w:noProof/>
            <w:sz w:val="22"/>
            <w:szCs w:val="22"/>
            <w:rtl/>
            <w:lang w:bidi="fa-IR"/>
          </w:rPr>
          <w:tab/>
        </w:r>
        <w:r w:rsidR="008E2DA4" w:rsidRPr="008D546F">
          <w:rPr>
            <w:rStyle w:val="Hyperlink"/>
            <w:rFonts w:hint="eastAsia"/>
            <w:noProof/>
            <w:rtl/>
          </w:rPr>
          <w:t>جدول</w:t>
        </w:r>
        <w:r w:rsidR="008E2DA4" w:rsidRPr="008D546F">
          <w:rPr>
            <w:rStyle w:val="Hyperlink"/>
            <w:noProof/>
            <w:rtl/>
          </w:rPr>
          <w:t xml:space="preserve"> </w:t>
        </w:r>
        <w:r w:rsidR="008E2DA4" w:rsidRPr="008D546F">
          <w:rPr>
            <w:rStyle w:val="Hyperlink"/>
            <w:rFonts w:hint="eastAsia"/>
            <w:noProof/>
            <w:rtl/>
          </w:rPr>
          <w:t>دل</w:t>
        </w:r>
        <w:r w:rsidR="008E2DA4" w:rsidRPr="008D546F">
          <w:rPr>
            <w:rStyle w:val="Hyperlink"/>
            <w:rFonts w:hint="cs"/>
            <w:noProof/>
            <w:rtl/>
          </w:rPr>
          <w:t>ی</w:t>
        </w:r>
        <w:r w:rsidR="008E2DA4" w:rsidRPr="008D546F">
          <w:rPr>
            <w:rStyle w:val="Hyperlink"/>
            <w:rFonts w:hint="eastAsia"/>
            <w:noProof/>
            <w:rtl/>
          </w:rPr>
          <w:t>ل</w:t>
        </w:r>
        <w:r w:rsidR="008E2DA4" w:rsidRPr="008D546F">
          <w:rPr>
            <w:rStyle w:val="Hyperlink"/>
            <w:noProof/>
            <w:rtl/>
          </w:rPr>
          <w:t xml:space="preserve"> </w:t>
        </w:r>
        <w:r w:rsidR="008E2DA4" w:rsidRPr="008D546F">
          <w:rPr>
            <w:rStyle w:val="Hyperlink"/>
            <w:rFonts w:hint="eastAsia"/>
            <w:noProof/>
            <w:rtl/>
          </w:rPr>
          <w:t>بازگشت</w:t>
        </w:r>
        <w:r w:rsidR="008E2DA4" w:rsidRPr="008D546F">
          <w:rPr>
            <w:rStyle w:val="Hyperlink"/>
            <w:noProof/>
            <w:rtl/>
          </w:rPr>
          <w:t xml:space="preserve"> </w:t>
        </w:r>
        <w:r w:rsidR="008E2DA4" w:rsidRPr="008D546F">
          <w:rPr>
            <w:rStyle w:val="Hyperlink"/>
            <w:rFonts w:hint="eastAsia"/>
            <w:noProof/>
            <w:rtl/>
          </w:rPr>
          <w:t>به</w:t>
        </w:r>
        <w:r w:rsidR="008E2DA4" w:rsidRPr="008D546F">
          <w:rPr>
            <w:rStyle w:val="Hyperlink"/>
            <w:noProof/>
            <w:rtl/>
          </w:rPr>
          <w:t xml:space="preserve"> </w:t>
        </w:r>
        <w:r w:rsidR="008E2DA4" w:rsidRPr="008D546F">
          <w:rPr>
            <w:rStyle w:val="Hyperlink"/>
            <w:rFonts w:hint="eastAsia"/>
            <w:noProof/>
            <w:rtl/>
          </w:rPr>
          <w:t>تحص</w:t>
        </w:r>
        <w:r w:rsidR="008E2DA4" w:rsidRPr="008D546F">
          <w:rPr>
            <w:rStyle w:val="Hyperlink"/>
            <w:rFonts w:hint="cs"/>
            <w:noProof/>
            <w:rtl/>
          </w:rPr>
          <w:t>ی</w:t>
        </w:r>
        <w:r w:rsidR="008E2DA4" w:rsidRPr="008D546F">
          <w:rPr>
            <w:rStyle w:val="Hyperlink"/>
            <w:rFonts w:hint="eastAsia"/>
            <w:noProof/>
            <w:rtl/>
          </w:rPr>
          <w:t>ل</w:t>
        </w:r>
        <w:r w:rsidR="008E2DA4" w:rsidRPr="008D546F">
          <w:rPr>
            <w:rStyle w:val="Hyperlink"/>
            <w:noProof/>
            <w:rtl/>
          </w:rPr>
          <w:t xml:space="preserve">  </w:t>
        </w:r>
        <w:r>
          <w:rPr>
            <w:rStyle w:val="Hyperlink"/>
            <w:noProof/>
          </w:rPr>
        </w:r>
        <w:r>
          <w:rPr>
            <w:rStyle w:val="Hyperlink"/>
            <w:noProof/>
          </w:rPr>
          <w:pict w14:anchorId="31FBE365">
            <v:shape id="Right Arrow 191" o:spid="_x0000_s1180" type="#_x0000_t13" href="#فهرست" style="width:11.35pt;height:11.35pt;rotation:-90;visibility:visible;mso-left-percent:-10001;mso-top-percent:-10001;mso-position-horizontal:absolute;mso-position-horizontal-relative:char;mso-position-vertical:absolute;mso-position-vertical-relative:line;mso-left-percent:-10001;mso-top-percent:-10001;v-text-anchor:middle" o:button="t" adj="10800" fillcolor="#5b9bd5 [3204]" strokecolor="#1f4d78 [1604]" strokeweight="1pt">
              <v:fill o:detectmouseclick="t"/>
              <w10:wrap type="none" anchorx="page"/>
              <w10:anchorlock/>
            </v:shape>
          </w:pict>
        </w:r>
        <w:r w:rsidR="008E2DA4">
          <w:rPr>
            <w:noProof/>
            <w:webHidden/>
            <w:rtl/>
          </w:rPr>
          <w:tab/>
        </w:r>
        <w:r w:rsidR="00543DDE">
          <w:rPr>
            <w:rStyle w:val="Hyperlink"/>
            <w:noProof/>
            <w:rtl/>
          </w:rPr>
          <w:fldChar w:fldCharType="begin"/>
        </w:r>
        <w:r w:rsidR="008E2DA4">
          <w:rPr>
            <w:noProof/>
            <w:webHidden/>
            <w:rtl/>
          </w:rPr>
          <w:instrText xml:space="preserve"> </w:instrText>
        </w:r>
        <w:r w:rsidR="008E2DA4">
          <w:rPr>
            <w:noProof/>
            <w:webHidden/>
          </w:rPr>
          <w:instrText>PAGEREF</w:instrText>
        </w:r>
        <w:r w:rsidR="008E2DA4">
          <w:rPr>
            <w:noProof/>
            <w:webHidden/>
            <w:rtl/>
          </w:rPr>
          <w:instrText xml:space="preserve"> _</w:instrText>
        </w:r>
        <w:r w:rsidR="008E2DA4">
          <w:rPr>
            <w:noProof/>
            <w:webHidden/>
          </w:rPr>
          <w:instrText>Toc478296095 \h</w:instrText>
        </w:r>
        <w:r w:rsidR="008E2DA4">
          <w:rPr>
            <w:noProof/>
            <w:webHidden/>
            <w:rtl/>
          </w:rPr>
          <w:instrText xml:space="preserve"> </w:instrText>
        </w:r>
        <w:r w:rsidR="00543DDE">
          <w:rPr>
            <w:rStyle w:val="Hyperlink"/>
            <w:noProof/>
            <w:rtl/>
          </w:rPr>
        </w:r>
        <w:r w:rsidR="00543DDE">
          <w:rPr>
            <w:rStyle w:val="Hyperlink"/>
            <w:noProof/>
            <w:rtl/>
          </w:rPr>
          <w:fldChar w:fldCharType="separate"/>
        </w:r>
        <w:r w:rsidR="008E2DA4">
          <w:rPr>
            <w:noProof/>
            <w:webHidden/>
            <w:rtl/>
          </w:rPr>
          <w:t>3</w:t>
        </w:r>
        <w:r w:rsidR="00543DDE">
          <w:rPr>
            <w:rStyle w:val="Hyperlink"/>
            <w:noProof/>
            <w:rtl/>
          </w:rPr>
          <w:fldChar w:fldCharType="end"/>
        </w:r>
      </w:hyperlink>
    </w:p>
    <w:p w14:paraId="1424B9CC" w14:textId="77777777" w:rsidR="008E2DA4" w:rsidRDefault="0025700E" w:rsidP="008E2DA4">
      <w:pPr>
        <w:pStyle w:val="TOC2"/>
        <w:rPr>
          <w:rFonts w:asciiTheme="minorHAnsi" w:eastAsiaTheme="minorEastAsia" w:hAnsiTheme="minorHAnsi" w:cstheme="minorBidi"/>
          <w:noProof/>
          <w:sz w:val="22"/>
          <w:szCs w:val="22"/>
          <w:rtl/>
          <w:lang w:bidi="fa-IR"/>
        </w:rPr>
      </w:pPr>
      <w:hyperlink w:anchor="_Toc478296096" w:history="1">
        <w:r w:rsidR="008E2DA4" w:rsidRPr="008D546F">
          <w:rPr>
            <w:rStyle w:val="Hyperlink"/>
            <w:rFonts w:hint="eastAsia"/>
            <w:b/>
            <w:noProof/>
            <w:rtl/>
          </w:rPr>
          <w:t>جدول</w:t>
        </w:r>
        <w:r w:rsidR="008E2DA4" w:rsidRPr="008D546F">
          <w:rPr>
            <w:rStyle w:val="Hyperlink"/>
            <w:b/>
            <w:noProof/>
            <w:rtl/>
          </w:rPr>
          <w:t xml:space="preserve">  21</w:t>
        </w:r>
        <w:r w:rsidR="008E2DA4" w:rsidRPr="008D546F">
          <w:rPr>
            <w:rStyle w:val="Hyperlink"/>
            <w:b/>
            <w:noProof/>
          </w:rPr>
          <w:t>-</w:t>
        </w:r>
        <w:r w:rsidR="008E2DA4">
          <w:rPr>
            <w:rFonts w:asciiTheme="minorHAnsi" w:eastAsiaTheme="minorEastAsia" w:hAnsiTheme="minorHAnsi" w:cstheme="minorBidi"/>
            <w:noProof/>
            <w:sz w:val="22"/>
            <w:szCs w:val="22"/>
            <w:rtl/>
            <w:lang w:bidi="fa-IR"/>
          </w:rPr>
          <w:tab/>
        </w:r>
        <w:r w:rsidR="008E2DA4" w:rsidRPr="008D546F">
          <w:rPr>
            <w:rStyle w:val="Hyperlink"/>
            <w:rFonts w:hint="eastAsia"/>
            <w:noProof/>
            <w:rtl/>
          </w:rPr>
          <w:t>جدول</w:t>
        </w:r>
        <w:r w:rsidR="008E2DA4" w:rsidRPr="008D546F">
          <w:rPr>
            <w:rStyle w:val="Hyperlink"/>
            <w:noProof/>
            <w:rtl/>
          </w:rPr>
          <w:t xml:space="preserve"> </w:t>
        </w:r>
        <w:r w:rsidR="008E2DA4" w:rsidRPr="008D546F">
          <w:rPr>
            <w:rStyle w:val="Hyperlink"/>
            <w:rFonts w:hint="eastAsia"/>
            <w:noProof/>
            <w:rtl/>
          </w:rPr>
          <w:t>دل</w:t>
        </w:r>
        <w:r w:rsidR="008E2DA4" w:rsidRPr="008D546F">
          <w:rPr>
            <w:rStyle w:val="Hyperlink"/>
            <w:rFonts w:hint="cs"/>
            <w:noProof/>
            <w:rtl/>
          </w:rPr>
          <w:t>ی</w:t>
        </w:r>
        <w:r w:rsidR="008E2DA4" w:rsidRPr="008D546F">
          <w:rPr>
            <w:rStyle w:val="Hyperlink"/>
            <w:rFonts w:hint="eastAsia"/>
            <w:noProof/>
            <w:rtl/>
          </w:rPr>
          <w:t>ل</w:t>
        </w:r>
        <w:r w:rsidR="008E2DA4" w:rsidRPr="008D546F">
          <w:rPr>
            <w:rStyle w:val="Hyperlink"/>
            <w:noProof/>
            <w:rtl/>
          </w:rPr>
          <w:t xml:space="preserve"> </w:t>
        </w:r>
        <w:r w:rsidR="008E2DA4" w:rsidRPr="008D546F">
          <w:rPr>
            <w:rStyle w:val="Hyperlink"/>
            <w:rFonts w:hint="eastAsia"/>
            <w:noProof/>
            <w:rtl/>
          </w:rPr>
          <w:t>مرخص</w:t>
        </w:r>
        <w:r w:rsidR="008E2DA4" w:rsidRPr="008D546F">
          <w:rPr>
            <w:rStyle w:val="Hyperlink"/>
            <w:rFonts w:hint="cs"/>
            <w:noProof/>
            <w:rtl/>
          </w:rPr>
          <w:t>ی</w:t>
        </w:r>
        <w:r w:rsidR="008E2DA4" w:rsidRPr="008D546F">
          <w:rPr>
            <w:rStyle w:val="Hyperlink"/>
            <w:noProof/>
            <w:rtl/>
          </w:rPr>
          <w:t xml:space="preserve"> </w:t>
        </w:r>
        <w:r w:rsidR="008E2DA4" w:rsidRPr="008D546F">
          <w:rPr>
            <w:rStyle w:val="Hyperlink"/>
            <w:rFonts w:hint="eastAsia"/>
            <w:noProof/>
            <w:rtl/>
          </w:rPr>
          <w:t>تحص</w:t>
        </w:r>
        <w:r w:rsidR="008E2DA4" w:rsidRPr="008D546F">
          <w:rPr>
            <w:rStyle w:val="Hyperlink"/>
            <w:rFonts w:hint="cs"/>
            <w:noProof/>
            <w:rtl/>
          </w:rPr>
          <w:t>ی</w:t>
        </w:r>
        <w:r w:rsidR="008E2DA4" w:rsidRPr="008D546F">
          <w:rPr>
            <w:rStyle w:val="Hyperlink"/>
            <w:rFonts w:hint="eastAsia"/>
            <w:noProof/>
            <w:rtl/>
          </w:rPr>
          <w:t>ل</w:t>
        </w:r>
        <w:r w:rsidR="008E2DA4" w:rsidRPr="008D546F">
          <w:rPr>
            <w:rStyle w:val="Hyperlink"/>
            <w:rFonts w:hint="cs"/>
            <w:noProof/>
            <w:rtl/>
          </w:rPr>
          <w:t>ی</w:t>
        </w:r>
        <w:r w:rsidR="008E2DA4" w:rsidRPr="008D546F">
          <w:rPr>
            <w:rStyle w:val="Hyperlink"/>
            <w:noProof/>
            <w:rtl/>
          </w:rPr>
          <w:t xml:space="preserve">  </w:t>
        </w:r>
        <w:r>
          <w:rPr>
            <w:rStyle w:val="Hyperlink"/>
            <w:noProof/>
          </w:rPr>
        </w:r>
        <w:r>
          <w:rPr>
            <w:rStyle w:val="Hyperlink"/>
            <w:noProof/>
          </w:rPr>
          <w:pict w14:anchorId="2C2D0FCE">
            <v:shape id="Right Arrow 192" o:spid="_x0000_s1179" type="#_x0000_t13" href="#فهرست" style="width:11.35pt;height:11.35pt;rotation:-90;visibility:visible;mso-left-percent:-10001;mso-top-percent:-10001;mso-position-horizontal:absolute;mso-position-horizontal-relative:char;mso-position-vertical:absolute;mso-position-vertical-relative:line;mso-left-percent:-10001;mso-top-percent:-10001;v-text-anchor:middle" o:button="t" adj="10800" fillcolor="#5b9bd5 [3204]" strokecolor="#1f4d78 [1604]" strokeweight="1pt">
              <v:fill o:detectmouseclick="t"/>
              <w10:wrap type="none" anchorx="page"/>
              <w10:anchorlock/>
            </v:shape>
          </w:pict>
        </w:r>
        <w:r w:rsidR="008E2DA4">
          <w:rPr>
            <w:noProof/>
            <w:webHidden/>
            <w:rtl/>
          </w:rPr>
          <w:tab/>
        </w:r>
        <w:r w:rsidR="00543DDE">
          <w:rPr>
            <w:rStyle w:val="Hyperlink"/>
            <w:noProof/>
            <w:rtl/>
          </w:rPr>
          <w:fldChar w:fldCharType="begin"/>
        </w:r>
        <w:r w:rsidR="008E2DA4">
          <w:rPr>
            <w:noProof/>
            <w:webHidden/>
            <w:rtl/>
          </w:rPr>
          <w:instrText xml:space="preserve"> </w:instrText>
        </w:r>
        <w:r w:rsidR="008E2DA4">
          <w:rPr>
            <w:noProof/>
            <w:webHidden/>
          </w:rPr>
          <w:instrText>PAGEREF</w:instrText>
        </w:r>
        <w:r w:rsidR="008E2DA4">
          <w:rPr>
            <w:noProof/>
            <w:webHidden/>
            <w:rtl/>
          </w:rPr>
          <w:instrText xml:space="preserve"> _</w:instrText>
        </w:r>
        <w:r w:rsidR="008E2DA4">
          <w:rPr>
            <w:noProof/>
            <w:webHidden/>
          </w:rPr>
          <w:instrText>Toc478296096 \h</w:instrText>
        </w:r>
        <w:r w:rsidR="008E2DA4">
          <w:rPr>
            <w:noProof/>
            <w:webHidden/>
            <w:rtl/>
          </w:rPr>
          <w:instrText xml:space="preserve"> </w:instrText>
        </w:r>
        <w:r w:rsidR="00543DDE">
          <w:rPr>
            <w:rStyle w:val="Hyperlink"/>
            <w:noProof/>
            <w:rtl/>
          </w:rPr>
        </w:r>
        <w:r w:rsidR="00543DDE">
          <w:rPr>
            <w:rStyle w:val="Hyperlink"/>
            <w:noProof/>
            <w:rtl/>
          </w:rPr>
          <w:fldChar w:fldCharType="separate"/>
        </w:r>
        <w:r w:rsidR="008E2DA4">
          <w:rPr>
            <w:noProof/>
            <w:webHidden/>
            <w:rtl/>
          </w:rPr>
          <w:t>3</w:t>
        </w:r>
        <w:r w:rsidR="00543DDE">
          <w:rPr>
            <w:rStyle w:val="Hyperlink"/>
            <w:noProof/>
            <w:rtl/>
          </w:rPr>
          <w:fldChar w:fldCharType="end"/>
        </w:r>
      </w:hyperlink>
    </w:p>
    <w:p w14:paraId="5FF87304" w14:textId="77777777" w:rsidR="008E2DA4" w:rsidRDefault="0025700E" w:rsidP="008E2DA4">
      <w:pPr>
        <w:pStyle w:val="TOC2"/>
        <w:rPr>
          <w:rFonts w:asciiTheme="minorHAnsi" w:eastAsiaTheme="minorEastAsia" w:hAnsiTheme="minorHAnsi" w:cstheme="minorBidi"/>
          <w:noProof/>
          <w:sz w:val="22"/>
          <w:szCs w:val="22"/>
          <w:rtl/>
          <w:lang w:bidi="fa-IR"/>
        </w:rPr>
      </w:pPr>
      <w:hyperlink w:anchor="_Toc478296097" w:history="1">
        <w:r w:rsidR="008E2DA4" w:rsidRPr="008D546F">
          <w:rPr>
            <w:rStyle w:val="Hyperlink"/>
            <w:rFonts w:hint="eastAsia"/>
            <w:b/>
            <w:noProof/>
            <w:rtl/>
          </w:rPr>
          <w:t>جدول</w:t>
        </w:r>
        <w:r w:rsidR="008E2DA4" w:rsidRPr="008D546F">
          <w:rPr>
            <w:rStyle w:val="Hyperlink"/>
            <w:b/>
            <w:noProof/>
            <w:rtl/>
          </w:rPr>
          <w:t xml:space="preserve">  22</w:t>
        </w:r>
        <w:r w:rsidR="008E2DA4" w:rsidRPr="008D546F">
          <w:rPr>
            <w:rStyle w:val="Hyperlink"/>
            <w:b/>
            <w:noProof/>
          </w:rPr>
          <w:t>-</w:t>
        </w:r>
        <w:r w:rsidR="008E2DA4">
          <w:rPr>
            <w:rFonts w:asciiTheme="minorHAnsi" w:eastAsiaTheme="minorEastAsia" w:hAnsiTheme="minorHAnsi" w:cstheme="minorBidi"/>
            <w:noProof/>
            <w:sz w:val="22"/>
            <w:szCs w:val="22"/>
            <w:rtl/>
            <w:lang w:bidi="fa-IR"/>
          </w:rPr>
          <w:tab/>
        </w:r>
        <w:r w:rsidR="008E2DA4" w:rsidRPr="008D546F">
          <w:rPr>
            <w:rStyle w:val="Hyperlink"/>
            <w:rFonts w:hint="eastAsia"/>
            <w:noProof/>
            <w:rtl/>
          </w:rPr>
          <w:t>جدول</w:t>
        </w:r>
        <w:r w:rsidR="008E2DA4" w:rsidRPr="008D546F">
          <w:rPr>
            <w:rStyle w:val="Hyperlink"/>
            <w:noProof/>
            <w:rtl/>
          </w:rPr>
          <w:t xml:space="preserve"> </w:t>
        </w:r>
        <w:r w:rsidR="008E2DA4" w:rsidRPr="008D546F">
          <w:rPr>
            <w:rStyle w:val="Hyperlink"/>
            <w:rFonts w:hint="eastAsia"/>
            <w:noProof/>
            <w:rtl/>
          </w:rPr>
          <w:t>مقطع</w:t>
        </w:r>
        <w:r w:rsidR="008E2DA4" w:rsidRPr="008D546F">
          <w:rPr>
            <w:rStyle w:val="Hyperlink"/>
            <w:noProof/>
            <w:rtl/>
          </w:rPr>
          <w:t xml:space="preserve"> </w:t>
        </w:r>
        <w:r w:rsidR="008E2DA4" w:rsidRPr="008D546F">
          <w:rPr>
            <w:rStyle w:val="Hyperlink"/>
            <w:rFonts w:hint="eastAsia"/>
            <w:noProof/>
            <w:rtl/>
          </w:rPr>
          <w:t>ارتقاء</w:t>
        </w:r>
        <w:r w:rsidR="008E2DA4" w:rsidRPr="008D546F">
          <w:rPr>
            <w:rStyle w:val="Hyperlink"/>
            <w:noProof/>
            <w:rtl/>
          </w:rPr>
          <w:t xml:space="preserve">  </w:t>
        </w:r>
        <w:r>
          <w:rPr>
            <w:rStyle w:val="Hyperlink"/>
            <w:noProof/>
          </w:rPr>
        </w:r>
        <w:r>
          <w:rPr>
            <w:rStyle w:val="Hyperlink"/>
            <w:noProof/>
          </w:rPr>
          <w:pict w14:anchorId="1C001B32">
            <v:shape id="Right Arrow 193" o:spid="_x0000_s1178" type="#_x0000_t13" href="#فهرست" style="width:11.35pt;height:11.35pt;rotation:-90;visibility:visible;mso-left-percent:-10001;mso-top-percent:-10001;mso-position-horizontal:absolute;mso-position-horizontal-relative:char;mso-position-vertical:absolute;mso-position-vertical-relative:line;mso-left-percent:-10001;mso-top-percent:-10001;v-text-anchor:middle" o:button="t" adj="10800" fillcolor="#5b9bd5 [3204]" strokecolor="#1f4d78 [1604]" strokeweight="1pt">
              <v:fill o:detectmouseclick="t"/>
              <w10:wrap type="none" anchorx="page"/>
              <w10:anchorlock/>
            </v:shape>
          </w:pict>
        </w:r>
        <w:r w:rsidR="008E2DA4">
          <w:rPr>
            <w:noProof/>
            <w:webHidden/>
            <w:rtl/>
          </w:rPr>
          <w:tab/>
        </w:r>
        <w:r w:rsidR="00543DDE">
          <w:rPr>
            <w:rStyle w:val="Hyperlink"/>
            <w:noProof/>
            <w:rtl/>
          </w:rPr>
          <w:fldChar w:fldCharType="begin"/>
        </w:r>
        <w:r w:rsidR="008E2DA4">
          <w:rPr>
            <w:noProof/>
            <w:webHidden/>
            <w:rtl/>
          </w:rPr>
          <w:instrText xml:space="preserve"> </w:instrText>
        </w:r>
        <w:r w:rsidR="008E2DA4">
          <w:rPr>
            <w:noProof/>
            <w:webHidden/>
          </w:rPr>
          <w:instrText>PAGEREF</w:instrText>
        </w:r>
        <w:r w:rsidR="008E2DA4">
          <w:rPr>
            <w:noProof/>
            <w:webHidden/>
            <w:rtl/>
          </w:rPr>
          <w:instrText xml:space="preserve"> _</w:instrText>
        </w:r>
        <w:r w:rsidR="008E2DA4">
          <w:rPr>
            <w:noProof/>
            <w:webHidden/>
          </w:rPr>
          <w:instrText>Toc478296097 \h</w:instrText>
        </w:r>
        <w:r w:rsidR="008E2DA4">
          <w:rPr>
            <w:noProof/>
            <w:webHidden/>
            <w:rtl/>
          </w:rPr>
          <w:instrText xml:space="preserve"> </w:instrText>
        </w:r>
        <w:r w:rsidR="00543DDE">
          <w:rPr>
            <w:rStyle w:val="Hyperlink"/>
            <w:noProof/>
            <w:rtl/>
          </w:rPr>
        </w:r>
        <w:r w:rsidR="00543DDE">
          <w:rPr>
            <w:rStyle w:val="Hyperlink"/>
            <w:noProof/>
            <w:rtl/>
          </w:rPr>
          <w:fldChar w:fldCharType="separate"/>
        </w:r>
        <w:r w:rsidR="008E2DA4">
          <w:rPr>
            <w:noProof/>
            <w:webHidden/>
            <w:rtl/>
          </w:rPr>
          <w:t>3</w:t>
        </w:r>
        <w:r w:rsidR="00543DDE">
          <w:rPr>
            <w:rStyle w:val="Hyperlink"/>
            <w:noProof/>
            <w:rtl/>
          </w:rPr>
          <w:fldChar w:fldCharType="end"/>
        </w:r>
      </w:hyperlink>
    </w:p>
    <w:p w14:paraId="59614B3A" w14:textId="77777777" w:rsidR="008E2DA4" w:rsidRDefault="0025700E" w:rsidP="008E2DA4">
      <w:pPr>
        <w:pStyle w:val="TOC2"/>
        <w:rPr>
          <w:rFonts w:asciiTheme="minorHAnsi" w:eastAsiaTheme="minorEastAsia" w:hAnsiTheme="minorHAnsi" w:cstheme="minorBidi"/>
          <w:noProof/>
          <w:sz w:val="22"/>
          <w:szCs w:val="22"/>
          <w:rtl/>
          <w:lang w:bidi="fa-IR"/>
        </w:rPr>
      </w:pPr>
      <w:hyperlink w:anchor="_Toc478296098" w:history="1">
        <w:r w:rsidR="008E2DA4" w:rsidRPr="008D546F">
          <w:rPr>
            <w:rStyle w:val="Hyperlink"/>
            <w:rFonts w:hint="eastAsia"/>
            <w:b/>
            <w:noProof/>
            <w:rtl/>
          </w:rPr>
          <w:t>جدول</w:t>
        </w:r>
        <w:r w:rsidR="008E2DA4" w:rsidRPr="008D546F">
          <w:rPr>
            <w:rStyle w:val="Hyperlink"/>
            <w:b/>
            <w:noProof/>
            <w:rtl/>
          </w:rPr>
          <w:t xml:space="preserve">  23</w:t>
        </w:r>
        <w:r w:rsidR="008E2DA4" w:rsidRPr="008D546F">
          <w:rPr>
            <w:rStyle w:val="Hyperlink"/>
            <w:b/>
            <w:noProof/>
          </w:rPr>
          <w:t>-</w:t>
        </w:r>
        <w:r w:rsidR="008E2DA4">
          <w:rPr>
            <w:rFonts w:asciiTheme="minorHAnsi" w:eastAsiaTheme="minorEastAsia" w:hAnsiTheme="minorHAnsi" w:cstheme="minorBidi"/>
            <w:noProof/>
            <w:sz w:val="22"/>
            <w:szCs w:val="22"/>
            <w:rtl/>
            <w:lang w:bidi="fa-IR"/>
          </w:rPr>
          <w:tab/>
        </w:r>
        <w:r w:rsidR="008E2DA4" w:rsidRPr="008D546F">
          <w:rPr>
            <w:rStyle w:val="Hyperlink"/>
            <w:rFonts w:hint="eastAsia"/>
            <w:noProof/>
            <w:rtl/>
          </w:rPr>
          <w:t>جدول</w:t>
        </w:r>
        <w:r w:rsidR="008E2DA4" w:rsidRPr="008D546F">
          <w:rPr>
            <w:rStyle w:val="Hyperlink"/>
            <w:noProof/>
            <w:rtl/>
          </w:rPr>
          <w:t xml:space="preserve"> </w:t>
        </w:r>
        <w:r w:rsidR="008E2DA4" w:rsidRPr="008D546F">
          <w:rPr>
            <w:rStyle w:val="Hyperlink"/>
            <w:rFonts w:hint="eastAsia"/>
            <w:noProof/>
            <w:rtl/>
          </w:rPr>
          <w:t>نوع</w:t>
        </w:r>
        <w:r w:rsidR="008E2DA4" w:rsidRPr="008D546F">
          <w:rPr>
            <w:rStyle w:val="Hyperlink"/>
            <w:noProof/>
            <w:rtl/>
          </w:rPr>
          <w:t xml:space="preserve"> </w:t>
        </w:r>
        <w:r w:rsidR="008E2DA4" w:rsidRPr="008D546F">
          <w:rPr>
            <w:rStyle w:val="Hyperlink"/>
            <w:rFonts w:hint="eastAsia"/>
            <w:noProof/>
            <w:rtl/>
          </w:rPr>
          <w:t>فعال</w:t>
        </w:r>
        <w:r w:rsidR="008E2DA4" w:rsidRPr="008D546F">
          <w:rPr>
            <w:rStyle w:val="Hyperlink"/>
            <w:rFonts w:hint="cs"/>
            <w:noProof/>
            <w:rtl/>
          </w:rPr>
          <w:t>ی</w:t>
        </w:r>
        <w:r w:rsidR="008E2DA4" w:rsidRPr="008D546F">
          <w:rPr>
            <w:rStyle w:val="Hyperlink"/>
            <w:rFonts w:hint="eastAsia"/>
            <w:noProof/>
            <w:rtl/>
          </w:rPr>
          <w:t>ت</w:t>
        </w:r>
        <w:r w:rsidR="008E2DA4" w:rsidRPr="008D546F">
          <w:rPr>
            <w:rStyle w:val="Hyperlink"/>
            <w:noProof/>
            <w:rtl/>
          </w:rPr>
          <w:t xml:space="preserve">  </w:t>
        </w:r>
        <w:r>
          <w:rPr>
            <w:rStyle w:val="Hyperlink"/>
            <w:noProof/>
          </w:rPr>
        </w:r>
        <w:r>
          <w:rPr>
            <w:rStyle w:val="Hyperlink"/>
            <w:noProof/>
          </w:rPr>
          <w:pict w14:anchorId="2615E1A1">
            <v:shape id="Right Arrow 194" o:spid="_x0000_s1177" type="#_x0000_t13" href="#فهرست" style="width:11.35pt;height:11.35pt;rotation:-90;visibility:visible;mso-left-percent:-10001;mso-top-percent:-10001;mso-position-horizontal:absolute;mso-position-horizontal-relative:char;mso-position-vertical:absolute;mso-position-vertical-relative:line;mso-left-percent:-10001;mso-top-percent:-10001;v-text-anchor:middle" o:button="t" adj="10800" fillcolor="#5b9bd5 [3204]" strokecolor="#1f4d78 [1604]" strokeweight="1pt">
              <v:fill o:detectmouseclick="t"/>
              <w10:wrap type="none" anchorx="page"/>
              <w10:anchorlock/>
            </v:shape>
          </w:pict>
        </w:r>
        <w:r w:rsidR="008E2DA4">
          <w:rPr>
            <w:noProof/>
            <w:webHidden/>
            <w:rtl/>
          </w:rPr>
          <w:tab/>
        </w:r>
        <w:r w:rsidR="00543DDE">
          <w:rPr>
            <w:rStyle w:val="Hyperlink"/>
            <w:noProof/>
            <w:rtl/>
          </w:rPr>
          <w:fldChar w:fldCharType="begin"/>
        </w:r>
        <w:r w:rsidR="008E2DA4">
          <w:rPr>
            <w:noProof/>
            <w:webHidden/>
            <w:rtl/>
          </w:rPr>
          <w:instrText xml:space="preserve"> </w:instrText>
        </w:r>
        <w:r w:rsidR="008E2DA4">
          <w:rPr>
            <w:noProof/>
            <w:webHidden/>
          </w:rPr>
          <w:instrText>PAGEREF</w:instrText>
        </w:r>
        <w:r w:rsidR="008E2DA4">
          <w:rPr>
            <w:noProof/>
            <w:webHidden/>
            <w:rtl/>
          </w:rPr>
          <w:instrText xml:space="preserve"> _</w:instrText>
        </w:r>
        <w:r w:rsidR="008E2DA4">
          <w:rPr>
            <w:noProof/>
            <w:webHidden/>
          </w:rPr>
          <w:instrText>Toc478296098 \h</w:instrText>
        </w:r>
        <w:r w:rsidR="008E2DA4">
          <w:rPr>
            <w:noProof/>
            <w:webHidden/>
            <w:rtl/>
          </w:rPr>
          <w:instrText xml:space="preserve"> </w:instrText>
        </w:r>
        <w:r w:rsidR="00543DDE">
          <w:rPr>
            <w:rStyle w:val="Hyperlink"/>
            <w:noProof/>
            <w:rtl/>
          </w:rPr>
        </w:r>
        <w:r w:rsidR="00543DDE">
          <w:rPr>
            <w:rStyle w:val="Hyperlink"/>
            <w:noProof/>
            <w:rtl/>
          </w:rPr>
          <w:fldChar w:fldCharType="separate"/>
        </w:r>
        <w:r w:rsidR="008E2DA4">
          <w:rPr>
            <w:noProof/>
            <w:webHidden/>
            <w:rtl/>
          </w:rPr>
          <w:t>3</w:t>
        </w:r>
        <w:r w:rsidR="00543DDE">
          <w:rPr>
            <w:rStyle w:val="Hyperlink"/>
            <w:noProof/>
            <w:rtl/>
          </w:rPr>
          <w:fldChar w:fldCharType="end"/>
        </w:r>
      </w:hyperlink>
    </w:p>
    <w:p w14:paraId="048FC3B2" w14:textId="77777777" w:rsidR="008E2DA4" w:rsidRDefault="0025700E" w:rsidP="008E2DA4">
      <w:pPr>
        <w:pStyle w:val="TOC2"/>
        <w:rPr>
          <w:rFonts w:asciiTheme="minorHAnsi" w:eastAsiaTheme="minorEastAsia" w:hAnsiTheme="minorHAnsi" w:cstheme="minorBidi"/>
          <w:noProof/>
          <w:sz w:val="22"/>
          <w:szCs w:val="22"/>
          <w:rtl/>
          <w:lang w:bidi="fa-IR"/>
        </w:rPr>
      </w:pPr>
      <w:hyperlink w:anchor="_Toc478296099" w:history="1">
        <w:r w:rsidR="008E2DA4" w:rsidRPr="008D546F">
          <w:rPr>
            <w:rStyle w:val="Hyperlink"/>
            <w:rFonts w:hint="eastAsia"/>
            <w:b/>
            <w:noProof/>
            <w:rtl/>
          </w:rPr>
          <w:t>جدول</w:t>
        </w:r>
        <w:r w:rsidR="008E2DA4" w:rsidRPr="008D546F">
          <w:rPr>
            <w:rStyle w:val="Hyperlink"/>
            <w:b/>
            <w:noProof/>
            <w:rtl/>
          </w:rPr>
          <w:t xml:space="preserve">  24</w:t>
        </w:r>
        <w:r w:rsidR="008E2DA4" w:rsidRPr="008D546F">
          <w:rPr>
            <w:rStyle w:val="Hyperlink"/>
            <w:b/>
            <w:noProof/>
          </w:rPr>
          <w:t>-</w:t>
        </w:r>
        <w:r w:rsidR="008E2DA4">
          <w:rPr>
            <w:rFonts w:asciiTheme="minorHAnsi" w:eastAsiaTheme="minorEastAsia" w:hAnsiTheme="minorHAnsi" w:cstheme="minorBidi"/>
            <w:noProof/>
            <w:sz w:val="22"/>
            <w:szCs w:val="22"/>
            <w:rtl/>
            <w:lang w:bidi="fa-IR"/>
          </w:rPr>
          <w:tab/>
        </w:r>
        <w:r w:rsidR="008E2DA4" w:rsidRPr="008D546F">
          <w:rPr>
            <w:rStyle w:val="Hyperlink"/>
            <w:rFonts w:hint="eastAsia"/>
            <w:noProof/>
            <w:rtl/>
          </w:rPr>
          <w:t>جدول</w:t>
        </w:r>
        <w:r w:rsidR="008E2DA4" w:rsidRPr="008D546F">
          <w:rPr>
            <w:rStyle w:val="Hyperlink"/>
            <w:noProof/>
            <w:rtl/>
          </w:rPr>
          <w:t xml:space="preserve"> </w:t>
        </w:r>
        <w:r w:rsidR="008E2DA4" w:rsidRPr="008D546F">
          <w:rPr>
            <w:rStyle w:val="Hyperlink"/>
            <w:rFonts w:hint="eastAsia"/>
            <w:noProof/>
            <w:rtl/>
          </w:rPr>
          <w:t>نوع</w:t>
        </w:r>
        <w:r w:rsidR="008E2DA4" w:rsidRPr="008D546F">
          <w:rPr>
            <w:rStyle w:val="Hyperlink"/>
            <w:noProof/>
            <w:rtl/>
          </w:rPr>
          <w:t xml:space="preserve"> </w:t>
        </w:r>
        <w:r w:rsidR="008E2DA4" w:rsidRPr="008D546F">
          <w:rPr>
            <w:rStyle w:val="Hyperlink"/>
            <w:rFonts w:hint="eastAsia"/>
            <w:noProof/>
            <w:rtl/>
          </w:rPr>
          <w:t>مشارکت</w:t>
        </w:r>
        <w:r w:rsidR="008E2DA4" w:rsidRPr="008D546F">
          <w:rPr>
            <w:rStyle w:val="Hyperlink"/>
            <w:noProof/>
            <w:rtl/>
          </w:rPr>
          <w:t xml:space="preserve">  </w:t>
        </w:r>
        <w:r>
          <w:rPr>
            <w:rStyle w:val="Hyperlink"/>
            <w:noProof/>
          </w:rPr>
        </w:r>
        <w:r>
          <w:rPr>
            <w:rStyle w:val="Hyperlink"/>
            <w:noProof/>
          </w:rPr>
          <w:pict w14:anchorId="61D2247B">
            <v:shape id="Right Arrow 195" o:spid="_x0000_s1176" type="#_x0000_t13" href="#فهرست" style="width:11.35pt;height:11.35pt;rotation:-90;visibility:visible;mso-left-percent:-10001;mso-top-percent:-10001;mso-position-horizontal:absolute;mso-position-horizontal-relative:char;mso-position-vertical:absolute;mso-position-vertical-relative:line;mso-left-percent:-10001;mso-top-percent:-10001;v-text-anchor:middle" o:button="t" adj="10800" fillcolor="#5b9bd5 [3204]" strokecolor="#1f4d78 [1604]" strokeweight="1pt">
              <v:fill o:detectmouseclick="t"/>
              <w10:wrap type="none" anchorx="page"/>
              <w10:anchorlock/>
            </v:shape>
          </w:pict>
        </w:r>
        <w:r w:rsidR="008E2DA4">
          <w:rPr>
            <w:noProof/>
            <w:webHidden/>
            <w:rtl/>
          </w:rPr>
          <w:tab/>
        </w:r>
        <w:r w:rsidR="00543DDE">
          <w:rPr>
            <w:rStyle w:val="Hyperlink"/>
            <w:noProof/>
            <w:rtl/>
          </w:rPr>
          <w:fldChar w:fldCharType="begin"/>
        </w:r>
        <w:r w:rsidR="008E2DA4">
          <w:rPr>
            <w:noProof/>
            <w:webHidden/>
            <w:rtl/>
          </w:rPr>
          <w:instrText xml:space="preserve"> </w:instrText>
        </w:r>
        <w:r w:rsidR="008E2DA4">
          <w:rPr>
            <w:noProof/>
            <w:webHidden/>
          </w:rPr>
          <w:instrText>PAGEREF</w:instrText>
        </w:r>
        <w:r w:rsidR="008E2DA4">
          <w:rPr>
            <w:noProof/>
            <w:webHidden/>
            <w:rtl/>
          </w:rPr>
          <w:instrText xml:space="preserve"> _</w:instrText>
        </w:r>
        <w:r w:rsidR="008E2DA4">
          <w:rPr>
            <w:noProof/>
            <w:webHidden/>
          </w:rPr>
          <w:instrText>Toc478296099 \h</w:instrText>
        </w:r>
        <w:r w:rsidR="008E2DA4">
          <w:rPr>
            <w:noProof/>
            <w:webHidden/>
            <w:rtl/>
          </w:rPr>
          <w:instrText xml:space="preserve"> </w:instrText>
        </w:r>
        <w:r w:rsidR="00543DDE">
          <w:rPr>
            <w:rStyle w:val="Hyperlink"/>
            <w:noProof/>
            <w:rtl/>
          </w:rPr>
        </w:r>
        <w:r w:rsidR="00543DDE">
          <w:rPr>
            <w:rStyle w:val="Hyperlink"/>
            <w:noProof/>
            <w:rtl/>
          </w:rPr>
          <w:fldChar w:fldCharType="separate"/>
        </w:r>
        <w:r w:rsidR="008E2DA4">
          <w:rPr>
            <w:noProof/>
            <w:webHidden/>
            <w:rtl/>
          </w:rPr>
          <w:t>3</w:t>
        </w:r>
        <w:r w:rsidR="00543DDE">
          <w:rPr>
            <w:rStyle w:val="Hyperlink"/>
            <w:noProof/>
            <w:rtl/>
          </w:rPr>
          <w:fldChar w:fldCharType="end"/>
        </w:r>
      </w:hyperlink>
    </w:p>
    <w:p w14:paraId="1A532C0E" w14:textId="77777777" w:rsidR="008E2DA4" w:rsidRDefault="0025700E" w:rsidP="008E2DA4">
      <w:pPr>
        <w:pStyle w:val="TOC2"/>
        <w:rPr>
          <w:rFonts w:asciiTheme="minorHAnsi" w:eastAsiaTheme="minorEastAsia" w:hAnsiTheme="minorHAnsi" w:cstheme="minorBidi"/>
          <w:noProof/>
          <w:sz w:val="22"/>
          <w:szCs w:val="22"/>
          <w:rtl/>
          <w:lang w:bidi="fa-IR"/>
        </w:rPr>
      </w:pPr>
      <w:hyperlink w:anchor="_Toc478296100" w:history="1">
        <w:r w:rsidR="008E2DA4" w:rsidRPr="008D546F">
          <w:rPr>
            <w:rStyle w:val="Hyperlink"/>
            <w:rFonts w:hint="eastAsia"/>
            <w:b/>
            <w:noProof/>
            <w:rtl/>
          </w:rPr>
          <w:t>جدول</w:t>
        </w:r>
        <w:r w:rsidR="008E2DA4" w:rsidRPr="008D546F">
          <w:rPr>
            <w:rStyle w:val="Hyperlink"/>
            <w:b/>
            <w:noProof/>
            <w:rtl/>
          </w:rPr>
          <w:t xml:space="preserve">  25</w:t>
        </w:r>
        <w:r w:rsidR="008E2DA4" w:rsidRPr="008D546F">
          <w:rPr>
            <w:rStyle w:val="Hyperlink"/>
            <w:b/>
            <w:noProof/>
          </w:rPr>
          <w:t>-</w:t>
        </w:r>
        <w:r w:rsidR="008E2DA4">
          <w:rPr>
            <w:rFonts w:asciiTheme="minorHAnsi" w:eastAsiaTheme="minorEastAsia" w:hAnsiTheme="minorHAnsi" w:cstheme="minorBidi"/>
            <w:noProof/>
            <w:sz w:val="22"/>
            <w:szCs w:val="22"/>
            <w:rtl/>
            <w:lang w:bidi="fa-IR"/>
          </w:rPr>
          <w:tab/>
        </w:r>
        <w:r w:rsidR="008E2DA4" w:rsidRPr="008D546F">
          <w:rPr>
            <w:rStyle w:val="Hyperlink"/>
            <w:rFonts w:hint="eastAsia"/>
            <w:noProof/>
            <w:rtl/>
          </w:rPr>
          <w:t>جدول</w:t>
        </w:r>
        <w:r w:rsidR="008E2DA4" w:rsidRPr="008D546F">
          <w:rPr>
            <w:rStyle w:val="Hyperlink"/>
            <w:noProof/>
            <w:rtl/>
          </w:rPr>
          <w:t xml:space="preserve"> </w:t>
        </w:r>
        <w:r w:rsidR="008E2DA4" w:rsidRPr="008D546F">
          <w:rPr>
            <w:rStyle w:val="Hyperlink"/>
            <w:rFonts w:hint="eastAsia"/>
            <w:noProof/>
            <w:rtl/>
          </w:rPr>
          <w:t>ثبت</w:t>
        </w:r>
        <w:r w:rsidR="008E2DA4" w:rsidRPr="008D546F">
          <w:rPr>
            <w:rStyle w:val="Hyperlink"/>
            <w:noProof/>
            <w:rtl/>
          </w:rPr>
          <w:t xml:space="preserve"> </w:t>
        </w:r>
        <w:r w:rsidR="008E2DA4" w:rsidRPr="008D546F">
          <w:rPr>
            <w:rStyle w:val="Hyperlink"/>
            <w:rFonts w:hint="eastAsia"/>
            <w:noProof/>
            <w:rtl/>
          </w:rPr>
          <w:t>فعال</w:t>
        </w:r>
        <w:r w:rsidR="008E2DA4" w:rsidRPr="008D546F">
          <w:rPr>
            <w:rStyle w:val="Hyperlink"/>
            <w:rFonts w:hint="cs"/>
            <w:noProof/>
            <w:rtl/>
          </w:rPr>
          <w:t>ی</w:t>
        </w:r>
        <w:r w:rsidR="008E2DA4" w:rsidRPr="008D546F">
          <w:rPr>
            <w:rStyle w:val="Hyperlink"/>
            <w:rFonts w:hint="eastAsia"/>
            <w:noProof/>
            <w:rtl/>
          </w:rPr>
          <w:t>ت</w:t>
        </w:r>
        <w:r w:rsidR="008E2DA4" w:rsidRPr="008D546F">
          <w:rPr>
            <w:rStyle w:val="Hyperlink"/>
            <w:noProof/>
            <w:rtl/>
          </w:rPr>
          <w:t xml:space="preserve"> </w:t>
        </w:r>
        <w:r w:rsidR="008E2DA4" w:rsidRPr="008D546F">
          <w:rPr>
            <w:rStyle w:val="Hyperlink"/>
            <w:rFonts w:hint="eastAsia"/>
            <w:noProof/>
            <w:rtl/>
          </w:rPr>
          <w:t>ها</w:t>
        </w:r>
        <w:r w:rsidR="008E2DA4" w:rsidRPr="008D546F">
          <w:rPr>
            <w:rStyle w:val="Hyperlink"/>
            <w:noProof/>
            <w:rtl/>
          </w:rPr>
          <w:t xml:space="preserve">  </w:t>
        </w:r>
        <w:r>
          <w:rPr>
            <w:rStyle w:val="Hyperlink"/>
            <w:noProof/>
          </w:rPr>
        </w:r>
        <w:r>
          <w:rPr>
            <w:rStyle w:val="Hyperlink"/>
            <w:noProof/>
          </w:rPr>
          <w:pict w14:anchorId="691C4E36">
            <v:shape id="Right Arrow 196" o:spid="_x0000_s1175" type="#_x0000_t13" href="#فهرست" style="width:11.35pt;height:11.35pt;rotation:-90;visibility:visible;mso-left-percent:-10001;mso-top-percent:-10001;mso-position-horizontal:absolute;mso-position-horizontal-relative:char;mso-position-vertical:absolute;mso-position-vertical-relative:line;mso-left-percent:-10001;mso-top-percent:-10001;v-text-anchor:middle" o:button="t" adj="10800" fillcolor="#5b9bd5 [3204]" strokecolor="#1f4d78 [1604]" strokeweight="1pt">
              <v:fill o:detectmouseclick="t"/>
              <w10:wrap type="none" anchorx="page"/>
              <w10:anchorlock/>
            </v:shape>
          </w:pict>
        </w:r>
        <w:r w:rsidR="008E2DA4">
          <w:rPr>
            <w:noProof/>
            <w:webHidden/>
            <w:rtl/>
          </w:rPr>
          <w:tab/>
        </w:r>
        <w:r w:rsidR="00543DDE">
          <w:rPr>
            <w:rStyle w:val="Hyperlink"/>
            <w:noProof/>
            <w:rtl/>
          </w:rPr>
          <w:fldChar w:fldCharType="begin"/>
        </w:r>
        <w:r w:rsidR="008E2DA4">
          <w:rPr>
            <w:noProof/>
            <w:webHidden/>
            <w:rtl/>
          </w:rPr>
          <w:instrText xml:space="preserve"> </w:instrText>
        </w:r>
        <w:r w:rsidR="008E2DA4">
          <w:rPr>
            <w:noProof/>
            <w:webHidden/>
          </w:rPr>
          <w:instrText>PAGEREF</w:instrText>
        </w:r>
        <w:r w:rsidR="008E2DA4">
          <w:rPr>
            <w:noProof/>
            <w:webHidden/>
            <w:rtl/>
          </w:rPr>
          <w:instrText xml:space="preserve"> _</w:instrText>
        </w:r>
        <w:r w:rsidR="008E2DA4">
          <w:rPr>
            <w:noProof/>
            <w:webHidden/>
          </w:rPr>
          <w:instrText>Toc478296100 \h</w:instrText>
        </w:r>
        <w:r w:rsidR="008E2DA4">
          <w:rPr>
            <w:noProof/>
            <w:webHidden/>
            <w:rtl/>
          </w:rPr>
          <w:instrText xml:space="preserve"> </w:instrText>
        </w:r>
        <w:r w:rsidR="00543DDE">
          <w:rPr>
            <w:rStyle w:val="Hyperlink"/>
            <w:noProof/>
            <w:rtl/>
          </w:rPr>
        </w:r>
        <w:r w:rsidR="00543DDE">
          <w:rPr>
            <w:rStyle w:val="Hyperlink"/>
            <w:noProof/>
            <w:rtl/>
          </w:rPr>
          <w:fldChar w:fldCharType="separate"/>
        </w:r>
        <w:r w:rsidR="008E2DA4">
          <w:rPr>
            <w:noProof/>
            <w:webHidden/>
            <w:rtl/>
          </w:rPr>
          <w:t>3</w:t>
        </w:r>
        <w:r w:rsidR="00543DDE">
          <w:rPr>
            <w:rStyle w:val="Hyperlink"/>
            <w:noProof/>
            <w:rtl/>
          </w:rPr>
          <w:fldChar w:fldCharType="end"/>
        </w:r>
      </w:hyperlink>
    </w:p>
    <w:p w14:paraId="03CDC4E5" w14:textId="77777777" w:rsidR="008E2DA4" w:rsidRDefault="0025700E" w:rsidP="008E2DA4">
      <w:pPr>
        <w:pStyle w:val="TOC2"/>
        <w:rPr>
          <w:rFonts w:asciiTheme="minorHAnsi" w:eastAsiaTheme="minorEastAsia" w:hAnsiTheme="minorHAnsi" w:cstheme="minorBidi"/>
          <w:noProof/>
          <w:sz w:val="22"/>
          <w:szCs w:val="22"/>
          <w:rtl/>
          <w:lang w:bidi="fa-IR"/>
        </w:rPr>
      </w:pPr>
      <w:hyperlink w:anchor="_Toc478296101" w:history="1">
        <w:r w:rsidR="008E2DA4" w:rsidRPr="008D546F">
          <w:rPr>
            <w:rStyle w:val="Hyperlink"/>
            <w:rFonts w:hint="eastAsia"/>
            <w:b/>
            <w:noProof/>
            <w:rtl/>
          </w:rPr>
          <w:t>جدول</w:t>
        </w:r>
        <w:r w:rsidR="008E2DA4" w:rsidRPr="008D546F">
          <w:rPr>
            <w:rStyle w:val="Hyperlink"/>
            <w:b/>
            <w:noProof/>
            <w:rtl/>
          </w:rPr>
          <w:t xml:space="preserve">  26</w:t>
        </w:r>
        <w:r w:rsidR="008E2DA4" w:rsidRPr="008D546F">
          <w:rPr>
            <w:rStyle w:val="Hyperlink"/>
            <w:b/>
            <w:noProof/>
          </w:rPr>
          <w:t>-</w:t>
        </w:r>
        <w:r w:rsidR="008E2DA4">
          <w:rPr>
            <w:rFonts w:asciiTheme="minorHAnsi" w:eastAsiaTheme="minorEastAsia" w:hAnsiTheme="minorHAnsi" w:cstheme="minorBidi"/>
            <w:noProof/>
            <w:sz w:val="22"/>
            <w:szCs w:val="22"/>
            <w:rtl/>
            <w:lang w:bidi="fa-IR"/>
          </w:rPr>
          <w:tab/>
        </w:r>
        <w:r w:rsidR="008E2DA4" w:rsidRPr="008D546F">
          <w:rPr>
            <w:rStyle w:val="Hyperlink"/>
            <w:rFonts w:hint="eastAsia"/>
            <w:noProof/>
            <w:rtl/>
          </w:rPr>
          <w:t>جدول</w:t>
        </w:r>
        <w:r w:rsidR="008E2DA4" w:rsidRPr="008D546F">
          <w:rPr>
            <w:rStyle w:val="Hyperlink"/>
            <w:noProof/>
            <w:rtl/>
          </w:rPr>
          <w:t xml:space="preserve"> </w:t>
        </w:r>
        <w:r w:rsidR="008E2DA4" w:rsidRPr="008D546F">
          <w:rPr>
            <w:rStyle w:val="Hyperlink"/>
            <w:rFonts w:hint="eastAsia"/>
            <w:noProof/>
            <w:rtl/>
          </w:rPr>
          <w:t>کور</w:t>
        </w:r>
        <w:r w:rsidR="008E2DA4" w:rsidRPr="008D546F">
          <w:rPr>
            <w:rStyle w:val="Hyperlink"/>
            <w:rFonts w:hint="cs"/>
            <w:noProof/>
            <w:rtl/>
          </w:rPr>
          <w:t>ی</w:t>
        </w:r>
        <w:r w:rsidR="008E2DA4" w:rsidRPr="008D546F">
          <w:rPr>
            <w:rStyle w:val="Hyperlink"/>
            <w:rFonts w:hint="eastAsia"/>
            <w:noProof/>
            <w:rtl/>
          </w:rPr>
          <w:t>کولوم</w:t>
        </w:r>
        <w:r w:rsidR="008E2DA4" w:rsidRPr="008D546F">
          <w:rPr>
            <w:rStyle w:val="Hyperlink"/>
            <w:noProof/>
            <w:rtl/>
          </w:rPr>
          <w:t xml:space="preserve"> </w:t>
        </w:r>
        <w:r w:rsidR="008E2DA4" w:rsidRPr="008D546F">
          <w:rPr>
            <w:rStyle w:val="Hyperlink"/>
            <w:rFonts w:hint="cs"/>
            <w:noProof/>
            <w:rtl/>
          </w:rPr>
          <w:t>ی</w:t>
        </w:r>
        <w:r w:rsidR="008E2DA4" w:rsidRPr="008D546F">
          <w:rPr>
            <w:rStyle w:val="Hyperlink"/>
            <w:rFonts w:hint="eastAsia"/>
            <w:noProof/>
            <w:rtl/>
          </w:rPr>
          <w:t>ا</w:t>
        </w:r>
        <w:r w:rsidR="008E2DA4" w:rsidRPr="008D546F">
          <w:rPr>
            <w:rStyle w:val="Hyperlink"/>
            <w:noProof/>
            <w:rtl/>
          </w:rPr>
          <w:t xml:space="preserve"> </w:t>
        </w:r>
        <w:r w:rsidR="008E2DA4" w:rsidRPr="008D546F">
          <w:rPr>
            <w:rStyle w:val="Hyperlink"/>
            <w:rFonts w:hint="eastAsia"/>
            <w:noProof/>
            <w:rtl/>
          </w:rPr>
          <w:t>برنامه</w:t>
        </w:r>
        <w:r w:rsidR="008E2DA4" w:rsidRPr="008D546F">
          <w:rPr>
            <w:rStyle w:val="Hyperlink"/>
            <w:noProof/>
            <w:rtl/>
          </w:rPr>
          <w:t xml:space="preserve"> </w:t>
        </w:r>
        <w:r w:rsidR="008E2DA4" w:rsidRPr="008D546F">
          <w:rPr>
            <w:rStyle w:val="Hyperlink"/>
            <w:rFonts w:hint="eastAsia"/>
            <w:noProof/>
            <w:rtl/>
          </w:rPr>
          <w:t>تحص</w:t>
        </w:r>
        <w:r w:rsidR="008E2DA4" w:rsidRPr="008D546F">
          <w:rPr>
            <w:rStyle w:val="Hyperlink"/>
            <w:rFonts w:hint="cs"/>
            <w:noProof/>
            <w:rtl/>
          </w:rPr>
          <w:t>ی</w:t>
        </w:r>
        <w:r w:rsidR="008E2DA4" w:rsidRPr="008D546F">
          <w:rPr>
            <w:rStyle w:val="Hyperlink"/>
            <w:rFonts w:hint="eastAsia"/>
            <w:noProof/>
            <w:rtl/>
          </w:rPr>
          <w:t>ل</w:t>
        </w:r>
        <w:r w:rsidR="008E2DA4" w:rsidRPr="008D546F">
          <w:rPr>
            <w:rStyle w:val="Hyperlink"/>
            <w:rFonts w:hint="cs"/>
            <w:noProof/>
            <w:rtl/>
          </w:rPr>
          <w:t>ی</w:t>
        </w:r>
        <w:r w:rsidR="008E2DA4" w:rsidRPr="008D546F">
          <w:rPr>
            <w:rStyle w:val="Hyperlink"/>
            <w:noProof/>
            <w:rtl/>
          </w:rPr>
          <w:t xml:space="preserve">  </w:t>
        </w:r>
        <w:r>
          <w:rPr>
            <w:rStyle w:val="Hyperlink"/>
            <w:noProof/>
          </w:rPr>
        </w:r>
        <w:r>
          <w:rPr>
            <w:rStyle w:val="Hyperlink"/>
            <w:noProof/>
          </w:rPr>
          <w:pict w14:anchorId="2F79C0B5">
            <v:shape id="Right Arrow 197" o:spid="_x0000_s1174" type="#_x0000_t13" href="#فهرست" style="width:11.35pt;height:11.35pt;rotation:-90;visibility:visible;mso-left-percent:-10001;mso-top-percent:-10001;mso-position-horizontal:absolute;mso-position-horizontal-relative:char;mso-position-vertical:absolute;mso-position-vertical-relative:line;mso-left-percent:-10001;mso-top-percent:-10001;v-text-anchor:middle" o:button="t" adj="10800" fillcolor="#5b9bd5 [3204]" strokecolor="#1f4d78 [1604]" strokeweight="1pt">
              <v:fill o:detectmouseclick="t"/>
              <w10:wrap type="none" anchorx="page"/>
              <w10:anchorlock/>
            </v:shape>
          </w:pict>
        </w:r>
        <w:r w:rsidR="008E2DA4">
          <w:rPr>
            <w:noProof/>
            <w:webHidden/>
            <w:rtl/>
          </w:rPr>
          <w:tab/>
        </w:r>
        <w:r w:rsidR="00543DDE">
          <w:rPr>
            <w:rStyle w:val="Hyperlink"/>
            <w:noProof/>
            <w:rtl/>
          </w:rPr>
          <w:fldChar w:fldCharType="begin"/>
        </w:r>
        <w:r w:rsidR="008E2DA4">
          <w:rPr>
            <w:noProof/>
            <w:webHidden/>
            <w:rtl/>
          </w:rPr>
          <w:instrText xml:space="preserve"> </w:instrText>
        </w:r>
        <w:r w:rsidR="008E2DA4">
          <w:rPr>
            <w:noProof/>
            <w:webHidden/>
          </w:rPr>
          <w:instrText>PAGEREF</w:instrText>
        </w:r>
        <w:r w:rsidR="008E2DA4">
          <w:rPr>
            <w:noProof/>
            <w:webHidden/>
            <w:rtl/>
          </w:rPr>
          <w:instrText xml:space="preserve"> _</w:instrText>
        </w:r>
        <w:r w:rsidR="008E2DA4">
          <w:rPr>
            <w:noProof/>
            <w:webHidden/>
          </w:rPr>
          <w:instrText>Toc478296101 \h</w:instrText>
        </w:r>
        <w:r w:rsidR="008E2DA4">
          <w:rPr>
            <w:noProof/>
            <w:webHidden/>
            <w:rtl/>
          </w:rPr>
          <w:instrText xml:space="preserve"> </w:instrText>
        </w:r>
        <w:r w:rsidR="00543DDE">
          <w:rPr>
            <w:rStyle w:val="Hyperlink"/>
            <w:noProof/>
            <w:rtl/>
          </w:rPr>
        </w:r>
        <w:r w:rsidR="00543DDE">
          <w:rPr>
            <w:rStyle w:val="Hyperlink"/>
            <w:noProof/>
            <w:rtl/>
          </w:rPr>
          <w:fldChar w:fldCharType="separate"/>
        </w:r>
        <w:r w:rsidR="008E2DA4">
          <w:rPr>
            <w:noProof/>
            <w:webHidden/>
            <w:rtl/>
          </w:rPr>
          <w:t>3</w:t>
        </w:r>
        <w:r w:rsidR="00543DDE">
          <w:rPr>
            <w:rStyle w:val="Hyperlink"/>
            <w:noProof/>
            <w:rtl/>
          </w:rPr>
          <w:fldChar w:fldCharType="end"/>
        </w:r>
      </w:hyperlink>
    </w:p>
    <w:p w14:paraId="08073453" w14:textId="77777777" w:rsidR="008E2DA4" w:rsidRDefault="0025700E" w:rsidP="008E2DA4">
      <w:pPr>
        <w:pStyle w:val="TOC2"/>
        <w:rPr>
          <w:rFonts w:asciiTheme="minorHAnsi" w:eastAsiaTheme="minorEastAsia" w:hAnsiTheme="minorHAnsi" w:cstheme="minorBidi"/>
          <w:noProof/>
          <w:sz w:val="22"/>
          <w:szCs w:val="22"/>
          <w:rtl/>
          <w:lang w:bidi="fa-IR"/>
        </w:rPr>
      </w:pPr>
      <w:hyperlink w:anchor="_Toc478296102" w:history="1">
        <w:r w:rsidR="008E2DA4" w:rsidRPr="008D546F">
          <w:rPr>
            <w:rStyle w:val="Hyperlink"/>
            <w:rFonts w:hint="eastAsia"/>
            <w:b/>
            <w:noProof/>
            <w:rtl/>
          </w:rPr>
          <w:t>جدول</w:t>
        </w:r>
        <w:r w:rsidR="008E2DA4" w:rsidRPr="008D546F">
          <w:rPr>
            <w:rStyle w:val="Hyperlink"/>
            <w:b/>
            <w:noProof/>
            <w:rtl/>
          </w:rPr>
          <w:t xml:space="preserve">  27</w:t>
        </w:r>
        <w:r w:rsidR="008E2DA4" w:rsidRPr="008D546F">
          <w:rPr>
            <w:rStyle w:val="Hyperlink"/>
            <w:b/>
            <w:noProof/>
          </w:rPr>
          <w:t>-</w:t>
        </w:r>
        <w:r w:rsidR="008E2DA4">
          <w:rPr>
            <w:rFonts w:asciiTheme="minorHAnsi" w:eastAsiaTheme="minorEastAsia" w:hAnsiTheme="minorHAnsi" w:cstheme="minorBidi"/>
            <w:noProof/>
            <w:sz w:val="22"/>
            <w:szCs w:val="22"/>
            <w:rtl/>
            <w:lang w:bidi="fa-IR"/>
          </w:rPr>
          <w:tab/>
        </w:r>
        <w:r w:rsidR="008E2DA4" w:rsidRPr="008D546F">
          <w:rPr>
            <w:rStyle w:val="Hyperlink"/>
            <w:rFonts w:hint="eastAsia"/>
            <w:noProof/>
            <w:rtl/>
          </w:rPr>
          <w:t>جدول</w:t>
        </w:r>
        <w:r w:rsidR="008E2DA4" w:rsidRPr="008D546F">
          <w:rPr>
            <w:rStyle w:val="Hyperlink"/>
            <w:noProof/>
            <w:rtl/>
          </w:rPr>
          <w:t xml:space="preserve"> </w:t>
        </w:r>
        <w:r w:rsidR="008E2DA4" w:rsidRPr="008D546F">
          <w:rPr>
            <w:rStyle w:val="Hyperlink"/>
            <w:rFonts w:hint="eastAsia"/>
            <w:noProof/>
            <w:rtl/>
          </w:rPr>
          <w:t>دب</w:t>
        </w:r>
        <w:r w:rsidR="008E2DA4" w:rsidRPr="008D546F">
          <w:rPr>
            <w:rStyle w:val="Hyperlink"/>
            <w:rFonts w:hint="cs"/>
            <w:noProof/>
            <w:rtl/>
          </w:rPr>
          <w:t>ی</w:t>
        </w:r>
        <w:r w:rsidR="008E2DA4" w:rsidRPr="008D546F">
          <w:rPr>
            <w:rStyle w:val="Hyperlink"/>
            <w:rFonts w:hint="eastAsia"/>
            <w:noProof/>
            <w:rtl/>
          </w:rPr>
          <w:t>رخانه</w:t>
        </w:r>
        <w:r w:rsidR="008E2DA4" w:rsidRPr="008D546F">
          <w:rPr>
            <w:rStyle w:val="Hyperlink"/>
            <w:noProof/>
            <w:rtl/>
          </w:rPr>
          <w:t xml:space="preserve">  </w:t>
        </w:r>
        <w:r>
          <w:rPr>
            <w:rStyle w:val="Hyperlink"/>
            <w:noProof/>
          </w:rPr>
        </w:r>
        <w:r>
          <w:rPr>
            <w:rStyle w:val="Hyperlink"/>
            <w:noProof/>
          </w:rPr>
          <w:pict w14:anchorId="4F366211">
            <v:shape id="Right Arrow 198" o:spid="_x0000_s1173" type="#_x0000_t13" href="#فهرست" style="width:11.35pt;height:11.35pt;rotation:-90;visibility:visible;mso-left-percent:-10001;mso-top-percent:-10001;mso-position-horizontal:absolute;mso-position-horizontal-relative:char;mso-position-vertical:absolute;mso-position-vertical-relative:line;mso-left-percent:-10001;mso-top-percent:-10001;v-text-anchor:middle" o:button="t" adj="10800" fillcolor="#5b9bd5 [3204]" strokecolor="#1f4d78 [1604]" strokeweight="1pt">
              <v:fill o:detectmouseclick="t"/>
              <w10:wrap type="none" anchorx="page"/>
              <w10:anchorlock/>
            </v:shape>
          </w:pict>
        </w:r>
        <w:r w:rsidR="008E2DA4">
          <w:rPr>
            <w:noProof/>
            <w:webHidden/>
            <w:rtl/>
          </w:rPr>
          <w:tab/>
        </w:r>
        <w:r w:rsidR="00543DDE">
          <w:rPr>
            <w:rStyle w:val="Hyperlink"/>
            <w:noProof/>
            <w:rtl/>
          </w:rPr>
          <w:fldChar w:fldCharType="begin"/>
        </w:r>
        <w:r w:rsidR="008E2DA4">
          <w:rPr>
            <w:noProof/>
            <w:webHidden/>
            <w:rtl/>
          </w:rPr>
          <w:instrText xml:space="preserve"> </w:instrText>
        </w:r>
        <w:r w:rsidR="008E2DA4">
          <w:rPr>
            <w:noProof/>
            <w:webHidden/>
          </w:rPr>
          <w:instrText>PAGEREF</w:instrText>
        </w:r>
        <w:r w:rsidR="008E2DA4">
          <w:rPr>
            <w:noProof/>
            <w:webHidden/>
            <w:rtl/>
          </w:rPr>
          <w:instrText xml:space="preserve"> _</w:instrText>
        </w:r>
        <w:r w:rsidR="008E2DA4">
          <w:rPr>
            <w:noProof/>
            <w:webHidden/>
          </w:rPr>
          <w:instrText>Toc478296102 \h</w:instrText>
        </w:r>
        <w:r w:rsidR="008E2DA4">
          <w:rPr>
            <w:noProof/>
            <w:webHidden/>
            <w:rtl/>
          </w:rPr>
          <w:instrText xml:space="preserve"> </w:instrText>
        </w:r>
        <w:r w:rsidR="00543DDE">
          <w:rPr>
            <w:rStyle w:val="Hyperlink"/>
            <w:noProof/>
            <w:rtl/>
          </w:rPr>
        </w:r>
        <w:r w:rsidR="00543DDE">
          <w:rPr>
            <w:rStyle w:val="Hyperlink"/>
            <w:noProof/>
            <w:rtl/>
          </w:rPr>
          <w:fldChar w:fldCharType="separate"/>
        </w:r>
        <w:r w:rsidR="008E2DA4">
          <w:rPr>
            <w:noProof/>
            <w:webHidden/>
            <w:rtl/>
          </w:rPr>
          <w:t>3</w:t>
        </w:r>
        <w:r w:rsidR="00543DDE">
          <w:rPr>
            <w:rStyle w:val="Hyperlink"/>
            <w:noProof/>
            <w:rtl/>
          </w:rPr>
          <w:fldChar w:fldCharType="end"/>
        </w:r>
      </w:hyperlink>
    </w:p>
    <w:p w14:paraId="176F114C" w14:textId="77777777" w:rsidR="008E2DA4" w:rsidRDefault="0025700E" w:rsidP="008E2DA4">
      <w:pPr>
        <w:pStyle w:val="TOC2"/>
        <w:rPr>
          <w:rFonts w:asciiTheme="minorHAnsi" w:eastAsiaTheme="minorEastAsia" w:hAnsiTheme="minorHAnsi" w:cstheme="minorBidi"/>
          <w:noProof/>
          <w:sz w:val="22"/>
          <w:szCs w:val="22"/>
          <w:rtl/>
          <w:lang w:bidi="fa-IR"/>
        </w:rPr>
      </w:pPr>
      <w:hyperlink w:anchor="_Toc478296103" w:history="1">
        <w:r w:rsidR="008E2DA4" w:rsidRPr="008D546F">
          <w:rPr>
            <w:rStyle w:val="Hyperlink"/>
            <w:rFonts w:hint="eastAsia"/>
            <w:b/>
            <w:noProof/>
            <w:rtl/>
          </w:rPr>
          <w:t>جدول</w:t>
        </w:r>
        <w:r w:rsidR="008E2DA4" w:rsidRPr="008D546F">
          <w:rPr>
            <w:rStyle w:val="Hyperlink"/>
            <w:b/>
            <w:noProof/>
            <w:rtl/>
          </w:rPr>
          <w:t xml:space="preserve">  28</w:t>
        </w:r>
        <w:r w:rsidR="008E2DA4" w:rsidRPr="008D546F">
          <w:rPr>
            <w:rStyle w:val="Hyperlink"/>
            <w:b/>
            <w:noProof/>
          </w:rPr>
          <w:t>-</w:t>
        </w:r>
        <w:r w:rsidR="008E2DA4">
          <w:rPr>
            <w:rFonts w:asciiTheme="minorHAnsi" w:eastAsiaTheme="minorEastAsia" w:hAnsiTheme="minorHAnsi" w:cstheme="minorBidi"/>
            <w:noProof/>
            <w:sz w:val="22"/>
            <w:szCs w:val="22"/>
            <w:rtl/>
            <w:lang w:bidi="fa-IR"/>
          </w:rPr>
          <w:tab/>
        </w:r>
        <w:r w:rsidR="008E2DA4" w:rsidRPr="008D546F">
          <w:rPr>
            <w:rStyle w:val="Hyperlink"/>
            <w:rFonts w:hint="eastAsia"/>
            <w:noProof/>
            <w:rtl/>
          </w:rPr>
          <w:t>جدول</w:t>
        </w:r>
        <w:r w:rsidR="008E2DA4" w:rsidRPr="008D546F">
          <w:rPr>
            <w:rStyle w:val="Hyperlink"/>
            <w:noProof/>
            <w:rtl/>
          </w:rPr>
          <w:t xml:space="preserve"> </w:t>
        </w:r>
        <w:r w:rsidR="008E2DA4" w:rsidRPr="008D546F">
          <w:rPr>
            <w:rStyle w:val="Hyperlink"/>
            <w:rFonts w:hint="eastAsia"/>
            <w:noProof/>
            <w:rtl/>
          </w:rPr>
          <w:t>کور</w:t>
        </w:r>
        <w:r w:rsidR="008E2DA4" w:rsidRPr="008D546F">
          <w:rPr>
            <w:rStyle w:val="Hyperlink"/>
            <w:rFonts w:hint="cs"/>
            <w:noProof/>
            <w:rtl/>
          </w:rPr>
          <w:t>ی</w:t>
        </w:r>
        <w:r w:rsidR="008E2DA4" w:rsidRPr="008D546F">
          <w:rPr>
            <w:rStyle w:val="Hyperlink"/>
            <w:rFonts w:hint="eastAsia"/>
            <w:noProof/>
            <w:rtl/>
          </w:rPr>
          <w:t>کولوم</w:t>
        </w:r>
        <w:r w:rsidR="008E2DA4" w:rsidRPr="008D546F">
          <w:rPr>
            <w:rStyle w:val="Hyperlink"/>
            <w:noProof/>
            <w:rtl/>
          </w:rPr>
          <w:t xml:space="preserve"> </w:t>
        </w:r>
        <w:r w:rsidR="008E2DA4" w:rsidRPr="008D546F">
          <w:rPr>
            <w:rStyle w:val="Hyperlink"/>
            <w:rFonts w:ascii="Sakkal Majalla" w:hAnsi="Sakkal Majalla" w:cs="Sakkal Majalla"/>
            <w:noProof/>
            <w:rtl/>
          </w:rPr>
          <w:t>–</w:t>
        </w:r>
        <w:r w:rsidR="008E2DA4" w:rsidRPr="008D546F">
          <w:rPr>
            <w:rStyle w:val="Hyperlink"/>
            <w:noProof/>
            <w:rtl/>
          </w:rPr>
          <w:t xml:space="preserve"> </w:t>
        </w:r>
        <w:r w:rsidR="008E2DA4" w:rsidRPr="008D546F">
          <w:rPr>
            <w:rStyle w:val="Hyperlink"/>
            <w:rFonts w:hint="eastAsia"/>
            <w:noProof/>
            <w:rtl/>
          </w:rPr>
          <w:t>فعال</w:t>
        </w:r>
        <w:r w:rsidR="008E2DA4" w:rsidRPr="008D546F">
          <w:rPr>
            <w:rStyle w:val="Hyperlink"/>
            <w:rFonts w:hint="cs"/>
            <w:noProof/>
            <w:rtl/>
          </w:rPr>
          <w:t>ی</w:t>
        </w:r>
        <w:r w:rsidR="008E2DA4" w:rsidRPr="008D546F">
          <w:rPr>
            <w:rStyle w:val="Hyperlink"/>
            <w:rFonts w:hint="eastAsia"/>
            <w:noProof/>
            <w:rtl/>
          </w:rPr>
          <w:t>ت</w:t>
        </w:r>
        <w:r w:rsidR="008E2DA4" w:rsidRPr="008D546F">
          <w:rPr>
            <w:rStyle w:val="Hyperlink"/>
            <w:noProof/>
            <w:rtl/>
          </w:rPr>
          <w:t xml:space="preserve">  </w:t>
        </w:r>
        <w:r>
          <w:rPr>
            <w:rStyle w:val="Hyperlink"/>
            <w:noProof/>
          </w:rPr>
        </w:r>
        <w:r>
          <w:rPr>
            <w:rStyle w:val="Hyperlink"/>
            <w:noProof/>
          </w:rPr>
          <w:pict w14:anchorId="2D667BAE">
            <v:shape id="Right Arrow 199" o:spid="_x0000_s1172" type="#_x0000_t13" href="#فهرست" style="width:11.35pt;height:11.35pt;rotation:-90;visibility:visible;mso-left-percent:-10001;mso-top-percent:-10001;mso-position-horizontal:absolute;mso-position-horizontal-relative:char;mso-position-vertical:absolute;mso-position-vertical-relative:line;mso-left-percent:-10001;mso-top-percent:-10001;v-text-anchor:middle" o:button="t" adj="10800" fillcolor="#5b9bd5 [3204]" strokecolor="#1f4d78 [1604]" strokeweight="1pt">
              <v:fill o:detectmouseclick="t"/>
              <w10:wrap type="none" anchorx="page"/>
              <w10:anchorlock/>
            </v:shape>
          </w:pict>
        </w:r>
        <w:r w:rsidR="008E2DA4">
          <w:rPr>
            <w:noProof/>
            <w:webHidden/>
            <w:rtl/>
          </w:rPr>
          <w:tab/>
        </w:r>
        <w:r w:rsidR="00543DDE">
          <w:rPr>
            <w:rStyle w:val="Hyperlink"/>
            <w:noProof/>
            <w:rtl/>
          </w:rPr>
          <w:fldChar w:fldCharType="begin"/>
        </w:r>
        <w:r w:rsidR="008E2DA4">
          <w:rPr>
            <w:noProof/>
            <w:webHidden/>
            <w:rtl/>
          </w:rPr>
          <w:instrText xml:space="preserve"> </w:instrText>
        </w:r>
        <w:r w:rsidR="008E2DA4">
          <w:rPr>
            <w:noProof/>
            <w:webHidden/>
          </w:rPr>
          <w:instrText>PAGEREF</w:instrText>
        </w:r>
        <w:r w:rsidR="008E2DA4">
          <w:rPr>
            <w:noProof/>
            <w:webHidden/>
            <w:rtl/>
          </w:rPr>
          <w:instrText xml:space="preserve"> _</w:instrText>
        </w:r>
        <w:r w:rsidR="008E2DA4">
          <w:rPr>
            <w:noProof/>
            <w:webHidden/>
          </w:rPr>
          <w:instrText>Toc478296103 \h</w:instrText>
        </w:r>
        <w:r w:rsidR="008E2DA4">
          <w:rPr>
            <w:noProof/>
            <w:webHidden/>
            <w:rtl/>
          </w:rPr>
          <w:instrText xml:space="preserve"> </w:instrText>
        </w:r>
        <w:r w:rsidR="00543DDE">
          <w:rPr>
            <w:rStyle w:val="Hyperlink"/>
            <w:noProof/>
            <w:rtl/>
          </w:rPr>
        </w:r>
        <w:r w:rsidR="00543DDE">
          <w:rPr>
            <w:rStyle w:val="Hyperlink"/>
            <w:noProof/>
            <w:rtl/>
          </w:rPr>
          <w:fldChar w:fldCharType="separate"/>
        </w:r>
        <w:r w:rsidR="008E2DA4">
          <w:rPr>
            <w:noProof/>
            <w:webHidden/>
            <w:rtl/>
          </w:rPr>
          <w:t>3</w:t>
        </w:r>
        <w:r w:rsidR="00543DDE">
          <w:rPr>
            <w:rStyle w:val="Hyperlink"/>
            <w:noProof/>
            <w:rtl/>
          </w:rPr>
          <w:fldChar w:fldCharType="end"/>
        </w:r>
      </w:hyperlink>
    </w:p>
    <w:p w14:paraId="1AF74C7B" w14:textId="77777777" w:rsidR="008E2DA4" w:rsidRDefault="0025700E" w:rsidP="008E2DA4">
      <w:pPr>
        <w:pStyle w:val="TOC2"/>
        <w:rPr>
          <w:rFonts w:asciiTheme="minorHAnsi" w:eastAsiaTheme="minorEastAsia" w:hAnsiTheme="minorHAnsi" w:cstheme="minorBidi"/>
          <w:noProof/>
          <w:sz w:val="22"/>
          <w:szCs w:val="22"/>
          <w:rtl/>
          <w:lang w:bidi="fa-IR"/>
        </w:rPr>
      </w:pPr>
      <w:hyperlink w:anchor="_Toc478296104" w:history="1">
        <w:r w:rsidR="008E2DA4" w:rsidRPr="008D546F">
          <w:rPr>
            <w:rStyle w:val="Hyperlink"/>
            <w:rFonts w:hint="eastAsia"/>
            <w:b/>
            <w:noProof/>
            <w:rtl/>
          </w:rPr>
          <w:t>جدول</w:t>
        </w:r>
        <w:r w:rsidR="008E2DA4" w:rsidRPr="008D546F">
          <w:rPr>
            <w:rStyle w:val="Hyperlink"/>
            <w:b/>
            <w:noProof/>
            <w:rtl/>
          </w:rPr>
          <w:t xml:space="preserve">  29</w:t>
        </w:r>
        <w:r w:rsidR="008E2DA4" w:rsidRPr="008D546F">
          <w:rPr>
            <w:rStyle w:val="Hyperlink"/>
            <w:b/>
            <w:noProof/>
          </w:rPr>
          <w:t>-</w:t>
        </w:r>
        <w:r w:rsidR="008E2DA4">
          <w:rPr>
            <w:rFonts w:asciiTheme="minorHAnsi" w:eastAsiaTheme="minorEastAsia" w:hAnsiTheme="minorHAnsi" w:cstheme="minorBidi"/>
            <w:noProof/>
            <w:sz w:val="22"/>
            <w:szCs w:val="22"/>
            <w:rtl/>
            <w:lang w:bidi="fa-IR"/>
          </w:rPr>
          <w:tab/>
        </w:r>
        <w:r w:rsidR="008E2DA4" w:rsidRPr="008D546F">
          <w:rPr>
            <w:rStyle w:val="Hyperlink"/>
            <w:rFonts w:hint="eastAsia"/>
            <w:noProof/>
            <w:rtl/>
          </w:rPr>
          <w:t>جدول</w:t>
        </w:r>
        <w:r w:rsidR="008E2DA4" w:rsidRPr="008D546F">
          <w:rPr>
            <w:rStyle w:val="Hyperlink"/>
            <w:noProof/>
            <w:rtl/>
          </w:rPr>
          <w:t xml:space="preserve"> </w:t>
        </w:r>
        <w:r w:rsidR="008E2DA4" w:rsidRPr="008D546F">
          <w:rPr>
            <w:rStyle w:val="Hyperlink"/>
            <w:rFonts w:hint="eastAsia"/>
            <w:noProof/>
            <w:rtl/>
          </w:rPr>
          <w:t>تعداد</w:t>
        </w:r>
        <w:r w:rsidR="008E2DA4" w:rsidRPr="008D546F">
          <w:rPr>
            <w:rStyle w:val="Hyperlink"/>
            <w:noProof/>
            <w:rtl/>
          </w:rPr>
          <w:t xml:space="preserve"> </w:t>
        </w:r>
        <w:r w:rsidR="008E2DA4" w:rsidRPr="008D546F">
          <w:rPr>
            <w:rStyle w:val="Hyperlink"/>
            <w:rFonts w:hint="eastAsia"/>
            <w:noProof/>
            <w:rtl/>
          </w:rPr>
          <w:t>فعال</w:t>
        </w:r>
        <w:r w:rsidR="008E2DA4" w:rsidRPr="008D546F">
          <w:rPr>
            <w:rStyle w:val="Hyperlink"/>
            <w:rFonts w:hint="cs"/>
            <w:noProof/>
            <w:rtl/>
          </w:rPr>
          <w:t>ی</w:t>
        </w:r>
        <w:r w:rsidR="008E2DA4" w:rsidRPr="008D546F">
          <w:rPr>
            <w:rStyle w:val="Hyperlink"/>
            <w:rFonts w:hint="eastAsia"/>
            <w:noProof/>
            <w:rtl/>
          </w:rPr>
          <w:t>ت</w:t>
        </w:r>
        <w:r w:rsidR="008E2DA4" w:rsidRPr="008D546F">
          <w:rPr>
            <w:rStyle w:val="Hyperlink"/>
            <w:noProof/>
            <w:rtl/>
          </w:rPr>
          <w:t xml:space="preserve"> </w:t>
        </w:r>
        <w:r w:rsidR="008E2DA4" w:rsidRPr="008D546F">
          <w:rPr>
            <w:rStyle w:val="Hyperlink"/>
            <w:rFonts w:hint="eastAsia"/>
            <w:noProof/>
            <w:rtl/>
          </w:rPr>
          <w:t>و</w:t>
        </w:r>
        <w:r w:rsidR="008E2DA4" w:rsidRPr="008D546F">
          <w:rPr>
            <w:rStyle w:val="Hyperlink"/>
            <w:noProof/>
            <w:rtl/>
          </w:rPr>
          <w:t xml:space="preserve"> </w:t>
        </w:r>
        <w:r w:rsidR="008E2DA4" w:rsidRPr="008D546F">
          <w:rPr>
            <w:rStyle w:val="Hyperlink"/>
            <w:rFonts w:hint="eastAsia"/>
            <w:noProof/>
            <w:rtl/>
          </w:rPr>
          <w:t>سال</w:t>
        </w:r>
        <w:r w:rsidR="008E2DA4" w:rsidRPr="008D546F">
          <w:rPr>
            <w:rStyle w:val="Hyperlink"/>
            <w:noProof/>
            <w:rtl/>
          </w:rPr>
          <w:t xml:space="preserve"> </w:t>
        </w:r>
        <w:r w:rsidR="008E2DA4" w:rsidRPr="008D546F">
          <w:rPr>
            <w:rStyle w:val="Hyperlink"/>
            <w:rFonts w:hint="eastAsia"/>
            <w:noProof/>
            <w:rtl/>
          </w:rPr>
          <w:t>ارتقاء</w:t>
        </w:r>
        <w:r w:rsidR="008E2DA4" w:rsidRPr="008D546F">
          <w:rPr>
            <w:rStyle w:val="Hyperlink"/>
            <w:noProof/>
            <w:rtl/>
          </w:rPr>
          <w:t xml:space="preserve">  </w:t>
        </w:r>
        <w:r>
          <w:rPr>
            <w:rStyle w:val="Hyperlink"/>
            <w:noProof/>
          </w:rPr>
        </w:r>
        <w:r>
          <w:rPr>
            <w:rStyle w:val="Hyperlink"/>
            <w:noProof/>
          </w:rPr>
          <w:pict w14:anchorId="512B0177">
            <v:shape id="Right Arrow 200" o:spid="_x0000_s1171" type="#_x0000_t13" href="#فهرست" style="width:11.35pt;height:11.35pt;rotation:-90;visibility:visible;mso-left-percent:-10001;mso-top-percent:-10001;mso-position-horizontal:absolute;mso-position-horizontal-relative:char;mso-position-vertical:absolute;mso-position-vertical-relative:line;mso-left-percent:-10001;mso-top-percent:-10001;v-text-anchor:middle" o:button="t" adj="10800" fillcolor="#5b9bd5 [3204]" strokecolor="#1f4d78 [1604]" strokeweight="1pt">
              <v:fill o:detectmouseclick="t"/>
              <w10:wrap type="none" anchorx="page"/>
              <w10:anchorlock/>
            </v:shape>
          </w:pict>
        </w:r>
        <w:r w:rsidR="008E2DA4">
          <w:rPr>
            <w:noProof/>
            <w:webHidden/>
            <w:rtl/>
          </w:rPr>
          <w:tab/>
        </w:r>
        <w:r w:rsidR="00543DDE">
          <w:rPr>
            <w:rStyle w:val="Hyperlink"/>
            <w:noProof/>
            <w:rtl/>
          </w:rPr>
          <w:fldChar w:fldCharType="begin"/>
        </w:r>
        <w:r w:rsidR="008E2DA4">
          <w:rPr>
            <w:noProof/>
            <w:webHidden/>
            <w:rtl/>
          </w:rPr>
          <w:instrText xml:space="preserve"> </w:instrText>
        </w:r>
        <w:r w:rsidR="008E2DA4">
          <w:rPr>
            <w:noProof/>
            <w:webHidden/>
          </w:rPr>
          <w:instrText>PAGEREF</w:instrText>
        </w:r>
        <w:r w:rsidR="008E2DA4">
          <w:rPr>
            <w:noProof/>
            <w:webHidden/>
            <w:rtl/>
          </w:rPr>
          <w:instrText xml:space="preserve"> _</w:instrText>
        </w:r>
        <w:r w:rsidR="008E2DA4">
          <w:rPr>
            <w:noProof/>
            <w:webHidden/>
          </w:rPr>
          <w:instrText>Toc478296104 \h</w:instrText>
        </w:r>
        <w:r w:rsidR="008E2DA4">
          <w:rPr>
            <w:noProof/>
            <w:webHidden/>
            <w:rtl/>
          </w:rPr>
          <w:instrText xml:space="preserve"> </w:instrText>
        </w:r>
        <w:r w:rsidR="00543DDE">
          <w:rPr>
            <w:rStyle w:val="Hyperlink"/>
            <w:noProof/>
            <w:rtl/>
          </w:rPr>
        </w:r>
        <w:r w:rsidR="00543DDE">
          <w:rPr>
            <w:rStyle w:val="Hyperlink"/>
            <w:noProof/>
            <w:rtl/>
          </w:rPr>
          <w:fldChar w:fldCharType="separate"/>
        </w:r>
        <w:r w:rsidR="008E2DA4">
          <w:rPr>
            <w:noProof/>
            <w:webHidden/>
            <w:rtl/>
          </w:rPr>
          <w:t>3</w:t>
        </w:r>
        <w:r w:rsidR="00543DDE">
          <w:rPr>
            <w:rStyle w:val="Hyperlink"/>
            <w:noProof/>
            <w:rtl/>
          </w:rPr>
          <w:fldChar w:fldCharType="end"/>
        </w:r>
      </w:hyperlink>
    </w:p>
    <w:p w14:paraId="1C3DC32F" w14:textId="77777777" w:rsidR="008E2DA4" w:rsidRDefault="0025700E" w:rsidP="008E2DA4">
      <w:pPr>
        <w:pStyle w:val="TOC2"/>
        <w:rPr>
          <w:rFonts w:asciiTheme="minorHAnsi" w:eastAsiaTheme="minorEastAsia" w:hAnsiTheme="minorHAnsi" w:cstheme="minorBidi"/>
          <w:noProof/>
          <w:sz w:val="22"/>
          <w:szCs w:val="22"/>
          <w:rtl/>
          <w:lang w:bidi="fa-IR"/>
        </w:rPr>
      </w:pPr>
      <w:hyperlink w:anchor="_Toc478296105" w:history="1">
        <w:r w:rsidR="008E2DA4" w:rsidRPr="008D546F">
          <w:rPr>
            <w:rStyle w:val="Hyperlink"/>
            <w:rFonts w:hint="eastAsia"/>
            <w:b/>
            <w:noProof/>
            <w:rtl/>
          </w:rPr>
          <w:t>جدول</w:t>
        </w:r>
        <w:r w:rsidR="008E2DA4" w:rsidRPr="008D546F">
          <w:rPr>
            <w:rStyle w:val="Hyperlink"/>
            <w:b/>
            <w:noProof/>
            <w:rtl/>
          </w:rPr>
          <w:t xml:space="preserve">  30</w:t>
        </w:r>
        <w:r w:rsidR="008E2DA4" w:rsidRPr="008D546F">
          <w:rPr>
            <w:rStyle w:val="Hyperlink"/>
            <w:b/>
            <w:noProof/>
          </w:rPr>
          <w:t>-</w:t>
        </w:r>
        <w:r w:rsidR="008E2DA4">
          <w:rPr>
            <w:rFonts w:asciiTheme="minorHAnsi" w:eastAsiaTheme="minorEastAsia" w:hAnsiTheme="minorHAnsi" w:cstheme="minorBidi"/>
            <w:noProof/>
            <w:sz w:val="22"/>
            <w:szCs w:val="22"/>
            <w:rtl/>
            <w:lang w:bidi="fa-IR"/>
          </w:rPr>
          <w:tab/>
        </w:r>
        <w:r w:rsidR="008E2DA4" w:rsidRPr="008D546F">
          <w:rPr>
            <w:rStyle w:val="Hyperlink"/>
            <w:rFonts w:hint="eastAsia"/>
            <w:noProof/>
            <w:rtl/>
          </w:rPr>
          <w:t>جدول</w:t>
        </w:r>
        <w:r w:rsidR="008E2DA4" w:rsidRPr="008D546F">
          <w:rPr>
            <w:rStyle w:val="Hyperlink"/>
            <w:noProof/>
            <w:rtl/>
          </w:rPr>
          <w:t xml:space="preserve"> </w:t>
        </w:r>
        <w:r w:rsidR="008E2DA4" w:rsidRPr="008D546F">
          <w:rPr>
            <w:rStyle w:val="Hyperlink"/>
            <w:rFonts w:hint="eastAsia"/>
            <w:noProof/>
            <w:rtl/>
          </w:rPr>
          <w:t>دوره</w:t>
        </w:r>
        <w:r w:rsidR="008E2DA4" w:rsidRPr="008D546F">
          <w:rPr>
            <w:rStyle w:val="Hyperlink"/>
            <w:noProof/>
            <w:rtl/>
          </w:rPr>
          <w:t xml:space="preserve"> </w:t>
        </w:r>
        <w:r w:rsidR="008E2DA4" w:rsidRPr="008D546F">
          <w:rPr>
            <w:rStyle w:val="Hyperlink"/>
            <w:rFonts w:hint="eastAsia"/>
            <w:noProof/>
            <w:rtl/>
          </w:rPr>
          <w:t>آزمون</w:t>
        </w:r>
        <w:r w:rsidR="008E2DA4" w:rsidRPr="008D546F">
          <w:rPr>
            <w:rStyle w:val="Hyperlink"/>
            <w:noProof/>
            <w:rtl/>
          </w:rPr>
          <w:t xml:space="preserve"> </w:t>
        </w:r>
        <w:r w:rsidR="008E2DA4" w:rsidRPr="008D546F">
          <w:rPr>
            <w:rStyle w:val="Hyperlink"/>
            <w:rFonts w:hint="eastAsia"/>
            <w:noProof/>
            <w:rtl/>
          </w:rPr>
          <w:t>سراسر</w:t>
        </w:r>
        <w:r w:rsidR="008E2DA4" w:rsidRPr="008D546F">
          <w:rPr>
            <w:rStyle w:val="Hyperlink"/>
            <w:rFonts w:hint="cs"/>
            <w:noProof/>
            <w:rtl/>
          </w:rPr>
          <w:t>ی</w:t>
        </w:r>
        <w:r w:rsidR="008E2DA4" w:rsidRPr="008D546F">
          <w:rPr>
            <w:rStyle w:val="Hyperlink"/>
            <w:noProof/>
            <w:rtl/>
          </w:rPr>
          <w:t xml:space="preserve">  </w:t>
        </w:r>
        <w:r>
          <w:rPr>
            <w:rStyle w:val="Hyperlink"/>
            <w:noProof/>
          </w:rPr>
        </w:r>
        <w:r>
          <w:rPr>
            <w:rStyle w:val="Hyperlink"/>
            <w:noProof/>
          </w:rPr>
          <w:pict w14:anchorId="3DA71517">
            <v:shape id="Right Arrow 201" o:spid="_x0000_s1170" type="#_x0000_t13" href="#فهرست" style="width:11.35pt;height:11.35pt;rotation:-90;visibility:visible;mso-left-percent:-10001;mso-top-percent:-10001;mso-position-horizontal:absolute;mso-position-horizontal-relative:char;mso-position-vertical:absolute;mso-position-vertical-relative:line;mso-left-percent:-10001;mso-top-percent:-10001;v-text-anchor:middle" o:button="t" adj="10800" fillcolor="#5b9bd5 [3204]" strokecolor="#1f4d78 [1604]" strokeweight="1pt">
              <v:fill o:detectmouseclick="t"/>
              <w10:wrap type="none" anchorx="page"/>
              <w10:anchorlock/>
            </v:shape>
          </w:pict>
        </w:r>
        <w:r w:rsidR="008E2DA4">
          <w:rPr>
            <w:noProof/>
            <w:webHidden/>
            <w:rtl/>
          </w:rPr>
          <w:tab/>
        </w:r>
        <w:r w:rsidR="00543DDE">
          <w:rPr>
            <w:rStyle w:val="Hyperlink"/>
            <w:noProof/>
            <w:rtl/>
          </w:rPr>
          <w:fldChar w:fldCharType="begin"/>
        </w:r>
        <w:r w:rsidR="008E2DA4">
          <w:rPr>
            <w:noProof/>
            <w:webHidden/>
            <w:rtl/>
          </w:rPr>
          <w:instrText xml:space="preserve"> </w:instrText>
        </w:r>
        <w:r w:rsidR="008E2DA4">
          <w:rPr>
            <w:noProof/>
            <w:webHidden/>
          </w:rPr>
          <w:instrText>PAGEREF</w:instrText>
        </w:r>
        <w:r w:rsidR="008E2DA4">
          <w:rPr>
            <w:noProof/>
            <w:webHidden/>
            <w:rtl/>
          </w:rPr>
          <w:instrText xml:space="preserve"> _</w:instrText>
        </w:r>
        <w:r w:rsidR="008E2DA4">
          <w:rPr>
            <w:noProof/>
            <w:webHidden/>
          </w:rPr>
          <w:instrText>Toc478296105 \h</w:instrText>
        </w:r>
        <w:r w:rsidR="008E2DA4">
          <w:rPr>
            <w:noProof/>
            <w:webHidden/>
            <w:rtl/>
          </w:rPr>
          <w:instrText xml:space="preserve"> </w:instrText>
        </w:r>
        <w:r w:rsidR="00543DDE">
          <w:rPr>
            <w:rStyle w:val="Hyperlink"/>
            <w:noProof/>
            <w:rtl/>
          </w:rPr>
        </w:r>
        <w:r w:rsidR="00543DDE">
          <w:rPr>
            <w:rStyle w:val="Hyperlink"/>
            <w:noProof/>
            <w:rtl/>
          </w:rPr>
          <w:fldChar w:fldCharType="separate"/>
        </w:r>
        <w:r w:rsidR="008E2DA4">
          <w:rPr>
            <w:noProof/>
            <w:webHidden/>
            <w:rtl/>
          </w:rPr>
          <w:t>3</w:t>
        </w:r>
        <w:r w:rsidR="00543DDE">
          <w:rPr>
            <w:rStyle w:val="Hyperlink"/>
            <w:noProof/>
            <w:rtl/>
          </w:rPr>
          <w:fldChar w:fldCharType="end"/>
        </w:r>
      </w:hyperlink>
    </w:p>
    <w:p w14:paraId="087593E8" w14:textId="77777777" w:rsidR="008E2DA4" w:rsidRDefault="0025700E" w:rsidP="008E2DA4">
      <w:pPr>
        <w:pStyle w:val="TOC2"/>
        <w:rPr>
          <w:rFonts w:asciiTheme="minorHAnsi" w:eastAsiaTheme="minorEastAsia" w:hAnsiTheme="minorHAnsi" w:cstheme="minorBidi"/>
          <w:noProof/>
          <w:sz w:val="22"/>
          <w:szCs w:val="22"/>
          <w:rtl/>
          <w:lang w:bidi="fa-IR"/>
        </w:rPr>
      </w:pPr>
      <w:hyperlink w:anchor="_Toc478296106" w:history="1">
        <w:r w:rsidR="008E2DA4" w:rsidRPr="008D546F">
          <w:rPr>
            <w:rStyle w:val="Hyperlink"/>
            <w:rFonts w:hint="eastAsia"/>
            <w:b/>
            <w:noProof/>
            <w:rtl/>
          </w:rPr>
          <w:t>جدول</w:t>
        </w:r>
        <w:r w:rsidR="008E2DA4" w:rsidRPr="008D546F">
          <w:rPr>
            <w:rStyle w:val="Hyperlink"/>
            <w:b/>
            <w:noProof/>
            <w:rtl/>
          </w:rPr>
          <w:t xml:space="preserve">  31</w:t>
        </w:r>
        <w:r w:rsidR="008E2DA4" w:rsidRPr="008D546F">
          <w:rPr>
            <w:rStyle w:val="Hyperlink"/>
            <w:b/>
            <w:noProof/>
          </w:rPr>
          <w:t>-</w:t>
        </w:r>
        <w:r w:rsidR="008E2DA4">
          <w:rPr>
            <w:rFonts w:asciiTheme="minorHAnsi" w:eastAsiaTheme="minorEastAsia" w:hAnsiTheme="minorHAnsi" w:cstheme="minorBidi"/>
            <w:noProof/>
            <w:sz w:val="22"/>
            <w:szCs w:val="22"/>
            <w:rtl/>
            <w:lang w:bidi="fa-IR"/>
          </w:rPr>
          <w:tab/>
        </w:r>
        <w:r w:rsidR="008E2DA4" w:rsidRPr="008D546F">
          <w:rPr>
            <w:rStyle w:val="Hyperlink"/>
            <w:rFonts w:hint="eastAsia"/>
            <w:noProof/>
            <w:rtl/>
          </w:rPr>
          <w:t>جدول</w:t>
        </w:r>
        <w:r w:rsidR="008E2DA4" w:rsidRPr="008D546F">
          <w:rPr>
            <w:rStyle w:val="Hyperlink"/>
            <w:noProof/>
            <w:rtl/>
          </w:rPr>
          <w:t xml:space="preserve"> </w:t>
        </w:r>
        <w:r w:rsidR="008E2DA4" w:rsidRPr="008D546F">
          <w:rPr>
            <w:rStyle w:val="Hyperlink"/>
            <w:rFonts w:hint="eastAsia"/>
            <w:noProof/>
            <w:rtl/>
          </w:rPr>
          <w:t>قبول</w:t>
        </w:r>
        <w:r w:rsidR="008E2DA4" w:rsidRPr="008D546F">
          <w:rPr>
            <w:rStyle w:val="Hyperlink"/>
            <w:rFonts w:hint="cs"/>
            <w:noProof/>
            <w:rtl/>
          </w:rPr>
          <w:t>ی</w:t>
        </w:r>
        <w:r w:rsidR="008E2DA4" w:rsidRPr="008D546F">
          <w:rPr>
            <w:rStyle w:val="Hyperlink"/>
            <w:noProof/>
            <w:rtl/>
          </w:rPr>
          <w:t xml:space="preserve"> </w:t>
        </w:r>
        <w:r w:rsidR="008E2DA4" w:rsidRPr="008D546F">
          <w:rPr>
            <w:rStyle w:val="Hyperlink"/>
            <w:rFonts w:hint="eastAsia"/>
            <w:noProof/>
            <w:rtl/>
          </w:rPr>
          <w:t>آزمون</w:t>
        </w:r>
        <w:r w:rsidR="008E2DA4" w:rsidRPr="008D546F">
          <w:rPr>
            <w:rStyle w:val="Hyperlink"/>
            <w:noProof/>
            <w:rtl/>
          </w:rPr>
          <w:t xml:space="preserve">  </w:t>
        </w:r>
        <w:r>
          <w:rPr>
            <w:rStyle w:val="Hyperlink"/>
            <w:noProof/>
          </w:rPr>
        </w:r>
        <w:r>
          <w:rPr>
            <w:rStyle w:val="Hyperlink"/>
            <w:noProof/>
          </w:rPr>
          <w:pict w14:anchorId="47887964">
            <v:shape id="Right Arrow 202" o:spid="_x0000_s1169" type="#_x0000_t13" href="#فهرست" style="width:11.35pt;height:11.35pt;rotation:-90;visibility:visible;mso-left-percent:-10001;mso-top-percent:-10001;mso-position-horizontal:absolute;mso-position-horizontal-relative:char;mso-position-vertical:absolute;mso-position-vertical-relative:line;mso-left-percent:-10001;mso-top-percent:-10001;v-text-anchor:middle" o:button="t" adj="10800" fillcolor="#5b9bd5 [3204]" strokecolor="#1f4d78 [1604]" strokeweight="1pt">
              <v:fill o:detectmouseclick="t"/>
              <w10:wrap type="none" anchorx="page"/>
              <w10:anchorlock/>
            </v:shape>
          </w:pict>
        </w:r>
        <w:r w:rsidR="008E2DA4">
          <w:rPr>
            <w:noProof/>
            <w:webHidden/>
            <w:rtl/>
          </w:rPr>
          <w:tab/>
        </w:r>
        <w:r w:rsidR="00543DDE">
          <w:rPr>
            <w:rStyle w:val="Hyperlink"/>
            <w:noProof/>
            <w:rtl/>
          </w:rPr>
          <w:fldChar w:fldCharType="begin"/>
        </w:r>
        <w:r w:rsidR="008E2DA4">
          <w:rPr>
            <w:noProof/>
            <w:webHidden/>
            <w:rtl/>
          </w:rPr>
          <w:instrText xml:space="preserve"> </w:instrText>
        </w:r>
        <w:r w:rsidR="008E2DA4">
          <w:rPr>
            <w:noProof/>
            <w:webHidden/>
          </w:rPr>
          <w:instrText>PAGEREF</w:instrText>
        </w:r>
        <w:r w:rsidR="008E2DA4">
          <w:rPr>
            <w:noProof/>
            <w:webHidden/>
            <w:rtl/>
          </w:rPr>
          <w:instrText xml:space="preserve"> _</w:instrText>
        </w:r>
        <w:r w:rsidR="008E2DA4">
          <w:rPr>
            <w:noProof/>
            <w:webHidden/>
          </w:rPr>
          <w:instrText>Toc478296106 \h</w:instrText>
        </w:r>
        <w:r w:rsidR="008E2DA4">
          <w:rPr>
            <w:noProof/>
            <w:webHidden/>
            <w:rtl/>
          </w:rPr>
          <w:instrText xml:space="preserve"> </w:instrText>
        </w:r>
        <w:r w:rsidR="00543DDE">
          <w:rPr>
            <w:rStyle w:val="Hyperlink"/>
            <w:noProof/>
            <w:rtl/>
          </w:rPr>
        </w:r>
        <w:r w:rsidR="00543DDE">
          <w:rPr>
            <w:rStyle w:val="Hyperlink"/>
            <w:noProof/>
            <w:rtl/>
          </w:rPr>
          <w:fldChar w:fldCharType="separate"/>
        </w:r>
        <w:r w:rsidR="008E2DA4">
          <w:rPr>
            <w:noProof/>
            <w:webHidden/>
            <w:rtl/>
          </w:rPr>
          <w:t>3</w:t>
        </w:r>
        <w:r w:rsidR="00543DDE">
          <w:rPr>
            <w:rStyle w:val="Hyperlink"/>
            <w:noProof/>
            <w:rtl/>
          </w:rPr>
          <w:fldChar w:fldCharType="end"/>
        </w:r>
      </w:hyperlink>
    </w:p>
    <w:p w14:paraId="21B7D6BE" w14:textId="77777777" w:rsidR="008E2DA4" w:rsidRDefault="0025700E" w:rsidP="008E2DA4">
      <w:pPr>
        <w:pStyle w:val="TOC2"/>
        <w:rPr>
          <w:rFonts w:asciiTheme="minorHAnsi" w:eastAsiaTheme="minorEastAsia" w:hAnsiTheme="minorHAnsi" w:cstheme="minorBidi"/>
          <w:noProof/>
          <w:sz w:val="22"/>
          <w:szCs w:val="22"/>
          <w:rtl/>
          <w:lang w:bidi="fa-IR"/>
        </w:rPr>
      </w:pPr>
      <w:hyperlink w:anchor="_Toc478296107" w:history="1">
        <w:r w:rsidR="008E2DA4" w:rsidRPr="008D546F">
          <w:rPr>
            <w:rStyle w:val="Hyperlink"/>
            <w:rFonts w:hint="eastAsia"/>
            <w:b/>
            <w:noProof/>
            <w:rtl/>
          </w:rPr>
          <w:t>جدول</w:t>
        </w:r>
        <w:r w:rsidR="008E2DA4" w:rsidRPr="008D546F">
          <w:rPr>
            <w:rStyle w:val="Hyperlink"/>
            <w:b/>
            <w:noProof/>
            <w:rtl/>
          </w:rPr>
          <w:t xml:space="preserve">  32</w:t>
        </w:r>
        <w:r w:rsidR="008E2DA4" w:rsidRPr="008D546F">
          <w:rPr>
            <w:rStyle w:val="Hyperlink"/>
            <w:b/>
            <w:noProof/>
          </w:rPr>
          <w:t>-</w:t>
        </w:r>
        <w:r w:rsidR="008E2DA4">
          <w:rPr>
            <w:rFonts w:asciiTheme="minorHAnsi" w:eastAsiaTheme="minorEastAsia" w:hAnsiTheme="minorHAnsi" w:cstheme="minorBidi"/>
            <w:noProof/>
            <w:sz w:val="22"/>
            <w:szCs w:val="22"/>
            <w:rtl/>
            <w:lang w:bidi="fa-IR"/>
          </w:rPr>
          <w:tab/>
        </w:r>
        <w:r w:rsidR="008E2DA4" w:rsidRPr="008D546F">
          <w:rPr>
            <w:rStyle w:val="Hyperlink"/>
            <w:rFonts w:hint="eastAsia"/>
            <w:noProof/>
            <w:rtl/>
          </w:rPr>
          <w:t>جدول</w:t>
        </w:r>
        <w:r w:rsidR="008E2DA4" w:rsidRPr="008D546F">
          <w:rPr>
            <w:rStyle w:val="Hyperlink"/>
            <w:noProof/>
            <w:rtl/>
          </w:rPr>
          <w:t xml:space="preserve"> </w:t>
        </w:r>
        <w:r w:rsidR="008E2DA4" w:rsidRPr="008D546F">
          <w:rPr>
            <w:rStyle w:val="Hyperlink"/>
            <w:rFonts w:hint="eastAsia"/>
            <w:noProof/>
            <w:rtl/>
          </w:rPr>
          <w:t>مشخصات</w:t>
        </w:r>
        <w:r w:rsidR="008E2DA4" w:rsidRPr="008D546F">
          <w:rPr>
            <w:rStyle w:val="Hyperlink"/>
            <w:noProof/>
            <w:rtl/>
          </w:rPr>
          <w:t xml:space="preserve"> </w:t>
        </w:r>
        <w:r w:rsidR="008E2DA4" w:rsidRPr="008D546F">
          <w:rPr>
            <w:rStyle w:val="Hyperlink"/>
            <w:rFonts w:hint="eastAsia"/>
            <w:noProof/>
            <w:rtl/>
          </w:rPr>
          <w:t>خلاصه</w:t>
        </w:r>
        <w:r w:rsidR="008E2DA4" w:rsidRPr="008D546F">
          <w:rPr>
            <w:rStyle w:val="Hyperlink"/>
            <w:noProof/>
            <w:rtl/>
          </w:rPr>
          <w:t xml:space="preserve"> </w:t>
        </w:r>
        <w:r w:rsidR="008E2DA4" w:rsidRPr="008D546F">
          <w:rPr>
            <w:rStyle w:val="Hyperlink"/>
            <w:rFonts w:hint="eastAsia"/>
            <w:noProof/>
            <w:rtl/>
          </w:rPr>
          <w:t>دست</w:t>
        </w:r>
        <w:r w:rsidR="008E2DA4" w:rsidRPr="008D546F">
          <w:rPr>
            <w:rStyle w:val="Hyperlink"/>
            <w:rFonts w:hint="cs"/>
            <w:noProof/>
            <w:rtl/>
          </w:rPr>
          <w:t>ی</w:t>
        </w:r>
        <w:r w:rsidR="008E2DA4" w:rsidRPr="008D546F">
          <w:rPr>
            <w:rStyle w:val="Hyperlink"/>
            <w:rFonts w:hint="eastAsia"/>
            <w:noProof/>
            <w:rtl/>
          </w:rPr>
          <w:t>ار</w:t>
        </w:r>
        <w:r w:rsidR="008E2DA4" w:rsidRPr="008D546F">
          <w:rPr>
            <w:rStyle w:val="Hyperlink"/>
            <w:noProof/>
            <w:rtl/>
          </w:rPr>
          <w:t xml:space="preserve">  </w:t>
        </w:r>
        <w:r>
          <w:rPr>
            <w:rStyle w:val="Hyperlink"/>
            <w:noProof/>
          </w:rPr>
        </w:r>
        <w:r>
          <w:rPr>
            <w:rStyle w:val="Hyperlink"/>
            <w:noProof/>
          </w:rPr>
          <w:pict w14:anchorId="46EED39F">
            <v:shape id="Right Arrow 203" o:spid="_x0000_s1168" type="#_x0000_t13" href="#فهرست" style="width:11.35pt;height:11.35pt;rotation:-90;visibility:visible;mso-left-percent:-10001;mso-top-percent:-10001;mso-position-horizontal:absolute;mso-position-horizontal-relative:char;mso-position-vertical:absolute;mso-position-vertical-relative:line;mso-left-percent:-10001;mso-top-percent:-10001;v-text-anchor:middle" o:button="t" adj="10800" fillcolor="#5b9bd5 [3204]" strokecolor="#1f4d78 [1604]" strokeweight="1pt">
              <v:fill o:detectmouseclick="t"/>
              <w10:wrap type="none" anchorx="page"/>
              <w10:anchorlock/>
            </v:shape>
          </w:pict>
        </w:r>
        <w:r w:rsidR="008E2DA4">
          <w:rPr>
            <w:noProof/>
            <w:webHidden/>
            <w:rtl/>
          </w:rPr>
          <w:tab/>
        </w:r>
        <w:r w:rsidR="00543DDE">
          <w:rPr>
            <w:rStyle w:val="Hyperlink"/>
            <w:noProof/>
            <w:rtl/>
          </w:rPr>
          <w:fldChar w:fldCharType="begin"/>
        </w:r>
        <w:r w:rsidR="008E2DA4">
          <w:rPr>
            <w:noProof/>
            <w:webHidden/>
            <w:rtl/>
          </w:rPr>
          <w:instrText xml:space="preserve"> </w:instrText>
        </w:r>
        <w:r w:rsidR="008E2DA4">
          <w:rPr>
            <w:noProof/>
            <w:webHidden/>
          </w:rPr>
          <w:instrText>PAGEREF</w:instrText>
        </w:r>
        <w:r w:rsidR="008E2DA4">
          <w:rPr>
            <w:noProof/>
            <w:webHidden/>
            <w:rtl/>
          </w:rPr>
          <w:instrText xml:space="preserve"> _</w:instrText>
        </w:r>
        <w:r w:rsidR="008E2DA4">
          <w:rPr>
            <w:noProof/>
            <w:webHidden/>
          </w:rPr>
          <w:instrText>Toc478296107 \h</w:instrText>
        </w:r>
        <w:r w:rsidR="008E2DA4">
          <w:rPr>
            <w:noProof/>
            <w:webHidden/>
            <w:rtl/>
          </w:rPr>
          <w:instrText xml:space="preserve"> </w:instrText>
        </w:r>
        <w:r w:rsidR="00543DDE">
          <w:rPr>
            <w:rStyle w:val="Hyperlink"/>
            <w:noProof/>
            <w:rtl/>
          </w:rPr>
        </w:r>
        <w:r w:rsidR="00543DDE">
          <w:rPr>
            <w:rStyle w:val="Hyperlink"/>
            <w:noProof/>
            <w:rtl/>
          </w:rPr>
          <w:fldChar w:fldCharType="separate"/>
        </w:r>
        <w:r w:rsidR="008E2DA4">
          <w:rPr>
            <w:noProof/>
            <w:webHidden/>
            <w:rtl/>
          </w:rPr>
          <w:t>3</w:t>
        </w:r>
        <w:r w:rsidR="00543DDE">
          <w:rPr>
            <w:rStyle w:val="Hyperlink"/>
            <w:noProof/>
            <w:rtl/>
          </w:rPr>
          <w:fldChar w:fldCharType="end"/>
        </w:r>
      </w:hyperlink>
    </w:p>
    <w:p w14:paraId="24B5F7FD" w14:textId="77777777" w:rsidR="008E2DA4" w:rsidRDefault="0025700E" w:rsidP="008E2DA4">
      <w:pPr>
        <w:pStyle w:val="TOC2"/>
        <w:rPr>
          <w:rFonts w:asciiTheme="minorHAnsi" w:eastAsiaTheme="minorEastAsia" w:hAnsiTheme="minorHAnsi" w:cstheme="minorBidi"/>
          <w:noProof/>
          <w:sz w:val="22"/>
          <w:szCs w:val="22"/>
          <w:rtl/>
          <w:lang w:bidi="fa-IR"/>
        </w:rPr>
      </w:pPr>
      <w:hyperlink w:anchor="_Toc478296108" w:history="1">
        <w:r w:rsidR="008E2DA4" w:rsidRPr="008D546F">
          <w:rPr>
            <w:rStyle w:val="Hyperlink"/>
            <w:rFonts w:hint="eastAsia"/>
            <w:b/>
            <w:noProof/>
            <w:rtl/>
          </w:rPr>
          <w:t>جدول</w:t>
        </w:r>
        <w:r w:rsidR="008E2DA4" w:rsidRPr="008D546F">
          <w:rPr>
            <w:rStyle w:val="Hyperlink"/>
            <w:b/>
            <w:noProof/>
            <w:rtl/>
          </w:rPr>
          <w:t xml:space="preserve">  33</w:t>
        </w:r>
        <w:r w:rsidR="008E2DA4" w:rsidRPr="008D546F">
          <w:rPr>
            <w:rStyle w:val="Hyperlink"/>
            <w:b/>
            <w:noProof/>
          </w:rPr>
          <w:t>-</w:t>
        </w:r>
        <w:r w:rsidR="008E2DA4">
          <w:rPr>
            <w:rFonts w:asciiTheme="minorHAnsi" w:eastAsiaTheme="minorEastAsia" w:hAnsiTheme="minorHAnsi" w:cstheme="minorBidi"/>
            <w:noProof/>
            <w:sz w:val="22"/>
            <w:szCs w:val="22"/>
            <w:rtl/>
            <w:lang w:bidi="fa-IR"/>
          </w:rPr>
          <w:tab/>
        </w:r>
        <w:r w:rsidR="008E2DA4" w:rsidRPr="008D546F">
          <w:rPr>
            <w:rStyle w:val="Hyperlink"/>
            <w:rFonts w:hint="eastAsia"/>
            <w:noProof/>
            <w:rtl/>
          </w:rPr>
          <w:t>جدول</w:t>
        </w:r>
        <w:r w:rsidR="008E2DA4" w:rsidRPr="008D546F">
          <w:rPr>
            <w:rStyle w:val="Hyperlink"/>
            <w:noProof/>
            <w:rtl/>
          </w:rPr>
          <w:t xml:space="preserve"> </w:t>
        </w:r>
        <w:r w:rsidR="008E2DA4" w:rsidRPr="008D546F">
          <w:rPr>
            <w:rStyle w:val="Hyperlink"/>
            <w:rFonts w:hint="eastAsia"/>
            <w:noProof/>
            <w:rtl/>
          </w:rPr>
          <w:t>جز</w:t>
        </w:r>
        <w:r w:rsidR="008E2DA4" w:rsidRPr="008D546F">
          <w:rPr>
            <w:rStyle w:val="Hyperlink"/>
            <w:rFonts w:hint="cs"/>
            <w:noProof/>
            <w:rtl/>
          </w:rPr>
          <w:t>یی</w:t>
        </w:r>
        <w:r w:rsidR="008E2DA4" w:rsidRPr="008D546F">
          <w:rPr>
            <w:rStyle w:val="Hyperlink"/>
            <w:rFonts w:hint="eastAsia"/>
            <w:noProof/>
            <w:rtl/>
          </w:rPr>
          <w:t>ات</w:t>
        </w:r>
        <w:r w:rsidR="008E2DA4" w:rsidRPr="008D546F">
          <w:rPr>
            <w:rStyle w:val="Hyperlink"/>
            <w:noProof/>
            <w:rtl/>
          </w:rPr>
          <w:t xml:space="preserve"> </w:t>
        </w:r>
        <w:r w:rsidR="008E2DA4" w:rsidRPr="008D546F">
          <w:rPr>
            <w:rStyle w:val="Hyperlink"/>
            <w:rFonts w:hint="eastAsia"/>
            <w:noProof/>
            <w:rtl/>
          </w:rPr>
          <w:t>پ</w:t>
        </w:r>
        <w:r w:rsidR="008E2DA4" w:rsidRPr="008D546F">
          <w:rPr>
            <w:rStyle w:val="Hyperlink"/>
            <w:rFonts w:hint="cs"/>
            <w:noProof/>
            <w:rtl/>
          </w:rPr>
          <w:t>ی</w:t>
        </w:r>
        <w:r w:rsidR="008E2DA4" w:rsidRPr="008D546F">
          <w:rPr>
            <w:rStyle w:val="Hyperlink"/>
            <w:rFonts w:hint="eastAsia"/>
            <w:noProof/>
            <w:rtl/>
          </w:rPr>
          <w:t>ام</w:t>
        </w:r>
        <w:r w:rsidR="008E2DA4" w:rsidRPr="008D546F">
          <w:rPr>
            <w:rStyle w:val="Hyperlink"/>
            <w:noProof/>
            <w:rtl/>
          </w:rPr>
          <w:t xml:space="preserve"> </w:t>
        </w:r>
        <w:r w:rsidR="008E2DA4" w:rsidRPr="008D546F">
          <w:rPr>
            <w:rStyle w:val="Hyperlink"/>
            <w:rFonts w:hint="eastAsia"/>
            <w:noProof/>
            <w:rtl/>
          </w:rPr>
          <w:t>ها</w:t>
        </w:r>
        <w:r w:rsidR="008E2DA4" w:rsidRPr="008D546F">
          <w:rPr>
            <w:rStyle w:val="Hyperlink"/>
            <w:rFonts w:hint="cs"/>
            <w:noProof/>
            <w:rtl/>
          </w:rPr>
          <w:t>ی</w:t>
        </w:r>
        <w:r w:rsidR="008E2DA4" w:rsidRPr="008D546F">
          <w:rPr>
            <w:rStyle w:val="Hyperlink"/>
            <w:noProof/>
            <w:rtl/>
          </w:rPr>
          <w:t xml:space="preserve"> </w:t>
        </w:r>
        <w:r w:rsidR="008E2DA4" w:rsidRPr="008D546F">
          <w:rPr>
            <w:rStyle w:val="Hyperlink"/>
            <w:rFonts w:hint="eastAsia"/>
            <w:noProof/>
            <w:rtl/>
          </w:rPr>
          <w:t>ارسال</w:t>
        </w:r>
        <w:r w:rsidR="008E2DA4" w:rsidRPr="008D546F">
          <w:rPr>
            <w:rStyle w:val="Hyperlink"/>
            <w:rFonts w:hint="cs"/>
            <w:noProof/>
            <w:rtl/>
          </w:rPr>
          <w:t>ی</w:t>
        </w:r>
        <w:r w:rsidR="008E2DA4" w:rsidRPr="008D546F">
          <w:rPr>
            <w:rStyle w:val="Hyperlink"/>
            <w:noProof/>
            <w:rtl/>
          </w:rPr>
          <w:t xml:space="preserve"> </w:t>
        </w:r>
        <w:r w:rsidR="008E2DA4" w:rsidRPr="008D546F">
          <w:rPr>
            <w:rStyle w:val="Hyperlink"/>
            <w:rFonts w:hint="eastAsia"/>
            <w:noProof/>
            <w:rtl/>
          </w:rPr>
          <w:t>دانشگاه</w:t>
        </w:r>
        <w:r w:rsidR="008E2DA4" w:rsidRPr="008D546F">
          <w:rPr>
            <w:rStyle w:val="Hyperlink"/>
            <w:noProof/>
            <w:rtl/>
          </w:rPr>
          <w:t xml:space="preserve"> </w:t>
        </w:r>
        <w:r w:rsidR="008E2DA4" w:rsidRPr="008D546F">
          <w:rPr>
            <w:rStyle w:val="Hyperlink"/>
            <w:rFonts w:hint="eastAsia"/>
            <w:noProof/>
            <w:rtl/>
          </w:rPr>
          <w:t>ها</w:t>
        </w:r>
        <w:r w:rsidR="008E2DA4" w:rsidRPr="008D546F">
          <w:rPr>
            <w:rStyle w:val="Hyperlink"/>
            <w:noProof/>
            <w:rtl/>
          </w:rPr>
          <w:t xml:space="preserve">  </w:t>
        </w:r>
        <w:r>
          <w:rPr>
            <w:rStyle w:val="Hyperlink"/>
            <w:noProof/>
          </w:rPr>
        </w:r>
        <w:r>
          <w:rPr>
            <w:rStyle w:val="Hyperlink"/>
            <w:noProof/>
          </w:rPr>
          <w:pict w14:anchorId="5BA2D045">
            <v:shape id="Right Arrow 204" o:spid="_x0000_s1167" type="#_x0000_t13" href="#فهرست" style="width:11.35pt;height:11.35pt;rotation:-90;visibility:visible;mso-left-percent:-10001;mso-top-percent:-10001;mso-position-horizontal:absolute;mso-position-horizontal-relative:char;mso-position-vertical:absolute;mso-position-vertical-relative:line;mso-left-percent:-10001;mso-top-percent:-10001;v-text-anchor:middle" o:button="t" adj="10800" fillcolor="#5b9bd5 [3204]" strokecolor="#1f4d78 [1604]" strokeweight="1pt">
              <v:fill o:detectmouseclick="t"/>
              <w10:wrap type="none" anchorx="page"/>
              <w10:anchorlock/>
            </v:shape>
          </w:pict>
        </w:r>
        <w:r w:rsidR="008E2DA4">
          <w:rPr>
            <w:noProof/>
            <w:webHidden/>
            <w:rtl/>
          </w:rPr>
          <w:tab/>
        </w:r>
        <w:r w:rsidR="00543DDE">
          <w:rPr>
            <w:rStyle w:val="Hyperlink"/>
            <w:noProof/>
            <w:rtl/>
          </w:rPr>
          <w:fldChar w:fldCharType="begin"/>
        </w:r>
        <w:r w:rsidR="008E2DA4">
          <w:rPr>
            <w:noProof/>
            <w:webHidden/>
            <w:rtl/>
          </w:rPr>
          <w:instrText xml:space="preserve"> </w:instrText>
        </w:r>
        <w:r w:rsidR="008E2DA4">
          <w:rPr>
            <w:noProof/>
            <w:webHidden/>
          </w:rPr>
          <w:instrText>PAGEREF</w:instrText>
        </w:r>
        <w:r w:rsidR="008E2DA4">
          <w:rPr>
            <w:noProof/>
            <w:webHidden/>
            <w:rtl/>
          </w:rPr>
          <w:instrText xml:space="preserve"> _</w:instrText>
        </w:r>
        <w:r w:rsidR="008E2DA4">
          <w:rPr>
            <w:noProof/>
            <w:webHidden/>
          </w:rPr>
          <w:instrText>Toc478296108 \h</w:instrText>
        </w:r>
        <w:r w:rsidR="008E2DA4">
          <w:rPr>
            <w:noProof/>
            <w:webHidden/>
            <w:rtl/>
          </w:rPr>
          <w:instrText xml:space="preserve"> </w:instrText>
        </w:r>
        <w:r w:rsidR="00543DDE">
          <w:rPr>
            <w:rStyle w:val="Hyperlink"/>
            <w:noProof/>
            <w:rtl/>
          </w:rPr>
        </w:r>
        <w:r w:rsidR="00543DDE">
          <w:rPr>
            <w:rStyle w:val="Hyperlink"/>
            <w:noProof/>
            <w:rtl/>
          </w:rPr>
          <w:fldChar w:fldCharType="separate"/>
        </w:r>
        <w:r w:rsidR="008E2DA4">
          <w:rPr>
            <w:noProof/>
            <w:webHidden/>
            <w:rtl/>
          </w:rPr>
          <w:t>3</w:t>
        </w:r>
        <w:r w:rsidR="00543DDE">
          <w:rPr>
            <w:rStyle w:val="Hyperlink"/>
            <w:noProof/>
            <w:rtl/>
          </w:rPr>
          <w:fldChar w:fldCharType="end"/>
        </w:r>
      </w:hyperlink>
    </w:p>
    <w:p w14:paraId="73F76AE4" w14:textId="77777777" w:rsidR="008E2DA4" w:rsidRDefault="0025700E">
      <w:pPr>
        <w:pStyle w:val="TOC1"/>
        <w:rPr>
          <w:rFonts w:asciiTheme="minorHAnsi" w:eastAsiaTheme="minorEastAsia" w:hAnsiTheme="minorHAnsi" w:cstheme="minorBidi"/>
          <w:b w:val="0"/>
          <w:bCs w:val="0"/>
          <w:noProof/>
          <w:sz w:val="22"/>
          <w:szCs w:val="22"/>
          <w:rtl/>
          <w:lang w:bidi="fa-IR"/>
        </w:rPr>
      </w:pPr>
      <w:hyperlink w:anchor="_Toc478296109" w:history="1">
        <w:r w:rsidR="008E2DA4" w:rsidRPr="008D546F">
          <w:rPr>
            <w:rStyle w:val="Hyperlink"/>
            <w:rFonts w:hint="eastAsia"/>
            <w:noProof/>
            <w:rtl/>
          </w:rPr>
          <w:t>سامانه</w:t>
        </w:r>
        <w:r w:rsidR="008E2DA4" w:rsidRPr="008D546F">
          <w:rPr>
            <w:rStyle w:val="Hyperlink"/>
            <w:noProof/>
            <w:rtl/>
          </w:rPr>
          <w:t xml:space="preserve"> </w:t>
        </w:r>
        <w:r w:rsidR="008E2DA4" w:rsidRPr="008D546F">
          <w:rPr>
            <w:rStyle w:val="Hyperlink"/>
            <w:noProof/>
          </w:rPr>
          <w:t>LogBook</w:t>
        </w:r>
        <w:r w:rsidR="008E2DA4">
          <w:rPr>
            <w:noProof/>
            <w:webHidden/>
            <w:rtl/>
          </w:rPr>
          <w:tab/>
        </w:r>
        <w:r w:rsidR="00543DDE">
          <w:rPr>
            <w:rStyle w:val="Hyperlink"/>
            <w:noProof/>
            <w:rtl/>
          </w:rPr>
          <w:fldChar w:fldCharType="begin"/>
        </w:r>
        <w:r w:rsidR="008E2DA4">
          <w:rPr>
            <w:noProof/>
            <w:webHidden/>
            <w:rtl/>
          </w:rPr>
          <w:instrText xml:space="preserve"> </w:instrText>
        </w:r>
        <w:r w:rsidR="008E2DA4">
          <w:rPr>
            <w:noProof/>
            <w:webHidden/>
          </w:rPr>
          <w:instrText>PAGEREF</w:instrText>
        </w:r>
        <w:r w:rsidR="008E2DA4">
          <w:rPr>
            <w:noProof/>
            <w:webHidden/>
            <w:rtl/>
          </w:rPr>
          <w:instrText xml:space="preserve"> _</w:instrText>
        </w:r>
        <w:r w:rsidR="008E2DA4">
          <w:rPr>
            <w:noProof/>
            <w:webHidden/>
          </w:rPr>
          <w:instrText>Toc478296109 \h</w:instrText>
        </w:r>
        <w:r w:rsidR="008E2DA4">
          <w:rPr>
            <w:noProof/>
            <w:webHidden/>
            <w:rtl/>
          </w:rPr>
          <w:instrText xml:space="preserve"> </w:instrText>
        </w:r>
        <w:r w:rsidR="00543DDE">
          <w:rPr>
            <w:rStyle w:val="Hyperlink"/>
            <w:noProof/>
            <w:rtl/>
          </w:rPr>
        </w:r>
        <w:r w:rsidR="00543DDE">
          <w:rPr>
            <w:rStyle w:val="Hyperlink"/>
            <w:noProof/>
            <w:rtl/>
          </w:rPr>
          <w:fldChar w:fldCharType="separate"/>
        </w:r>
        <w:r w:rsidR="008E2DA4">
          <w:rPr>
            <w:noProof/>
            <w:webHidden/>
            <w:rtl/>
          </w:rPr>
          <w:t>3</w:t>
        </w:r>
        <w:r w:rsidR="00543DDE">
          <w:rPr>
            <w:rStyle w:val="Hyperlink"/>
            <w:noProof/>
            <w:rtl/>
          </w:rPr>
          <w:fldChar w:fldCharType="end"/>
        </w:r>
      </w:hyperlink>
    </w:p>
    <w:p w14:paraId="75CC9FB1" w14:textId="77777777" w:rsidR="008E2DA4" w:rsidRDefault="0025700E">
      <w:pPr>
        <w:pStyle w:val="TOC1"/>
        <w:rPr>
          <w:rFonts w:asciiTheme="minorHAnsi" w:eastAsiaTheme="minorEastAsia" w:hAnsiTheme="minorHAnsi" w:cstheme="minorBidi"/>
          <w:b w:val="0"/>
          <w:bCs w:val="0"/>
          <w:noProof/>
          <w:sz w:val="22"/>
          <w:szCs w:val="22"/>
          <w:rtl/>
          <w:lang w:bidi="fa-IR"/>
        </w:rPr>
      </w:pPr>
      <w:hyperlink w:anchor="_Toc478296110" w:history="1">
        <w:r w:rsidR="008E2DA4" w:rsidRPr="008D546F">
          <w:rPr>
            <w:rStyle w:val="Hyperlink"/>
            <w:rFonts w:hint="eastAsia"/>
            <w:noProof/>
            <w:rtl/>
          </w:rPr>
          <w:t>پ</w:t>
        </w:r>
        <w:r w:rsidR="008E2DA4" w:rsidRPr="008D546F">
          <w:rPr>
            <w:rStyle w:val="Hyperlink"/>
            <w:rFonts w:hint="cs"/>
            <w:noProof/>
            <w:rtl/>
          </w:rPr>
          <w:t>ی</w:t>
        </w:r>
        <w:r w:rsidR="008E2DA4" w:rsidRPr="008D546F">
          <w:rPr>
            <w:rStyle w:val="Hyperlink"/>
            <w:rFonts w:hint="eastAsia"/>
            <w:noProof/>
            <w:rtl/>
          </w:rPr>
          <w:t>ام</w:t>
        </w:r>
        <w:r w:rsidR="008E2DA4" w:rsidRPr="008D546F">
          <w:rPr>
            <w:rStyle w:val="Hyperlink"/>
            <w:noProof/>
            <w:rtl/>
          </w:rPr>
          <w:t xml:space="preserve"> </w:t>
        </w:r>
        <w:r w:rsidR="008E2DA4" w:rsidRPr="008D546F">
          <w:rPr>
            <w:rStyle w:val="Hyperlink"/>
            <w:rFonts w:hint="eastAsia"/>
            <w:noProof/>
            <w:rtl/>
          </w:rPr>
          <w:t>ها</w:t>
        </w:r>
        <w:r w:rsidR="008E2DA4" w:rsidRPr="008D546F">
          <w:rPr>
            <w:rStyle w:val="Hyperlink"/>
            <w:noProof/>
            <w:rtl/>
          </w:rPr>
          <w:t xml:space="preserve"> :</w:t>
        </w:r>
        <w:r w:rsidR="008E2DA4">
          <w:rPr>
            <w:noProof/>
            <w:webHidden/>
            <w:rtl/>
          </w:rPr>
          <w:tab/>
        </w:r>
        <w:r w:rsidR="00543DDE">
          <w:rPr>
            <w:rStyle w:val="Hyperlink"/>
            <w:noProof/>
            <w:rtl/>
          </w:rPr>
          <w:fldChar w:fldCharType="begin"/>
        </w:r>
        <w:r w:rsidR="008E2DA4">
          <w:rPr>
            <w:noProof/>
            <w:webHidden/>
            <w:rtl/>
          </w:rPr>
          <w:instrText xml:space="preserve"> </w:instrText>
        </w:r>
        <w:r w:rsidR="008E2DA4">
          <w:rPr>
            <w:noProof/>
            <w:webHidden/>
          </w:rPr>
          <w:instrText>PAGEREF</w:instrText>
        </w:r>
        <w:r w:rsidR="008E2DA4">
          <w:rPr>
            <w:noProof/>
            <w:webHidden/>
            <w:rtl/>
          </w:rPr>
          <w:instrText xml:space="preserve"> _</w:instrText>
        </w:r>
        <w:r w:rsidR="008E2DA4">
          <w:rPr>
            <w:noProof/>
            <w:webHidden/>
          </w:rPr>
          <w:instrText>Toc478296110 \h</w:instrText>
        </w:r>
        <w:r w:rsidR="008E2DA4">
          <w:rPr>
            <w:noProof/>
            <w:webHidden/>
            <w:rtl/>
          </w:rPr>
          <w:instrText xml:space="preserve"> </w:instrText>
        </w:r>
        <w:r w:rsidR="00543DDE">
          <w:rPr>
            <w:rStyle w:val="Hyperlink"/>
            <w:noProof/>
            <w:rtl/>
          </w:rPr>
        </w:r>
        <w:r w:rsidR="00543DDE">
          <w:rPr>
            <w:rStyle w:val="Hyperlink"/>
            <w:noProof/>
            <w:rtl/>
          </w:rPr>
          <w:fldChar w:fldCharType="separate"/>
        </w:r>
        <w:r w:rsidR="008E2DA4">
          <w:rPr>
            <w:noProof/>
            <w:webHidden/>
            <w:rtl/>
          </w:rPr>
          <w:t>3</w:t>
        </w:r>
        <w:r w:rsidR="00543DDE">
          <w:rPr>
            <w:rStyle w:val="Hyperlink"/>
            <w:noProof/>
            <w:rtl/>
          </w:rPr>
          <w:fldChar w:fldCharType="end"/>
        </w:r>
      </w:hyperlink>
    </w:p>
    <w:p w14:paraId="461734AC" w14:textId="77777777" w:rsidR="008E2DA4" w:rsidRDefault="0025700E" w:rsidP="008E2DA4">
      <w:pPr>
        <w:pStyle w:val="TOC2"/>
        <w:rPr>
          <w:rFonts w:asciiTheme="minorHAnsi" w:eastAsiaTheme="minorEastAsia" w:hAnsiTheme="minorHAnsi" w:cstheme="minorBidi"/>
          <w:noProof/>
          <w:sz w:val="22"/>
          <w:szCs w:val="22"/>
          <w:rtl/>
          <w:lang w:bidi="fa-IR"/>
        </w:rPr>
      </w:pPr>
      <w:hyperlink w:anchor="_Toc478296111" w:history="1">
        <w:r w:rsidR="008E2DA4" w:rsidRPr="008D546F">
          <w:rPr>
            <w:rStyle w:val="Hyperlink"/>
            <w:rFonts w:hint="eastAsia"/>
            <w:b/>
            <w:bCs/>
            <w:noProof/>
            <w:rtl/>
          </w:rPr>
          <w:t>پ</w:t>
        </w:r>
        <w:r w:rsidR="008E2DA4" w:rsidRPr="008D546F">
          <w:rPr>
            <w:rStyle w:val="Hyperlink"/>
            <w:rFonts w:hint="cs"/>
            <w:b/>
            <w:bCs/>
            <w:noProof/>
            <w:rtl/>
          </w:rPr>
          <w:t>ی</w:t>
        </w:r>
        <w:r w:rsidR="008E2DA4" w:rsidRPr="008D546F">
          <w:rPr>
            <w:rStyle w:val="Hyperlink"/>
            <w:rFonts w:hint="eastAsia"/>
            <w:b/>
            <w:bCs/>
            <w:noProof/>
            <w:rtl/>
          </w:rPr>
          <w:t>ام</w:t>
        </w:r>
        <w:r w:rsidR="008E2DA4" w:rsidRPr="008D546F">
          <w:rPr>
            <w:rStyle w:val="Hyperlink"/>
            <w:b/>
            <w:bCs/>
            <w:noProof/>
            <w:rtl/>
          </w:rPr>
          <w:t xml:space="preserve">  1</w:t>
        </w:r>
        <w:r w:rsidR="008E2DA4" w:rsidRPr="008D546F">
          <w:rPr>
            <w:rStyle w:val="Hyperlink"/>
            <w:b/>
            <w:bCs/>
            <w:noProof/>
          </w:rPr>
          <w:t>-</w:t>
        </w:r>
        <w:r w:rsidR="008E2DA4">
          <w:rPr>
            <w:rFonts w:asciiTheme="minorHAnsi" w:eastAsiaTheme="minorEastAsia" w:hAnsiTheme="minorHAnsi" w:cstheme="minorBidi"/>
            <w:noProof/>
            <w:sz w:val="22"/>
            <w:szCs w:val="22"/>
            <w:rtl/>
            <w:lang w:bidi="fa-IR"/>
          </w:rPr>
          <w:tab/>
        </w:r>
        <w:r w:rsidR="008E2DA4" w:rsidRPr="008D546F">
          <w:rPr>
            <w:rStyle w:val="Hyperlink"/>
            <w:rFonts w:hint="eastAsia"/>
            <w:noProof/>
            <w:rtl/>
          </w:rPr>
          <w:t>پ</w:t>
        </w:r>
        <w:r w:rsidR="008E2DA4" w:rsidRPr="008D546F">
          <w:rPr>
            <w:rStyle w:val="Hyperlink"/>
            <w:rFonts w:hint="cs"/>
            <w:noProof/>
            <w:rtl/>
          </w:rPr>
          <w:t>ی</w:t>
        </w:r>
        <w:r w:rsidR="008E2DA4" w:rsidRPr="008D546F">
          <w:rPr>
            <w:rStyle w:val="Hyperlink"/>
            <w:rFonts w:hint="eastAsia"/>
            <w:noProof/>
            <w:rtl/>
          </w:rPr>
          <w:t>ام</w:t>
        </w:r>
        <w:r w:rsidR="008E2DA4" w:rsidRPr="008D546F">
          <w:rPr>
            <w:rStyle w:val="Hyperlink"/>
            <w:noProof/>
            <w:rtl/>
          </w:rPr>
          <w:t xml:space="preserve"> </w:t>
        </w:r>
        <w:r w:rsidR="008E2DA4" w:rsidRPr="008D546F">
          <w:rPr>
            <w:rStyle w:val="Hyperlink"/>
            <w:rFonts w:hint="eastAsia"/>
            <w:noProof/>
            <w:rtl/>
          </w:rPr>
          <w:t>حکم</w:t>
        </w:r>
        <w:r w:rsidR="008E2DA4" w:rsidRPr="008D546F">
          <w:rPr>
            <w:rStyle w:val="Hyperlink"/>
            <w:noProof/>
            <w:rtl/>
          </w:rPr>
          <w:t xml:space="preserve"> </w:t>
        </w:r>
        <w:r w:rsidR="008E2DA4" w:rsidRPr="008D546F">
          <w:rPr>
            <w:rStyle w:val="Hyperlink"/>
            <w:rFonts w:hint="eastAsia"/>
            <w:noProof/>
            <w:rtl/>
          </w:rPr>
          <w:t>ثبت</w:t>
        </w:r>
        <w:r w:rsidR="008E2DA4" w:rsidRPr="008D546F">
          <w:rPr>
            <w:rStyle w:val="Hyperlink"/>
            <w:noProof/>
            <w:rtl/>
          </w:rPr>
          <w:t xml:space="preserve"> </w:t>
        </w:r>
        <w:r w:rsidR="008E2DA4" w:rsidRPr="008D546F">
          <w:rPr>
            <w:rStyle w:val="Hyperlink"/>
            <w:rFonts w:hint="eastAsia"/>
            <w:noProof/>
            <w:rtl/>
          </w:rPr>
          <w:t>نام</w:t>
        </w:r>
        <w:r w:rsidR="008E2DA4" w:rsidRPr="008D546F">
          <w:rPr>
            <w:rStyle w:val="Hyperlink"/>
            <w:noProof/>
            <w:rtl/>
          </w:rPr>
          <w:t xml:space="preserve"> </w:t>
        </w:r>
        <w:r w:rsidR="008E2DA4" w:rsidRPr="008D546F">
          <w:rPr>
            <w:rStyle w:val="Hyperlink"/>
            <w:rFonts w:hint="eastAsia"/>
            <w:noProof/>
            <w:rtl/>
          </w:rPr>
          <w:t>در</w:t>
        </w:r>
        <w:r w:rsidR="008E2DA4" w:rsidRPr="008D546F">
          <w:rPr>
            <w:rStyle w:val="Hyperlink"/>
            <w:noProof/>
            <w:rtl/>
          </w:rPr>
          <w:t xml:space="preserve"> </w:t>
        </w:r>
        <w:r w:rsidR="008E2DA4" w:rsidRPr="008D546F">
          <w:rPr>
            <w:rStyle w:val="Hyperlink"/>
            <w:rFonts w:hint="eastAsia"/>
            <w:noProof/>
            <w:rtl/>
          </w:rPr>
          <w:t>دانشگاه</w:t>
        </w:r>
        <w:r w:rsidR="008E2DA4" w:rsidRPr="008D546F">
          <w:rPr>
            <w:rStyle w:val="Hyperlink"/>
            <w:noProof/>
            <w:rtl/>
          </w:rPr>
          <w:t xml:space="preserve">  - </w:t>
        </w:r>
        <w:r w:rsidR="008E2DA4" w:rsidRPr="008D546F">
          <w:rPr>
            <w:rStyle w:val="Hyperlink"/>
            <w:noProof/>
          </w:rPr>
          <w:t xml:space="preserve"> (</w:t>
        </w:r>
        <w:r w:rsidR="008E2DA4" w:rsidRPr="008D546F">
          <w:rPr>
            <w:rStyle w:val="Hyperlink"/>
            <w:b/>
            <w:bCs/>
            <w:noProof/>
          </w:rPr>
          <w:t>A1</w:t>
        </w:r>
        <w:r w:rsidR="008E2DA4" w:rsidRPr="008D546F">
          <w:rPr>
            <w:rStyle w:val="Hyperlink"/>
            <w:noProof/>
          </w:rPr>
          <w:t>)</w:t>
        </w:r>
        <w:r w:rsidR="008E2DA4" w:rsidRPr="008D546F">
          <w:rPr>
            <w:rStyle w:val="Hyperlink"/>
            <w:noProof/>
            <w:rtl/>
          </w:rPr>
          <w:t xml:space="preserve">  </w:t>
        </w:r>
        <w:r>
          <w:rPr>
            <w:rStyle w:val="Hyperlink"/>
            <w:noProof/>
          </w:rPr>
        </w:r>
        <w:r>
          <w:rPr>
            <w:rStyle w:val="Hyperlink"/>
            <w:noProof/>
          </w:rPr>
          <w:pict w14:anchorId="39BF9A5A">
            <v:shape id="Right Arrow 205" o:spid="_x0000_s1166" type="#_x0000_t13" href="#فهرست" style="width:11.35pt;height:11.35pt;rotation:-90;visibility:visible;mso-left-percent:-10001;mso-top-percent:-10001;mso-position-horizontal:absolute;mso-position-horizontal-relative:char;mso-position-vertical:absolute;mso-position-vertical-relative:line;mso-left-percent:-10001;mso-top-percent:-10001;v-text-anchor:middle" o:button="t" adj="10800" fillcolor="#5b9bd5 [3204]" strokecolor="#1f4d78 [1604]" strokeweight="1pt">
              <v:fill o:detectmouseclick="t"/>
              <w10:wrap type="none" anchorx="page"/>
              <w10:anchorlock/>
            </v:shape>
          </w:pict>
        </w:r>
        <w:r w:rsidR="008E2DA4">
          <w:rPr>
            <w:noProof/>
            <w:webHidden/>
            <w:rtl/>
          </w:rPr>
          <w:tab/>
        </w:r>
        <w:r w:rsidR="00543DDE">
          <w:rPr>
            <w:rStyle w:val="Hyperlink"/>
            <w:noProof/>
            <w:rtl/>
          </w:rPr>
          <w:fldChar w:fldCharType="begin"/>
        </w:r>
        <w:r w:rsidR="008E2DA4">
          <w:rPr>
            <w:noProof/>
            <w:webHidden/>
            <w:rtl/>
          </w:rPr>
          <w:instrText xml:space="preserve"> </w:instrText>
        </w:r>
        <w:r w:rsidR="008E2DA4">
          <w:rPr>
            <w:noProof/>
            <w:webHidden/>
          </w:rPr>
          <w:instrText>PAGEREF</w:instrText>
        </w:r>
        <w:r w:rsidR="008E2DA4">
          <w:rPr>
            <w:noProof/>
            <w:webHidden/>
            <w:rtl/>
          </w:rPr>
          <w:instrText xml:space="preserve"> _</w:instrText>
        </w:r>
        <w:r w:rsidR="008E2DA4">
          <w:rPr>
            <w:noProof/>
            <w:webHidden/>
          </w:rPr>
          <w:instrText>Toc478296111 \h</w:instrText>
        </w:r>
        <w:r w:rsidR="008E2DA4">
          <w:rPr>
            <w:noProof/>
            <w:webHidden/>
            <w:rtl/>
          </w:rPr>
          <w:instrText xml:space="preserve"> </w:instrText>
        </w:r>
        <w:r w:rsidR="00543DDE">
          <w:rPr>
            <w:rStyle w:val="Hyperlink"/>
            <w:noProof/>
            <w:rtl/>
          </w:rPr>
        </w:r>
        <w:r w:rsidR="00543DDE">
          <w:rPr>
            <w:rStyle w:val="Hyperlink"/>
            <w:noProof/>
            <w:rtl/>
          </w:rPr>
          <w:fldChar w:fldCharType="separate"/>
        </w:r>
        <w:r w:rsidR="008E2DA4">
          <w:rPr>
            <w:noProof/>
            <w:webHidden/>
            <w:rtl/>
          </w:rPr>
          <w:t>3</w:t>
        </w:r>
        <w:r w:rsidR="00543DDE">
          <w:rPr>
            <w:rStyle w:val="Hyperlink"/>
            <w:noProof/>
            <w:rtl/>
          </w:rPr>
          <w:fldChar w:fldCharType="end"/>
        </w:r>
      </w:hyperlink>
    </w:p>
    <w:p w14:paraId="034C8F91" w14:textId="77777777" w:rsidR="008E2DA4" w:rsidRDefault="0025700E" w:rsidP="008E2DA4">
      <w:pPr>
        <w:pStyle w:val="TOC2"/>
        <w:rPr>
          <w:rFonts w:asciiTheme="minorHAnsi" w:eastAsiaTheme="minorEastAsia" w:hAnsiTheme="minorHAnsi" w:cstheme="minorBidi"/>
          <w:noProof/>
          <w:sz w:val="22"/>
          <w:szCs w:val="22"/>
          <w:rtl/>
          <w:lang w:bidi="fa-IR"/>
        </w:rPr>
      </w:pPr>
      <w:hyperlink w:anchor="_Toc478296112" w:history="1">
        <w:r w:rsidR="008E2DA4" w:rsidRPr="008D546F">
          <w:rPr>
            <w:rStyle w:val="Hyperlink"/>
            <w:rFonts w:hint="eastAsia"/>
            <w:b/>
            <w:bCs/>
            <w:noProof/>
            <w:rtl/>
          </w:rPr>
          <w:t>پ</w:t>
        </w:r>
        <w:r w:rsidR="008E2DA4" w:rsidRPr="008D546F">
          <w:rPr>
            <w:rStyle w:val="Hyperlink"/>
            <w:rFonts w:hint="cs"/>
            <w:b/>
            <w:bCs/>
            <w:noProof/>
            <w:rtl/>
          </w:rPr>
          <w:t>ی</w:t>
        </w:r>
        <w:r w:rsidR="008E2DA4" w:rsidRPr="008D546F">
          <w:rPr>
            <w:rStyle w:val="Hyperlink"/>
            <w:rFonts w:hint="eastAsia"/>
            <w:b/>
            <w:bCs/>
            <w:noProof/>
            <w:rtl/>
          </w:rPr>
          <w:t>ام</w:t>
        </w:r>
        <w:r w:rsidR="008E2DA4" w:rsidRPr="008D546F">
          <w:rPr>
            <w:rStyle w:val="Hyperlink"/>
            <w:b/>
            <w:bCs/>
            <w:noProof/>
            <w:rtl/>
          </w:rPr>
          <w:t xml:space="preserve">  2</w:t>
        </w:r>
        <w:r w:rsidR="008E2DA4" w:rsidRPr="008D546F">
          <w:rPr>
            <w:rStyle w:val="Hyperlink"/>
            <w:b/>
            <w:bCs/>
            <w:noProof/>
          </w:rPr>
          <w:t>-</w:t>
        </w:r>
        <w:r w:rsidR="008E2DA4">
          <w:rPr>
            <w:rFonts w:asciiTheme="minorHAnsi" w:eastAsiaTheme="minorEastAsia" w:hAnsiTheme="minorHAnsi" w:cstheme="minorBidi"/>
            <w:noProof/>
            <w:sz w:val="22"/>
            <w:szCs w:val="22"/>
            <w:rtl/>
            <w:lang w:bidi="fa-IR"/>
          </w:rPr>
          <w:tab/>
        </w:r>
        <w:r w:rsidR="008E2DA4" w:rsidRPr="008D546F">
          <w:rPr>
            <w:rStyle w:val="Hyperlink"/>
            <w:rFonts w:hint="eastAsia"/>
            <w:noProof/>
            <w:rtl/>
          </w:rPr>
          <w:t>پ</w:t>
        </w:r>
        <w:r w:rsidR="008E2DA4" w:rsidRPr="008D546F">
          <w:rPr>
            <w:rStyle w:val="Hyperlink"/>
            <w:rFonts w:hint="cs"/>
            <w:noProof/>
            <w:rtl/>
          </w:rPr>
          <w:t>ی</w:t>
        </w:r>
        <w:r w:rsidR="008E2DA4" w:rsidRPr="008D546F">
          <w:rPr>
            <w:rStyle w:val="Hyperlink"/>
            <w:rFonts w:hint="eastAsia"/>
            <w:noProof/>
            <w:rtl/>
          </w:rPr>
          <w:t>ام</w:t>
        </w:r>
        <w:r w:rsidR="008E2DA4" w:rsidRPr="008D546F">
          <w:rPr>
            <w:rStyle w:val="Hyperlink"/>
            <w:noProof/>
            <w:rtl/>
          </w:rPr>
          <w:t xml:space="preserve"> </w:t>
        </w:r>
        <w:r w:rsidR="008E2DA4" w:rsidRPr="008D546F">
          <w:rPr>
            <w:rStyle w:val="Hyperlink"/>
            <w:rFonts w:hint="eastAsia"/>
            <w:noProof/>
            <w:rtl/>
          </w:rPr>
          <w:t>ابلاغ</w:t>
        </w:r>
        <w:r w:rsidR="008E2DA4" w:rsidRPr="008D546F">
          <w:rPr>
            <w:rStyle w:val="Hyperlink"/>
            <w:noProof/>
            <w:rtl/>
          </w:rPr>
          <w:t xml:space="preserve"> </w:t>
        </w:r>
        <w:r w:rsidR="008E2DA4" w:rsidRPr="008D546F">
          <w:rPr>
            <w:rStyle w:val="Hyperlink"/>
            <w:rFonts w:hint="eastAsia"/>
            <w:noProof/>
            <w:rtl/>
          </w:rPr>
          <w:t>شرکت</w:t>
        </w:r>
        <w:r w:rsidR="008E2DA4" w:rsidRPr="008D546F">
          <w:rPr>
            <w:rStyle w:val="Hyperlink"/>
            <w:noProof/>
            <w:rtl/>
          </w:rPr>
          <w:t xml:space="preserve"> </w:t>
        </w:r>
        <w:r w:rsidR="008E2DA4" w:rsidRPr="008D546F">
          <w:rPr>
            <w:rStyle w:val="Hyperlink"/>
            <w:rFonts w:hint="eastAsia"/>
            <w:noProof/>
            <w:rtl/>
          </w:rPr>
          <w:t>در</w:t>
        </w:r>
        <w:r w:rsidR="008E2DA4" w:rsidRPr="008D546F">
          <w:rPr>
            <w:rStyle w:val="Hyperlink"/>
            <w:noProof/>
            <w:rtl/>
          </w:rPr>
          <w:t xml:space="preserve"> </w:t>
        </w:r>
        <w:r w:rsidR="008E2DA4" w:rsidRPr="008D546F">
          <w:rPr>
            <w:rStyle w:val="Hyperlink"/>
            <w:rFonts w:hint="eastAsia"/>
            <w:noProof/>
            <w:rtl/>
          </w:rPr>
          <w:t>بخش</w:t>
        </w:r>
        <w:r w:rsidR="008E2DA4" w:rsidRPr="008D546F">
          <w:rPr>
            <w:rStyle w:val="Hyperlink"/>
            <w:noProof/>
            <w:rtl/>
          </w:rPr>
          <w:t xml:space="preserve"> </w:t>
        </w:r>
        <w:r w:rsidR="008E2DA4" w:rsidRPr="008D546F">
          <w:rPr>
            <w:rStyle w:val="Hyperlink"/>
            <w:rFonts w:hint="eastAsia"/>
            <w:noProof/>
            <w:rtl/>
          </w:rPr>
          <w:t>آموزش</w:t>
        </w:r>
        <w:r w:rsidR="008E2DA4" w:rsidRPr="008D546F">
          <w:rPr>
            <w:rStyle w:val="Hyperlink"/>
            <w:rFonts w:hint="cs"/>
            <w:noProof/>
            <w:rtl/>
          </w:rPr>
          <w:t>ی</w:t>
        </w:r>
        <w:r w:rsidR="008E2DA4" w:rsidRPr="008D546F">
          <w:rPr>
            <w:rStyle w:val="Hyperlink"/>
            <w:noProof/>
            <w:rtl/>
          </w:rPr>
          <w:t xml:space="preserve"> - </w:t>
        </w:r>
        <w:r w:rsidR="008E2DA4" w:rsidRPr="008D546F">
          <w:rPr>
            <w:rStyle w:val="Hyperlink"/>
            <w:noProof/>
          </w:rPr>
          <w:t xml:space="preserve"> (</w:t>
        </w:r>
        <w:r w:rsidR="008E2DA4" w:rsidRPr="008D546F">
          <w:rPr>
            <w:rStyle w:val="Hyperlink"/>
            <w:b/>
            <w:bCs/>
            <w:noProof/>
          </w:rPr>
          <w:t>A2</w:t>
        </w:r>
        <w:r w:rsidR="008E2DA4" w:rsidRPr="008D546F">
          <w:rPr>
            <w:rStyle w:val="Hyperlink"/>
            <w:noProof/>
          </w:rPr>
          <w:t>)</w:t>
        </w:r>
        <w:r w:rsidR="008E2DA4" w:rsidRPr="008D546F">
          <w:rPr>
            <w:rStyle w:val="Hyperlink"/>
            <w:noProof/>
            <w:rtl/>
          </w:rPr>
          <w:t xml:space="preserve"> </w:t>
        </w:r>
        <w:r w:rsidR="008E2DA4" w:rsidRPr="008D546F">
          <w:rPr>
            <w:rStyle w:val="Hyperlink"/>
            <w:rFonts w:ascii="Arial" w:hAnsi="Arial" w:cs="Arial"/>
            <w:noProof/>
            <w:rtl/>
          </w:rPr>
          <w:t>↑</w:t>
        </w:r>
        <w:r w:rsidR="008E2DA4">
          <w:rPr>
            <w:noProof/>
            <w:webHidden/>
            <w:rtl/>
          </w:rPr>
          <w:tab/>
        </w:r>
        <w:r w:rsidR="00543DDE">
          <w:rPr>
            <w:rStyle w:val="Hyperlink"/>
            <w:noProof/>
            <w:rtl/>
          </w:rPr>
          <w:fldChar w:fldCharType="begin"/>
        </w:r>
        <w:r w:rsidR="008E2DA4">
          <w:rPr>
            <w:noProof/>
            <w:webHidden/>
            <w:rtl/>
          </w:rPr>
          <w:instrText xml:space="preserve"> </w:instrText>
        </w:r>
        <w:r w:rsidR="008E2DA4">
          <w:rPr>
            <w:noProof/>
            <w:webHidden/>
          </w:rPr>
          <w:instrText>PAGEREF</w:instrText>
        </w:r>
        <w:r w:rsidR="008E2DA4">
          <w:rPr>
            <w:noProof/>
            <w:webHidden/>
            <w:rtl/>
          </w:rPr>
          <w:instrText xml:space="preserve"> _</w:instrText>
        </w:r>
        <w:r w:rsidR="008E2DA4">
          <w:rPr>
            <w:noProof/>
            <w:webHidden/>
          </w:rPr>
          <w:instrText>Toc478296112 \h</w:instrText>
        </w:r>
        <w:r w:rsidR="008E2DA4">
          <w:rPr>
            <w:noProof/>
            <w:webHidden/>
            <w:rtl/>
          </w:rPr>
          <w:instrText xml:space="preserve"> </w:instrText>
        </w:r>
        <w:r w:rsidR="00543DDE">
          <w:rPr>
            <w:rStyle w:val="Hyperlink"/>
            <w:noProof/>
            <w:rtl/>
          </w:rPr>
        </w:r>
        <w:r w:rsidR="00543DDE">
          <w:rPr>
            <w:rStyle w:val="Hyperlink"/>
            <w:noProof/>
            <w:rtl/>
          </w:rPr>
          <w:fldChar w:fldCharType="separate"/>
        </w:r>
        <w:r w:rsidR="008E2DA4">
          <w:rPr>
            <w:noProof/>
            <w:webHidden/>
            <w:rtl/>
          </w:rPr>
          <w:t>3</w:t>
        </w:r>
        <w:r w:rsidR="00543DDE">
          <w:rPr>
            <w:rStyle w:val="Hyperlink"/>
            <w:noProof/>
            <w:rtl/>
          </w:rPr>
          <w:fldChar w:fldCharType="end"/>
        </w:r>
      </w:hyperlink>
    </w:p>
    <w:p w14:paraId="2B2C626D" w14:textId="77777777" w:rsidR="008E2DA4" w:rsidRDefault="0025700E" w:rsidP="008E2DA4">
      <w:pPr>
        <w:pStyle w:val="TOC2"/>
        <w:rPr>
          <w:rFonts w:asciiTheme="minorHAnsi" w:eastAsiaTheme="minorEastAsia" w:hAnsiTheme="minorHAnsi" w:cstheme="minorBidi"/>
          <w:noProof/>
          <w:sz w:val="22"/>
          <w:szCs w:val="22"/>
          <w:rtl/>
          <w:lang w:bidi="fa-IR"/>
        </w:rPr>
      </w:pPr>
      <w:hyperlink w:anchor="_Toc478296113" w:history="1">
        <w:r w:rsidR="008E2DA4" w:rsidRPr="008D546F">
          <w:rPr>
            <w:rStyle w:val="Hyperlink"/>
            <w:rFonts w:hint="eastAsia"/>
            <w:b/>
            <w:bCs/>
            <w:noProof/>
            <w:rtl/>
          </w:rPr>
          <w:t>پ</w:t>
        </w:r>
        <w:r w:rsidR="008E2DA4" w:rsidRPr="008D546F">
          <w:rPr>
            <w:rStyle w:val="Hyperlink"/>
            <w:rFonts w:hint="cs"/>
            <w:b/>
            <w:bCs/>
            <w:noProof/>
            <w:rtl/>
          </w:rPr>
          <w:t>ی</w:t>
        </w:r>
        <w:r w:rsidR="008E2DA4" w:rsidRPr="008D546F">
          <w:rPr>
            <w:rStyle w:val="Hyperlink"/>
            <w:rFonts w:hint="eastAsia"/>
            <w:b/>
            <w:bCs/>
            <w:noProof/>
            <w:rtl/>
          </w:rPr>
          <w:t>ام</w:t>
        </w:r>
        <w:r w:rsidR="008E2DA4" w:rsidRPr="008D546F">
          <w:rPr>
            <w:rStyle w:val="Hyperlink"/>
            <w:b/>
            <w:bCs/>
            <w:noProof/>
            <w:rtl/>
          </w:rPr>
          <w:t xml:space="preserve">  3</w:t>
        </w:r>
        <w:r w:rsidR="008E2DA4" w:rsidRPr="008D546F">
          <w:rPr>
            <w:rStyle w:val="Hyperlink"/>
            <w:b/>
            <w:bCs/>
            <w:noProof/>
          </w:rPr>
          <w:t>-</w:t>
        </w:r>
        <w:r w:rsidR="008E2DA4">
          <w:rPr>
            <w:rFonts w:asciiTheme="minorHAnsi" w:eastAsiaTheme="minorEastAsia" w:hAnsiTheme="minorHAnsi" w:cstheme="minorBidi"/>
            <w:noProof/>
            <w:sz w:val="22"/>
            <w:szCs w:val="22"/>
            <w:rtl/>
            <w:lang w:bidi="fa-IR"/>
          </w:rPr>
          <w:tab/>
        </w:r>
        <w:r w:rsidR="008E2DA4" w:rsidRPr="008D546F">
          <w:rPr>
            <w:rStyle w:val="Hyperlink"/>
            <w:rFonts w:hint="eastAsia"/>
            <w:noProof/>
            <w:rtl/>
          </w:rPr>
          <w:t>پ</w:t>
        </w:r>
        <w:r w:rsidR="008E2DA4" w:rsidRPr="008D546F">
          <w:rPr>
            <w:rStyle w:val="Hyperlink"/>
            <w:rFonts w:hint="cs"/>
            <w:noProof/>
            <w:rtl/>
          </w:rPr>
          <w:t>ی</w:t>
        </w:r>
        <w:r w:rsidR="008E2DA4" w:rsidRPr="008D546F">
          <w:rPr>
            <w:rStyle w:val="Hyperlink"/>
            <w:rFonts w:hint="eastAsia"/>
            <w:noProof/>
            <w:rtl/>
          </w:rPr>
          <w:t>ام</w:t>
        </w:r>
        <w:r w:rsidR="008E2DA4" w:rsidRPr="008D546F">
          <w:rPr>
            <w:rStyle w:val="Hyperlink"/>
            <w:noProof/>
            <w:rtl/>
          </w:rPr>
          <w:t xml:space="preserve"> </w:t>
        </w:r>
        <w:r w:rsidR="008E2DA4" w:rsidRPr="008D546F">
          <w:rPr>
            <w:rStyle w:val="Hyperlink"/>
            <w:rFonts w:hint="eastAsia"/>
            <w:noProof/>
            <w:rtl/>
          </w:rPr>
          <w:t>گواه</w:t>
        </w:r>
        <w:r w:rsidR="008E2DA4" w:rsidRPr="008D546F">
          <w:rPr>
            <w:rStyle w:val="Hyperlink"/>
            <w:rFonts w:hint="cs"/>
            <w:noProof/>
            <w:rtl/>
          </w:rPr>
          <w:t>ی</w:t>
        </w:r>
        <w:r w:rsidR="008E2DA4" w:rsidRPr="008D546F">
          <w:rPr>
            <w:rStyle w:val="Hyperlink"/>
            <w:noProof/>
            <w:rtl/>
          </w:rPr>
          <w:t xml:space="preserve"> </w:t>
        </w:r>
        <w:r w:rsidR="008E2DA4" w:rsidRPr="008D546F">
          <w:rPr>
            <w:rStyle w:val="Hyperlink"/>
            <w:rFonts w:hint="eastAsia"/>
            <w:noProof/>
            <w:rtl/>
          </w:rPr>
          <w:t>شروع</w:t>
        </w:r>
        <w:r w:rsidR="008E2DA4" w:rsidRPr="008D546F">
          <w:rPr>
            <w:rStyle w:val="Hyperlink"/>
            <w:noProof/>
            <w:rtl/>
          </w:rPr>
          <w:t xml:space="preserve"> </w:t>
        </w:r>
        <w:r w:rsidR="008E2DA4" w:rsidRPr="008D546F">
          <w:rPr>
            <w:rStyle w:val="Hyperlink"/>
            <w:rFonts w:hint="eastAsia"/>
            <w:noProof/>
            <w:rtl/>
          </w:rPr>
          <w:t>به</w:t>
        </w:r>
        <w:r w:rsidR="008E2DA4" w:rsidRPr="008D546F">
          <w:rPr>
            <w:rStyle w:val="Hyperlink"/>
            <w:noProof/>
            <w:rtl/>
          </w:rPr>
          <w:t xml:space="preserve"> </w:t>
        </w:r>
        <w:r w:rsidR="008E2DA4" w:rsidRPr="008D546F">
          <w:rPr>
            <w:rStyle w:val="Hyperlink"/>
            <w:rFonts w:hint="eastAsia"/>
            <w:noProof/>
            <w:rtl/>
          </w:rPr>
          <w:t>تحص</w:t>
        </w:r>
        <w:r w:rsidR="008E2DA4" w:rsidRPr="008D546F">
          <w:rPr>
            <w:rStyle w:val="Hyperlink"/>
            <w:rFonts w:hint="cs"/>
            <w:noProof/>
            <w:rtl/>
          </w:rPr>
          <w:t>ی</w:t>
        </w:r>
        <w:r w:rsidR="008E2DA4" w:rsidRPr="008D546F">
          <w:rPr>
            <w:rStyle w:val="Hyperlink"/>
            <w:rFonts w:hint="eastAsia"/>
            <w:noProof/>
            <w:rtl/>
          </w:rPr>
          <w:t>ل</w:t>
        </w:r>
        <w:r w:rsidR="008E2DA4" w:rsidRPr="008D546F">
          <w:rPr>
            <w:rStyle w:val="Hyperlink"/>
            <w:noProof/>
            <w:rtl/>
          </w:rPr>
          <w:t xml:space="preserve"> </w:t>
        </w:r>
        <w:r w:rsidR="008E2DA4" w:rsidRPr="008D546F">
          <w:rPr>
            <w:rStyle w:val="Hyperlink"/>
            <w:rFonts w:hint="eastAsia"/>
            <w:noProof/>
            <w:rtl/>
          </w:rPr>
          <w:t>در</w:t>
        </w:r>
        <w:r w:rsidR="008E2DA4" w:rsidRPr="008D546F">
          <w:rPr>
            <w:rStyle w:val="Hyperlink"/>
            <w:noProof/>
            <w:rtl/>
          </w:rPr>
          <w:t xml:space="preserve"> </w:t>
        </w:r>
        <w:r w:rsidR="008E2DA4" w:rsidRPr="008D546F">
          <w:rPr>
            <w:rStyle w:val="Hyperlink"/>
            <w:rFonts w:hint="eastAsia"/>
            <w:noProof/>
            <w:rtl/>
          </w:rPr>
          <w:t>بخش</w:t>
        </w:r>
        <w:r w:rsidR="008E2DA4" w:rsidRPr="008D546F">
          <w:rPr>
            <w:rStyle w:val="Hyperlink"/>
            <w:noProof/>
            <w:rtl/>
          </w:rPr>
          <w:t xml:space="preserve"> </w:t>
        </w:r>
        <w:r w:rsidR="008E2DA4" w:rsidRPr="008D546F">
          <w:rPr>
            <w:rStyle w:val="Hyperlink"/>
            <w:rFonts w:hint="eastAsia"/>
            <w:noProof/>
            <w:rtl/>
          </w:rPr>
          <w:t>آموزش</w:t>
        </w:r>
        <w:r w:rsidR="008E2DA4" w:rsidRPr="008D546F">
          <w:rPr>
            <w:rStyle w:val="Hyperlink"/>
            <w:rFonts w:hint="cs"/>
            <w:noProof/>
            <w:rtl/>
          </w:rPr>
          <w:t>ی</w:t>
        </w:r>
        <w:r w:rsidR="008E2DA4" w:rsidRPr="008D546F">
          <w:rPr>
            <w:rStyle w:val="Hyperlink"/>
            <w:noProof/>
            <w:rtl/>
          </w:rPr>
          <w:t xml:space="preserve"> - </w:t>
        </w:r>
        <w:r w:rsidR="008E2DA4" w:rsidRPr="008D546F">
          <w:rPr>
            <w:rStyle w:val="Hyperlink"/>
            <w:noProof/>
          </w:rPr>
          <w:t xml:space="preserve"> (</w:t>
        </w:r>
        <w:r w:rsidR="008E2DA4" w:rsidRPr="008D546F">
          <w:rPr>
            <w:rStyle w:val="Hyperlink"/>
            <w:b/>
            <w:bCs/>
            <w:noProof/>
          </w:rPr>
          <w:t>A3</w:t>
        </w:r>
        <w:r w:rsidR="008E2DA4" w:rsidRPr="008D546F">
          <w:rPr>
            <w:rStyle w:val="Hyperlink"/>
            <w:noProof/>
          </w:rPr>
          <w:t>)</w:t>
        </w:r>
        <w:r w:rsidR="008E2DA4" w:rsidRPr="008D546F">
          <w:rPr>
            <w:rStyle w:val="Hyperlink"/>
            <w:noProof/>
            <w:rtl/>
          </w:rPr>
          <w:t xml:space="preserve"> </w:t>
        </w:r>
        <w:r w:rsidR="008E2DA4" w:rsidRPr="008D546F">
          <w:rPr>
            <w:rStyle w:val="Hyperlink"/>
            <w:rFonts w:ascii="Arial" w:hAnsi="Arial" w:cs="Arial"/>
            <w:noProof/>
            <w:rtl/>
          </w:rPr>
          <w:t>↑</w:t>
        </w:r>
        <w:r w:rsidR="008E2DA4">
          <w:rPr>
            <w:noProof/>
            <w:webHidden/>
            <w:rtl/>
          </w:rPr>
          <w:tab/>
        </w:r>
        <w:r w:rsidR="00543DDE">
          <w:rPr>
            <w:rStyle w:val="Hyperlink"/>
            <w:noProof/>
            <w:rtl/>
          </w:rPr>
          <w:fldChar w:fldCharType="begin"/>
        </w:r>
        <w:r w:rsidR="008E2DA4">
          <w:rPr>
            <w:noProof/>
            <w:webHidden/>
            <w:rtl/>
          </w:rPr>
          <w:instrText xml:space="preserve"> </w:instrText>
        </w:r>
        <w:r w:rsidR="008E2DA4">
          <w:rPr>
            <w:noProof/>
            <w:webHidden/>
          </w:rPr>
          <w:instrText>PAGEREF</w:instrText>
        </w:r>
        <w:r w:rsidR="008E2DA4">
          <w:rPr>
            <w:noProof/>
            <w:webHidden/>
            <w:rtl/>
          </w:rPr>
          <w:instrText xml:space="preserve"> _</w:instrText>
        </w:r>
        <w:r w:rsidR="008E2DA4">
          <w:rPr>
            <w:noProof/>
            <w:webHidden/>
          </w:rPr>
          <w:instrText>Toc478296113 \h</w:instrText>
        </w:r>
        <w:r w:rsidR="008E2DA4">
          <w:rPr>
            <w:noProof/>
            <w:webHidden/>
            <w:rtl/>
          </w:rPr>
          <w:instrText xml:space="preserve"> </w:instrText>
        </w:r>
        <w:r w:rsidR="00543DDE">
          <w:rPr>
            <w:rStyle w:val="Hyperlink"/>
            <w:noProof/>
            <w:rtl/>
          </w:rPr>
        </w:r>
        <w:r w:rsidR="00543DDE">
          <w:rPr>
            <w:rStyle w:val="Hyperlink"/>
            <w:noProof/>
            <w:rtl/>
          </w:rPr>
          <w:fldChar w:fldCharType="separate"/>
        </w:r>
        <w:r w:rsidR="008E2DA4">
          <w:rPr>
            <w:noProof/>
            <w:webHidden/>
            <w:rtl/>
          </w:rPr>
          <w:t>3</w:t>
        </w:r>
        <w:r w:rsidR="00543DDE">
          <w:rPr>
            <w:rStyle w:val="Hyperlink"/>
            <w:noProof/>
            <w:rtl/>
          </w:rPr>
          <w:fldChar w:fldCharType="end"/>
        </w:r>
      </w:hyperlink>
    </w:p>
    <w:p w14:paraId="60C8C4A4" w14:textId="77777777" w:rsidR="008E2DA4" w:rsidRDefault="0025700E" w:rsidP="008E2DA4">
      <w:pPr>
        <w:pStyle w:val="TOC2"/>
        <w:rPr>
          <w:rFonts w:asciiTheme="minorHAnsi" w:eastAsiaTheme="minorEastAsia" w:hAnsiTheme="minorHAnsi" w:cstheme="minorBidi"/>
          <w:noProof/>
          <w:sz w:val="22"/>
          <w:szCs w:val="22"/>
          <w:rtl/>
          <w:lang w:bidi="fa-IR"/>
        </w:rPr>
      </w:pPr>
      <w:hyperlink w:anchor="_Toc478296114" w:history="1">
        <w:r w:rsidR="008E2DA4" w:rsidRPr="008D546F">
          <w:rPr>
            <w:rStyle w:val="Hyperlink"/>
            <w:rFonts w:hint="eastAsia"/>
            <w:b/>
            <w:bCs/>
            <w:noProof/>
            <w:rtl/>
          </w:rPr>
          <w:t>پ</w:t>
        </w:r>
        <w:r w:rsidR="008E2DA4" w:rsidRPr="008D546F">
          <w:rPr>
            <w:rStyle w:val="Hyperlink"/>
            <w:rFonts w:hint="cs"/>
            <w:b/>
            <w:bCs/>
            <w:noProof/>
            <w:rtl/>
          </w:rPr>
          <w:t>ی</w:t>
        </w:r>
        <w:r w:rsidR="008E2DA4" w:rsidRPr="008D546F">
          <w:rPr>
            <w:rStyle w:val="Hyperlink"/>
            <w:rFonts w:hint="eastAsia"/>
            <w:b/>
            <w:bCs/>
            <w:noProof/>
            <w:rtl/>
          </w:rPr>
          <w:t>ام</w:t>
        </w:r>
        <w:r w:rsidR="008E2DA4" w:rsidRPr="008D546F">
          <w:rPr>
            <w:rStyle w:val="Hyperlink"/>
            <w:b/>
            <w:bCs/>
            <w:noProof/>
            <w:rtl/>
          </w:rPr>
          <w:t xml:space="preserve">  4-</w:t>
        </w:r>
        <w:r w:rsidR="008E2DA4">
          <w:rPr>
            <w:rFonts w:asciiTheme="minorHAnsi" w:eastAsiaTheme="minorEastAsia" w:hAnsiTheme="minorHAnsi" w:cstheme="minorBidi"/>
            <w:noProof/>
            <w:sz w:val="22"/>
            <w:szCs w:val="22"/>
            <w:rtl/>
            <w:lang w:bidi="fa-IR"/>
          </w:rPr>
          <w:tab/>
        </w:r>
        <w:r w:rsidR="008E2DA4" w:rsidRPr="008D546F">
          <w:rPr>
            <w:rStyle w:val="Hyperlink"/>
            <w:rFonts w:hint="eastAsia"/>
            <w:noProof/>
            <w:rtl/>
          </w:rPr>
          <w:t>پ</w:t>
        </w:r>
        <w:r w:rsidR="008E2DA4" w:rsidRPr="008D546F">
          <w:rPr>
            <w:rStyle w:val="Hyperlink"/>
            <w:rFonts w:hint="cs"/>
            <w:noProof/>
            <w:rtl/>
          </w:rPr>
          <w:t>ی</w:t>
        </w:r>
        <w:r w:rsidR="008E2DA4" w:rsidRPr="008D546F">
          <w:rPr>
            <w:rStyle w:val="Hyperlink"/>
            <w:rFonts w:hint="eastAsia"/>
            <w:noProof/>
            <w:rtl/>
          </w:rPr>
          <w:t>ام</w:t>
        </w:r>
        <w:r w:rsidR="008E2DA4" w:rsidRPr="008D546F">
          <w:rPr>
            <w:rStyle w:val="Hyperlink"/>
            <w:noProof/>
            <w:rtl/>
          </w:rPr>
          <w:t xml:space="preserve"> </w:t>
        </w:r>
        <w:r w:rsidR="008E2DA4" w:rsidRPr="008D546F">
          <w:rPr>
            <w:rStyle w:val="Hyperlink"/>
            <w:rFonts w:hint="eastAsia"/>
            <w:noProof/>
            <w:rtl/>
          </w:rPr>
          <w:t>ابلاغ</w:t>
        </w:r>
        <w:r w:rsidR="008E2DA4" w:rsidRPr="008D546F">
          <w:rPr>
            <w:rStyle w:val="Hyperlink"/>
            <w:noProof/>
            <w:rtl/>
          </w:rPr>
          <w:t xml:space="preserve"> </w:t>
        </w:r>
        <w:r w:rsidR="008E2DA4" w:rsidRPr="008D546F">
          <w:rPr>
            <w:rStyle w:val="Hyperlink"/>
            <w:rFonts w:hint="eastAsia"/>
            <w:noProof/>
            <w:rtl/>
          </w:rPr>
          <w:t>پا</w:t>
        </w:r>
        <w:r w:rsidR="008E2DA4" w:rsidRPr="008D546F">
          <w:rPr>
            <w:rStyle w:val="Hyperlink"/>
            <w:rFonts w:hint="cs"/>
            <w:noProof/>
            <w:rtl/>
          </w:rPr>
          <w:t>ی</w:t>
        </w:r>
        <w:r w:rsidR="008E2DA4" w:rsidRPr="008D546F">
          <w:rPr>
            <w:rStyle w:val="Hyperlink"/>
            <w:rFonts w:hint="eastAsia"/>
            <w:noProof/>
            <w:rtl/>
          </w:rPr>
          <w:t>ان</w:t>
        </w:r>
        <w:r w:rsidR="008E2DA4" w:rsidRPr="008D546F">
          <w:rPr>
            <w:rStyle w:val="Hyperlink"/>
            <w:noProof/>
            <w:rtl/>
          </w:rPr>
          <w:t xml:space="preserve"> </w:t>
        </w:r>
        <w:r w:rsidR="008E2DA4" w:rsidRPr="008D546F">
          <w:rPr>
            <w:rStyle w:val="Hyperlink"/>
            <w:rFonts w:hint="eastAsia"/>
            <w:noProof/>
            <w:rtl/>
          </w:rPr>
          <w:t>تحص</w:t>
        </w:r>
        <w:r w:rsidR="008E2DA4" w:rsidRPr="008D546F">
          <w:rPr>
            <w:rStyle w:val="Hyperlink"/>
            <w:rFonts w:hint="cs"/>
            <w:noProof/>
            <w:rtl/>
          </w:rPr>
          <w:t>ی</w:t>
        </w:r>
        <w:r w:rsidR="008E2DA4" w:rsidRPr="008D546F">
          <w:rPr>
            <w:rStyle w:val="Hyperlink"/>
            <w:rFonts w:hint="eastAsia"/>
            <w:noProof/>
            <w:rtl/>
          </w:rPr>
          <w:t>ل</w:t>
        </w:r>
        <w:r w:rsidR="008E2DA4" w:rsidRPr="008D546F">
          <w:rPr>
            <w:rStyle w:val="Hyperlink"/>
            <w:noProof/>
            <w:rtl/>
          </w:rPr>
          <w:t xml:space="preserve"> </w:t>
        </w:r>
        <w:r w:rsidR="008E2DA4" w:rsidRPr="008D546F">
          <w:rPr>
            <w:rStyle w:val="Hyperlink"/>
            <w:rFonts w:hint="eastAsia"/>
            <w:noProof/>
            <w:rtl/>
          </w:rPr>
          <w:t>در</w:t>
        </w:r>
        <w:r w:rsidR="008E2DA4" w:rsidRPr="008D546F">
          <w:rPr>
            <w:rStyle w:val="Hyperlink"/>
            <w:noProof/>
            <w:rtl/>
          </w:rPr>
          <w:t xml:space="preserve"> </w:t>
        </w:r>
        <w:r w:rsidR="008E2DA4" w:rsidRPr="008D546F">
          <w:rPr>
            <w:rStyle w:val="Hyperlink"/>
            <w:rFonts w:hint="eastAsia"/>
            <w:noProof/>
            <w:rtl/>
          </w:rPr>
          <w:t>بخش</w:t>
        </w:r>
        <w:r w:rsidR="008E2DA4" w:rsidRPr="008D546F">
          <w:rPr>
            <w:rStyle w:val="Hyperlink"/>
            <w:noProof/>
            <w:rtl/>
          </w:rPr>
          <w:t xml:space="preserve"> </w:t>
        </w:r>
        <w:r w:rsidR="008E2DA4" w:rsidRPr="008D546F">
          <w:rPr>
            <w:rStyle w:val="Hyperlink"/>
            <w:rFonts w:hint="eastAsia"/>
            <w:noProof/>
            <w:rtl/>
          </w:rPr>
          <w:t>آموزش</w:t>
        </w:r>
        <w:r w:rsidR="008E2DA4" w:rsidRPr="008D546F">
          <w:rPr>
            <w:rStyle w:val="Hyperlink"/>
            <w:rFonts w:hint="cs"/>
            <w:noProof/>
            <w:rtl/>
          </w:rPr>
          <w:t>ی</w:t>
        </w:r>
        <w:r w:rsidR="008E2DA4" w:rsidRPr="008D546F">
          <w:rPr>
            <w:rStyle w:val="Hyperlink"/>
            <w:noProof/>
            <w:rtl/>
          </w:rPr>
          <w:t xml:space="preserve"> - </w:t>
        </w:r>
        <w:r w:rsidR="008E2DA4" w:rsidRPr="008D546F">
          <w:rPr>
            <w:rStyle w:val="Hyperlink"/>
            <w:noProof/>
          </w:rPr>
          <w:t xml:space="preserve"> (</w:t>
        </w:r>
        <w:r w:rsidR="008E2DA4" w:rsidRPr="008D546F">
          <w:rPr>
            <w:rStyle w:val="Hyperlink"/>
            <w:b/>
            <w:bCs/>
            <w:noProof/>
          </w:rPr>
          <w:t>A4</w:t>
        </w:r>
        <w:r w:rsidR="008E2DA4" w:rsidRPr="008D546F">
          <w:rPr>
            <w:rStyle w:val="Hyperlink"/>
            <w:noProof/>
          </w:rPr>
          <w:t>)</w:t>
        </w:r>
        <w:r w:rsidR="008E2DA4" w:rsidRPr="008D546F">
          <w:rPr>
            <w:rStyle w:val="Hyperlink"/>
            <w:noProof/>
            <w:rtl/>
          </w:rPr>
          <w:t xml:space="preserve"> </w:t>
        </w:r>
        <w:r w:rsidR="008E2DA4" w:rsidRPr="008D546F">
          <w:rPr>
            <w:rStyle w:val="Hyperlink"/>
            <w:rFonts w:ascii="Arial" w:hAnsi="Arial" w:cs="Arial"/>
            <w:noProof/>
            <w:rtl/>
          </w:rPr>
          <w:t>↑</w:t>
        </w:r>
        <w:r w:rsidR="008E2DA4">
          <w:rPr>
            <w:noProof/>
            <w:webHidden/>
            <w:rtl/>
          </w:rPr>
          <w:tab/>
        </w:r>
        <w:r w:rsidR="00543DDE">
          <w:rPr>
            <w:rStyle w:val="Hyperlink"/>
            <w:noProof/>
            <w:rtl/>
          </w:rPr>
          <w:fldChar w:fldCharType="begin"/>
        </w:r>
        <w:r w:rsidR="008E2DA4">
          <w:rPr>
            <w:noProof/>
            <w:webHidden/>
            <w:rtl/>
          </w:rPr>
          <w:instrText xml:space="preserve"> </w:instrText>
        </w:r>
        <w:r w:rsidR="008E2DA4">
          <w:rPr>
            <w:noProof/>
            <w:webHidden/>
          </w:rPr>
          <w:instrText>PAGEREF</w:instrText>
        </w:r>
        <w:r w:rsidR="008E2DA4">
          <w:rPr>
            <w:noProof/>
            <w:webHidden/>
            <w:rtl/>
          </w:rPr>
          <w:instrText xml:space="preserve"> _</w:instrText>
        </w:r>
        <w:r w:rsidR="008E2DA4">
          <w:rPr>
            <w:noProof/>
            <w:webHidden/>
          </w:rPr>
          <w:instrText>Toc478296114 \h</w:instrText>
        </w:r>
        <w:r w:rsidR="008E2DA4">
          <w:rPr>
            <w:noProof/>
            <w:webHidden/>
            <w:rtl/>
          </w:rPr>
          <w:instrText xml:space="preserve"> </w:instrText>
        </w:r>
        <w:r w:rsidR="00543DDE">
          <w:rPr>
            <w:rStyle w:val="Hyperlink"/>
            <w:noProof/>
            <w:rtl/>
          </w:rPr>
        </w:r>
        <w:r w:rsidR="00543DDE">
          <w:rPr>
            <w:rStyle w:val="Hyperlink"/>
            <w:noProof/>
            <w:rtl/>
          </w:rPr>
          <w:fldChar w:fldCharType="separate"/>
        </w:r>
        <w:r w:rsidR="008E2DA4">
          <w:rPr>
            <w:noProof/>
            <w:webHidden/>
            <w:rtl/>
          </w:rPr>
          <w:t>3</w:t>
        </w:r>
        <w:r w:rsidR="00543DDE">
          <w:rPr>
            <w:rStyle w:val="Hyperlink"/>
            <w:noProof/>
            <w:rtl/>
          </w:rPr>
          <w:fldChar w:fldCharType="end"/>
        </w:r>
      </w:hyperlink>
    </w:p>
    <w:p w14:paraId="112CBEA4" w14:textId="77777777" w:rsidR="008E2DA4" w:rsidRDefault="0025700E" w:rsidP="008E2DA4">
      <w:pPr>
        <w:pStyle w:val="TOC2"/>
        <w:rPr>
          <w:rFonts w:asciiTheme="minorHAnsi" w:eastAsiaTheme="minorEastAsia" w:hAnsiTheme="minorHAnsi" w:cstheme="minorBidi"/>
          <w:noProof/>
          <w:sz w:val="22"/>
          <w:szCs w:val="22"/>
          <w:rtl/>
          <w:lang w:bidi="fa-IR"/>
        </w:rPr>
      </w:pPr>
      <w:hyperlink w:anchor="_Toc478296115" w:history="1">
        <w:r w:rsidR="008E2DA4" w:rsidRPr="008D546F">
          <w:rPr>
            <w:rStyle w:val="Hyperlink"/>
            <w:rFonts w:hint="eastAsia"/>
            <w:b/>
            <w:bCs/>
            <w:noProof/>
            <w:rtl/>
          </w:rPr>
          <w:t>پ</w:t>
        </w:r>
        <w:r w:rsidR="008E2DA4" w:rsidRPr="008D546F">
          <w:rPr>
            <w:rStyle w:val="Hyperlink"/>
            <w:rFonts w:hint="cs"/>
            <w:b/>
            <w:bCs/>
            <w:noProof/>
            <w:rtl/>
          </w:rPr>
          <w:t>ی</w:t>
        </w:r>
        <w:r w:rsidR="008E2DA4" w:rsidRPr="008D546F">
          <w:rPr>
            <w:rStyle w:val="Hyperlink"/>
            <w:rFonts w:hint="eastAsia"/>
            <w:b/>
            <w:bCs/>
            <w:noProof/>
            <w:rtl/>
          </w:rPr>
          <w:t>ام</w:t>
        </w:r>
        <w:r w:rsidR="008E2DA4" w:rsidRPr="008D546F">
          <w:rPr>
            <w:rStyle w:val="Hyperlink"/>
            <w:b/>
            <w:bCs/>
            <w:noProof/>
            <w:rtl/>
          </w:rPr>
          <w:t xml:space="preserve">  5-</w:t>
        </w:r>
        <w:r w:rsidR="008E2DA4">
          <w:rPr>
            <w:rFonts w:asciiTheme="minorHAnsi" w:eastAsiaTheme="minorEastAsia" w:hAnsiTheme="minorHAnsi" w:cstheme="minorBidi"/>
            <w:noProof/>
            <w:sz w:val="22"/>
            <w:szCs w:val="22"/>
            <w:rtl/>
            <w:lang w:bidi="fa-IR"/>
          </w:rPr>
          <w:tab/>
        </w:r>
        <w:r w:rsidR="008E2DA4" w:rsidRPr="008D546F">
          <w:rPr>
            <w:rStyle w:val="Hyperlink"/>
            <w:rFonts w:hint="eastAsia"/>
            <w:noProof/>
            <w:rtl/>
          </w:rPr>
          <w:t>پ</w:t>
        </w:r>
        <w:r w:rsidR="008E2DA4" w:rsidRPr="008D546F">
          <w:rPr>
            <w:rStyle w:val="Hyperlink"/>
            <w:rFonts w:hint="cs"/>
            <w:noProof/>
            <w:rtl/>
          </w:rPr>
          <w:t>ی</w:t>
        </w:r>
        <w:r w:rsidR="008E2DA4" w:rsidRPr="008D546F">
          <w:rPr>
            <w:rStyle w:val="Hyperlink"/>
            <w:rFonts w:hint="eastAsia"/>
            <w:noProof/>
            <w:rtl/>
          </w:rPr>
          <w:t>ام</w:t>
        </w:r>
        <w:r w:rsidR="008E2DA4" w:rsidRPr="008D546F">
          <w:rPr>
            <w:rStyle w:val="Hyperlink"/>
            <w:noProof/>
            <w:rtl/>
          </w:rPr>
          <w:t xml:space="preserve"> </w:t>
        </w:r>
        <w:r w:rsidR="008E2DA4" w:rsidRPr="008D546F">
          <w:rPr>
            <w:rStyle w:val="Hyperlink"/>
            <w:rFonts w:hint="eastAsia"/>
            <w:noProof/>
            <w:rtl/>
          </w:rPr>
          <w:t>معرف</w:t>
        </w:r>
        <w:r w:rsidR="008E2DA4" w:rsidRPr="008D546F">
          <w:rPr>
            <w:rStyle w:val="Hyperlink"/>
            <w:rFonts w:hint="cs"/>
            <w:noProof/>
            <w:rtl/>
          </w:rPr>
          <w:t>ی</w:t>
        </w:r>
        <w:r w:rsidR="008E2DA4" w:rsidRPr="008D546F">
          <w:rPr>
            <w:rStyle w:val="Hyperlink"/>
            <w:noProof/>
            <w:rtl/>
          </w:rPr>
          <w:t xml:space="preserve"> </w:t>
        </w:r>
        <w:r w:rsidR="008E2DA4" w:rsidRPr="008D546F">
          <w:rPr>
            <w:rStyle w:val="Hyperlink"/>
            <w:rFonts w:hint="eastAsia"/>
            <w:noProof/>
            <w:rtl/>
          </w:rPr>
          <w:t>به</w:t>
        </w:r>
        <w:r w:rsidR="008E2DA4" w:rsidRPr="008D546F">
          <w:rPr>
            <w:rStyle w:val="Hyperlink"/>
            <w:noProof/>
            <w:rtl/>
          </w:rPr>
          <w:t xml:space="preserve"> </w:t>
        </w:r>
        <w:r w:rsidR="008E2DA4" w:rsidRPr="008D546F">
          <w:rPr>
            <w:rStyle w:val="Hyperlink"/>
            <w:rFonts w:hint="eastAsia"/>
            <w:noProof/>
            <w:rtl/>
          </w:rPr>
          <w:t>آزمون</w:t>
        </w:r>
        <w:r w:rsidR="008E2DA4" w:rsidRPr="008D546F">
          <w:rPr>
            <w:rStyle w:val="Hyperlink"/>
            <w:noProof/>
            <w:rtl/>
          </w:rPr>
          <w:t xml:space="preserve"> </w:t>
        </w:r>
        <w:r w:rsidR="008E2DA4" w:rsidRPr="008D546F">
          <w:rPr>
            <w:rStyle w:val="Hyperlink"/>
            <w:rFonts w:hint="eastAsia"/>
            <w:noProof/>
            <w:rtl/>
          </w:rPr>
          <w:t>ارتقا</w:t>
        </w:r>
        <w:r w:rsidR="008E2DA4" w:rsidRPr="008D546F">
          <w:rPr>
            <w:rStyle w:val="Hyperlink"/>
            <w:noProof/>
            <w:rtl/>
          </w:rPr>
          <w:t xml:space="preserve"> - </w:t>
        </w:r>
        <w:r w:rsidR="008E2DA4" w:rsidRPr="008D546F">
          <w:rPr>
            <w:rStyle w:val="Hyperlink"/>
            <w:noProof/>
          </w:rPr>
          <w:t xml:space="preserve"> (</w:t>
        </w:r>
        <w:r w:rsidR="008E2DA4" w:rsidRPr="008D546F">
          <w:rPr>
            <w:rStyle w:val="Hyperlink"/>
            <w:b/>
            <w:bCs/>
            <w:noProof/>
          </w:rPr>
          <w:t>A5</w:t>
        </w:r>
        <w:r w:rsidR="008E2DA4" w:rsidRPr="008D546F">
          <w:rPr>
            <w:rStyle w:val="Hyperlink"/>
            <w:noProof/>
          </w:rPr>
          <w:t>)</w:t>
        </w:r>
        <w:r w:rsidR="008E2DA4" w:rsidRPr="008D546F">
          <w:rPr>
            <w:rStyle w:val="Hyperlink"/>
            <w:noProof/>
            <w:rtl/>
          </w:rPr>
          <w:t xml:space="preserve"> </w:t>
        </w:r>
        <w:r w:rsidR="008E2DA4" w:rsidRPr="008D546F">
          <w:rPr>
            <w:rStyle w:val="Hyperlink"/>
            <w:rFonts w:ascii="Arial" w:hAnsi="Arial" w:cs="Arial"/>
            <w:noProof/>
            <w:rtl/>
          </w:rPr>
          <w:t>↑</w:t>
        </w:r>
        <w:r w:rsidR="008E2DA4">
          <w:rPr>
            <w:noProof/>
            <w:webHidden/>
            <w:rtl/>
          </w:rPr>
          <w:tab/>
        </w:r>
        <w:r w:rsidR="00543DDE">
          <w:rPr>
            <w:rStyle w:val="Hyperlink"/>
            <w:noProof/>
            <w:rtl/>
          </w:rPr>
          <w:fldChar w:fldCharType="begin"/>
        </w:r>
        <w:r w:rsidR="008E2DA4">
          <w:rPr>
            <w:noProof/>
            <w:webHidden/>
            <w:rtl/>
          </w:rPr>
          <w:instrText xml:space="preserve"> </w:instrText>
        </w:r>
        <w:r w:rsidR="008E2DA4">
          <w:rPr>
            <w:noProof/>
            <w:webHidden/>
          </w:rPr>
          <w:instrText>PAGEREF</w:instrText>
        </w:r>
        <w:r w:rsidR="008E2DA4">
          <w:rPr>
            <w:noProof/>
            <w:webHidden/>
            <w:rtl/>
          </w:rPr>
          <w:instrText xml:space="preserve"> _</w:instrText>
        </w:r>
        <w:r w:rsidR="008E2DA4">
          <w:rPr>
            <w:noProof/>
            <w:webHidden/>
          </w:rPr>
          <w:instrText>Toc478296115 \h</w:instrText>
        </w:r>
        <w:r w:rsidR="008E2DA4">
          <w:rPr>
            <w:noProof/>
            <w:webHidden/>
            <w:rtl/>
          </w:rPr>
          <w:instrText xml:space="preserve"> </w:instrText>
        </w:r>
        <w:r w:rsidR="00543DDE">
          <w:rPr>
            <w:rStyle w:val="Hyperlink"/>
            <w:noProof/>
            <w:rtl/>
          </w:rPr>
        </w:r>
        <w:r w:rsidR="00543DDE">
          <w:rPr>
            <w:rStyle w:val="Hyperlink"/>
            <w:noProof/>
            <w:rtl/>
          </w:rPr>
          <w:fldChar w:fldCharType="separate"/>
        </w:r>
        <w:r w:rsidR="008E2DA4">
          <w:rPr>
            <w:noProof/>
            <w:webHidden/>
            <w:rtl/>
          </w:rPr>
          <w:t>3</w:t>
        </w:r>
        <w:r w:rsidR="00543DDE">
          <w:rPr>
            <w:rStyle w:val="Hyperlink"/>
            <w:noProof/>
            <w:rtl/>
          </w:rPr>
          <w:fldChar w:fldCharType="end"/>
        </w:r>
      </w:hyperlink>
    </w:p>
    <w:p w14:paraId="7C9A651A" w14:textId="77777777" w:rsidR="008E2DA4" w:rsidRDefault="0025700E" w:rsidP="008E2DA4">
      <w:pPr>
        <w:pStyle w:val="TOC2"/>
        <w:rPr>
          <w:rFonts w:asciiTheme="minorHAnsi" w:eastAsiaTheme="minorEastAsia" w:hAnsiTheme="minorHAnsi" w:cstheme="minorBidi"/>
          <w:noProof/>
          <w:sz w:val="22"/>
          <w:szCs w:val="22"/>
          <w:rtl/>
          <w:lang w:bidi="fa-IR"/>
        </w:rPr>
      </w:pPr>
      <w:hyperlink w:anchor="_Toc478296116" w:history="1">
        <w:r w:rsidR="008E2DA4" w:rsidRPr="008D546F">
          <w:rPr>
            <w:rStyle w:val="Hyperlink"/>
            <w:rFonts w:hint="eastAsia"/>
            <w:b/>
            <w:bCs/>
            <w:noProof/>
            <w:rtl/>
          </w:rPr>
          <w:t>پ</w:t>
        </w:r>
        <w:r w:rsidR="008E2DA4" w:rsidRPr="008D546F">
          <w:rPr>
            <w:rStyle w:val="Hyperlink"/>
            <w:rFonts w:hint="cs"/>
            <w:b/>
            <w:bCs/>
            <w:noProof/>
            <w:rtl/>
          </w:rPr>
          <w:t>ی</w:t>
        </w:r>
        <w:r w:rsidR="008E2DA4" w:rsidRPr="008D546F">
          <w:rPr>
            <w:rStyle w:val="Hyperlink"/>
            <w:rFonts w:hint="eastAsia"/>
            <w:b/>
            <w:bCs/>
            <w:noProof/>
            <w:rtl/>
          </w:rPr>
          <w:t>ام</w:t>
        </w:r>
        <w:r w:rsidR="008E2DA4" w:rsidRPr="008D546F">
          <w:rPr>
            <w:rStyle w:val="Hyperlink"/>
            <w:b/>
            <w:bCs/>
            <w:noProof/>
            <w:rtl/>
          </w:rPr>
          <w:t xml:space="preserve">  6-</w:t>
        </w:r>
        <w:r w:rsidR="008E2DA4">
          <w:rPr>
            <w:rFonts w:asciiTheme="minorHAnsi" w:eastAsiaTheme="minorEastAsia" w:hAnsiTheme="minorHAnsi" w:cstheme="minorBidi"/>
            <w:noProof/>
            <w:sz w:val="22"/>
            <w:szCs w:val="22"/>
            <w:rtl/>
            <w:lang w:bidi="fa-IR"/>
          </w:rPr>
          <w:tab/>
        </w:r>
        <w:r w:rsidR="008E2DA4" w:rsidRPr="008D546F">
          <w:rPr>
            <w:rStyle w:val="Hyperlink"/>
            <w:rFonts w:hint="eastAsia"/>
            <w:noProof/>
            <w:rtl/>
          </w:rPr>
          <w:t>پ</w:t>
        </w:r>
        <w:r w:rsidR="008E2DA4" w:rsidRPr="008D546F">
          <w:rPr>
            <w:rStyle w:val="Hyperlink"/>
            <w:rFonts w:hint="cs"/>
            <w:noProof/>
            <w:rtl/>
          </w:rPr>
          <w:t>ی</w:t>
        </w:r>
        <w:r w:rsidR="008E2DA4" w:rsidRPr="008D546F">
          <w:rPr>
            <w:rStyle w:val="Hyperlink"/>
            <w:rFonts w:hint="eastAsia"/>
            <w:noProof/>
            <w:rtl/>
          </w:rPr>
          <w:t>ام</w:t>
        </w:r>
        <w:r w:rsidR="008E2DA4" w:rsidRPr="008D546F">
          <w:rPr>
            <w:rStyle w:val="Hyperlink"/>
            <w:noProof/>
            <w:rtl/>
          </w:rPr>
          <w:t xml:space="preserve"> </w:t>
        </w:r>
        <w:r w:rsidR="008E2DA4" w:rsidRPr="008D546F">
          <w:rPr>
            <w:rStyle w:val="Hyperlink"/>
            <w:rFonts w:hint="eastAsia"/>
            <w:noProof/>
            <w:rtl/>
          </w:rPr>
          <w:t>اعلام</w:t>
        </w:r>
        <w:r w:rsidR="008E2DA4" w:rsidRPr="008D546F">
          <w:rPr>
            <w:rStyle w:val="Hyperlink"/>
            <w:noProof/>
            <w:rtl/>
          </w:rPr>
          <w:t xml:space="preserve"> </w:t>
        </w:r>
        <w:r w:rsidR="008E2DA4" w:rsidRPr="008D546F">
          <w:rPr>
            <w:rStyle w:val="Hyperlink"/>
            <w:rFonts w:hint="eastAsia"/>
            <w:noProof/>
            <w:rtl/>
          </w:rPr>
          <w:t>نمره</w:t>
        </w:r>
        <w:r w:rsidR="008E2DA4" w:rsidRPr="008D546F">
          <w:rPr>
            <w:rStyle w:val="Hyperlink"/>
            <w:noProof/>
            <w:rtl/>
          </w:rPr>
          <w:t xml:space="preserve"> </w:t>
        </w:r>
        <w:r w:rsidR="008E2DA4" w:rsidRPr="008D546F">
          <w:rPr>
            <w:rStyle w:val="Hyperlink"/>
            <w:rFonts w:hint="eastAsia"/>
            <w:noProof/>
            <w:rtl/>
          </w:rPr>
          <w:t>آزمون</w:t>
        </w:r>
        <w:r w:rsidR="008E2DA4" w:rsidRPr="008D546F">
          <w:rPr>
            <w:rStyle w:val="Hyperlink"/>
            <w:noProof/>
            <w:rtl/>
          </w:rPr>
          <w:t xml:space="preserve"> </w:t>
        </w:r>
        <w:r w:rsidR="008E2DA4" w:rsidRPr="008D546F">
          <w:rPr>
            <w:rStyle w:val="Hyperlink"/>
            <w:rFonts w:ascii="Sakkal Majalla" w:hAnsi="Sakkal Majalla" w:cs="Sakkal Majalla"/>
            <w:noProof/>
            <w:rtl/>
          </w:rPr>
          <w:t>–</w:t>
        </w:r>
        <w:r w:rsidR="008E2DA4" w:rsidRPr="008D546F">
          <w:rPr>
            <w:rStyle w:val="Hyperlink"/>
            <w:noProof/>
            <w:rtl/>
          </w:rPr>
          <w:t xml:space="preserve"> </w:t>
        </w:r>
        <w:r w:rsidR="008E2DA4" w:rsidRPr="008D546F">
          <w:rPr>
            <w:rStyle w:val="Hyperlink"/>
            <w:noProof/>
          </w:rPr>
          <w:t>(</w:t>
        </w:r>
        <w:r w:rsidR="008E2DA4" w:rsidRPr="008D546F">
          <w:rPr>
            <w:rStyle w:val="Hyperlink"/>
            <w:b/>
            <w:bCs/>
            <w:noProof/>
          </w:rPr>
          <w:t>A6</w:t>
        </w:r>
        <w:r w:rsidR="008E2DA4" w:rsidRPr="008D546F">
          <w:rPr>
            <w:rStyle w:val="Hyperlink"/>
            <w:noProof/>
          </w:rPr>
          <w:t>)</w:t>
        </w:r>
        <w:r w:rsidR="008E2DA4" w:rsidRPr="008D546F">
          <w:rPr>
            <w:rStyle w:val="Hyperlink"/>
            <w:noProof/>
            <w:rtl/>
          </w:rPr>
          <w:t xml:space="preserve">  </w:t>
        </w:r>
        <w:r w:rsidR="008E2DA4" w:rsidRPr="008D546F">
          <w:rPr>
            <w:rStyle w:val="Hyperlink"/>
            <w:rFonts w:ascii="Arial" w:hAnsi="Arial" w:cs="Arial"/>
            <w:noProof/>
            <w:rtl/>
          </w:rPr>
          <w:t>↑</w:t>
        </w:r>
        <w:r w:rsidR="008E2DA4">
          <w:rPr>
            <w:noProof/>
            <w:webHidden/>
            <w:rtl/>
          </w:rPr>
          <w:tab/>
        </w:r>
        <w:r w:rsidR="00543DDE">
          <w:rPr>
            <w:rStyle w:val="Hyperlink"/>
            <w:noProof/>
            <w:rtl/>
          </w:rPr>
          <w:fldChar w:fldCharType="begin"/>
        </w:r>
        <w:r w:rsidR="008E2DA4">
          <w:rPr>
            <w:noProof/>
            <w:webHidden/>
            <w:rtl/>
          </w:rPr>
          <w:instrText xml:space="preserve"> </w:instrText>
        </w:r>
        <w:r w:rsidR="008E2DA4">
          <w:rPr>
            <w:noProof/>
            <w:webHidden/>
          </w:rPr>
          <w:instrText>PAGEREF</w:instrText>
        </w:r>
        <w:r w:rsidR="008E2DA4">
          <w:rPr>
            <w:noProof/>
            <w:webHidden/>
            <w:rtl/>
          </w:rPr>
          <w:instrText xml:space="preserve"> _</w:instrText>
        </w:r>
        <w:r w:rsidR="008E2DA4">
          <w:rPr>
            <w:noProof/>
            <w:webHidden/>
          </w:rPr>
          <w:instrText>Toc478296116 \h</w:instrText>
        </w:r>
        <w:r w:rsidR="008E2DA4">
          <w:rPr>
            <w:noProof/>
            <w:webHidden/>
            <w:rtl/>
          </w:rPr>
          <w:instrText xml:space="preserve"> </w:instrText>
        </w:r>
        <w:r w:rsidR="00543DDE">
          <w:rPr>
            <w:rStyle w:val="Hyperlink"/>
            <w:noProof/>
            <w:rtl/>
          </w:rPr>
        </w:r>
        <w:r w:rsidR="00543DDE">
          <w:rPr>
            <w:rStyle w:val="Hyperlink"/>
            <w:noProof/>
            <w:rtl/>
          </w:rPr>
          <w:fldChar w:fldCharType="separate"/>
        </w:r>
        <w:r w:rsidR="008E2DA4">
          <w:rPr>
            <w:noProof/>
            <w:webHidden/>
            <w:rtl/>
          </w:rPr>
          <w:t>3</w:t>
        </w:r>
        <w:r w:rsidR="00543DDE">
          <w:rPr>
            <w:rStyle w:val="Hyperlink"/>
            <w:noProof/>
            <w:rtl/>
          </w:rPr>
          <w:fldChar w:fldCharType="end"/>
        </w:r>
      </w:hyperlink>
    </w:p>
    <w:p w14:paraId="4A259A3E" w14:textId="77777777" w:rsidR="008E2DA4" w:rsidRDefault="0025700E" w:rsidP="008E2DA4">
      <w:pPr>
        <w:pStyle w:val="TOC2"/>
        <w:rPr>
          <w:rFonts w:asciiTheme="minorHAnsi" w:eastAsiaTheme="minorEastAsia" w:hAnsiTheme="minorHAnsi" w:cstheme="minorBidi"/>
          <w:noProof/>
          <w:sz w:val="22"/>
          <w:szCs w:val="22"/>
          <w:rtl/>
          <w:lang w:bidi="fa-IR"/>
        </w:rPr>
      </w:pPr>
      <w:hyperlink w:anchor="_Toc478296117" w:history="1">
        <w:r w:rsidR="008E2DA4" w:rsidRPr="008D546F">
          <w:rPr>
            <w:rStyle w:val="Hyperlink"/>
            <w:rFonts w:hint="eastAsia"/>
            <w:b/>
            <w:bCs/>
            <w:noProof/>
            <w:rtl/>
          </w:rPr>
          <w:t>پ</w:t>
        </w:r>
        <w:r w:rsidR="008E2DA4" w:rsidRPr="008D546F">
          <w:rPr>
            <w:rStyle w:val="Hyperlink"/>
            <w:rFonts w:hint="cs"/>
            <w:b/>
            <w:bCs/>
            <w:noProof/>
            <w:rtl/>
          </w:rPr>
          <w:t>ی</w:t>
        </w:r>
        <w:r w:rsidR="008E2DA4" w:rsidRPr="008D546F">
          <w:rPr>
            <w:rStyle w:val="Hyperlink"/>
            <w:rFonts w:hint="eastAsia"/>
            <w:b/>
            <w:bCs/>
            <w:noProof/>
            <w:rtl/>
          </w:rPr>
          <w:t>ام</w:t>
        </w:r>
        <w:r w:rsidR="008E2DA4" w:rsidRPr="008D546F">
          <w:rPr>
            <w:rStyle w:val="Hyperlink"/>
            <w:b/>
            <w:bCs/>
            <w:noProof/>
            <w:rtl/>
          </w:rPr>
          <w:t xml:space="preserve">  7-</w:t>
        </w:r>
        <w:r w:rsidR="008E2DA4">
          <w:rPr>
            <w:rFonts w:asciiTheme="minorHAnsi" w:eastAsiaTheme="minorEastAsia" w:hAnsiTheme="minorHAnsi" w:cstheme="minorBidi"/>
            <w:noProof/>
            <w:sz w:val="22"/>
            <w:szCs w:val="22"/>
            <w:rtl/>
            <w:lang w:bidi="fa-IR"/>
          </w:rPr>
          <w:tab/>
        </w:r>
        <w:r w:rsidR="008E2DA4" w:rsidRPr="008D546F">
          <w:rPr>
            <w:rStyle w:val="Hyperlink"/>
            <w:rFonts w:hint="eastAsia"/>
            <w:noProof/>
            <w:rtl/>
          </w:rPr>
          <w:t>پ</w:t>
        </w:r>
        <w:r w:rsidR="008E2DA4" w:rsidRPr="008D546F">
          <w:rPr>
            <w:rStyle w:val="Hyperlink"/>
            <w:rFonts w:hint="cs"/>
            <w:noProof/>
            <w:rtl/>
          </w:rPr>
          <w:t>ی</w:t>
        </w:r>
        <w:r w:rsidR="008E2DA4" w:rsidRPr="008D546F">
          <w:rPr>
            <w:rStyle w:val="Hyperlink"/>
            <w:rFonts w:hint="eastAsia"/>
            <w:noProof/>
            <w:rtl/>
          </w:rPr>
          <w:t>ام</w:t>
        </w:r>
        <w:r w:rsidR="008E2DA4" w:rsidRPr="008D546F">
          <w:rPr>
            <w:rStyle w:val="Hyperlink"/>
            <w:noProof/>
            <w:rtl/>
          </w:rPr>
          <w:t xml:space="preserve"> </w:t>
        </w:r>
        <w:r w:rsidR="008E2DA4" w:rsidRPr="008D546F">
          <w:rPr>
            <w:rStyle w:val="Hyperlink"/>
            <w:rFonts w:hint="eastAsia"/>
            <w:noProof/>
            <w:rtl/>
          </w:rPr>
          <w:t>پا</w:t>
        </w:r>
        <w:r w:rsidR="008E2DA4" w:rsidRPr="008D546F">
          <w:rPr>
            <w:rStyle w:val="Hyperlink"/>
            <w:rFonts w:hint="cs"/>
            <w:noProof/>
            <w:rtl/>
          </w:rPr>
          <w:t>ی</w:t>
        </w:r>
        <w:r w:rsidR="008E2DA4" w:rsidRPr="008D546F">
          <w:rPr>
            <w:rStyle w:val="Hyperlink"/>
            <w:rFonts w:hint="eastAsia"/>
            <w:noProof/>
            <w:rtl/>
          </w:rPr>
          <w:t>ان</w:t>
        </w:r>
        <w:r w:rsidR="008E2DA4" w:rsidRPr="008D546F">
          <w:rPr>
            <w:rStyle w:val="Hyperlink"/>
            <w:noProof/>
            <w:rtl/>
          </w:rPr>
          <w:t xml:space="preserve"> </w:t>
        </w:r>
        <w:r w:rsidR="008E2DA4" w:rsidRPr="008D546F">
          <w:rPr>
            <w:rStyle w:val="Hyperlink"/>
            <w:rFonts w:hint="eastAsia"/>
            <w:noProof/>
            <w:rtl/>
          </w:rPr>
          <w:t>تحص</w:t>
        </w:r>
        <w:r w:rsidR="008E2DA4" w:rsidRPr="008D546F">
          <w:rPr>
            <w:rStyle w:val="Hyperlink"/>
            <w:rFonts w:hint="cs"/>
            <w:noProof/>
            <w:rtl/>
          </w:rPr>
          <w:t>ی</w:t>
        </w:r>
        <w:r w:rsidR="008E2DA4" w:rsidRPr="008D546F">
          <w:rPr>
            <w:rStyle w:val="Hyperlink"/>
            <w:rFonts w:hint="eastAsia"/>
            <w:noProof/>
            <w:rtl/>
          </w:rPr>
          <w:t>ل</w:t>
        </w:r>
        <w:r w:rsidR="008E2DA4" w:rsidRPr="008D546F">
          <w:rPr>
            <w:rStyle w:val="Hyperlink"/>
            <w:noProof/>
            <w:rtl/>
          </w:rPr>
          <w:t xml:space="preserve"> </w:t>
        </w:r>
        <w:r w:rsidR="008E2DA4" w:rsidRPr="008D546F">
          <w:rPr>
            <w:rStyle w:val="Hyperlink"/>
            <w:rFonts w:hint="eastAsia"/>
            <w:noProof/>
            <w:rtl/>
          </w:rPr>
          <w:t>در</w:t>
        </w:r>
        <w:r w:rsidR="008E2DA4" w:rsidRPr="008D546F">
          <w:rPr>
            <w:rStyle w:val="Hyperlink"/>
            <w:noProof/>
            <w:rtl/>
          </w:rPr>
          <w:t xml:space="preserve"> </w:t>
        </w:r>
        <w:r w:rsidR="008E2DA4" w:rsidRPr="008D546F">
          <w:rPr>
            <w:rStyle w:val="Hyperlink"/>
            <w:rFonts w:hint="eastAsia"/>
            <w:noProof/>
            <w:rtl/>
          </w:rPr>
          <w:t>دانشگاه،</w:t>
        </w:r>
        <w:r w:rsidR="008E2DA4" w:rsidRPr="008D546F">
          <w:rPr>
            <w:rStyle w:val="Hyperlink"/>
            <w:noProof/>
            <w:rtl/>
          </w:rPr>
          <w:t xml:space="preserve"> - </w:t>
        </w:r>
        <w:r w:rsidR="008E2DA4" w:rsidRPr="008D546F">
          <w:rPr>
            <w:rStyle w:val="Hyperlink"/>
            <w:noProof/>
          </w:rPr>
          <w:t>(</w:t>
        </w:r>
        <w:r w:rsidR="008E2DA4" w:rsidRPr="008D546F">
          <w:rPr>
            <w:rStyle w:val="Hyperlink"/>
            <w:b/>
            <w:bCs/>
            <w:noProof/>
          </w:rPr>
          <w:t>A7</w:t>
        </w:r>
        <w:r w:rsidR="008E2DA4" w:rsidRPr="008D546F">
          <w:rPr>
            <w:rStyle w:val="Hyperlink"/>
            <w:noProof/>
          </w:rPr>
          <w:t>)</w:t>
        </w:r>
        <w:r w:rsidR="008E2DA4" w:rsidRPr="008D546F">
          <w:rPr>
            <w:rStyle w:val="Hyperlink"/>
            <w:noProof/>
            <w:rtl/>
          </w:rPr>
          <w:t xml:space="preserve"> </w:t>
        </w:r>
        <w:r w:rsidR="008E2DA4" w:rsidRPr="008D546F">
          <w:rPr>
            <w:rStyle w:val="Hyperlink"/>
            <w:rFonts w:ascii="Arial" w:hAnsi="Arial" w:cs="Arial"/>
            <w:noProof/>
            <w:rtl/>
          </w:rPr>
          <w:t>↑</w:t>
        </w:r>
        <w:r w:rsidR="008E2DA4">
          <w:rPr>
            <w:noProof/>
            <w:webHidden/>
            <w:rtl/>
          </w:rPr>
          <w:tab/>
        </w:r>
        <w:r w:rsidR="00543DDE">
          <w:rPr>
            <w:rStyle w:val="Hyperlink"/>
            <w:noProof/>
            <w:rtl/>
          </w:rPr>
          <w:fldChar w:fldCharType="begin"/>
        </w:r>
        <w:r w:rsidR="008E2DA4">
          <w:rPr>
            <w:noProof/>
            <w:webHidden/>
            <w:rtl/>
          </w:rPr>
          <w:instrText xml:space="preserve"> </w:instrText>
        </w:r>
        <w:r w:rsidR="008E2DA4">
          <w:rPr>
            <w:noProof/>
            <w:webHidden/>
          </w:rPr>
          <w:instrText>PAGEREF</w:instrText>
        </w:r>
        <w:r w:rsidR="008E2DA4">
          <w:rPr>
            <w:noProof/>
            <w:webHidden/>
            <w:rtl/>
          </w:rPr>
          <w:instrText xml:space="preserve"> _</w:instrText>
        </w:r>
        <w:r w:rsidR="008E2DA4">
          <w:rPr>
            <w:noProof/>
            <w:webHidden/>
          </w:rPr>
          <w:instrText>Toc478296117 \h</w:instrText>
        </w:r>
        <w:r w:rsidR="008E2DA4">
          <w:rPr>
            <w:noProof/>
            <w:webHidden/>
            <w:rtl/>
          </w:rPr>
          <w:instrText xml:space="preserve"> </w:instrText>
        </w:r>
        <w:r w:rsidR="00543DDE">
          <w:rPr>
            <w:rStyle w:val="Hyperlink"/>
            <w:noProof/>
            <w:rtl/>
          </w:rPr>
        </w:r>
        <w:r w:rsidR="00543DDE">
          <w:rPr>
            <w:rStyle w:val="Hyperlink"/>
            <w:noProof/>
            <w:rtl/>
          </w:rPr>
          <w:fldChar w:fldCharType="separate"/>
        </w:r>
        <w:r w:rsidR="008E2DA4">
          <w:rPr>
            <w:noProof/>
            <w:webHidden/>
            <w:rtl/>
          </w:rPr>
          <w:t>3</w:t>
        </w:r>
        <w:r w:rsidR="00543DDE">
          <w:rPr>
            <w:rStyle w:val="Hyperlink"/>
            <w:noProof/>
            <w:rtl/>
          </w:rPr>
          <w:fldChar w:fldCharType="end"/>
        </w:r>
      </w:hyperlink>
    </w:p>
    <w:p w14:paraId="1F9B29D9" w14:textId="77777777" w:rsidR="008E2DA4" w:rsidRDefault="0025700E" w:rsidP="008E2DA4">
      <w:pPr>
        <w:pStyle w:val="TOC2"/>
        <w:rPr>
          <w:rFonts w:asciiTheme="minorHAnsi" w:eastAsiaTheme="minorEastAsia" w:hAnsiTheme="minorHAnsi" w:cstheme="minorBidi"/>
          <w:noProof/>
          <w:sz w:val="22"/>
          <w:szCs w:val="22"/>
          <w:rtl/>
          <w:lang w:bidi="fa-IR"/>
        </w:rPr>
      </w:pPr>
      <w:hyperlink w:anchor="_Toc478296118" w:history="1">
        <w:r w:rsidR="008E2DA4" w:rsidRPr="008D546F">
          <w:rPr>
            <w:rStyle w:val="Hyperlink"/>
            <w:rFonts w:hint="eastAsia"/>
            <w:b/>
            <w:bCs/>
            <w:noProof/>
            <w:rtl/>
          </w:rPr>
          <w:t>پ</w:t>
        </w:r>
        <w:r w:rsidR="008E2DA4" w:rsidRPr="008D546F">
          <w:rPr>
            <w:rStyle w:val="Hyperlink"/>
            <w:rFonts w:hint="cs"/>
            <w:b/>
            <w:bCs/>
            <w:noProof/>
            <w:rtl/>
          </w:rPr>
          <w:t>ی</w:t>
        </w:r>
        <w:r w:rsidR="008E2DA4" w:rsidRPr="008D546F">
          <w:rPr>
            <w:rStyle w:val="Hyperlink"/>
            <w:rFonts w:hint="eastAsia"/>
            <w:b/>
            <w:bCs/>
            <w:noProof/>
            <w:rtl/>
          </w:rPr>
          <w:t>ام</w:t>
        </w:r>
        <w:r w:rsidR="008E2DA4" w:rsidRPr="008D546F">
          <w:rPr>
            <w:rStyle w:val="Hyperlink"/>
            <w:b/>
            <w:bCs/>
            <w:noProof/>
            <w:rtl/>
          </w:rPr>
          <w:t xml:space="preserve">  8-</w:t>
        </w:r>
        <w:r w:rsidR="008E2DA4">
          <w:rPr>
            <w:rFonts w:asciiTheme="minorHAnsi" w:eastAsiaTheme="minorEastAsia" w:hAnsiTheme="minorHAnsi" w:cstheme="minorBidi"/>
            <w:noProof/>
            <w:sz w:val="22"/>
            <w:szCs w:val="22"/>
            <w:rtl/>
            <w:lang w:bidi="fa-IR"/>
          </w:rPr>
          <w:tab/>
        </w:r>
        <w:r w:rsidR="008E2DA4" w:rsidRPr="008D546F">
          <w:rPr>
            <w:rStyle w:val="Hyperlink"/>
            <w:rFonts w:hint="eastAsia"/>
            <w:noProof/>
            <w:rtl/>
          </w:rPr>
          <w:t>پ</w:t>
        </w:r>
        <w:r w:rsidR="008E2DA4" w:rsidRPr="008D546F">
          <w:rPr>
            <w:rStyle w:val="Hyperlink"/>
            <w:rFonts w:hint="cs"/>
            <w:noProof/>
            <w:rtl/>
          </w:rPr>
          <w:t>ی</w:t>
        </w:r>
        <w:r w:rsidR="008E2DA4" w:rsidRPr="008D546F">
          <w:rPr>
            <w:rStyle w:val="Hyperlink"/>
            <w:rFonts w:hint="eastAsia"/>
            <w:noProof/>
            <w:rtl/>
          </w:rPr>
          <w:t>ام</w:t>
        </w:r>
        <w:r w:rsidR="008E2DA4" w:rsidRPr="008D546F">
          <w:rPr>
            <w:rStyle w:val="Hyperlink"/>
            <w:noProof/>
            <w:rtl/>
          </w:rPr>
          <w:t xml:space="preserve"> </w:t>
        </w:r>
        <w:r w:rsidR="008E2DA4" w:rsidRPr="008D546F">
          <w:rPr>
            <w:rStyle w:val="Hyperlink"/>
            <w:rFonts w:hint="eastAsia"/>
            <w:noProof/>
            <w:rtl/>
          </w:rPr>
          <w:t>بازگشت</w:t>
        </w:r>
        <w:r w:rsidR="008E2DA4" w:rsidRPr="008D546F">
          <w:rPr>
            <w:rStyle w:val="Hyperlink"/>
            <w:noProof/>
            <w:rtl/>
          </w:rPr>
          <w:t xml:space="preserve"> </w:t>
        </w:r>
        <w:r w:rsidR="008E2DA4" w:rsidRPr="008D546F">
          <w:rPr>
            <w:rStyle w:val="Hyperlink"/>
            <w:rFonts w:hint="eastAsia"/>
            <w:noProof/>
            <w:rtl/>
          </w:rPr>
          <w:t>به</w:t>
        </w:r>
        <w:r w:rsidR="008E2DA4" w:rsidRPr="008D546F">
          <w:rPr>
            <w:rStyle w:val="Hyperlink"/>
            <w:noProof/>
            <w:rtl/>
          </w:rPr>
          <w:t xml:space="preserve"> </w:t>
        </w:r>
        <w:r w:rsidR="008E2DA4" w:rsidRPr="008D546F">
          <w:rPr>
            <w:rStyle w:val="Hyperlink"/>
            <w:rFonts w:hint="eastAsia"/>
            <w:noProof/>
            <w:rtl/>
          </w:rPr>
          <w:t>تحص</w:t>
        </w:r>
        <w:r w:rsidR="008E2DA4" w:rsidRPr="008D546F">
          <w:rPr>
            <w:rStyle w:val="Hyperlink"/>
            <w:rFonts w:hint="cs"/>
            <w:noProof/>
            <w:rtl/>
          </w:rPr>
          <w:t>ی</w:t>
        </w:r>
        <w:r w:rsidR="008E2DA4" w:rsidRPr="008D546F">
          <w:rPr>
            <w:rStyle w:val="Hyperlink"/>
            <w:rFonts w:hint="eastAsia"/>
            <w:noProof/>
            <w:rtl/>
          </w:rPr>
          <w:t>ل</w:t>
        </w:r>
        <w:r w:rsidR="008E2DA4" w:rsidRPr="008D546F">
          <w:rPr>
            <w:rStyle w:val="Hyperlink"/>
            <w:noProof/>
            <w:rtl/>
          </w:rPr>
          <w:t xml:space="preserve"> </w:t>
        </w:r>
        <w:r w:rsidR="008E2DA4" w:rsidRPr="008D546F">
          <w:rPr>
            <w:rStyle w:val="Hyperlink"/>
            <w:rFonts w:hint="eastAsia"/>
            <w:noProof/>
            <w:rtl/>
          </w:rPr>
          <w:t>در</w:t>
        </w:r>
        <w:r w:rsidR="008E2DA4" w:rsidRPr="008D546F">
          <w:rPr>
            <w:rStyle w:val="Hyperlink"/>
            <w:noProof/>
            <w:rtl/>
          </w:rPr>
          <w:t xml:space="preserve"> </w:t>
        </w:r>
        <w:r w:rsidR="008E2DA4" w:rsidRPr="008D546F">
          <w:rPr>
            <w:rStyle w:val="Hyperlink"/>
            <w:rFonts w:hint="eastAsia"/>
            <w:noProof/>
            <w:rtl/>
          </w:rPr>
          <w:t>دانشگاه</w:t>
        </w:r>
        <w:r w:rsidR="008E2DA4" w:rsidRPr="008D546F">
          <w:rPr>
            <w:rStyle w:val="Hyperlink"/>
            <w:noProof/>
            <w:rtl/>
          </w:rPr>
          <w:t xml:space="preserve"> </w:t>
        </w:r>
        <w:r w:rsidR="008E2DA4" w:rsidRPr="008D546F">
          <w:rPr>
            <w:rStyle w:val="Hyperlink"/>
            <w:rFonts w:ascii="Sakkal Majalla" w:hAnsi="Sakkal Majalla" w:cs="Sakkal Majalla"/>
            <w:noProof/>
            <w:rtl/>
          </w:rPr>
          <w:t>–</w:t>
        </w:r>
        <w:r w:rsidR="008E2DA4" w:rsidRPr="008D546F">
          <w:rPr>
            <w:rStyle w:val="Hyperlink"/>
            <w:noProof/>
            <w:rtl/>
          </w:rPr>
          <w:t xml:space="preserve"> </w:t>
        </w:r>
        <w:r w:rsidR="008E2DA4" w:rsidRPr="008D546F">
          <w:rPr>
            <w:rStyle w:val="Hyperlink"/>
            <w:noProof/>
          </w:rPr>
          <w:t>(</w:t>
        </w:r>
        <w:r w:rsidR="008E2DA4" w:rsidRPr="008D546F">
          <w:rPr>
            <w:rStyle w:val="Hyperlink"/>
            <w:b/>
            <w:bCs/>
            <w:noProof/>
          </w:rPr>
          <w:t>A8</w:t>
        </w:r>
        <w:r w:rsidR="008E2DA4" w:rsidRPr="008D546F">
          <w:rPr>
            <w:rStyle w:val="Hyperlink"/>
            <w:noProof/>
          </w:rPr>
          <w:t>)</w:t>
        </w:r>
        <w:r w:rsidR="008E2DA4" w:rsidRPr="008D546F">
          <w:rPr>
            <w:rStyle w:val="Hyperlink"/>
            <w:noProof/>
            <w:rtl/>
          </w:rPr>
          <w:t xml:space="preserve"> </w:t>
        </w:r>
        <w:r w:rsidR="008E2DA4" w:rsidRPr="008D546F">
          <w:rPr>
            <w:rStyle w:val="Hyperlink"/>
            <w:rFonts w:ascii="Arial" w:hAnsi="Arial" w:cs="Arial"/>
            <w:noProof/>
            <w:rtl/>
          </w:rPr>
          <w:t>↑</w:t>
        </w:r>
        <w:r w:rsidR="008E2DA4">
          <w:rPr>
            <w:noProof/>
            <w:webHidden/>
            <w:rtl/>
          </w:rPr>
          <w:tab/>
        </w:r>
        <w:r w:rsidR="00543DDE">
          <w:rPr>
            <w:rStyle w:val="Hyperlink"/>
            <w:noProof/>
            <w:rtl/>
          </w:rPr>
          <w:fldChar w:fldCharType="begin"/>
        </w:r>
        <w:r w:rsidR="008E2DA4">
          <w:rPr>
            <w:noProof/>
            <w:webHidden/>
            <w:rtl/>
          </w:rPr>
          <w:instrText xml:space="preserve"> </w:instrText>
        </w:r>
        <w:r w:rsidR="008E2DA4">
          <w:rPr>
            <w:noProof/>
            <w:webHidden/>
          </w:rPr>
          <w:instrText>PAGEREF</w:instrText>
        </w:r>
        <w:r w:rsidR="008E2DA4">
          <w:rPr>
            <w:noProof/>
            <w:webHidden/>
            <w:rtl/>
          </w:rPr>
          <w:instrText xml:space="preserve"> _</w:instrText>
        </w:r>
        <w:r w:rsidR="008E2DA4">
          <w:rPr>
            <w:noProof/>
            <w:webHidden/>
          </w:rPr>
          <w:instrText>Toc478296118 \h</w:instrText>
        </w:r>
        <w:r w:rsidR="008E2DA4">
          <w:rPr>
            <w:noProof/>
            <w:webHidden/>
            <w:rtl/>
          </w:rPr>
          <w:instrText xml:space="preserve"> </w:instrText>
        </w:r>
        <w:r w:rsidR="00543DDE">
          <w:rPr>
            <w:rStyle w:val="Hyperlink"/>
            <w:noProof/>
            <w:rtl/>
          </w:rPr>
        </w:r>
        <w:r w:rsidR="00543DDE">
          <w:rPr>
            <w:rStyle w:val="Hyperlink"/>
            <w:noProof/>
            <w:rtl/>
          </w:rPr>
          <w:fldChar w:fldCharType="separate"/>
        </w:r>
        <w:r w:rsidR="008E2DA4">
          <w:rPr>
            <w:noProof/>
            <w:webHidden/>
            <w:rtl/>
          </w:rPr>
          <w:t>3</w:t>
        </w:r>
        <w:r w:rsidR="00543DDE">
          <w:rPr>
            <w:rStyle w:val="Hyperlink"/>
            <w:noProof/>
            <w:rtl/>
          </w:rPr>
          <w:fldChar w:fldCharType="end"/>
        </w:r>
      </w:hyperlink>
    </w:p>
    <w:p w14:paraId="1EA11DD6" w14:textId="77777777" w:rsidR="008E2DA4" w:rsidRDefault="0025700E" w:rsidP="008E2DA4">
      <w:pPr>
        <w:pStyle w:val="TOC2"/>
        <w:rPr>
          <w:rFonts w:asciiTheme="minorHAnsi" w:eastAsiaTheme="minorEastAsia" w:hAnsiTheme="minorHAnsi" w:cstheme="minorBidi"/>
          <w:noProof/>
          <w:sz w:val="22"/>
          <w:szCs w:val="22"/>
          <w:rtl/>
          <w:lang w:bidi="fa-IR"/>
        </w:rPr>
      </w:pPr>
      <w:hyperlink w:anchor="_Toc478296119" w:history="1">
        <w:r w:rsidR="008E2DA4" w:rsidRPr="008D546F">
          <w:rPr>
            <w:rStyle w:val="Hyperlink"/>
            <w:rFonts w:hint="eastAsia"/>
            <w:b/>
            <w:bCs/>
            <w:noProof/>
            <w:rtl/>
          </w:rPr>
          <w:t>پ</w:t>
        </w:r>
        <w:r w:rsidR="008E2DA4" w:rsidRPr="008D546F">
          <w:rPr>
            <w:rStyle w:val="Hyperlink"/>
            <w:rFonts w:hint="cs"/>
            <w:b/>
            <w:bCs/>
            <w:noProof/>
            <w:rtl/>
          </w:rPr>
          <w:t>ی</w:t>
        </w:r>
        <w:r w:rsidR="008E2DA4" w:rsidRPr="008D546F">
          <w:rPr>
            <w:rStyle w:val="Hyperlink"/>
            <w:rFonts w:hint="eastAsia"/>
            <w:b/>
            <w:bCs/>
            <w:noProof/>
            <w:rtl/>
          </w:rPr>
          <w:t>ام</w:t>
        </w:r>
        <w:r w:rsidR="008E2DA4" w:rsidRPr="008D546F">
          <w:rPr>
            <w:rStyle w:val="Hyperlink"/>
            <w:b/>
            <w:bCs/>
            <w:noProof/>
            <w:rtl/>
          </w:rPr>
          <w:t xml:space="preserve">  9-</w:t>
        </w:r>
        <w:r w:rsidR="008E2DA4">
          <w:rPr>
            <w:rFonts w:asciiTheme="minorHAnsi" w:eastAsiaTheme="minorEastAsia" w:hAnsiTheme="minorHAnsi" w:cstheme="minorBidi"/>
            <w:noProof/>
            <w:sz w:val="22"/>
            <w:szCs w:val="22"/>
            <w:rtl/>
            <w:lang w:bidi="fa-IR"/>
          </w:rPr>
          <w:tab/>
        </w:r>
        <w:r w:rsidR="008E2DA4" w:rsidRPr="008D546F">
          <w:rPr>
            <w:rStyle w:val="Hyperlink"/>
            <w:rFonts w:hint="eastAsia"/>
            <w:noProof/>
            <w:rtl/>
          </w:rPr>
          <w:t>پ</w:t>
        </w:r>
        <w:r w:rsidR="008E2DA4" w:rsidRPr="008D546F">
          <w:rPr>
            <w:rStyle w:val="Hyperlink"/>
            <w:rFonts w:hint="cs"/>
            <w:noProof/>
            <w:rtl/>
          </w:rPr>
          <w:t>ی</w:t>
        </w:r>
        <w:r w:rsidR="008E2DA4" w:rsidRPr="008D546F">
          <w:rPr>
            <w:rStyle w:val="Hyperlink"/>
            <w:rFonts w:hint="eastAsia"/>
            <w:noProof/>
            <w:rtl/>
          </w:rPr>
          <w:t>ام</w:t>
        </w:r>
        <w:r w:rsidR="008E2DA4" w:rsidRPr="008D546F">
          <w:rPr>
            <w:rStyle w:val="Hyperlink"/>
            <w:noProof/>
            <w:rtl/>
          </w:rPr>
          <w:t xml:space="preserve"> </w:t>
        </w:r>
        <w:r w:rsidR="008E2DA4" w:rsidRPr="008D546F">
          <w:rPr>
            <w:rStyle w:val="Hyperlink"/>
            <w:rFonts w:hint="eastAsia"/>
            <w:noProof/>
            <w:rtl/>
          </w:rPr>
          <w:t>مرخص</w:t>
        </w:r>
        <w:r w:rsidR="008E2DA4" w:rsidRPr="008D546F">
          <w:rPr>
            <w:rStyle w:val="Hyperlink"/>
            <w:rFonts w:hint="cs"/>
            <w:noProof/>
            <w:rtl/>
          </w:rPr>
          <w:t>ی</w:t>
        </w:r>
        <w:r w:rsidR="008E2DA4" w:rsidRPr="008D546F">
          <w:rPr>
            <w:rStyle w:val="Hyperlink"/>
            <w:noProof/>
            <w:rtl/>
          </w:rPr>
          <w:t xml:space="preserve"> </w:t>
        </w:r>
        <w:r w:rsidR="008E2DA4" w:rsidRPr="008D546F">
          <w:rPr>
            <w:rStyle w:val="Hyperlink"/>
            <w:rFonts w:hint="eastAsia"/>
            <w:noProof/>
            <w:rtl/>
          </w:rPr>
          <w:t>از</w:t>
        </w:r>
        <w:r w:rsidR="008E2DA4" w:rsidRPr="008D546F">
          <w:rPr>
            <w:rStyle w:val="Hyperlink"/>
            <w:noProof/>
            <w:rtl/>
          </w:rPr>
          <w:t xml:space="preserve"> </w:t>
        </w:r>
        <w:r w:rsidR="008E2DA4" w:rsidRPr="008D546F">
          <w:rPr>
            <w:rStyle w:val="Hyperlink"/>
            <w:rFonts w:hint="eastAsia"/>
            <w:noProof/>
            <w:rtl/>
          </w:rPr>
          <w:t>تحص</w:t>
        </w:r>
        <w:r w:rsidR="008E2DA4" w:rsidRPr="008D546F">
          <w:rPr>
            <w:rStyle w:val="Hyperlink"/>
            <w:rFonts w:hint="cs"/>
            <w:noProof/>
            <w:rtl/>
          </w:rPr>
          <w:t>ی</w:t>
        </w:r>
        <w:r w:rsidR="008E2DA4" w:rsidRPr="008D546F">
          <w:rPr>
            <w:rStyle w:val="Hyperlink"/>
            <w:rFonts w:hint="eastAsia"/>
            <w:noProof/>
            <w:rtl/>
          </w:rPr>
          <w:t>ل</w:t>
        </w:r>
        <w:r w:rsidR="008E2DA4" w:rsidRPr="008D546F">
          <w:rPr>
            <w:rStyle w:val="Hyperlink"/>
            <w:noProof/>
            <w:rtl/>
          </w:rPr>
          <w:t xml:space="preserve"> </w:t>
        </w:r>
        <w:r w:rsidR="008E2DA4" w:rsidRPr="008D546F">
          <w:rPr>
            <w:rStyle w:val="Hyperlink"/>
            <w:rFonts w:ascii="Sakkal Majalla" w:hAnsi="Sakkal Majalla" w:cs="Sakkal Majalla"/>
            <w:noProof/>
            <w:rtl/>
          </w:rPr>
          <w:t>–</w:t>
        </w:r>
        <w:r w:rsidR="008E2DA4" w:rsidRPr="008D546F">
          <w:rPr>
            <w:rStyle w:val="Hyperlink"/>
            <w:noProof/>
            <w:rtl/>
          </w:rPr>
          <w:t xml:space="preserve"> </w:t>
        </w:r>
        <w:r w:rsidR="008E2DA4" w:rsidRPr="008D546F">
          <w:rPr>
            <w:rStyle w:val="Hyperlink"/>
            <w:noProof/>
          </w:rPr>
          <w:t>(</w:t>
        </w:r>
        <w:r w:rsidR="008E2DA4" w:rsidRPr="008D546F">
          <w:rPr>
            <w:rStyle w:val="Hyperlink"/>
            <w:b/>
            <w:bCs/>
            <w:noProof/>
          </w:rPr>
          <w:t>A9</w:t>
        </w:r>
        <w:r w:rsidR="008E2DA4" w:rsidRPr="008D546F">
          <w:rPr>
            <w:rStyle w:val="Hyperlink"/>
            <w:noProof/>
          </w:rPr>
          <w:t>)</w:t>
        </w:r>
        <w:r w:rsidR="008E2DA4" w:rsidRPr="008D546F">
          <w:rPr>
            <w:rStyle w:val="Hyperlink"/>
            <w:noProof/>
            <w:rtl/>
          </w:rPr>
          <w:t xml:space="preserve"> </w:t>
        </w:r>
        <w:r w:rsidR="008E2DA4" w:rsidRPr="008D546F">
          <w:rPr>
            <w:rStyle w:val="Hyperlink"/>
            <w:rFonts w:ascii="Arial" w:hAnsi="Arial" w:cs="Arial"/>
            <w:noProof/>
            <w:rtl/>
          </w:rPr>
          <w:t>↑</w:t>
        </w:r>
        <w:r w:rsidR="008E2DA4">
          <w:rPr>
            <w:noProof/>
            <w:webHidden/>
            <w:rtl/>
          </w:rPr>
          <w:tab/>
        </w:r>
        <w:r w:rsidR="00543DDE">
          <w:rPr>
            <w:rStyle w:val="Hyperlink"/>
            <w:noProof/>
            <w:rtl/>
          </w:rPr>
          <w:fldChar w:fldCharType="begin"/>
        </w:r>
        <w:r w:rsidR="008E2DA4">
          <w:rPr>
            <w:noProof/>
            <w:webHidden/>
            <w:rtl/>
          </w:rPr>
          <w:instrText xml:space="preserve"> </w:instrText>
        </w:r>
        <w:r w:rsidR="008E2DA4">
          <w:rPr>
            <w:noProof/>
            <w:webHidden/>
          </w:rPr>
          <w:instrText>PAGEREF</w:instrText>
        </w:r>
        <w:r w:rsidR="008E2DA4">
          <w:rPr>
            <w:noProof/>
            <w:webHidden/>
            <w:rtl/>
          </w:rPr>
          <w:instrText xml:space="preserve"> _</w:instrText>
        </w:r>
        <w:r w:rsidR="008E2DA4">
          <w:rPr>
            <w:noProof/>
            <w:webHidden/>
          </w:rPr>
          <w:instrText>Toc478296119 \h</w:instrText>
        </w:r>
        <w:r w:rsidR="008E2DA4">
          <w:rPr>
            <w:noProof/>
            <w:webHidden/>
            <w:rtl/>
          </w:rPr>
          <w:instrText xml:space="preserve"> </w:instrText>
        </w:r>
        <w:r w:rsidR="00543DDE">
          <w:rPr>
            <w:rStyle w:val="Hyperlink"/>
            <w:noProof/>
            <w:rtl/>
          </w:rPr>
        </w:r>
        <w:r w:rsidR="00543DDE">
          <w:rPr>
            <w:rStyle w:val="Hyperlink"/>
            <w:noProof/>
            <w:rtl/>
          </w:rPr>
          <w:fldChar w:fldCharType="separate"/>
        </w:r>
        <w:r w:rsidR="008E2DA4">
          <w:rPr>
            <w:noProof/>
            <w:webHidden/>
            <w:rtl/>
          </w:rPr>
          <w:t>3</w:t>
        </w:r>
        <w:r w:rsidR="00543DDE">
          <w:rPr>
            <w:rStyle w:val="Hyperlink"/>
            <w:noProof/>
            <w:rtl/>
          </w:rPr>
          <w:fldChar w:fldCharType="end"/>
        </w:r>
      </w:hyperlink>
    </w:p>
    <w:p w14:paraId="26025078" w14:textId="77777777" w:rsidR="008E2DA4" w:rsidRDefault="0025700E" w:rsidP="008E2DA4">
      <w:pPr>
        <w:pStyle w:val="TOC2"/>
        <w:rPr>
          <w:rFonts w:asciiTheme="minorHAnsi" w:eastAsiaTheme="minorEastAsia" w:hAnsiTheme="minorHAnsi" w:cstheme="minorBidi"/>
          <w:noProof/>
          <w:sz w:val="22"/>
          <w:szCs w:val="22"/>
          <w:rtl/>
          <w:lang w:bidi="fa-IR"/>
        </w:rPr>
      </w:pPr>
      <w:hyperlink w:anchor="_Toc478296120" w:history="1">
        <w:r w:rsidR="008E2DA4" w:rsidRPr="008D546F">
          <w:rPr>
            <w:rStyle w:val="Hyperlink"/>
            <w:rFonts w:hint="eastAsia"/>
            <w:b/>
            <w:bCs/>
            <w:noProof/>
            <w:rtl/>
          </w:rPr>
          <w:t>پ</w:t>
        </w:r>
        <w:r w:rsidR="008E2DA4" w:rsidRPr="008D546F">
          <w:rPr>
            <w:rStyle w:val="Hyperlink"/>
            <w:rFonts w:hint="cs"/>
            <w:b/>
            <w:bCs/>
            <w:noProof/>
            <w:rtl/>
          </w:rPr>
          <w:t>ی</w:t>
        </w:r>
        <w:r w:rsidR="008E2DA4" w:rsidRPr="008D546F">
          <w:rPr>
            <w:rStyle w:val="Hyperlink"/>
            <w:rFonts w:hint="eastAsia"/>
            <w:b/>
            <w:bCs/>
            <w:noProof/>
            <w:rtl/>
          </w:rPr>
          <w:t>ام</w:t>
        </w:r>
        <w:r w:rsidR="008E2DA4" w:rsidRPr="008D546F">
          <w:rPr>
            <w:rStyle w:val="Hyperlink"/>
            <w:b/>
            <w:bCs/>
            <w:noProof/>
            <w:rtl/>
          </w:rPr>
          <w:t xml:space="preserve">  10-</w:t>
        </w:r>
        <w:r w:rsidR="008E2DA4">
          <w:rPr>
            <w:rFonts w:asciiTheme="minorHAnsi" w:eastAsiaTheme="minorEastAsia" w:hAnsiTheme="minorHAnsi" w:cstheme="minorBidi"/>
            <w:noProof/>
            <w:sz w:val="22"/>
            <w:szCs w:val="22"/>
            <w:rtl/>
            <w:lang w:bidi="fa-IR"/>
          </w:rPr>
          <w:tab/>
        </w:r>
        <w:r w:rsidR="008E2DA4" w:rsidRPr="008D546F">
          <w:rPr>
            <w:rStyle w:val="Hyperlink"/>
            <w:rFonts w:hint="eastAsia"/>
            <w:noProof/>
            <w:rtl/>
          </w:rPr>
          <w:t>مشخصات</w:t>
        </w:r>
        <w:r w:rsidR="008E2DA4" w:rsidRPr="008D546F">
          <w:rPr>
            <w:rStyle w:val="Hyperlink"/>
            <w:noProof/>
            <w:rtl/>
          </w:rPr>
          <w:t xml:space="preserve"> </w:t>
        </w:r>
        <w:r w:rsidR="008E2DA4" w:rsidRPr="008D546F">
          <w:rPr>
            <w:rStyle w:val="Hyperlink"/>
            <w:rFonts w:hint="eastAsia"/>
            <w:noProof/>
            <w:rtl/>
          </w:rPr>
          <w:t>فرد</w:t>
        </w:r>
        <w:r w:rsidR="008E2DA4" w:rsidRPr="008D546F">
          <w:rPr>
            <w:rStyle w:val="Hyperlink"/>
            <w:rFonts w:hint="cs"/>
            <w:noProof/>
            <w:rtl/>
          </w:rPr>
          <w:t>ی</w:t>
        </w:r>
        <w:r w:rsidR="008E2DA4" w:rsidRPr="008D546F">
          <w:rPr>
            <w:rStyle w:val="Hyperlink"/>
            <w:noProof/>
            <w:rtl/>
          </w:rPr>
          <w:t xml:space="preserve"> (</w:t>
        </w:r>
        <w:r w:rsidR="008E2DA4" w:rsidRPr="008D546F">
          <w:rPr>
            <w:rStyle w:val="Hyperlink"/>
            <w:b/>
            <w:bCs/>
            <w:noProof/>
          </w:rPr>
          <w:t>A10</w:t>
        </w:r>
        <w:r w:rsidR="008E2DA4" w:rsidRPr="008D546F">
          <w:rPr>
            <w:rStyle w:val="Hyperlink"/>
            <w:noProof/>
            <w:rtl/>
          </w:rPr>
          <w:t xml:space="preserve">) </w:t>
        </w:r>
        <w:r w:rsidR="008E2DA4" w:rsidRPr="008D546F">
          <w:rPr>
            <w:rStyle w:val="Hyperlink"/>
            <w:rFonts w:ascii="Arial" w:hAnsi="Arial" w:cs="Arial"/>
            <w:noProof/>
            <w:rtl/>
          </w:rPr>
          <w:t>↑</w:t>
        </w:r>
        <w:r w:rsidR="008E2DA4">
          <w:rPr>
            <w:noProof/>
            <w:webHidden/>
            <w:rtl/>
          </w:rPr>
          <w:tab/>
        </w:r>
        <w:r w:rsidR="00543DDE">
          <w:rPr>
            <w:rStyle w:val="Hyperlink"/>
            <w:noProof/>
            <w:rtl/>
          </w:rPr>
          <w:fldChar w:fldCharType="begin"/>
        </w:r>
        <w:r w:rsidR="008E2DA4">
          <w:rPr>
            <w:noProof/>
            <w:webHidden/>
            <w:rtl/>
          </w:rPr>
          <w:instrText xml:space="preserve"> </w:instrText>
        </w:r>
        <w:r w:rsidR="008E2DA4">
          <w:rPr>
            <w:noProof/>
            <w:webHidden/>
          </w:rPr>
          <w:instrText>PAGEREF</w:instrText>
        </w:r>
        <w:r w:rsidR="008E2DA4">
          <w:rPr>
            <w:noProof/>
            <w:webHidden/>
            <w:rtl/>
          </w:rPr>
          <w:instrText xml:space="preserve"> _</w:instrText>
        </w:r>
        <w:r w:rsidR="008E2DA4">
          <w:rPr>
            <w:noProof/>
            <w:webHidden/>
          </w:rPr>
          <w:instrText>Toc478296120 \h</w:instrText>
        </w:r>
        <w:r w:rsidR="008E2DA4">
          <w:rPr>
            <w:noProof/>
            <w:webHidden/>
            <w:rtl/>
          </w:rPr>
          <w:instrText xml:space="preserve"> </w:instrText>
        </w:r>
        <w:r w:rsidR="00543DDE">
          <w:rPr>
            <w:rStyle w:val="Hyperlink"/>
            <w:noProof/>
            <w:rtl/>
          </w:rPr>
        </w:r>
        <w:r w:rsidR="00543DDE">
          <w:rPr>
            <w:rStyle w:val="Hyperlink"/>
            <w:noProof/>
            <w:rtl/>
          </w:rPr>
          <w:fldChar w:fldCharType="separate"/>
        </w:r>
        <w:r w:rsidR="008E2DA4">
          <w:rPr>
            <w:noProof/>
            <w:webHidden/>
            <w:rtl/>
          </w:rPr>
          <w:t>3</w:t>
        </w:r>
        <w:r w:rsidR="00543DDE">
          <w:rPr>
            <w:rStyle w:val="Hyperlink"/>
            <w:noProof/>
            <w:rtl/>
          </w:rPr>
          <w:fldChar w:fldCharType="end"/>
        </w:r>
      </w:hyperlink>
    </w:p>
    <w:p w14:paraId="41D5C823" w14:textId="77777777" w:rsidR="008E2DA4" w:rsidRDefault="0025700E" w:rsidP="008E2DA4">
      <w:pPr>
        <w:pStyle w:val="TOC2"/>
        <w:rPr>
          <w:rFonts w:asciiTheme="minorHAnsi" w:eastAsiaTheme="minorEastAsia" w:hAnsiTheme="minorHAnsi" w:cstheme="minorBidi"/>
          <w:noProof/>
          <w:sz w:val="22"/>
          <w:szCs w:val="22"/>
          <w:rtl/>
          <w:lang w:bidi="fa-IR"/>
        </w:rPr>
      </w:pPr>
      <w:hyperlink w:anchor="_Toc478296121" w:history="1">
        <w:r w:rsidR="008E2DA4" w:rsidRPr="008D546F">
          <w:rPr>
            <w:rStyle w:val="Hyperlink"/>
            <w:rFonts w:hint="eastAsia"/>
            <w:b/>
            <w:bCs/>
            <w:noProof/>
            <w:rtl/>
          </w:rPr>
          <w:t>پ</w:t>
        </w:r>
        <w:r w:rsidR="008E2DA4" w:rsidRPr="008D546F">
          <w:rPr>
            <w:rStyle w:val="Hyperlink"/>
            <w:rFonts w:hint="cs"/>
            <w:b/>
            <w:bCs/>
            <w:noProof/>
            <w:rtl/>
          </w:rPr>
          <w:t>ی</w:t>
        </w:r>
        <w:r w:rsidR="008E2DA4" w:rsidRPr="008D546F">
          <w:rPr>
            <w:rStyle w:val="Hyperlink"/>
            <w:rFonts w:hint="eastAsia"/>
            <w:b/>
            <w:bCs/>
            <w:noProof/>
            <w:rtl/>
          </w:rPr>
          <w:t>ام</w:t>
        </w:r>
        <w:r w:rsidR="008E2DA4" w:rsidRPr="008D546F">
          <w:rPr>
            <w:rStyle w:val="Hyperlink"/>
            <w:b/>
            <w:bCs/>
            <w:noProof/>
            <w:rtl/>
          </w:rPr>
          <w:t xml:space="preserve">  11-</w:t>
        </w:r>
        <w:r w:rsidR="008E2DA4">
          <w:rPr>
            <w:rFonts w:asciiTheme="minorHAnsi" w:eastAsiaTheme="minorEastAsia" w:hAnsiTheme="minorHAnsi" w:cstheme="minorBidi"/>
            <w:noProof/>
            <w:sz w:val="22"/>
            <w:szCs w:val="22"/>
            <w:rtl/>
            <w:lang w:bidi="fa-IR"/>
          </w:rPr>
          <w:tab/>
        </w:r>
        <w:r w:rsidR="008E2DA4" w:rsidRPr="008D546F">
          <w:rPr>
            <w:rStyle w:val="Hyperlink"/>
            <w:rFonts w:hint="eastAsia"/>
            <w:noProof/>
            <w:rtl/>
          </w:rPr>
          <w:t>مشخصات</w:t>
        </w:r>
        <w:r w:rsidR="008E2DA4" w:rsidRPr="008D546F">
          <w:rPr>
            <w:rStyle w:val="Hyperlink"/>
            <w:noProof/>
            <w:rtl/>
          </w:rPr>
          <w:t xml:space="preserve"> </w:t>
        </w:r>
        <w:r w:rsidR="008E2DA4" w:rsidRPr="008D546F">
          <w:rPr>
            <w:rStyle w:val="Hyperlink"/>
            <w:rFonts w:hint="eastAsia"/>
            <w:noProof/>
            <w:rtl/>
          </w:rPr>
          <w:t>ه</w:t>
        </w:r>
        <w:r w:rsidR="008E2DA4" w:rsidRPr="008D546F">
          <w:rPr>
            <w:rStyle w:val="Hyperlink"/>
            <w:rFonts w:hint="cs"/>
            <w:noProof/>
            <w:rtl/>
          </w:rPr>
          <w:t>ی</w:t>
        </w:r>
        <w:r w:rsidR="008E2DA4" w:rsidRPr="008D546F">
          <w:rPr>
            <w:rStyle w:val="Hyperlink"/>
            <w:rFonts w:hint="eastAsia"/>
            <w:noProof/>
            <w:rtl/>
          </w:rPr>
          <w:t>ات</w:t>
        </w:r>
        <w:r w:rsidR="008E2DA4" w:rsidRPr="008D546F">
          <w:rPr>
            <w:rStyle w:val="Hyperlink"/>
            <w:noProof/>
            <w:rtl/>
          </w:rPr>
          <w:t xml:space="preserve"> </w:t>
        </w:r>
        <w:r w:rsidR="008E2DA4" w:rsidRPr="008D546F">
          <w:rPr>
            <w:rStyle w:val="Hyperlink"/>
            <w:rFonts w:hint="eastAsia"/>
            <w:noProof/>
            <w:rtl/>
          </w:rPr>
          <w:t>علم</w:t>
        </w:r>
        <w:r w:rsidR="008E2DA4" w:rsidRPr="008D546F">
          <w:rPr>
            <w:rStyle w:val="Hyperlink"/>
            <w:rFonts w:hint="cs"/>
            <w:noProof/>
            <w:rtl/>
          </w:rPr>
          <w:t>ی</w:t>
        </w:r>
        <w:r w:rsidR="008E2DA4" w:rsidRPr="008D546F">
          <w:rPr>
            <w:rStyle w:val="Hyperlink"/>
            <w:noProof/>
            <w:rtl/>
          </w:rPr>
          <w:t xml:space="preserve"> (</w:t>
        </w:r>
        <w:r w:rsidR="008E2DA4" w:rsidRPr="008D546F">
          <w:rPr>
            <w:rStyle w:val="Hyperlink"/>
            <w:b/>
            <w:bCs/>
            <w:noProof/>
          </w:rPr>
          <w:t>A11</w:t>
        </w:r>
        <w:r w:rsidR="008E2DA4" w:rsidRPr="008D546F">
          <w:rPr>
            <w:rStyle w:val="Hyperlink"/>
            <w:noProof/>
            <w:rtl/>
          </w:rPr>
          <w:t xml:space="preserve">) </w:t>
        </w:r>
        <w:r w:rsidR="008E2DA4" w:rsidRPr="008D546F">
          <w:rPr>
            <w:rStyle w:val="Hyperlink"/>
            <w:rFonts w:ascii="Arial" w:hAnsi="Arial" w:cs="Arial"/>
            <w:noProof/>
            <w:rtl/>
          </w:rPr>
          <w:t>↑</w:t>
        </w:r>
        <w:r w:rsidR="008E2DA4">
          <w:rPr>
            <w:noProof/>
            <w:webHidden/>
            <w:rtl/>
          </w:rPr>
          <w:tab/>
        </w:r>
        <w:r w:rsidR="00543DDE">
          <w:rPr>
            <w:rStyle w:val="Hyperlink"/>
            <w:noProof/>
            <w:rtl/>
          </w:rPr>
          <w:fldChar w:fldCharType="begin"/>
        </w:r>
        <w:r w:rsidR="008E2DA4">
          <w:rPr>
            <w:noProof/>
            <w:webHidden/>
            <w:rtl/>
          </w:rPr>
          <w:instrText xml:space="preserve"> </w:instrText>
        </w:r>
        <w:r w:rsidR="008E2DA4">
          <w:rPr>
            <w:noProof/>
            <w:webHidden/>
          </w:rPr>
          <w:instrText>PAGEREF</w:instrText>
        </w:r>
        <w:r w:rsidR="008E2DA4">
          <w:rPr>
            <w:noProof/>
            <w:webHidden/>
            <w:rtl/>
          </w:rPr>
          <w:instrText xml:space="preserve"> _</w:instrText>
        </w:r>
        <w:r w:rsidR="008E2DA4">
          <w:rPr>
            <w:noProof/>
            <w:webHidden/>
          </w:rPr>
          <w:instrText>Toc478296121 \h</w:instrText>
        </w:r>
        <w:r w:rsidR="008E2DA4">
          <w:rPr>
            <w:noProof/>
            <w:webHidden/>
            <w:rtl/>
          </w:rPr>
          <w:instrText xml:space="preserve"> </w:instrText>
        </w:r>
        <w:r w:rsidR="00543DDE">
          <w:rPr>
            <w:rStyle w:val="Hyperlink"/>
            <w:noProof/>
            <w:rtl/>
          </w:rPr>
        </w:r>
        <w:r w:rsidR="00543DDE">
          <w:rPr>
            <w:rStyle w:val="Hyperlink"/>
            <w:noProof/>
            <w:rtl/>
          </w:rPr>
          <w:fldChar w:fldCharType="separate"/>
        </w:r>
        <w:r w:rsidR="008E2DA4">
          <w:rPr>
            <w:noProof/>
            <w:webHidden/>
            <w:rtl/>
          </w:rPr>
          <w:t>3</w:t>
        </w:r>
        <w:r w:rsidR="00543DDE">
          <w:rPr>
            <w:rStyle w:val="Hyperlink"/>
            <w:noProof/>
            <w:rtl/>
          </w:rPr>
          <w:fldChar w:fldCharType="end"/>
        </w:r>
      </w:hyperlink>
    </w:p>
    <w:p w14:paraId="416BB790" w14:textId="77777777" w:rsidR="008E2DA4" w:rsidRDefault="0025700E" w:rsidP="008E2DA4">
      <w:pPr>
        <w:pStyle w:val="TOC2"/>
        <w:rPr>
          <w:rFonts w:asciiTheme="minorHAnsi" w:eastAsiaTheme="minorEastAsia" w:hAnsiTheme="minorHAnsi" w:cstheme="minorBidi"/>
          <w:noProof/>
          <w:sz w:val="22"/>
          <w:szCs w:val="22"/>
          <w:rtl/>
          <w:lang w:bidi="fa-IR"/>
        </w:rPr>
      </w:pPr>
      <w:hyperlink w:anchor="_Toc478296122" w:history="1">
        <w:r w:rsidR="008E2DA4" w:rsidRPr="008D546F">
          <w:rPr>
            <w:rStyle w:val="Hyperlink"/>
            <w:rFonts w:hint="eastAsia"/>
            <w:b/>
            <w:bCs/>
            <w:noProof/>
            <w:rtl/>
          </w:rPr>
          <w:t>پ</w:t>
        </w:r>
        <w:r w:rsidR="008E2DA4" w:rsidRPr="008D546F">
          <w:rPr>
            <w:rStyle w:val="Hyperlink"/>
            <w:rFonts w:hint="cs"/>
            <w:b/>
            <w:bCs/>
            <w:noProof/>
            <w:rtl/>
          </w:rPr>
          <w:t>ی</w:t>
        </w:r>
        <w:r w:rsidR="008E2DA4" w:rsidRPr="008D546F">
          <w:rPr>
            <w:rStyle w:val="Hyperlink"/>
            <w:rFonts w:hint="eastAsia"/>
            <w:b/>
            <w:bCs/>
            <w:noProof/>
            <w:rtl/>
          </w:rPr>
          <w:t>ام</w:t>
        </w:r>
        <w:r w:rsidR="008E2DA4" w:rsidRPr="008D546F">
          <w:rPr>
            <w:rStyle w:val="Hyperlink"/>
            <w:b/>
            <w:bCs/>
            <w:noProof/>
            <w:rtl/>
          </w:rPr>
          <w:t xml:space="preserve">  12-</w:t>
        </w:r>
        <w:r w:rsidR="008E2DA4">
          <w:rPr>
            <w:rFonts w:asciiTheme="minorHAnsi" w:eastAsiaTheme="minorEastAsia" w:hAnsiTheme="minorHAnsi" w:cstheme="minorBidi"/>
            <w:noProof/>
            <w:sz w:val="22"/>
            <w:szCs w:val="22"/>
            <w:rtl/>
            <w:lang w:bidi="fa-IR"/>
          </w:rPr>
          <w:tab/>
        </w:r>
        <w:r w:rsidR="008E2DA4" w:rsidRPr="008D546F">
          <w:rPr>
            <w:rStyle w:val="Hyperlink"/>
            <w:rFonts w:hint="eastAsia"/>
            <w:noProof/>
            <w:rtl/>
          </w:rPr>
          <w:t>پ</w:t>
        </w:r>
        <w:r w:rsidR="008E2DA4" w:rsidRPr="008D546F">
          <w:rPr>
            <w:rStyle w:val="Hyperlink"/>
            <w:rFonts w:hint="cs"/>
            <w:noProof/>
            <w:rtl/>
          </w:rPr>
          <w:t>ی</w:t>
        </w:r>
        <w:r w:rsidR="008E2DA4" w:rsidRPr="008D546F">
          <w:rPr>
            <w:rStyle w:val="Hyperlink"/>
            <w:rFonts w:hint="eastAsia"/>
            <w:noProof/>
            <w:rtl/>
          </w:rPr>
          <w:t>ام</w:t>
        </w:r>
        <w:r w:rsidR="008E2DA4" w:rsidRPr="008D546F">
          <w:rPr>
            <w:rStyle w:val="Hyperlink"/>
            <w:noProof/>
            <w:rtl/>
          </w:rPr>
          <w:t xml:space="preserve"> </w:t>
        </w:r>
        <w:r w:rsidR="008E2DA4" w:rsidRPr="008D546F">
          <w:rPr>
            <w:rStyle w:val="Hyperlink"/>
            <w:rFonts w:hint="eastAsia"/>
            <w:noProof/>
            <w:rtl/>
          </w:rPr>
          <w:t>فعال</w:t>
        </w:r>
        <w:r w:rsidR="008E2DA4" w:rsidRPr="008D546F">
          <w:rPr>
            <w:rStyle w:val="Hyperlink"/>
            <w:rFonts w:hint="cs"/>
            <w:noProof/>
            <w:rtl/>
          </w:rPr>
          <w:t>ی</w:t>
        </w:r>
        <w:r w:rsidR="008E2DA4" w:rsidRPr="008D546F">
          <w:rPr>
            <w:rStyle w:val="Hyperlink"/>
            <w:rFonts w:hint="eastAsia"/>
            <w:noProof/>
            <w:rtl/>
          </w:rPr>
          <w:t>ت</w:t>
        </w:r>
        <w:r w:rsidR="008E2DA4" w:rsidRPr="008D546F">
          <w:rPr>
            <w:rStyle w:val="Hyperlink"/>
            <w:noProof/>
            <w:rtl/>
          </w:rPr>
          <w:t xml:space="preserve"> </w:t>
        </w:r>
        <w:r w:rsidR="008E2DA4" w:rsidRPr="008D546F">
          <w:rPr>
            <w:rStyle w:val="Hyperlink"/>
            <w:rFonts w:hint="eastAsia"/>
            <w:noProof/>
            <w:rtl/>
          </w:rPr>
          <w:t>ها</w:t>
        </w:r>
        <w:r w:rsidR="008E2DA4" w:rsidRPr="008D546F">
          <w:rPr>
            <w:rStyle w:val="Hyperlink"/>
            <w:rFonts w:hint="cs"/>
            <w:noProof/>
            <w:rtl/>
          </w:rPr>
          <w:t>ی</w:t>
        </w:r>
        <w:r w:rsidR="008E2DA4" w:rsidRPr="008D546F">
          <w:rPr>
            <w:rStyle w:val="Hyperlink"/>
            <w:noProof/>
            <w:rtl/>
          </w:rPr>
          <w:t xml:space="preserve"> </w:t>
        </w:r>
        <w:r w:rsidR="008E2DA4" w:rsidRPr="008D546F">
          <w:rPr>
            <w:rStyle w:val="Hyperlink"/>
            <w:rFonts w:hint="eastAsia"/>
            <w:noProof/>
            <w:rtl/>
          </w:rPr>
          <w:t>آموزش</w:t>
        </w:r>
        <w:r w:rsidR="008E2DA4" w:rsidRPr="008D546F">
          <w:rPr>
            <w:rStyle w:val="Hyperlink"/>
            <w:rFonts w:hint="cs"/>
            <w:noProof/>
            <w:rtl/>
          </w:rPr>
          <w:t>ی</w:t>
        </w:r>
        <w:r w:rsidR="008E2DA4" w:rsidRPr="008D546F">
          <w:rPr>
            <w:rStyle w:val="Hyperlink"/>
            <w:noProof/>
            <w:rtl/>
          </w:rPr>
          <w:t xml:space="preserve"> </w:t>
        </w:r>
        <w:r w:rsidR="008E2DA4" w:rsidRPr="008D546F">
          <w:rPr>
            <w:rStyle w:val="Hyperlink"/>
            <w:rFonts w:hint="eastAsia"/>
            <w:noProof/>
            <w:rtl/>
          </w:rPr>
          <w:t>بال</w:t>
        </w:r>
        <w:r w:rsidR="008E2DA4" w:rsidRPr="008D546F">
          <w:rPr>
            <w:rStyle w:val="Hyperlink"/>
            <w:rFonts w:hint="cs"/>
            <w:noProof/>
            <w:rtl/>
          </w:rPr>
          <w:t>ی</w:t>
        </w:r>
        <w:r w:rsidR="008E2DA4" w:rsidRPr="008D546F">
          <w:rPr>
            <w:rStyle w:val="Hyperlink"/>
            <w:rFonts w:hint="eastAsia"/>
            <w:noProof/>
            <w:rtl/>
          </w:rPr>
          <w:t>ن</w:t>
        </w:r>
        <w:r w:rsidR="008E2DA4" w:rsidRPr="008D546F">
          <w:rPr>
            <w:rStyle w:val="Hyperlink"/>
            <w:rFonts w:hint="cs"/>
            <w:noProof/>
            <w:rtl/>
          </w:rPr>
          <w:t>ی</w:t>
        </w:r>
        <w:r w:rsidR="008E2DA4" w:rsidRPr="008D546F">
          <w:rPr>
            <w:rStyle w:val="Hyperlink"/>
            <w:noProof/>
            <w:rtl/>
          </w:rPr>
          <w:t xml:space="preserve"> </w:t>
        </w:r>
        <w:r w:rsidR="008E2DA4" w:rsidRPr="008D546F">
          <w:rPr>
            <w:rStyle w:val="Hyperlink"/>
            <w:rFonts w:ascii="Sakkal Majalla" w:hAnsi="Sakkal Majalla" w:cs="Sakkal Majalla"/>
            <w:noProof/>
            <w:rtl/>
          </w:rPr>
          <w:t>–</w:t>
        </w:r>
        <w:r w:rsidR="008E2DA4" w:rsidRPr="008D546F">
          <w:rPr>
            <w:rStyle w:val="Hyperlink"/>
            <w:noProof/>
            <w:rtl/>
          </w:rPr>
          <w:t xml:space="preserve"> </w:t>
        </w:r>
        <w:r w:rsidR="008E2DA4" w:rsidRPr="008D546F">
          <w:rPr>
            <w:rStyle w:val="Hyperlink"/>
            <w:noProof/>
          </w:rPr>
          <w:t>(</w:t>
        </w:r>
        <w:r w:rsidR="008E2DA4" w:rsidRPr="008D546F">
          <w:rPr>
            <w:rStyle w:val="Hyperlink"/>
            <w:b/>
            <w:bCs/>
            <w:noProof/>
          </w:rPr>
          <w:t>L1</w:t>
        </w:r>
        <w:r w:rsidR="008E2DA4" w:rsidRPr="008D546F">
          <w:rPr>
            <w:rStyle w:val="Hyperlink"/>
            <w:noProof/>
          </w:rPr>
          <w:t>)</w:t>
        </w:r>
        <w:r w:rsidR="008E2DA4" w:rsidRPr="008D546F">
          <w:rPr>
            <w:rStyle w:val="Hyperlink"/>
            <w:noProof/>
            <w:rtl/>
          </w:rPr>
          <w:t xml:space="preserve"> </w:t>
        </w:r>
        <w:r w:rsidR="008E2DA4" w:rsidRPr="008D546F">
          <w:rPr>
            <w:rStyle w:val="Hyperlink"/>
            <w:rFonts w:ascii="Arial" w:hAnsi="Arial" w:cs="Arial"/>
            <w:noProof/>
            <w:rtl/>
          </w:rPr>
          <w:t>↑</w:t>
        </w:r>
        <w:r w:rsidR="008E2DA4">
          <w:rPr>
            <w:noProof/>
            <w:webHidden/>
            <w:rtl/>
          </w:rPr>
          <w:tab/>
        </w:r>
        <w:r w:rsidR="00543DDE">
          <w:rPr>
            <w:rStyle w:val="Hyperlink"/>
            <w:noProof/>
            <w:rtl/>
          </w:rPr>
          <w:fldChar w:fldCharType="begin"/>
        </w:r>
        <w:r w:rsidR="008E2DA4">
          <w:rPr>
            <w:noProof/>
            <w:webHidden/>
            <w:rtl/>
          </w:rPr>
          <w:instrText xml:space="preserve"> </w:instrText>
        </w:r>
        <w:r w:rsidR="008E2DA4">
          <w:rPr>
            <w:noProof/>
            <w:webHidden/>
          </w:rPr>
          <w:instrText>PAGEREF</w:instrText>
        </w:r>
        <w:r w:rsidR="008E2DA4">
          <w:rPr>
            <w:noProof/>
            <w:webHidden/>
            <w:rtl/>
          </w:rPr>
          <w:instrText xml:space="preserve"> _</w:instrText>
        </w:r>
        <w:r w:rsidR="008E2DA4">
          <w:rPr>
            <w:noProof/>
            <w:webHidden/>
          </w:rPr>
          <w:instrText>Toc478296122 \h</w:instrText>
        </w:r>
        <w:r w:rsidR="008E2DA4">
          <w:rPr>
            <w:noProof/>
            <w:webHidden/>
            <w:rtl/>
          </w:rPr>
          <w:instrText xml:space="preserve"> </w:instrText>
        </w:r>
        <w:r w:rsidR="00543DDE">
          <w:rPr>
            <w:rStyle w:val="Hyperlink"/>
            <w:noProof/>
            <w:rtl/>
          </w:rPr>
        </w:r>
        <w:r w:rsidR="00543DDE">
          <w:rPr>
            <w:rStyle w:val="Hyperlink"/>
            <w:noProof/>
            <w:rtl/>
          </w:rPr>
          <w:fldChar w:fldCharType="separate"/>
        </w:r>
        <w:r w:rsidR="008E2DA4">
          <w:rPr>
            <w:noProof/>
            <w:webHidden/>
            <w:rtl/>
          </w:rPr>
          <w:t>3</w:t>
        </w:r>
        <w:r w:rsidR="00543DDE">
          <w:rPr>
            <w:rStyle w:val="Hyperlink"/>
            <w:noProof/>
            <w:rtl/>
          </w:rPr>
          <w:fldChar w:fldCharType="end"/>
        </w:r>
      </w:hyperlink>
    </w:p>
    <w:p w14:paraId="5C6DE8C7" w14:textId="77777777" w:rsidR="003F23DB" w:rsidRPr="003F23DB" w:rsidRDefault="00543DDE" w:rsidP="00A77CC3">
      <w:pPr>
        <w:tabs>
          <w:tab w:val="left" w:pos="1182"/>
        </w:tabs>
        <w:bidi/>
        <w:rPr>
          <w:rtl/>
        </w:rPr>
      </w:pPr>
      <w:r>
        <w:rPr>
          <w:rFonts w:ascii="B Nazanin" w:eastAsia="B Nazanin" w:hAnsi="B Nazanin" w:cs="B Nazanin"/>
          <w:b/>
          <w:bCs/>
          <w:sz w:val="24"/>
          <w:szCs w:val="24"/>
          <w:rtl/>
        </w:rPr>
        <w:fldChar w:fldCharType="end"/>
      </w:r>
    </w:p>
    <w:p w14:paraId="7F87EF7C" w14:textId="77777777" w:rsidR="003F23DB" w:rsidRDefault="003F23DB">
      <w:pPr>
        <w:rPr>
          <w:rtl/>
          <w:lang w:bidi="fa-IR"/>
        </w:rPr>
      </w:pPr>
    </w:p>
    <w:p w14:paraId="1CFB560B" w14:textId="77777777" w:rsidR="00D76C8B" w:rsidRPr="00D76C8B" w:rsidRDefault="00D76C8B" w:rsidP="00D76C8B">
      <w:pPr>
        <w:pStyle w:val="Heading1"/>
        <w:bidi/>
        <w:rPr>
          <w:rFonts w:cs="B Nazanin"/>
          <w:rtl/>
          <w:lang w:bidi="fa-IR"/>
        </w:rPr>
      </w:pPr>
      <w:bookmarkStart w:id="2" w:name="_Toc478296066"/>
      <w:r w:rsidRPr="00D76C8B">
        <w:rPr>
          <w:rFonts w:cs="B Nazanin" w:hint="cs"/>
          <w:rtl/>
          <w:lang w:bidi="fa-IR"/>
        </w:rPr>
        <w:t>مقدمه</w:t>
      </w:r>
      <w:bookmarkEnd w:id="2"/>
    </w:p>
    <w:p w14:paraId="7120B058" w14:textId="77777777" w:rsidR="007731F5" w:rsidRDefault="007731F5" w:rsidP="00D76C8B">
      <w:pPr>
        <w:bidi/>
        <w:rPr>
          <w:rFonts w:cs="B Nazanin"/>
          <w:sz w:val="24"/>
          <w:szCs w:val="24"/>
          <w:rtl/>
          <w:lang w:bidi="fa-IR"/>
        </w:rPr>
      </w:pPr>
      <w:r>
        <w:rPr>
          <w:rFonts w:cs="B Nazanin" w:hint="cs"/>
          <w:sz w:val="24"/>
          <w:szCs w:val="24"/>
          <w:rtl/>
          <w:lang w:bidi="fa-IR"/>
        </w:rPr>
        <w:t>دبیرخانه آموزش پزشکی، تخصصی برای ایجاد سامانه نظارت و ارزشیابی بر عملکرد دستیاران ، گروه های آموزشی و بیمارستانها باید بتواند اجرای کوریکولوم در بیمارستان های آموزشی، گروه های آموزشی، دانشگاهها را پایش نماید.</w:t>
      </w:r>
    </w:p>
    <w:p w14:paraId="0E1A23B2" w14:textId="77777777" w:rsidR="007731F5" w:rsidRDefault="0025700E" w:rsidP="007731F5">
      <w:pPr>
        <w:bidi/>
        <w:rPr>
          <w:rFonts w:cs="B Nazanin"/>
          <w:sz w:val="24"/>
          <w:szCs w:val="24"/>
          <w:rtl/>
          <w:lang w:bidi="fa-IR"/>
        </w:rPr>
      </w:pPr>
      <w:r>
        <w:rPr>
          <w:rFonts w:cs="B Nazanin"/>
          <w:noProof/>
          <w:sz w:val="24"/>
          <w:szCs w:val="24"/>
          <w:rtl/>
          <w:lang w:bidi="fa-IR"/>
        </w:rPr>
        <w:pict w14:anchorId="06913AC0">
          <v:group id="Canvas 1" o:spid="_x0000_s1068" editas="canvas" style="position:absolute;left:0;text-align:left;margin-left:2798.2pt;margin-top:21.95pt;width:510.1pt;height:190.3pt;z-index:251658240;mso-position-horizontal:right;mso-position-horizontal-relative:margin;mso-position-vertical-relative:margin;mso-width-relative:margin;mso-height-relative:margin" coordsize="64782,24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&#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0" type="#_x0000_t75" style="position:absolute;width:64782;height:24168;visibility:visible" filled="t" fillcolor="#e2efd9 [665]">
              <v:fill o:detectmouseclick="t"/>
              <v:path o:connecttype="none"/>
            </v:shape>
            <v:oval id="Oval 2" o:spid="_x0000_s1079" style="position:absolute;left:1647;top:2889;width:18000;height:900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" fillcolor="#65a0d7 [3028]" stroked="f">
              <v:fill color2="#5898d4 [3172]" rotate="t" colors="0 #71a6db;.5 #559bdb;1 #438ac9" focus="100%" type="gradient">
                <o:fill v:ext="view" type="gradientUnscaled"/>
              </v:fill>
              <v:shadow on="t" color="black" opacity="41287f" offset="0,1.5pt"/>
              <v:textbox>
                <w:txbxContent>
                  <w:p w14:paraId="0DDD8245" w14:textId="77777777" w:rsidR="0025700E" w:rsidRPr="006B0C46" w:rsidRDefault="0025700E" w:rsidP="006B0C46">
                    <w:pPr>
                      <w:bidi/>
                      <w:jc w:val="center"/>
                      <w:rPr>
                        <w:b/>
                        <w:bCs/>
                        <w:lang w:bidi="fa-IR"/>
                      </w:rPr>
                    </w:pPr>
                    <w:r w:rsidRPr="00B029F6">
                      <w:rPr>
                        <w:rFonts w:cs="B Nazanin" w:hint="cs"/>
                        <w:b/>
                        <w:bCs/>
                        <w:sz w:val="24"/>
                        <w:szCs w:val="24"/>
                        <w:rtl/>
                        <w:lang w:bidi="fa-IR"/>
                      </w:rPr>
                      <w:t>سامانه خلاصه کارنمای دستیاران</w:t>
                    </w:r>
                  </w:p>
                </w:txbxContent>
              </v:textbox>
            </v:oval>
            <v:oval id="Oval 3" o:spid="_x0000_s1078" style="position:absolute;left:1939;top:13417;width:18000;height:900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" fillcolor="#65a0d7 [3028]" stroked="f">
              <v:fill color2="#5898d4 [3172]" rotate="t" colors="0 #71a6db;.5 #559bdb;1 #438ac9" focus="100%" type="gradient">
                <o:fill v:ext="view" type="gradientUnscaled"/>
              </v:fill>
              <v:shadow on="t" color="black" opacity="41287f" offset="0,1.5pt"/>
              <v:textbox>
                <w:txbxContent>
                  <w:p w14:paraId="4B6DB14D" w14:textId="77777777" w:rsidR="0025700E" w:rsidRPr="006B0C46" w:rsidRDefault="0025700E" w:rsidP="006B0C46">
                    <w:pPr>
                      <w:bidi/>
                      <w:jc w:val="center"/>
                      <w:rPr>
                        <w:b/>
                        <w:bCs/>
                        <w:lang w:bidi="fa-IR"/>
                      </w:rPr>
                    </w:pPr>
                    <w:r w:rsidRPr="006B0C46">
                      <w:rPr>
                        <w:rFonts w:hint="cs"/>
                        <w:b/>
                        <w:bCs/>
                        <w:rtl/>
                        <w:lang w:bidi="fa-IR"/>
                      </w:rPr>
                      <w:t xml:space="preserve">سامانه </w:t>
                    </w:r>
                    <w:r>
                      <w:rPr>
                        <w:rFonts w:hint="cs"/>
                        <w:b/>
                        <w:bCs/>
                        <w:rtl/>
                        <w:lang w:bidi="fa-IR"/>
                      </w:rPr>
                      <w:t xml:space="preserve">هیات علمی </w:t>
                    </w:r>
                  </w:p>
                </w:txbxContent>
              </v:textbox>
            </v:oval>
            <v:oval id="Oval 4" o:spid="_x0000_s1077" style="position:absolute;left:45865;top:13040;width:18000;height:900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" fillcolor="#65a0d7 [3028]" stroked="f">
              <v:fill color2="#5898d4 [3172]" rotate="t" colors="0 #71a6db;.5 #559bdb;1 #438ac9" focus="100%" type="gradient">
                <o:fill v:ext="view" type="gradientUnscaled"/>
              </v:fill>
              <v:shadow on="t" color="black" opacity="41287f" offset="0,1.5pt"/>
              <v:textbox>
                <w:txbxContent>
                  <w:p w14:paraId="55C62A63" w14:textId="77777777" w:rsidR="0025700E" w:rsidRPr="006B0C46" w:rsidRDefault="0025700E" w:rsidP="006B0C46">
                    <w:pPr>
                      <w:bidi/>
                      <w:jc w:val="center"/>
                      <w:rPr>
                        <w:b/>
                        <w:bCs/>
                        <w:lang w:bidi="fa-IR"/>
                      </w:rPr>
                    </w:pPr>
                    <w:r w:rsidRPr="006B0C46">
                      <w:rPr>
                        <w:rFonts w:hint="cs"/>
                        <w:b/>
                        <w:bCs/>
                        <w:rtl/>
                        <w:lang w:bidi="fa-IR"/>
                      </w:rPr>
                      <w:t xml:space="preserve">سامانه </w:t>
                    </w:r>
                    <w:r>
                      <w:rPr>
                        <w:rFonts w:hint="cs"/>
                        <w:b/>
                        <w:bCs/>
                        <w:rtl/>
                        <w:lang w:bidi="fa-IR"/>
                      </w:rPr>
                      <w:t>نتایج آزمون</w:t>
                    </w:r>
                  </w:p>
                </w:txbxContent>
              </v:textbox>
            </v:oval>
            <v:oval id="Oval 48" o:spid="_x0000_s1076" style="position:absolute;left:45300;top:2791;width:18000;height:900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" fillcolor="#65a0d7 [3028]" stroked="f">
              <v:fill color2="#5898d4 [3172]" rotate="t" colors="0 #71a6db;.5 #559bdb;1 #438ac9" focus="100%" type="gradient">
                <o:fill v:ext="view" type="gradientUnscaled"/>
              </v:fill>
              <v:shadow on="t" color="black" opacity="41287f" offset="0,1.5pt"/>
              <v:textbox>
                <w:txbxContent>
                  <w:p w14:paraId="0F651420" w14:textId="77777777" w:rsidR="0025700E" w:rsidRDefault="0025700E" w:rsidP="006D09CE">
                    <w:pPr>
                      <w:jc w:val="center"/>
                      <w:rPr>
                        <w:lang w:bidi="fa-IR"/>
                      </w:rPr>
                    </w:pPr>
                    <w:r w:rsidRPr="00B029F6">
                      <w:rPr>
                        <w:rFonts w:cs="B Nazanin" w:hint="cs"/>
                        <w:b/>
                        <w:bCs/>
                        <w:sz w:val="24"/>
                        <w:szCs w:val="24"/>
                        <w:rtl/>
                        <w:lang w:bidi="fa-IR"/>
                      </w:rPr>
                      <w:t>سامانه مدیریت کوریکولوم</w:t>
                    </w:r>
                  </w:p>
                </w:txbxContent>
              </v:textbox>
            </v:oval>
            <v:oval id="Oval 53" o:spid="_x0000_s1075" style="position:absolute;left:23656;top:14779;width:18000;height:900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" fillcolor="#65a0d7 [3028]" stroked="f">
              <v:fill color2="#5898d4 [3172]" rotate="t" colors="0 #71a6db;.5 #559bdb;1 #438ac9" focus="100%" type="gradient">
                <o:fill v:ext="view" type="gradientUnscaled"/>
              </v:fill>
              <v:shadow on="t" color="black" opacity="41287f" offset="0,1.5pt"/>
              <v:textbox>
                <w:txbxContent>
                  <w:p w14:paraId="2EED2583" w14:textId="77777777" w:rsidR="0025700E" w:rsidRDefault="0025700E" w:rsidP="006D09CE">
                    <w:pPr>
                      <w:jc w:val="center"/>
                      <w:rPr>
                        <w:lang w:bidi="fa-IR"/>
                      </w:rPr>
                    </w:pPr>
                    <w:r w:rsidRPr="00B029F6">
                      <w:rPr>
                        <w:rFonts w:cs="B Nazanin" w:hint="cs"/>
                        <w:b/>
                        <w:bCs/>
                        <w:sz w:val="24"/>
                        <w:szCs w:val="24"/>
                        <w:rtl/>
                        <w:lang w:bidi="fa-IR"/>
                      </w:rPr>
                      <w:t>سامانه خلاصه اطلاعات دستیاران</w:t>
                    </w:r>
                  </w:p>
                </w:txbxContent>
              </v:textbox>
            </v:oval>
            <v:oval id="Oval 50" o:spid="_x0000_s1074" style="position:absolute;left:23236;top:456;width:18225;height:1180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" fillcolor="#ee853d [3029]" stroked="f">
              <v:fill color2="#ec7a2d [3173]" rotate="t" colors="0 #f18c55;.5 #f67b28;1 #e56b17" focus="100%" type="gradient">
                <o:fill v:ext="view" type="gradientUnscaled"/>
              </v:fill>
              <v:shadow on="t" color="black" opacity="41287f" offset="0,1.5pt"/>
              <v:textbox>
                <w:txbxContent>
                  <w:p w14:paraId="4B6ABAC7" w14:textId="77777777" w:rsidR="0025700E" w:rsidRPr="00B029F6" w:rsidRDefault="0025700E" w:rsidP="00FB5F04">
                    <w:pPr>
                      <w:pStyle w:val="ListParagraph"/>
                      <w:bidi/>
                      <w:ind w:left="37"/>
                      <w:jc w:val="center"/>
                      <w:rPr>
                        <w:rFonts w:cs="B Nazanin"/>
                        <w:b/>
                        <w:bCs/>
                        <w:sz w:val="24"/>
                        <w:szCs w:val="24"/>
                        <w:lang w:bidi="fa-IR"/>
                      </w:rPr>
                    </w:pPr>
                    <w:r w:rsidRPr="00B029F6">
                      <w:rPr>
                        <w:rFonts w:cs="B Nazanin" w:hint="cs"/>
                        <w:b/>
                        <w:bCs/>
                        <w:sz w:val="24"/>
                        <w:szCs w:val="24"/>
                        <w:rtl/>
                        <w:lang w:bidi="fa-IR"/>
                      </w:rPr>
                      <w:t>سامانه مدل اطلاعاتی زیر ساخت های آموزشی</w:t>
                    </w:r>
                  </w:p>
                  <w:p w14:paraId="588C36CA" w14:textId="77777777" w:rsidR="0025700E" w:rsidRDefault="0025700E" w:rsidP="00FC19B2">
                    <w:pPr>
                      <w:jc w:val="center"/>
                      <w:rPr>
                        <w:lang w:bidi="fa-IR"/>
                      </w:rPr>
                    </w:pPr>
                  </w:p>
                </w:txbxContent>
              </v:textbox>
            </v:oval>
            <v:shapetype id="_x0000_t32" coordsize="21600,21600" o:spt="32" o:oned="t" path="m,l21600,21600e" filled="f">
              <v:path arrowok="t" fillok="f" o:connecttype="none"/>
              <o:lock v:ext="edit" shapetype="t"/>
            </v:shapetype>
            <v:shape id="Straight Arrow Connector 6" o:spid="_x0000_s1073" type="#_x0000_t32" style="position:absolute;left:19647;top:6356;width:3589;height:1033;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" strokecolor="#4472c4 [3208]" strokeweight="1.5pt">
              <v:stroke endarrow="open" joinstyle="miter"/>
            </v:shape>
            <v:shape id="Straight Arrow Connector 49" o:spid="_x0000_s1072" type="#_x0000_t32" style="position:absolute;left:15953;top:10528;width:9952;height:4938;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" strokecolor="#4472c4 [3208]" strokeweight="1.5pt">
              <v:stroke endarrow="block" joinstyle="miter"/>
            </v:shape>
            <v:shape id="Straight Arrow Connector 51" o:spid="_x0000_s1071" type="#_x0000_t32" style="position:absolute;left:32349;top:12256;width:307;height:2523;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" strokecolor="#4472c4 [3208]" strokeweight="1.5pt">
              <v:stroke endarrow="block" joinstyle="miter"/>
            </v:shape>
            <v:shape id="Straight Arrow Connector 52" o:spid="_x0000_s1070" type="#_x0000_t32" style="position:absolute;left:39105;top:10603;width:9396;height:375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" strokecolor="#4472c4 [3208]" strokeweight="1.5pt">
              <v:stroke endarrow="block" joinstyle="miter"/>
            </v:shape>
            <v:shape id="Straight Arrow Connector 54" o:spid="_x0000_s1069" type="#_x0000_t32" style="position:absolute;left:41537;top:6356;width:3763;height:93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" strokecolor="#4472c4 [3208]" strokeweight="1.5pt">
              <v:stroke endarrow="block" joinstyle="miter"/>
            </v:shape>
            <w10:wrap type="topAndBottom" anchorx="margin" anchory="margin"/>
          </v:group>
        </w:pict>
      </w:r>
      <w:r w:rsidR="007731F5">
        <w:rPr>
          <w:rFonts w:cs="B Nazanin" w:hint="cs"/>
          <w:sz w:val="24"/>
          <w:szCs w:val="24"/>
          <w:rtl/>
          <w:lang w:bidi="fa-IR"/>
        </w:rPr>
        <w:t xml:space="preserve">به این منظور </w:t>
      </w:r>
      <w:r w:rsidR="006B0C46" w:rsidRPr="006B0C46">
        <w:rPr>
          <w:rFonts w:cs="B Nazanin" w:hint="cs"/>
          <w:sz w:val="24"/>
          <w:szCs w:val="24"/>
          <w:rtl/>
          <w:lang w:bidi="fa-IR"/>
        </w:rPr>
        <w:t xml:space="preserve">سامانه </w:t>
      </w:r>
      <w:r w:rsidR="007731F5">
        <w:rPr>
          <w:rFonts w:cs="B Nazanin" w:hint="cs"/>
          <w:sz w:val="24"/>
          <w:szCs w:val="24"/>
          <w:rtl/>
          <w:lang w:bidi="fa-IR"/>
        </w:rPr>
        <w:t>های زیر باید ایجاد شود:</w:t>
      </w:r>
    </w:p>
    <w:p w14:paraId="1BD823BB" w14:textId="77777777" w:rsidR="007731F5" w:rsidRPr="00B029F6" w:rsidRDefault="007731F5" w:rsidP="007731F5">
      <w:pPr>
        <w:pStyle w:val="ListParagraph"/>
        <w:numPr>
          <w:ilvl w:val="0"/>
          <w:numId w:val="42"/>
        </w:numPr>
        <w:bidi/>
        <w:rPr>
          <w:rFonts w:cs="B Nazanin"/>
          <w:b/>
          <w:bCs/>
          <w:sz w:val="24"/>
          <w:szCs w:val="24"/>
          <w:lang w:bidi="fa-IR"/>
        </w:rPr>
      </w:pPr>
      <w:r w:rsidRPr="00B029F6">
        <w:rPr>
          <w:rFonts w:cs="B Nazanin" w:hint="cs"/>
          <w:b/>
          <w:bCs/>
          <w:sz w:val="24"/>
          <w:szCs w:val="24"/>
          <w:rtl/>
          <w:lang w:bidi="fa-IR"/>
        </w:rPr>
        <w:t>سامانه مدیریت کوریکولوم رشته های دکترای تخصصی و فوق تخصصی :</w:t>
      </w:r>
    </w:p>
    <w:p w14:paraId="4DDF7C06" w14:textId="77777777" w:rsidR="007731F5" w:rsidRDefault="007731F5" w:rsidP="00945233">
      <w:pPr>
        <w:pStyle w:val="ListParagraph"/>
        <w:bidi/>
        <w:jc w:val="both"/>
        <w:rPr>
          <w:rFonts w:cs="B Nazanin"/>
          <w:sz w:val="24"/>
          <w:szCs w:val="24"/>
          <w:lang w:bidi="fa-IR"/>
        </w:rPr>
      </w:pPr>
      <w:r>
        <w:rPr>
          <w:rFonts w:cs="B Nazanin" w:hint="cs"/>
          <w:sz w:val="24"/>
          <w:szCs w:val="24"/>
          <w:rtl/>
          <w:lang w:bidi="fa-IR"/>
        </w:rPr>
        <w:t xml:space="preserve">این سامانه کوریکولوم </w:t>
      </w:r>
      <w:r w:rsidR="00945233">
        <w:rPr>
          <w:rFonts w:cs="B Nazanin" w:hint="cs"/>
          <w:sz w:val="24"/>
          <w:szCs w:val="24"/>
          <w:rtl/>
          <w:lang w:bidi="fa-IR"/>
        </w:rPr>
        <w:t xml:space="preserve">های </w:t>
      </w:r>
      <w:r>
        <w:rPr>
          <w:rFonts w:cs="B Nazanin" w:hint="cs"/>
          <w:sz w:val="24"/>
          <w:szCs w:val="24"/>
          <w:rtl/>
          <w:lang w:bidi="fa-IR"/>
        </w:rPr>
        <w:t>تعریف شده در دبیرخانه</w:t>
      </w:r>
      <w:r w:rsidR="00945233">
        <w:rPr>
          <w:rFonts w:cs="B Nazanin" w:hint="cs"/>
          <w:sz w:val="24"/>
          <w:szCs w:val="24"/>
          <w:rtl/>
          <w:lang w:bidi="fa-IR"/>
        </w:rPr>
        <w:t xml:space="preserve"> ها</w:t>
      </w:r>
      <w:r>
        <w:rPr>
          <w:rFonts w:cs="B Nazanin" w:hint="cs"/>
          <w:sz w:val="24"/>
          <w:szCs w:val="24"/>
          <w:rtl/>
          <w:lang w:bidi="fa-IR"/>
        </w:rPr>
        <w:t xml:space="preserve"> و تغییرات آنها را در قالب مدل اطلاعاتی خود مدیریت میکند. سامانه های کارنمای الکترونیک در رشته های مختلف از این اطلاعات استفاده می نمایند.</w:t>
      </w:r>
      <w:r w:rsidR="00945233">
        <w:rPr>
          <w:rFonts w:cs="B Nazanin" w:hint="cs"/>
          <w:sz w:val="24"/>
          <w:szCs w:val="24"/>
          <w:rtl/>
          <w:lang w:bidi="fa-IR"/>
        </w:rPr>
        <w:t xml:space="preserve"> با ایجاد یک سامانه پویا میتوان</w:t>
      </w:r>
      <w:r>
        <w:rPr>
          <w:rFonts w:cs="B Nazanin" w:hint="cs"/>
          <w:sz w:val="24"/>
          <w:szCs w:val="24"/>
          <w:rtl/>
          <w:lang w:bidi="fa-IR"/>
        </w:rPr>
        <w:t xml:space="preserve"> از این اطلاعات به منظور اطلاع رسانی نیز استفاده نمود. </w:t>
      </w:r>
    </w:p>
    <w:p w14:paraId="11A5C9C6" w14:textId="77777777" w:rsidR="007731F5" w:rsidRPr="00B029F6" w:rsidRDefault="007731F5" w:rsidP="007731F5">
      <w:pPr>
        <w:pStyle w:val="ListParagraph"/>
        <w:numPr>
          <w:ilvl w:val="0"/>
          <w:numId w:val="42"/>
        </w:numPr>
        <w:bidi/>
        <w:rPr>
          <w:rFonts w:cs="B Nazanin"/>
          <w:b/>
          <w:bCs/>
          <w:sz w:val="24"/>
          <w:szCs w:val="24"/>
          <w:lang w:bidi="fa-IR"/>
        </w:rPr>
      </w:pPr>
      <w:r w:rsidRPr="00B029F6">
        <w:rPr>
          <w:rFonts w:cs="B Nazanin" w:hint="cs"/>
          <w:b/>
          <w:bCs/>
          <w:sz w:val="24"/>
          <w:szCs w:val="24"/>
          <w:rtl/>
          <w:lang w:bidi="fa-IR"/>
        </w:rPr>
        <w:t>سامانه خلاصه اطلاعات دستیاران :</w:t>
      </w:r>
    </w:p>
    <w:p w14:paraId="203A715F" w14:textId="77777777" w:rsidR="007731F5" w:rsidRDefault="007731F5" w:rsidP="00945233">
      <w:pPr>
        <w:pStyle w:val="ListParagraph"/>
        <w:bidi/>
        <w:jc w:val="both"/>
        <w:rPr>
          <w:rFonts w:cs="B Nazanin"/>
          <w:sz w:val="24"/>
          <w:szCs w:val="24"/>
          <w:lang w:bidi="fa-IR"/>
        </w:rPr>
      </w:pPr>
      <w:r>
        <w:rPr>
          <w:rFonts w:cs="B Nazanin" w:hint="cs"/>
          <w:sz w:val="24"/>
          <w:szCs w:val="24"/>
          <w:rtl/>
          <w:lang w:bidi="fa-IR"/>
        </w:rPr>
        <w:t xml:space="preserve">این سامانه کلیه اطلاعات مربوط به دستیاران و احکام آنها را از سراسر کشور جمع آوری میکند. بدین ترتیب دبیرخانه در هر زمان از تعداد دستیارن در مراکز پزشکی، آموزشی و درمانی ، دانشگاه ها و گروه های آموزشی اطلاع دارد. این سامانه به منظور پایش وضعیت دستیاران در دانشگاه ها استفاده میشود.در این سامانه علاوه بر اطلاعات پرسنلی دستیاران، محل تحصیل، چرخش دستیار در بیمارستان های آموزشی ، </w:t>
      </w:r>
      <w:r w:rsidR="00B029F6">
        <w:rPr>
          <w:rFonts w:cs="B Nazanin" w:hint="cs"/>
          <w:sz w:val="24"/>
          <w:szCs w:val="24"/>
          <w:rtl/>
          <w:lang w:bidi="fa-IR"/>
        </w:rPr>
        <w:t xml:space="preserve">اشتغال به تحصیل و مرخصی ایشان، </w:t>
      </w:r>
      <w:r>
        <w:rPr>
          <w:rFonts w:cs="B Nazanin" w:hint="cs"/>
          <w:sz w:val="24"/>
          <w:szCs w:val="24"/>
          <w:rtl/>
          <w:lang w:bidi="fa-IR"/>
        </w:rPr>
        <w:t>نتایج آزمون های مختلف دستیاران نگهداری میشود.</w:t>
      </w:r>
    </w:p>
    <w:p w14:paraId="7D1C0514" w14:textId="77777777" w:rsidR="00B029F6" w:rsidRPr="00B029F6" w:rsidRDefault="00B029F6" w:rsidP="007731F5">
      <w:pPr>
        <w:pStyle w:val="ListParagraph"/>
        <w:numPr>
          <w:ilvl w:val="0"/>
          <w:numId w:val="42"/>
        </w:numPr>
        <w:bidi/>
        <w:rPr>
          <w:rFonts w:cs="B Nazanin"/>
          <w:b/>
          <w:bCs/>
          <w:sz w:val="24"/>
          <w:szCs w:val="24"/>
          <w:lang w:bidi="fa-IR"/>
        </w:rPr>
      </w:pPr>
      <w:r w:rsidRPr="00B029F6">
        <w:rPr>
          <w:rFonts w:cs="B Nazanin" w:hint="cs"/>
          <w:b/>
          <w:bCs/>
          <w:sz w:val="24"/>
          <w:szCs w:val="24"/>
          <w:rtl/>
          <w:lang w:bidi="fa-IR"/>
        </w:rPr>
        <w:t>سامانه خلاصه کارنمای دستیاران کشور:</w:t>
      </w:r>
    </w:p>
    <w:p w14:paraId="36FBB99E" w14:textId="77777777" w:rsidR="00B029F6" w:rsidRPr="00B029F6" w:rsidRDefault="00B029F6" w:rsidP="00945233">
      <w:pPr>
        <w:pStyle w:val="ListParagraph"/>
        <w:bidi/>
        <w:jc w:val="both"/>
        <w:rPr>
          <w:rFonts w:cs="B Nazanin"/>
          <w:sz w:val="24"/>
          <w:szCs w:val="24"/>
          <w:rtl/>
          <w:lang w:bidi="fa-IR"/>
        </w:rPr>
      </w:pPr>
      <w:r>
        <w:rPr>
          <w:rFonts w:cs="B Nazanin" w:hint="cs"/>
          <w:sz w:val="24"/>
          <w:szCs w:val="24"/>
          <w:rtl/>
          <w:lang w:bidi="fa-IR"/>
        </w:rPr>
        <w:t xml:space="preserve">در این سامانه کلیه فعالیت های دستیاران در قالب </w:t>
      </w:r>
      <w:r>
        <w:rPr>
          <w:rFonts w:cs="B Nazanin"/>
          <w:sz w:val="24"/>
          <w:szCs w:val="24"/>
          <w:lang w:bidi="fa-IR"/>
        </w:rPr>
        <w:t>LogBook</w:t>
      </w:r>
      <w:r>
        <w:rPr>
          <w:rFonts w:cs="B Nazanin" w:hint="cs"/>
          <w:sz w:val="24"/>
          <w:szCs w:val="24"/>
          <w:rtl/>
          <w:lang w:bidi="fa-IR"/>
        </w:rPr>
        <w:t xml:space="preserve"> نگهداری میشود. این فعالیت ها باید منطبق با کوریکولوم طراحی شده باشد. اطلاعات این سامانه میتواند برای پایش فعالیت های دستیارن کشور و بازنگری کوریکولوم و ارزیابی مراکز آموزش پزشکی در نقاط مختلف  کشور استفاده شود.</w:t>
      </w:r>
    </w:p>
    <w:p w14:paraId="720CA4DB" w14:textId="77777777" w:rsidR="00B029F6" w:rsidRPr="00B029F6" w:rsidRDefault="00B029F6" w:rsidP="00B029F6">
      <w:pPr>
        <w:pStyle w:val="ListParagraph"/>
        <w:numPr>
          <w:ilvl w:val="0"/>
          <w:numId w:val="42"/>
        </w:numPr>
        <w:bidi/>
        <w:rPr>
          <w:rFonts w:cs="B Nazanin"/>
          <w:b/>
          <w:bCs/>
          <w:sz w:val="24"/>
          <w:szCs w:val="24"/>
          <w:lang w:bidi="fa-IR"/>
        </w:rPr>
      </w:pPr>
      <w:r w:rsidRPr="00B029F6">
        <w:rPr>
          <w:rFonts w:cs="B Nazanin" w:hint="cs"/>
          <w:b/>
          <w:bCs/>
          <w:sz w:val="24"/>
          <w:szCs w:val="24"/>
          <w:rtl/>
          <w:lang w:bidi="fa-IR"/>
        </w:rPr>
        <w:lastRenderedPageBreak/>
        <w:t>سامانه مدل اطلاعاتی زیر ساخت های آموزشی</w:t>
      </w:r>
    </w:p>
    <w:p w14:paraId="6A1D6A2E" w14:textId="77777777" w:rsidR="00ED3947" w:rsidRPr="00ED3947" w:rsidRDefault="00B029F6" w:rsidP="00ED3947">
      <w:pPr>
        <w:pStyle w:val="ListParagraph"/>
        <w:bidi/>
        <w:jc w:val="both"/>
        <w:rPr>
          <w:rFonts w:cs="B Nazanin"/>
          <w:sz w:val="24"/>
          <w:szCs w:val="24"/>
          <w:lang w:bidi="fa-IR"/>
        </w:rPr>
      </w:pPr>
      <w:r>
        <w:rPr>
          <w:rFonts w:cs="B Nazanin" w:hint="cs"/>
          <w:sz w:val="24"/>
          <w:szCs w:val="24"/>
          <w:rtl/>
          <w:lang w:bidi="fa-IR"/>
        </w:rPr>
        <w:t xml:space="preserve">کلیه سامانه ها برای ارتباط با یکدیگر باید از یک ساختار اطلاعاتی و کدینگ تبعیت نمایند. به این منظور مدل اطلاعاتی زیر ساخت ها آموزشی وزارت بهداشت تدوین میگردد تا کلیه سامانه ها بتوانند از آنها استفاده نمایند. </w:t>
      </w:r>
    </w:p>
    <w:p w14:paraId="057F5409" w14:textId="77777777" w:rsidR="00B029F6" w:rsidRPr="00B029F6" w:rsidRDefault="00B029F6" w:rsidP="00ED3947">
      <w:pPr>
        <w:pStyle w:val="ListParagraph"/>
        <w:numPr>
          <w:ilvl w:val="0"/>
          <w:numId w:val="42"/>
        </w:numPr>
        <w:bidi/>
        <w:rPr>
          <w:rFonts w:cs="B Nazanin"/>
          <w:b/>
          <w:bCs/>
          <w:sz w:val="24"/>
          <w:szCs w:val="24"/>
          <w:lang w:bidi="fa-IR"/>
        </w:rPr>
      </w:pPr>
      <w:r w:rsidRPr="00B029F6">
        <w:rPr>
          <w:rFonts w:cs="B Nazanin" w:hint="cs"/>
          <w:b/>
          <w:bCs/>
          <w:sz w:val="24"/>
          <w:szCs w:val="24"/>
          <w:rtl/>
          <w:lang w:bidi="fa-IR"/>
        </w:rPr>
        <w:t>سامانه کارنمای دانشگاهی:</w:t>
      </w:r>
    </w:p>
    <w:p w14:paraId="00C79146" w14:textId="77777777" w:rsidR="00B029F6" w:rsidRDefault="00B029F6" w:rsidP="00945233">
      <w:pPr>
        <w:pStyle w:val="ListParagraph"/>
        <w:bidi/>
        <w:jc w:val="both"/>
        <w:rPr>
          <w:rFonts w:cs="B Nazanin"/>
          <w:sz w:val="24"/>
          <w:szCs w:val="24"/>
          <w:rtl/>
          <w:lang w:bidi="fa-IR"/>
        </w:rPr>
      </w:pPr>
      <w:r>
        <w:rPr>
          <w:rFonts w:cs="B Nazanin" w:hint="cs"/>
          <w:sz w:val="24"/>
          <w:szCs w:val="24"/>
          <w:rtl/>
          <w:lang w:bidi="fa-IR"/>
        </w:rPr>
        <w:t xml:space="preserve">در هر دانشگاه یا رشته مقطع سامانه ای تعریف میشود که ارتباط دستیاران برای ثبت اطلاعات و اعضاء هیات علمی برای بررسی، تایید یا رد آنها را فراهم میاورد. این سامانه بر مبنای تعاریف سامانه خلاصه کارنمای دستیاران ، سامانه مدل اطلاعاتی زیر ساخت </w:t>
      </w:r>
      <w:r w:rsidR="00681500">
        <w:rPr>
          <w:rFonts w:cs="B Nazanin" w:hint="cs"/>
          <w:sz w:val="24"/>
          <w:szCs w:val="24"/>
          <w:rtl/>
          <w:lang w:bidi="fa-IR"/>
        </w:rPr>
        <w:t>در قالب پیام هایی اطلاعات خود را با سامانه خلاصه کارنمای دستیاران کشور تبادل میکند.</w:t>
      </w:r>
    </w:p>
    <w:p w14:paraId="031CE028" w14:textId="77777777" w:rsidR="00681500" w:rsidRPr="00B029F6" w:rsidRDefault="00681500" w:rsidP="00681500">
      <w:pPr>
        <w:pStyle w:val="ListParagraph"/>
        <w:numPr>
          <w:ilvl w:val="0"/>
          <w:numId w:val="42"/>
        </w:numPr>
        <w:bidi/>
        <w:rPr>
          <w:rFonts w:cs="B Nazanin"/>
          <w:b/>
          <w:bCs/>
          <w:sz w:val="24"/>
          <w:szCs w:val="24"/>
          <w:lang w:bidi="fa-IR"/>
        </w:rPr>
      </w:pPr>
      <w:r w:rsidRPr="00B029F6">
        <w:rPr>
          <w:rFonts w:cs="B Nazanin" w:hint="cs"/>
          <w:b/>
          <w:bCs/>
          <w:sz w:val="24"/>
          <w:szCs w:val="24"/>
          <w:rtl/>
          <w:lang w:bidi="fa-IR"/>
        </w:rPr>
        <w:t xml:space="preserve">سامانه </w:t>
      </w:r>
      <w:r>
        <w:rPr>
          <w:rFonts w:cs="B Nazanin" w:hint="cs"/>
          <w:b/>
          <w:bCs/>
          <w:sz w:val="24"/>
          <w:szCs w:val="24"/>
          <w:rtl/>
          <w:lang w:bidi="fa-IR"/>
        </w:rPr>
        <w:t>دستیاری</w:t>
      </w:r>
      <w:r w:rsidRPr="00B029F6">
        <w:rPr>
          <w:rFonts w:cs="B Nazanin" w:hint="cs"/>
          <w:b/>
          <w:bCs/>
          <w:sz w:val="24"/>
          <w:szCs w:val="24"/>
          <w:rtl/>
          <w:lang w:bidi="fa-IR"/>
        </w:rPr>
        <w:t xml:space="preserve"> دانشگاهی:</w:t>
      </w:r>
    </w:p>
    <w:p w14:paraId="05D01B14" w14:textId="77777777" w:rsidR="00681500" w:rsidRPr="002235CB" w:rsidRDefault="00681500" w:rsidP="00945233">
      <w:pPr>
        <w:pStyle w:val="ListParagraph"/>
        <w:bidi/>
        <w:jc w:val="both"/>
        <w:rPr>
          <w:rFonts w:cs="B Nazanin"/>
          <w:sz w:val="24"/>
          <w:szCs w:val="24"/>
          <w:rtl/>
          <w:lang w:bidi="fa-IR"/>
        </w:rPr>
      </w:pPr>
      <w:r>
        <w:rPr>
          <w:rFonts w:cs="B Nazanin" w:hint="cs"/>
          <w:sz w:val="24"/>
          <w:szCs w:val="24"/>
          <w:rtl/>
          <w:lang w:bidi="fa-IR"/>
        </w:rPr>
        <w:t xml:space="preserve">در هر دانشگاه سامانه ای برای مدیریت دستیاران تعریف میشود که </w:t>
      </w:r>
      <w:r w:rsidR="004752E8">
        <w:rPr>
          <w:rFonts w:cs="B Nazanin" w:hint="cs"/>
          <w:sz w:val="24"/>
          <w:szCs w:val="24"/>
          <w:rtl/>
          <w:lang w:bidi="fa-IR"/>
        </w:rPr>
        <w:t xml:space="preserve">شامل اطلاعات فردی، </w:t>
      </w:r>
      <w:r>
        <w:rPr>
          <w:rFonts w:cs="B Nazanin" w:hint="cs"/>
          <w:sz w:val="24"/>
          <w:szCs w:val="24"/>
          <w:rtl/>
          <w:lang w:bidi="fa-IR"/>
        </w:rPr>
        <w:t xml:space="preserve">ثبت نام ، </w:t>
      </w:r>
      <w:r w:rsidR="004752E8">
        <w:rPr>
          <w:rFonts w:cs="B Nazanin" w:hint="cs"/>
          <w:sz w:val="24"/>
          <w:szCs w:val="24"/>
          <w:rtl/>
          <w:lang w:bidi="fa-IR"/>
        </w:rPr>
        <w:t>احکام شروع تحصیل ، مرخصی استحقاقی، استعلاجی یا زایمان،</w:t>
      </w:r>
      <w:r w:rsidR="002235CB">
        <w:rPr>
          <w:rFonts w:cs="B Nazanin" w:hint="cs"/>
          <w:sz w:val="24"/>
          <w:szCs w:val="24"/>
          <w:rtl/>
          <w:lang w:bidi="fa-IR"/>
        </w:rPr>
        <w:t xml:space="preserve"> چرخش دستیارن در مراکز پزشکی، آموزشی و درمانی، پایان تحصیل، اخراج و بازگشت به تحصیل می باشد</w:t>
      </w:r>
      <w:r>
        <w:rPr>
          <w:rFonts w:cs="B Nazanin" w:hint="cs"/>
          <w:sz w:val="24"/>
          <w:szCs w:val="24"/>
          <w:rtl/>
          <w:lang w:bidi="fa-IR"/>
        </w:rPr>
        <w:t>.</w:t>
      </w:r>
    </w:p>
    <w:p w14:paraId="1BAB8440" w14:textId="77777777" w:rsidR="00B029F6" w:rsidRDefault="00B029F6" w:rsidP="00945233">
      <w:pPr>
        <w:pStyle w:val="ListParagraph"/>
        <w:bidi/>
        <w:jc w:val="both"/>
        <w:rPr>
          <w:rFonts w:cs="B Nazanin"/>
          <w:sz w:val="24"/>
          <w:szCs w:val="24"/>
          <w:lang w:bidi="fa-IR"/>
        </w:rPr>
      </w:pPr>
    </w:p>
    <w:p w14:paraId="1DFD5C5F" w14:textId="77777777" w:rsidR="00ED3947" w:rsidRDefault="006D09CE" w:rsidP="00E54E2B">
      <w:pPr>
        <w:bidi/>
        <w:rPr>
          <w:rFonts w:cs="B Nazanin"/>
          <w:sz w:val="24"/>
          <w:szCs w:val="24"/>
          <w:rtl/>
          <w:lang w:bidi="fa-IR"/>
        </w:rPr>
      </w:pPr>
      <w:r>
        <w:rPr>
          <w:rFonts w:cs="B Nazanin" w:hint="cs"/>
          <w:sz w:val="24"/>
          <w:szCs w:val="24"/>
          <w:rtl/>
          <w:lang w:bidi="fa-IR"/>
        </w:rPr>
        <w:t xml:space="preserve">سامانه های فوق </w:t>
      </w:r>
      <w:r w:rsidRPr="007731F5">
        <w:rPr>
          <w:rFonts w:cs="B Nazanin" w:hint="cs"/>
          <w:sz w:val="24"/>
          <w:szCs w:val="24"/>
          <w:rtl/>
          <w:lang w:bidi="fa-IR"/>
        </w:rPr>
        <w:t>در رابطه با دستیاران ثبت نام شده در دانشگاه و پیگیری وضعیت تحصیلی و تنوع فعالیت های آنها طراحی میشو</w:t>
      </w:r>
      <w:r w:rsidR="00945233">
        <w:rPr>
          <w:rFonts w:cs="B Nazanin" w:hint="cs"/>
          <w:sz w:val="24"/>
          <w:szCs w:val="24"/>
          <w:rtl/>
          <w:lang w:bidi="fa-IR"/>
        </w:rPr>
        <w:t>ن</w:t>
      </w:r>
      <w:r w:rsidRPr="007731F5">
        <w:rPr>
          <w:rFonts w:cs="B Nazanin" w:hint="cs"/>
          <w:sz w:val="24"/>
          <w:szCs w:val="24"/>
          <w:rtl/>
          <w:lang w:bidi="fa-IR"/>
        </w:rPr>
        <w:t>د</w:t>
      </w:r>
      <w:r w:rsidR="00945233">
        <w:rPr>
          <w:rFonts w:cs="B Nazanin" w:hint="cs"/>
          <w:sz w:val="24"/>
          <w:szCs w:val="24"/>
          <w:rtl/>
          <w:lang w:bidi="fa-IR"/>
        </w:rPr>
        <w:t xml:space="preserve"> و</w:t>
      </w:r>
      <w:r w:rsidR="006B0C46">
        <w:rPr>
          <w:rFonts w:cs="B Nazanin" w:hint="cs"/>
          <w:sz w:val="24"/>
          <w:szCs w:val="24"/>
          <w:rtl/>
          <w:lang w:bidi="fa-IR"/>
        </w:rPr>
        <w:t xml:space="preserve"> نیاز دار</w:t>
      </w:r>
      <w:r w:rsidR="00945233">
        <w:rPr>
          <w:rFonts w:cs="B Nazanin" w:hint="cs"/>
          <w:sz w:val="24"/>
          <w:szCs w:val="24"/>
          <w:rtl/>
          <w:lang w:bidi="fa-IR"/>
        </w:rPr>
        <w:t>ن</w:t>
      </w:r>
      <w:r w:rsidR="006B0C46">
        <w:rPr>
          <w:rFonts w:cs="B Nazanin" w:hint="cs"/>
          <w:sz w:val="24"/>
          <w:szCs w:val="24"/>
          <w:rtl/>
          <w:lang w:bidi="fa-IR"/>
        </w:rPr>
        <w:t>د اطلاعاتی از سامانه های دیگر دریافت نماید یا اطلاعات خود را با آنها تطابق ده</w:t>
      </w:r>
      <w:r w:rsidR="00945233">
        <w:rPr>
          <w:rFonts w:cs="B Nazanin" w:hint="cs"/>
          <w:sz w:val="24"/>
          <w:szCs w:val="24"/>
          <w:rtl/>
          <w:lang w:bidi="fa-IR"/>
        </w:rPr>
        <w:t>ن</w:t>
      </w:r>
      <w:r w:rsidR="006B0C46">
        <w:rPr>
          <w:rFonts w:cs="B Nazanin" w:hint="cs"/>
          <w:sz w:val="24"/>
          <w:szCs w:val="24"/>
          <w:rtl/>
          <w:lang w:bidi="fa-IR"/>
        </w:rPr>
        <w:t>د.</w:t>
      </w:r>
    </w:p>
    <w:p w14:paraId="1BCD7012" w14:textId="77777777" w:rsidR="00E54E2B" w:rsidRDefault="00E54E2B" w:rsidP="00E54E2B">
      <w:pPr>
        <w:bidi/>
        <w:rPr>
          <w:rFonts w:cs="B Nazanin"/>
          <w:sz w:val="24"/>
          <w:szCs w:val="24"/>
          <w:rtl/>
          <w:lang w:bidi="fa-IR"/>
        </w:rPr>
      </w:pPr>
      <w:r>
        <w:rPr>
          <w:rFonts w:cs="B Nazanin" w:hint="cs"/>
          <w:sz w:val="24"/>
          <w:szCs w:val="24"/>
          <w:rtl/>
          <w:lang w:bidi="fa-IR"/>
        </w:rPr>
        <w:t>برای پیاده سازی سامانه های فوق باید اطلاعات مورد نیاز آنها و کدهای لازم به صورت دقیق تعریف شوند. از آنجاییکه سیستم کد گذاری معاونت آموزشی از قبل ایجاد شده است باید کدها هماهنگ با آنها و در دید وسیعتری برای برطرف کردن نیازهای سامانه های مختلف تعریف شوند.</w:t>
      </w:r>
    </w:p>
    <w:p w14:paraId="335127EC" w14:textId="77777777" w:rsidR="00E54E2B" w:rsidRDefault="00E54E2B" w:rsidP="00E54E2B">
      <w:pPr>
        <w:bidi/>
        <w:rPr>
          <w:rFonts w:cs="B Nazanin"/>
          <w:sz w:val="24"/>
          <w:szCs w:val="24"/>
          <w:rtl/>
          <w:lang w:bidi="fa-IR"/>
        </w:rPr>
      </w:pPr>
      <w:r>
        <w:rPr>
          <w:rFonts w:cs="B Nazanin" w:hint="cs"/>
          <w:sz w:val="24"/>
          <w:szCs w:val="24"/>
          <w:rtl/>
          <w:lang w:bidi="fa-IR"/>
        </w:rPr>
        <w:t xml:space="preserve">در ادامه ابتدا جداول مدل اطلاعاتی زیر ساخت معاونت آموزشی و رابطه بین آنها و تعاریف اطلاعات آورده میشود و پس از آن پیام های مورد نیاز برای تبادل اطلاعات با سامانه ها  قرار دارد.  </w:t>
      </w:r>
    </w:p>
    <w:p w14:paraId="4B756A37" w14:textId="77777777" w:rsidR="00E54E2B" w:rsidRDefault="00E54E2B" w:rsidP="00E54E2B">
      <w:pPr>
        <w:pStyle w:val="ListParagraph"/>
        <w:bidi/>
        <w:jc w:val="both"/>
        <w:rPr>
          <w:rFonts w:cs="B Nazanin"/>
          <w:sz w:val="24"/>
          <w:szCs w:val="24"/>
          <w:rtl/>
          <w:lang w:bidi="fa-IR"/>
        </w:rPr>
      </w:pPr>
    </w:p>
    <w:p w14:paraId="7278A5E1" w14:textId="77777777" w:rsidR="00ED3947" w:rsidRDefault="00ED3947" w:rsidP="00ED3947">
      <w:pPr>
        <w:pStyle w:val="ListParagraph"/>
        <w:bidi/>
        <w:jc w:val="both"/>
        <w:rPr>
          <w:rFonts w:cs="B Nazanin"/>
          <w:sz w:val="24"/>
          <w:szCs w:val="24"/>
          <w:rtl/>
          <w:lang w:bidi="fa-IR"/>
        </w:rPr>
      </w:pPr>
    </w:p>
    <w:p w14:paraId="1980AA24" w14:textId="77777777" w:rsidR="00ED3947" w:rsidRPr="00ED3947" w:rsidRDefault="00ED3947" w:rsidP="00E54E2B">
      <w:pPr>
        <w:pStyle w:val="Heading1"/>
        <w:bidi/>
        <w:rPr>
          <w:rFonts w:cs="B Nazanin"/>
          <w:rtl/>
          <w:lang w:bidi="fa-IR"/>
        </w:rPr>
      </w:pPr>
      <w:bookmarkStart w:id="3" w:name="_Toc478296067"/>
      <w:r w:rsidRPr="00ED3947">
        <w:rPr>
          <w:rFonts w:cs="B Nazanin" w:hint="cs"/>
          <w:rtl/>
          <w:lang w:bidi="fa-IR"/>
        </w:rPr>
        <w:t>جداول</w:t>
      </w:r>
      <w:r w:rsidR="00E54E2B">
        <w:rPr>
          <w:rFonts w:cs="B Nazanin" w:hint="cs"/>
          <w:rtl/>
          <w:lang w:bidi="fa-IR"/>
        </w:rPr>
        <w:t xml:space="preserve"> زیر ساخت</w:t>
      </w:r>
      <w:r w:rsidRPr="00ED3947">
        <w:rPr>
          <w:rFonts w:cs="B Nazanin" w:hint="cs"/>
          <w:rtl/>
          <w:lang w:bidi="fa-IR"/>
        </w:rPr>
        <w:t>:</w:t>
      </w:r>
      <w:bookmarkEnd w:id="3"/>
    </w:p>
    <w:p w14:paraId="780BF53A" w14:textId="77777777" w:rsidR="00ED3947" w:rsidRDefault="00ED3947" w:rsidP="00ED3947">
      <w:pPr>
        <w:pStyle w:val="ListParagraph"/>
        <w:bidi/>
        <w:jc w:val="both"/>
        <w:rPr>
          <w:rFonts w:cs="B Nazanin"/>
          <w:sz w:val="24"/>
          <w:szCs w:val="24"/>
          <w:rtl/>
          <w:lang w:bidi="fa-IR"/>
        </w:rPr>
      </w:pPr>
      <w:r>
        <w:rPr>
          <w:rFonts w:cs="B Nazanin" w:hint="cs"/>
          <w:sz w:val="24"/>
          <w:szCs w:val="24"/>
          <w:rtl/>
          <w:lang w:bidi="fa-IR"/>
        </w:rPr>
        <w:t>در سامانه های فوق جداول اطلاعات به صورت زیر تعریف میشود.</w:t>
      </w:r>
    </w:p>
    <w:p w14:paraId="7DCB9D37" w14:textId="77777777" w:rsidR="006B0C46" w:rsidRDefault="00EB3AA2" w:rsidP="00ED3947">
      <w:pPr>
        <w:pStyle w:val="ListParagraph"/>
        <w:bidi/>
        <w:jc w:val="both"/>
        <w:rPr>
          <w:rFonts w:cs="B Nazanin"/>
          <w:sz w:val="24"/>
          <w:szCs w:val="24"/>
          <w:rtl/>
          <w:lang w:bidi="fa-IR"/>
        </w:rPr>
      </w:pPr>
      <w:r>
        <w:rPr>
          <w:rFonts w:cs="B Nazanin" w:hint="cs"/>
          <w:sz w:val="24"/>
          <w:szCs w:val="24"/>
          <w:rtl/>
          <w:lang w:bidi="fa-IR"/>
        </w:rPr>
        <w:t xml:space="preserve"> </w:t>
      </w:r>
    </w:p>
    <w:p w14:paraId="075B3D99" w14:textId="77777777" w:rsidR="006D738A" w:rsidRPr="00DC29C1" w:rsidRDefault="006D738A" w:rsidP="003417DA">
      <w:pPr>
        <w:pStyle w:val="Heading2"/>
        <w:numPr>
          <w:ilvl w:val="0"/>
          <w:numId w:val="44"/>
        </w:numPr>
        <w:bidi/>
        <w:rPr>
          <w:rFonts w:cs="B Nazanin"/>
          <w:rtl/>
          <w:lang w:bidi="fa-IR"/>
        </w:rPr>
      </w:pPr>
      <w:bookmarkStart w:id="4" w:name="_Toc478296068"/>
      <w:bookmarkStart w:id="5" w:name="جدول_1_جدول_استان"/>
      <w:r w:rsidRPr="00DC29C1">
        <w:rPr>
          <w:rFonts w:cs="B Nazanin" w:hint="cs"/>
          <w:rtl/>
          <w:lang w:bidi="fa-IR"/>
        </w:rPr>
        <w:t>جدول استان</w:t>
      </w:r>
      <w:r w:rsidR="00022F30">
        <w:rPr>
          <w:rFonts w:cs="B Nazanin" w:hint="cs"/>
          <w:rtl/>
          <w:lang w:bidi="fa-IR"/>
        </w:rPr>
        <w:t xml:space="preserve"> </w:t>
      </w:r>
      <w:r w:rsidR="006977DA">
        <w:rPr>
          <w:rFonts w:cs="B Nazanin" w:hint="cs"/>
          <w:rtl/>
          <w:lang w:bidi="fa-IR"/>
        </w:rPr>
        <w:t xml:space="preserve"> </w:t>
      </w:r>
      <w:r w:rsidR="0025700E">
        <w:rPr>
          <w:rFonts w:cs="B Nazanin"/>
          <w:noProof/>
          <w:rtl/>
          <w:lang w:bidi="fa-IR"/>
        </w:rPr>
      </w:r>
      <w:r w:rsidR="0025700E">
        <w:rPr>
          <w:rFonts w:cs="B Nazanin"/>
          <w:noProof/>
          <w:lang w:bidi="fa-IR"/>
        </w:rPr>
        <w:pict w14:anchorId="490E898F">
          <v:shape id="Right Arrow 5" o:spid="_x0000_s1165" type="#_x0000_t13" href="#فهرست" style="width:11.35pt;height:11.35pt;rotation:-90;visibility:visible;mso-left-percent:-10001;mso-top-percent:-10001;mso-position-horizontal:absolute;mso-position-horizontal-relative:char;mso-position-vertical:absolute;mso-position-vertical-relative:line;mso-left-percent:-10001;mso-top-percent:-10001;v-text-anchor:middle" o:button="t" adj="10800" fillcolor="#5b9bd5 [3204]" strokecolor="#1f4d78 [1604]" strokeweight="1pt">
            <v:fill o:detectmouseclick="t"/>
            <w10:wrap type="none"/>
            <w10:anchorlock/>
          </v:shape>
        </w:pict>
      </w:r>
      <w:bookmarkEnd w:id="4"/>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0"/>
        <w:gridCol w:w="1781"/>
        <w:gridCol w:w="1638"/>
        <w:gridCol w:w="1877"/>
      </w:tblGrid>
      <w:tr w:rsidR="006A705C" w:rsidRPr="000E7955" w14:paraId="63EC11A4" w14:textId="77777777" w:rsidTr="00022F30">
        <w:trPr>
          <w:jc w:val="center"/>
        </w:trPr>
        <w:tc>
          <w:tcPr>
            <w:tcW w:w="7826" w:type="dxa"/>
            <w:gridSpan w:val="4"/>
            <w:shd w:val="clear" w:color="auto" w:fill="DEEAF6" w:themeFill="accent1" w:themeFillTint="33"/>
            <w:vAlign w:val="center"/>
          </w:tcPr>
          <w:bookmarkEnd w:id="5"/>
          <w:p w14:paraId="5256B860" w14:textId="77777777" w:rsidR="006A705C" w:rsidRDefault="006A705C" w:rsidP="003417DA">
            <w:pPr>
              <w:bidi/>
              <w:jc w:val="center"/>
              <w:rPr>
                <w:rFonts w:cs="B Nazanin"/>
                <w:b/>
                <w:bCs/>
                <w:sz w:val="24"/>
                <w:szCs w:val="24"/>
                <w:rtl/>
                <w:lang w:bidi="fa-IR"/>
              </w:rPr>
            </w:pPr>
            <w:r w:rsidRPr="000E7955">
              <w:rPr>
                <w:rFonts w:cs="B Nazanin" w:hint="cs"/>
                <w:b/>
                <w:bCs/>
                <w:rtl/>
                <w:lang w:bidi="fa-IR"/>
              </w:rPr>
              <w:t xml:space="preserve">جدول </w:t>
            </w:r>
            <w:r>
              <w:rPr>
                <w:rFonts w:cs="B Nazanin" w:hint="cs"/>
                <w:b/>
                <w:bCs/>
                <w:rtl/>
                <w:lang w:bidi="fa-IR"/>
              </w:rPr>
              <w:t>استان</w:t>
            </w:r>
            <w:r w:rsidR="002B1353">
              <w:rPr>
                <w:rFonts w:cs="B Nazanin" w:hint="cs"/>
                <w:b/>
                <w:bCs/>
                <w:rtl/>
                <w:lang w:bidi="fa-IR"/>
              </w:rPr>
              <w:t xml:space="preserve">- </w:t>
            </w:r>
            <w:r w:rsidR="002B1353">
              <w:rPr>
                <w:rFonts w:cs="B Nazanin"/>
                <w:b/>
                <w:bCs/>
                <w:lang w:bidi="fa-IR"/>
              </w:rPr>
              <w:t>tblState</w:t>
            </w:r>
          </w:p>
        </w:tc>
      </w:tr>
      <w:tr w:rsidR="006A705C" w:rsidRPr="000E7955" w14:paraId="3125AF21" w14:textId="77777777" w:rsidTr="00022F30">
        <w:trPr>
          <w:jc w:val="center"/>
        </w:trPr>
        <w:tc>
          <w:tcPr>
            <w:tcW w:w="2530" w:type="dxa"/>
            <w:shd w:val="clear" w:color="auto" w:fill="DEEAF6" w:themeFill="accent1" w:themeFillTint="33"/>
            <w:vAlign w:val="center"/>
          </w:tcPr>
          <w:p w14:paraId="726DA774" w14:textId="77777777" w:rsidR="006A705C" w:rsidRPr="006D738A" w:rsidRDefault="006A705C" w:rsidP="003417DA">
            <w:pPr>
              <w:bidi/>
              <w:jc w:val="center"/>
              <w:rPr>
                <w:rFonts w:cs="B Nazanin"/>
                <w:sz w:val="24"/>
                <w:szCs w:val="24"/>
                <w:rtl/>
              </w:rPr>
            </w:pPr>
            <w:r w:rsidRPr="006D738A">
              <w:rPr>
                <w:rFonts w:cs="B Nazanin" w:hint="cs"/>
                <w:sz w:val="24"/>
                <w:szCs w:val="24"/>
                <w:rtl/>
              </w:rPr>
              <w:t>مثال</w:t>
            </w:r>
          </w:p>
        </w:tc>
        <w:tc>
          <w:tcPr>
            <w:tcW w:w="1781" w:type="dxa"/>
            <w:shd w:val="clear" w:color="auto" w:fill="DEEAF6" w:themeFill="accent1" w:themeFillTint="33"/>
            <w:vAlign w:val="center"/>
          </w:tcPr>
          <w:p w14:paraId="73BDF60A" w14:textId="77777777" w:rsidR="006A705C" w:rsidRPr="006D738A" w:rsidRDefault="006A705C" w:rsidP="003417DA">
            <w:pPr>
              <w:bidi/>
              <w:jc w:val="center"/>
              <w:rPr>
                <w:rFonts w:cs="B Nazanin"/>
                <w:sz w:val="24"/>
                <w:szCs w:val="24"/>
                <w:rtl/>
                <w:lang w:bidi="fa-IR"/>
              </w:rPr>
            </w:pPr>
            <w:r>
              <w:rPr>
                <w:rFonts w:cs="B Nazanin" w:hint="cs"/>
                <w:sz w:val="24"/>
                <w:szCs w:val="24"/>
                <w:rtl/>
                <w:lang w:bidi="fa-IR"/>
              </w:rPr>
              <w:t>توضی</w:t>
            </w:r>
            <w:r w:rsidRPr="006D738A">
              <w:rPr>
                <w:rFonts w:cs="B Nazanin" w:hint="cs"/>
                <w:sz w:val="24"/>
                <w:szCs w:val="24"/>
                <w:rtl/>
                <w:lang w:bidi="fa-IR"/>
              </w:rPr>
              <w:t>ح</w:t>
            </w:r>
          </w:p>
        </w:tc>
        <w:tc>
          <w:tcPr>
            <w:tcW w:w="1638" w:type="dxa"/>
            <w:shd w:val="clear" w:color="auto" w:fill="DEEAF6" w:themeFill="accent1" w:themeFillTint="33"/>
            <w:vAlign w:val="center"/>
          </w:tcPr>
          <w:p w14:paraId="5994C2DC" w14:textId="77777777" w:rsidR="006A705C" w:rsidRPr="00E559AE" w:rsidRDefault="006A705C" w:rsidP="003417DA">
            <w:pPr>
              <w:jc w:val="center"/>
              <w:rPr>
                <w:rFonts w:ascii="Times New Roman" w:hAnsi="Times New Roman" w:cs="Times New Roman"/>
                <w:b/>
                <w:bCs/>
                <w:sz w:val="24"/>
                <w:szCs w:val="24"/>
              </w:rPr>
            </w:pPr>
            <w:r w:rsidRPr="00E559AE">
              <w:rPr>
                <w:rFonts w:ascii="Times New Roman" w:hAnsi="Times New Roman" w:cs="Times New Roman"/>
                <w:b/>
                <w:bCs/>
                <w:sz w:val="24"/>
                <w:szCs w:val="24"/>
              </w:rPr>
              <w:t>Type</w:t>
            </w:r>
          </w:p>
        </w:tc>
        <w:tc>
          <w:tcPr>
            <w:tcW w:w="1877" w:type="dxa"/>
            <w:shd w:val="clear" w:color="auto" w:fill="DEEAF6" w:themeFill="accent1" w:themeFillTint="33"/>
            <w:vAlign w:val="center"/>
          </w:tcPr>
          <w:p w14:paraId="3B045B0C" w14:textId="77777777" w:rsidR="006A705C" w:rsidRPr="00E559AE" w:rsidRDefault="006A705C" w:rsidP="003417DA">
            <w:pPr>
              <w:jc w:val="center"/>
              <w:rPr>
                <w:rFonts w:ascii="Times New Roman" w:hAnsi="Times New Roman" w:cs="Times New Roman"/>
                <w:b/>
                <w:bCs/>
                <w:sz w:val="24"/>
                <w:szCs w:val="24"/>
                <w:rtl/>
              </w:rPr>
            </w:pPr>
            <w:r w:rsidRPr="00E559AE">
              <w:rPr>
                <w:rFonts w:ascii="Times New Roman" w:hAnsi="Times New Roman" w:cs="Times New Roman"/>
                <w:b/>
                <w:bCs/>
                <w:sz w:val="24"/>
                <w:szCs w:val="24"/>
              </w:rPr>
              <w:t>Name</w:t>
            </w:r>
          </w:p>
        </w:tc>
      </w:tr>
      <w:tr w:rsidR="006A705C" w:rsidRPr="00E559AE" w14:paraId="41A4FDF3" w14:textId="77777777" w:rsidTr="00022F30">
        <w:trPr>
          <w:jc w:val="center"/>
        </w:trPr>
        <w:tc>
          <w:tcPr>
            <w:tcW w:w="2530" w:type="dxa"/>
            <w:vAlign w:val="center"/>
          </w:tcPr>
          <w:p w14:paraId="0DBC61AE" w14:textId="77777777" w:rsidR="006A705C" w:rsidRPr="006D738A" w:rsidRDefault="006A705C" w:rsidP="003417DA">
            <w:pPr>
              <w:bidi/>
              <w:jc w:val="center"/>
              <w:rPr>
                <w:rFonts w:cs="B Nazanin"/>
                <w:sz w:val="24"/>
                <w:szCs w:val="24"/>
                <w:rtl/>
              </w:rPr>
            </w:pPr>
            <w:r>
              <w:rPr>
                <w:rFonts w:cs="B Nazanin" w:hint="cs"/>
                <w:sz w:val="24"/>
                <w:szCs w:val="24"/>
                <w:rtl/>
              </w:rPr>
              <w:t>21</w:t>
            </w:r>
          </w:p>
        </w:tc>
        <w:tc>
          <w:tcPr>
            <w:tcW w:w="1781" w:type="dxa"/>
          </w:tcPr>
          <w:p w14:paraId="0EFBF7C7" w14:textId="77777777" w:rsidR="006A705C" w:rsidRPr="006D738A" w:rsidRDefault="006A705C" w:rsidP="003417DA">
            <w:pPr>
              <w:bidi/>
              <w:jc w:val="center"/>
              <w:rPr>
                <w:rFonts w:cs="B Nazanin"/>
                <w:sz w:val="24"/>
                <w:szCs w:val="24"/>
                <w:rtl/>
              </w:rPr>
            </w:pPr>
            <w:r w:rsidRPr="006D738A">
              <w:rPr>
                <w:rFonts w:cs="B Nazanin" w:hint="cs"/>
                <w:sz w:val="24"/>
                <w:szCs w:val="24"/>
                <w:rtl/>
              </w:rPr>
              <w:t xml:space="preserve">کد </w:t>
            </w:r>
            <w:r>
              <w:rPr>
                <w:rFonts w:cs="B Nazanin" w:hint="cs"/>
                <w:sz w:val="24"/>
                <w:szCs w:val="24"/>
                <w:rtl/>
              </w:rPr>
              <w:t>استان</w:t>
            </w:r>
          </w:p>
        </w:tc>
        <w:tc>
          <w:tcPr>
            <w:tcW w:w="1638" w:type="dxa"/>
            <w:vAlign w:val="center"/>
          </w:tcPr>
          <w:p w14:paraId="735D3D2B" w14:textId="77777777" w:rsidR="006A705C" w:rsidRPr="00E559AE" w:rsidRDefault="006A705C" w:rsidP="003417DA">
            <w:pPr>
              <w:rPr>
                <w:rFonts w:ascii="Times New Roman" w:hAnsi="Times New Roman" w:cs="Times New Roman"/>
                <w:sz w:val="24"/>
                <w:szCs w:val="24"/>
                <w:rtl/>
              </w:rPr>
            </w:pPr>
            <w:r w:rsidRPr="00E559AE">
              <w:rPr>
                <w:rFonts w:ascii="Times New Roman" w:hAnsi="Times New Roman" w:cs="Times New Roman"/>
                <w:sz w:val="24"/>
                <w:szCs w:val="24"/>
              </w:rPr>
              <w:t>Char(2)-PK</w:t>
            </w:r>
          </w:p>
        </w:tc>
        <w:tc>
          <w:tcPr>
            <w:tcW w:w="1877" w:type="dxa"/>
            <w:vAlign w:val="center"/>
          </w:tcPr>
          <w:p w14:paraId="5B009D72" w14:textId="77777777" w:rsidR="006A705C" w:rsidRPr="00E559AE" w:rsidRDefault="002B1353" w:rsidP="003417DA">
            <w:pPr>
              <w:rPr>
                <w:rFonts w:ascii="Times New Roman" w:hAnsi="Times New Roman" w:cs="Times New Roman"/>
                <w:sz w:val="24"/>
                <w:szCs w:val="24"/>
                <w:rtl/>
              </w:rPr>
            </w:pPr>
            <w:r w:rsidRPr="00E559AE">
              <w:rPr>
                <w:rFonts w:ascii="Times New Roman" w:hAnsi="Times New Roman" w:cs="Times New Roman"/>
                <w:sz w:val="24"/>
                <w:szCs w:val="24"/>
              </w:rPr>
              <w:t>State</w:t>
            </w:r>
            <w:r w:rsidR="006A705C" w:rsidRPr="00E559AE">
              <w:rPr>
                <w:rFonts w:ascii="Times New Roman" w:hAnsi="Times New Roman" w:cs="Times New Roman"/>
                <w:sz w:val="24"/>
                <w:szCs w:val="24"/>
              </w:rPr>
              <w:t>Code</w:t>
            </w:r>
          </w:p>
        </w:tc>
      </w:tr>
      <w:tr w:rsidR="006A705C" w:rsidRPr="00E559AE" w14:paraId="7335CBF5" w14:textId="77777777" w:rsidTr="00022F30">
        <w:trPr>
          <w:jc w:val="center"/>
        </w:trPr>
        <w:tc>
          <w:tcPr>
            <w:tcW w:w="2530" w:type="dxa"/>
            <w:vAlign w:val="center"/>
          </w:tcPr>
          <w:p w14:paraId="71AF1D74" w14:textId="77777777" w:rsidR="006A705C" w:rsidRPr="006D738A" w:rsidRDefault="006A705C" w:rsidP="003417DA">
            <w:pPr>
              <w:bidi/>
              <w:jc w:val="center"/>
              <w:rPr>
                <w:rFonts w:cs="B Nazanin"/>
                <w:sz w:val="24"/>
                <w:szCs w:val="24"/>
                <w:rtl/>
              </w:rPr>
            </w:pPr>
            <w:r>
              <w:rPr>
                <w:rFonts w:cs="B Nazanin" w:hint="cs"/>
                <w:sz w:val="24"/>
                <w:szCs w:val="24"/>
                <w:rtl/>
              </w:rPr>
              <w:t>تهران</w:t>
            </w:r>
          </w:p>
        </w:tc>
        <w:tc>
          <w:tcPr>
            <w:tcW w:w="1781" w:type="dxa"/>
            <w:vAlign w:val="center"/>
          </w:tcPr>
          <w:p w14:paraId="6609E499" w14:textId="77777777" w:rsidR="006A705C" w:rsidRPr="006D738A" w:rsidRDefault="006A705C" w:rsidP="003417DA">
            <w:pPr>
              <w:bidi/>
              <w:jc w:val="center"/>
              <w:rPr>
                <w:rFonts w:cs="B Nazanin"/>
                <w:sz w:val="24"/>
                <w:szCs w:val="24"/>
                <w:rtl/>
              </w:rPr>
            </w:pPr>
            <w:r>
              <w:rPr>
                <w:rFonts w:cs="B Nazanin" w:hint="cs"/>
                <w:sz w:val="24"/>
                <w:szCs w:val="24"/>
                <w:rtl/>
              </w:rPr>
              <w:t>نام</w:t>
            </w:r>
            <w:r w:rsidRPr="006D738A">
              <w:rPr>
                <w:rFonts w:cs="B Nazanin" w:hint="cs"/>
                <w:sz w:val="24"/>
                <w:szCs w:val="24"/>
                <w:rtl/>
              </w:rPr>
              <w:t xml:space="preserve"> </w:t>
            </w:r>
            <w:r>
              <w:rPr>
                <w:rFonts w:cs="B Nazanin" w:hint="cs"/>
                <w:sz w:val="24"/>
                <w:szCs w:val="24"/>
                <w:rtl/>
              </w:rPr>
              <w:t>استان</w:t>
            </w:r>
          </w:p>
        </w:tc>
        <w:tc>
          <w:tcPr>
            <w:tcW w:w="1638" w:type="dxa"/>
            <w:vAlign w:val="center"/>
          </w:tcPr>
          <w:p w14:paraId="2493AC5B" w14:textId="77777777" w:rsidR="006A705C" w:rsidRPr="00E559AE" w:rsidRDefault="006A705C" w:rsidP="003417DA">
            <w:pPr>
              <w:rPr>
                <w:rFonts w:ascii="Times New Roman" w:hAnsi="Times New Roman" w:cs="Times New Roman"/>
                <w:sz w:val="24"/>
                <w:szCs w:val="24"/>
                <w:rtl/>
              </w:rPr>
            </w:pPr>
            <w:r w:rsidRPr="00E559AE">
              <w:rPr>
                <w:rFonts w:ascii="Times New Roman" w:hAnsi="Times New Roman" w:cs="Times New Roman"/>
                <w:sz w:val="24"/>
                <w:szCs w:val="24"/>
              </w:rPr>
              <w:t>Nvarchar(50)</w:t>
            </w:r>
          </w:p>
        </w:tc>
        <w:tc>
          <w:tcPr>
            <w:tcW w:w="1877" w:type="dxa"/>
            <w:vAlign w:val="center"/>
          </w:tcPr>
          <w:p w14:paraId="5047F2AE" w14:textId="77777777" w:rsidR="006A705C" w:rsidRPr="00E559AE" w:rsidRDefault="002B1353" w:rsidP="003417DA">
            <w:pPr>
              <w:rPr>
                <w:rFonts w:ascii="Times New Roman" w:hAnsi="Times New Roman" w:cs="Times New Roman"/>
                <w:sz w:val="24"/>
                <w:szCs w:val="24"/>
              </w:rPr>
            </w:pPr>
            <w:r w:rsidRPr="00E559AE">
              <w:rPr>
                <w:rFonts w:ascii="Times New Roman" w:hAnsi="Times New Roman" w:cs="Times New Roman"/>
                <w:sz w:val="24"/>
                <w:szCs w:val="24"/>
              </w:rPr>
              <w:t>State</w:t>
            </w:r>
            <w:r w:rsidR="006A705C" w:rsidRPr="00E559AE">
              <w:rPr>
                <w:rFonts w:ascii="Times New Roman" w:hAnsi="Times New Roman" w:cs="Times New Roman"/>
                <w:sz w:val="24"/>
                <w:szCs w:val="24"/>
              </w:rPr>
              <w:t>Name</w:t>
            </w:r>
          </w:p>
        </w:tc>
      </w:tr>
      <w:tr w:rsidR="006A705C" w:rsidRPr="00E559AE" w14:paraId="21BAD40E" w14:textId="77777777" w:rsidTr="00022F30">
        <w:trPr>
          <w:jc w:val="center"/>
        </w:trPr>
        <w:tc>
          <w:tcPr>
            <w:tcW w:w="2530" w:type="dxa"/>
            <w:vAlign w:val="center"/>
          </w:tcPr>
          <w:p w14:paraId="71DE7288" w14:textId="77777777" w:rsidR="006A705C" w:rsidRPr="006D738A" w:rsidRDefault="006A705C" w:rsidP="003417DA">
            <w:pPr>
              <w:bidi/>
              <w:jc w:val="center"/>
              <w:rPr>
                <w:rFonts w:cs="B Nazanin"/>
                <w:sz w:val="24"/>
                <w:szCs w:val="24"/>
                <w:rtl/>
              </w:rPr>
            </w:pPr>
            <w:r w:rsidRPr="006D738A">
              <w:rPr>
                <w:rFonts w:cs="B Nazanin" w:hint="cs"/>
                <w:sz w:val="24"/>
                <w:szCs w:val="24"/>
                <w:rtl/>
              </w:rPr>
              <w:t>10</w:t>
            </w:r>
          </w:p>
        </w:tc>
        <w:tc>
          <w:tcPr>
            <w:tcW w:w="1781" w:type="dxa"/>
          </w:tcPr>
          <w:p w14:paraId="7DDCC769" w14:textId="77777777" w:rsidR="006A705C" w:rsidRPr="006D738A" w:rsidRDefault="006A705C" w:rsidP="003417DA">
            <w:pPr>
              <w:bidi/>
              <w:jc w:val="center"/>
              <w:rPr>
                <w:rFonts w:cs="B Nazanin"/>
                <w:sz w:val="24"/>
                <w:szCs w:val="24"/>
                <w:rtl/>
              </w:rPr>
            </w:pPr>
            <w:r w:rsidRPr="006D738A">
              <w:rPr>
                <w:rFonts w:cs="B Nazanin" w:hint="cs"/>
                <w:sz w:val="24"/>
                <w:szCs w:val="24"/>
                <w:rtl/>
              </w:rPr>
              <w:t>منطقه</w:t>
            </w:r>
            <w:r>
              <w:rPr>
                <w:rFonts w:cs="B Nazanin" w:hint="cs"/>
                <w:sz w:val="24"/>
                <w:szCs w:val="24"/>
                <w:rtl/>
              </w:rPr>
              <w:t xml:space="preserve"> </w:t>
            </w:r>
            <w:r w:rsidRPr="006D738A">
              <w:rPr>
                <w:rFonts w:cs="B Nazanin" w:hint="cs"/>
                <w:sz w:val="24"/>
                <w:szCs w:val="24"/>
                <w:rtl/>
              </w:rPr>
              <w:t>آمایشی</w:t>
            </w:r>
          </w:p>
        </w:tc>
        <w:tc>
          <w:tcPr>
            <w:tcW w:w="1638" w:type="dxa"/>
            <w:vAlign w:val="center"/>
          </w:tcPr>
          <w:p w14:paraId="19DAF8AA" w14:textId="77777777" w:rsidR="006A705C" w:rsidRPr="00E559AE" w:rsidRDefault="006A705C" w:rsidP="003417DA">
            <w:pPr>
              <w:rPr>
                <w:rFonts w:ascii="Times New Roman" w:hAnsi="Times New Roman" w:cs="Times New Roman"/>
                <w:sz w:val="24"/>
                <w:szCs w:val="24"/>
                <w:rtl/>
              </w:rPr>
            </w:pPr>
            <w:r w:rsidRPr="00E559AE">
              <w:rPr>
                <w:rFonts w:ascii="Times New Roman" w:hAnsi="Times New Roman" w:cs="Times New Roman"/>
                <w:sz w:val="24"/>
                <w:szCs w:val="24"/>
              </w:rPr>
              <w:t>Int</w:t>
            </w:r>
            <w:r w:rsidR="00E559AE">
              <w:rPr>
                <w:rFonts w:ascii="Times New Roman" w:hAnsi="Times New Roman" w:cs="Times New Roman"/>
                <w:sz w:val="24"/>
                <w:szCs w:val="24"/>
              </w:rPr>
              <w:t>, FK</w:t>
            </w:r>
          </w:p>
        </w:tc>
        <w:tc>
          <w:tcPr>
            <w:tcW w:w="1877" w:type="dxa"/>
            <w:vAlign w:val="center"/>
          </w:tcPr>
          <w:p w14:paraId="00824C6E" w14:textId="77777777" w:rsidR="006A705C" w:rsidRPr="00E559AE" w:rsidRDefault="0086014B" w:rsidP="003417DA">
            <w:pPr>
              <w:rPr>
                <w:rFonts w:ascii="Times New Roman" w:hAnsi="Times New Roman" w:cs="Times New Roman"/>
                <w:sz w:val="24"/>
                <w:szCs w:val="24"/>
                <w:rtl/>
              </w:rPr>
            </w:pPr>
            <w:r w:rsidRPr="00E559AE">
              <w:rPr>
                <w:rFonts w:ascii="Times New Roman" w:hAnsi="Times New Roman" w:cs="Times New Roman"/>
                <w:sz w:val="24"/>
                <w:szCs w:val="24"/>
              </w:rPr>
              <w:t>Az</w:t>
            </w:r>
            <w:r>
              <w:rPr>
                <w:rFonts w:ascii="Times New Roman" w:hAnsi="Times New Roman" w:cs="Times New Roman"/>
                <w:sz w:val="24"/>
                <w:szCs w:val="24"/>
              </w:rPr>
              <w:t>Code</w:t>
            </w:r>
          </w:p>
        </w:tc>
      </w:tr>
    </w:tbl>
    <w:p w14:paraId="1765EA7E" w14:textId="77777777" w:rsidR="006A705C" w:rsidRDefault="006A705C" w:rsidP="003417DA">
      <w:pPr>
        <w:bidi/>
        <w:rPr>
          <w:rFonts w:cs="B Nazanin"/>
          <w:sz w:val="24"/>
          <w:szCs w:val="24"/>
          <w:rtl/>
          <w:lang w:bidi="fa-IR"/>
        </w:rPr>
      </w:pPr>
    </w:p>
    <w:p w14:paraId="3BE194BD" w14:textId="77777777" w:rsidR="006D738A" w:rsidRPr="00DC29C1" w:rsidRDefault="006D738A" w:rsidP="003417DA">
      <w:pPr>
        <w:pStyle w:val="Heading2"/>
        <w:numPr>
          <w:ilvl w:val="0"/>
          <w:numId w:val="44"/>
        </w:numPr>
        <w:bidi/>
        <w:rPr>
          <w:rFonts w:cs="B Nazanin"/>
          <w:rtl/>
          <w:lang w:bidi="fa-IR"/>
        </w:rPr>
      </w:pPr>
      <w:bookmarkStart w:id="6" w:name="_Toc478296069"/>
      <w:bookmarkStart w:id="7" w:name="جدول_2_جدول_شهر"/>
      <w:r w:rsidRPr="00DC29C1">
        <w:rPr>
          <w:rFonts w:cs="B Nazanin" w:hint="cs"/>
          <w:rtl/>
          <w:lang w:bidi="fa-IR"/>
        </w:rPr>
        <w:lastRenderedPageBreak/>
        <w:t>جدول شهر</w:t>
      </w:r>
      <w:r w:rsidR="00022F30">
        <w:rPr>
          <w:rFonts w:cs="B Nazanin" w:hint="cs"/>
          <w:rtl/>
          <w:lang w:bidi="fa-IR"/>
        </w:rPr>
        <w:t xml:space="preserve">  </w:t>
      </w:r>
      <w:r w:rsidR="0025700E">
        <w:rPr>
          <w:rFonts w:cs="B Nazanin"/>
          <w:noProof/>
          <w:rtl/>
          <w:lang w:bidi="fa-IR"/>
        </w:rPr>
      </w:r>
      <w:r w:rsidR="0025700E">
        <w:rPr>
          <w:rFonts w:cs="B Nazanin"/>
          <w:noProof/>
          <w:lang w:bidi="fa-IR"/>
        </w:rPr>
        <w:pict w14:anchorId="5B24D9A6">
          <v:shape id="Right Arrow 7" o:spid="_x0000_s1164" type="#_x0000_t13" href="#فهرست" style="width:11.35pt;height:11.35pt;rotation:-90;visibility:visible;mso-left-percent:-10001;mso-top-percent:-10001;mso-position-horizontal:absolute;mso-position-horizontal-relative:char;mso-position-vertical:absolute;mso-position-vertical-relative:line;mso-left-percent:-10001;mso-top-percent:-10001;v-text-anchor:middle" o:button="t" adj="10800" fillcolor="#5b9bd5 [3204]" strokecolor="#1f4d78 [1604]" strokeweight="1pt">
            <v:fill o:detectmouseclick="t"/>
            <w10:wrap type="none"/>
            <w10:anchorlock/>
          </v:shape>
        </w:pict>
      </w:r>
      <w:bookmarkEnd w:id="6"/>
    </w:p>
    <w:tbl>
      <w:tblPr>
        <w:bidiVisual/>
        <w:tblW w:w="0" w:type="auto"/>
        <w:jc w:val="center"/>
        <w:tblLook w:val="04A0" w:firstRow="1" w:lastRow="0" w:firstColumn="1" w:lastColumn="0" w:noHBand="0" w:noVBand="1"/>
      </w:tblPr>
      <w:tblGrid>
        <w:gridCol w:w="2530"/>
        <w:gridCol w:w="1781"/>
        <w:gridCol w:w="1638"/>
        <w:gridCol w:w="1877"/>
      </w:tblGrid>
      <w:tr w:rsidR="006D738A" w:rsidRPr="000E7955" w14:paraId="1127B2D4" w14:textId="77777777" w:rsidTr="00022F30">
        <w:trPr>
          <w:jc w:val="center"/>
        </w:trPr>
        <w:tc>
          <w:tcPr>
            <w:tcW w:w="7826" w:type="dxa"/>
            <w:gridSpan w:val="4"/>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bookmarkEnd w:id="7"/>
          <w:p w14:paraId="5813F841" w14:textId="77777777" w:rsidR="006D738A" w:rsidRDefault="006D738A" w:rsidP="003417DA">
            <w:pPr>
              <w:bidi/>
              <w:jc w:val="center"/>
              <w:rPr>
                <w:rFonts w:cs="B Nazanin"/>
                <w:b/>
                <w:bCs/>
                <w:sz w:val="24"/>
                <w:szCs w:val="24"/>
              </w:rPr>
            </w:pPr>
            <w:r w:rsidRPr="000E7955">
              <w:rPr>
                <w:rFonts w:cs="B Nazanin" w:hint="cs"/>
                <w:b/>
                <w:bCs/>
                <w:rtl/>
                <w:lang w:bidi="fa-IR"/>
              </w:rPr>
              <w:t xml:space="preserve">جدول </w:t>
            </w:r>
            <w:r w:rsidR="006A705C">
              <w:rPr>
                <w:rFonts w:cs="B Nazanin" w:hint="cs"/>
                <w:b/>
                <w:bCs/>
                <w:rtl/>
                <w:lang w:bidi="fa-IR"/>
              </w:rPr>
              <w:t>شهر</w:t>
            </w:r>
            <w:r w:rsidR="002B1353">
              <w:rPr>
                <w:rFonts w:cs="B Nazanin" w:hint="cs"/>
                <w:b/>
                <w:bCs/>
                <w:rtl/>
                <w:lang w:bidi="fa-IR"/>
              </w:rPr>
              <w:t>-</w:t>
            </w:r>
            <w:r w:rsidR="002B1353">
              <w:rPr>
                <w:rFonts w:cs="B Nazanin"/>
                <w:b/>
                <w:bCs/>
                <w:lang w:bidi="fa-IR"/>
              </w:rPr>
              <w:t xml:space="preserve">tblCity </w:t>
            </w:r>
          </w:p>
        </w:tc>
      </w:tr>
      <w:tr w:rsidR="006D738A" w:rsidRPr="000E7955" w14:paraId="52C4562F" w14:textId="77777777" w:rsidTr="00022F30">
        <w:trPr>
          <w:jc w:val="center"/>
        </w:trPr>
        <w:tc>
          <w:tcPr>
            <w:tcW w:w="253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B0420FE" w14:textId="77777777" w:rsidR="006D738A" w:rsidRPr="006D738A" w:rsidRDefault="006D738A" w:rsidP="003417DA">
            <w:pPr>
              <w:bidi/>
              <w:jc w:val="center"/>
              <w:rPr>
                <w:rFonts w:cs="B Nazanin"/>
                <w:sz w:val="24"/>
                <w:szCs w:val="24"/>
                <w:rtl/>
              </w:rPr>
            </w:pPr>
            <w:r w:rsidRPr="006D738A">
              <w:rPr>
                <w:rFonts w:cs="B Nazanin" w:hint="cs"/>
                <w:sz w:val="24"/>
                <w:szCs w:val="24"/>
                <w:rtl/>
              </w:rPr>
              <w:t>مثال</w:t>
            </w:r>
          </w:p>
        </w:tc>
        <w:tc>
          <w:tcPr>
            <w:tcW w:w="1781"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8729009" w14:textId="77777777" w:rsidR="006D738A" w:rsidRPr="006D738A" w:rsidRDefault="006D738A" w:rsidP="003417DA">
            <w:pPr>
              <w:bidi/>
              <w:jc w:val="center"/>
              <w:rPr>
                <w:rFonts w:cs="B Nazanin"/>
                <w:sz w:val="24"/>
                <w:szCs w:val="24"/>
                <w:rtl/>
                <w:lang w:bidi="fa-IR"/>
              </w:rPr>
            </w:pPr>
            <w:r>
              <w:rPr>
                <w:rFonts w:cs="B Nazanin" w:hint="cs"/>
                <w:sz w:val="24"/>
                <w:szCs w:val="24"/>
                <w:rtl/>
                <w:lang w:bidi="fa-IR"/>
              </w:rPr>
              <w:t>توضی</w:t>
            </w:r>
            <w:r w:rsidRPr="006D738A">
              <w:rPr>
                <w:rFonts w:cs="B Nazanin" w:hint="cs"/>
                <w:sz w:val="24"/>
                <w:szCs w:val="24"/>
                <w:rtl/>
                <w:lang w:bidi="fa-IR"/>
              </w:rPr>
              <w:t>ح</w:t>
            </w:r>
          </w:p>
        </w:tc>
        <w:tc>
          <w:tcPr>
            <w:tcW w:w="163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E0C61FD" w14:textId="77777777" w:rsidR="006D738A" w:rsidRPr="00E559AE" w:rsidRDefault="006D738A" w:rsidP="003417DA">
            <w:pPr>
              <w:jc w:val="center"/>
              <w:rPr>
                <w:rFonts w:asciiTheme="majorBidi" w:hAnsiTheme="majorBidi" w:cstheme="majorBidi"/>
                <w:b/>
                <w:bCs/>
                <w:sz w:val="24"/>
                <w:szCs w:val="24"/>
              </w:rPr>
            </w:pPr>
            <w:r w:rsidRPr="00E559AE">
              <w:rPr>
                <w:rFonts w:asciiTheme="majorBidi" w:hAnsiTheme="majorBidi" w:cstheme="majorBidi"/>
                <w:b/>
                <w:bCs/>
                <w:sz w:val="24"/>
                <w:szCs w:val="24"/>
              </w:rPr>
              <w:t>Type</w:t>
            </w:r>
          </w:p>
        </w:tc>
        <w:tc>
          <w:tcPr>
            <w:tcW w:w="187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C181401" w14:textId="77777777" w:rsidR="006D738A" w:rsidRPr="00E559AE" w:rsidRDefault="006D738A" w:rsidP="003417DA">
            <w:pPr>
              <w:jc w:val="center"/>
              <w:rPr>
                <w:rFonts w:asciiTheme="majorBidi" w:hAnsiTheme="majorBidi" w:cstheme="majorBidi"/>
                <w:b/>
                <w:bCs/>
                <w:sz w:val="24"/>
                <w:szCs w:val="24"/>
                <w:rtl/>
              </w:rPr>
            </w:pPr>
            <w:r w:rsidRPr="00E559AE">
              <w:rPr>
                <w:rFonts w:asciiTheme="majorBidi" w:hAnsiTheme="majorBidi" w:cstheme="majorBidi"/>
                <w:b/>
                <w:bCs/>
                <w:sz w:val="24"/>
                <w:szCs w:val="24"/>
              </w:rPr>
              <w:t>Name</w:t>
            </w:r>
          </w:p>
        </w:tc>
      </w:tr>
      <w:tr w:rsidR="00442623" w:rsidRPr="000E7955" w14:paraId="0E5C0E32" w14:textId="77777777" w:rsidTr="00022F30">
        <w:trPr>
          <w:jc w:val="center"/>
        </w:trPr>
        <w:tc>
          <w:tcPr>
            <w:tcW w:w="2530" w:type="dxa"/>
            <w:tcBorders>
              <w:top w:val="single" w:sz="4" w:space="0" w:color="auto"/>
              <w:left w:val="single" w:sz="4" w:space="0" w:color="auto"/>
              <w:bottom w:val="single" w:sz="4" w:space="0" w:color="auto"/>
              <w:right w:val="single" w:sz="4" w:space="0" w:color="auto"/>
            </w:tcBorders>
            <w:vAlign w:val="center"/>
          </w:tcPr>
          <w:p w14:paraId="512B3186" w14:textId="77777777" w:rsidR="00442623" w:rsidRPr="006D738A" w:rsidRDefault="00442623" w:rsidP="003417DA">
            <w:pPr>
              <w:bidi/>
              <w:jc w:val="center"/>
              <w:rPr>
                <w:rFonts w:cs="B Nazanin"/>
                <w:sz w:val="24"/>
                <w:szCs w:val="24"/>
                <w:rtl/>
              </w:rPr>
            </w:pPr>
            <w:r>
              <w:rPr>
                <w:rFonts w:cs="B Nazanin" w:hint="cs"/>
                <w:sz w:val="24"/>
                <w:szCs w:val="24"/>
                <w:rtl/>
              </w:rPr>
              <w:t>2101</w:t>
            </w:r>
          </w:p>
        </w:tc>
        <w:tc>
          <w:tcPr>
            <w:tcW w:w="1781" w:type="dxa"/>
            <w:tcBorders>
              <w:top w:val="single" w:sz="4" w:space="0" w:color="auto"/>
              <w:left w:val="single" w:sz="4" w:space="0" w:color="auto"/>
              <w:bottom w:val="single" w:sz="4" w:space="0" w:color="auto"/>
              <w:right w:val="single" w:sz="4" w:space="0" w:color="auto"/>
            </w:tcBorders>
            <w:vAlign w:val="center"/>
          </w:tcPr>
          <w:p w14:paraId="0117C377" w14:textId="77777777" w:rsidR="00442623" w:rsidRPr="006D738A" w:rsidRDefault="00442623" w:rsidP="003417DA">
            <w:pPr>
              <w:bidi/>
              <w:jc w:val="center"/>
              <w:rPr>
                <w:rFonts w:cs="B Nazanin"/>
                <w:sz w:val="24"/>
                <w:szCs w:val="24"/>
                <w:rtl/>
              </w:rPr>
            </w:pPr>
            <w:r>
              <w:rPr>
                <w:rFonts w:cs="B Nazanin" w:hint="cs"/>
                <w:sz w:val="24"/>
                <w:szCs w:val="24"/>
                <w:rtl/>
                <w:lang w:bidi="fa-IR"/>
              </w:rPr>
              <w:t>کد</w:t>
            </w:r>
            <w:r w:rsidRPr="006D738A">
              <w:rPr>
                <w:rFonts w:cs="B Nazanin" w:hint="cs"/>
                <w:sz w:val="24"/>
                <w:szCs w:val="24"/>
                <w:rtl/>
              </w:rPr>
              <w:t xml:space="preserve"> شهر</w:t>
            </w:r>
          </w:p>
        </w:tc>
        <w:tc>
          <w:tcPr>
            <w:tcW w:w="1638" w:type="dxa"/>
            <w:tcBorders>
              <w:top w:val="single" w:sz="4" w:space="0" w:color="auto"/>
              <w:left w:val="single" w:sz="4" w:space="0" w:color="auto"/>
              <w:bottom w:val="single" w:sz="4" w:space="0" w:color="auto"/>
              <w:right w:val="single" w:sz="4" w:space="0" w:color="auto"/>
            </w:tcBorders>
            <w:vAlign w:val="center"/>
          </w:tcPr>
          <w:p w14:paraId="07B26149" w14:textId="77777777" w:rsidR="00442623" w:rsidRPr="00E559AE" w:rsidRDefault="00442623" w:rsidP="003417DA">
            <w:pPr>
              <w:rPr>
                <w:rFonts w:asciiTheme="majorBidi" w:hAnsiTheme="majorBidi" w:cstheme="majorBidi"/>
                <w:sz w:val="24"/>
                <w:szCs w:val="24"/>
                <w:rtl/>
              </w:rPr>
            </w:pPr>
            <w:r w:rsidRPr="00E559AE">
              <w:rPr>
                <w:rFonts w:asciiTheme="majorBidi" w:hAnsiTheme="majorBidi" w:cstheme="majorBidi"/>
                <w:sz w:val="24"/>
                <w:szCs w:val="24"/>
              </w:rPr>
              <w:t>char(4)</w:t>
            </w:r>
            <w:r w:rsidR="00E559AE">
              <w:rPr>
                <w:rFonts w:asciiTheme="majorBidi" w:hAnsiTheme="majorBidi" w:cstheme="majorBidi"/>
                <w:sz w:val="24"/>
                <w:szCs w:val="24"/>
              </w:rPr>
              <w:t>,PK</w:t>
            </w:r>
          </w:p>
        </w:tc>
        <w:tc>
          <w:tcPr>
            <w:tcW w:w="1877" w:type="dxa"/>
            <w:tcBorders>
              <w:top w:val="single" w:sz="4" w:space="0" w:color="auto"/>
              <w:left w:val="single" w:sz="4" w:space="0" w:color="auto"/>
              <w:bottom w:val="single" w:sz="4" w:space="0" w:color="auto"/>
              <w:right w:val="single" w:sz="4" w:space="0" w:color="auto"/>
            </w:tcBorders>
            <w:vAlign w:val="center"/>
          </w:tcPr>
          <w:p w14:paraId="614AD1B6" w14:textId="77777777" w:rsidR="00442623" w:rsidRPr="00E559AE" w:rsidRDefault="00442623" w:rsidP="003417DA">
            <w:pPr>
              <w:rPr>
                <w:rFonts w:asciiTheme="majorBidi" w:hAnsiTheme="majorBidi" w:cstheme="majorBidi"/>
                <w:sz w:val="24"/>
                <w:szCs w:val="24"/>
              </w:rPr>
            </w:pPr>
            <w:r w:rsidRPr="00E559AE">
              <w:rPr>
                <w:rFonts w:asciiTheme="majorBidi" w:hAnsiTheme="majorBidi" w:cstheme="majorBidi"/>
                <w:sz w:val="24"/>
                <w:szCs w:val="24"/>
              </w:rPr>
              <w:t>CityCode</w:t>
            </w:r>
          </w:p>
        </w:tc>
      </w:tr>
      <w:tr w:rsidR="00442623" w:rsidRPr="000E7955" w14:paraId="5B2B2E22" w14:textId="77777777" w:rsidTr="00022F30">
        <w:trPr>
          <w:jc w:val="center"/>
        </w:trPr>
        <w:tc>
          <w:tcPr>
            <w:tcW w:w="2530" w:type="dxa"/>
            <w:tcBorders>
              <w:top w:val="single" w:sz="4" w:space="0" w:color="auto"/>
              <w:left w:val="single" w:sz="4" w:space="0" w:color="auto"/>
              <w:bottom w:val="single" w:sz="4" w:space="0" w:color="auto"/>
              <w:right w:val="single" w:sz="4" w:space="0" w:color="auto"/>
            </w:tcBorders>
            <w:vAlign w:val="center"/>
          </w:tcPr>
          <w:p w14:paraId="7C995280" w14:textId="77777777" w:rsidR="00442623" w:rsidRPr="006D738A" w:rsidRDefault="00442623" w:rsidP="003417DA">
            <w:pPr>
              <w:bidi/>
              <w:jc w:val="center"/>
              <w:rPr>
                <w:rFonts w:cs="B Nazanin"/>
                <w:sz w:val="24"/>
                <w:szCs w:val="24"/>
                <w:rtl/>
              </w:rPr>
            </w:pPr>
            <w:r>
              <w:rPr>
                <w:rFonts w:cs="B Nazanin" w:hint="cs"/>
                <w:sz w:val="24"/>
                <w:szCs w:val="24"/>
                <w:rtl/>
              </w:rPr>
              <w:t>تهران</w:t>
            </w:r>
          </w:p>
        </w:tc>
        <w:tc>
          <w:tcPr>
            <w:tcW w:w="1781" w:type="dxa"/>
            <w:tcBorders>
              <w:top w:val="single" w:sz="4" w:space="0" w:color="auto"/>
              <w:left w:val="single" w:sz="4" w:space="0" w:color="auto"/>
              <w:bottom w:val="single" w:sz="4" w:space="0" w:color="auto"/>
              <w:right w:val="single" w:sz="4" w:space="0" w:color="auto"/>
            </w:tcBorders>
            <w:vAlign w:val="center"/>
          </w:tcPr>
          <w:p w14:paraId="20FEFD80" w14:textId="77777777" w:rsidR="00442623" w:rsidRPr="006D738A" w:rsidRDefault="00442623" w:rsidP="003417DA">
            <w:pPr>
              <w:bidi/>
              <w:jc w:val="center"/>
              <w:rPr>
                <w:rFonts w:cs="B Nazanin"/>
                <w:sz w:val="24"/>
                <w:szCs w:val="24"/>
                <w:rtl/>
              </w:rPr>
            </w:pPr>
            <w:r>
              <w:rPr>
                <w:rFonts w:cs="B Nazanin" w:hint="cs"/>
                <w:sz w:val="24"/>
                <w:szCs w:val="24"/>
                <w:rtl/>
                <w:lang w:bidi="fa-IR"/>
              </w:rPr>
              <w:t>نام</w:t>
            </w:r>
            <w:r w:rsidRPr="006D738A">
              <w:rPr>
                <w:rFonts w:cs="B Nazanin" w:hint="cs"/>
                <w:sz w:val="24"/>
                <w:szCs w:val="24"/>
                <w:rtl/>
              </w:rPr>
              <w:t xml:space="preserve"> شهر</w:t>
            </w:r>
          </w:p>
        </w:tc>
        <w:tc>
          <w:tcPr>
            <w:tcW w:w="1638" w:type="dxa"/>
            <w:tcBorders>
              <w:top w:val="single" w:sz="4" w:space="0" w:color="auto"/>
              <w:left w:val="single" w:sz="4" w:space="0" w:color="auto"/>
              <w:bottom w:val="single" w:sz="4" w:space="0" w:color="auto"/>
              <w:right w:val="single" w:sz="4" w:space="0" w:color="auto"/>
            </w:tcBorders>
            <w:vAlign w:val="center"/>
          </w:tcPr>
          <w:p w14:paraId="714FDADC" w14:textId="77777777" w:rsidR="00442623" w:rsidRPr="00E559AE" w:rsidRDefault="00442623" w:rsidP="003417DA">
            <w:pPr>
              <w:rPr>
                <w:rFonts w:asciiTheme="majorBidi" w:hAnsiTheme="majorBidi" w:cstheme="majorBidi"/>
                <w:sz w:val="24"/>
                <w:szCs w:val="24"/>
                <w:rtl/>
              </w:rPr>
            </w:pPr>
            <w:r w:rsidRPr="00E559AE">
              <w:rPr>
                <w:rFonts w:asciiTheme="majorBidi" w:hAnsiTheme="majorBidi" w:cstheme="majorBidi"/>
                <w:sz w:val="24"/>
                <w:szCs w:val="24"/>
              </w:rPr>
              <w:t>Nvarchar(50)</w:t>
            </w:r>
          </w:p>
        </w:tc>
        <w:tc>
          <w:tcPr>
            <w:tcW w:w="1877" w:type="dxa"/>
            <w:tcBorders>
              <w:top w:val="single" w:sz="4" w:space="0" w:color="auto"/>
              <w:left w:val="single" w:sz="4" w:space="0" w:color="auto"/>
              <w:bottom w:val="single" w:sz="4" w:space="0" w:color="auto"/>
              <w:right w:val="single" w:sz="4" w:space="0" w:color="auto"/>
            </w:tcBorders>
            <w:vAlign w:val="center"/>
          </w:tcPr>
          <w:p w14:paraId="1F8C0F14" w14:textId="77777777" w:rsidR="00442623" w:rsidRPr="00E559AE" w:rsidRDefault="00442623" w:rsidP="003417DA">
            <w:pPr>
              <w:rPr>
                <w:rFonts w:asciiTheme="majorBidi" w:hAnsiTheme="majorBidi" w:cstheme="majorBidi"/>
                <w:sz w:val="24"/>
                <w:szCs w:val="24"/>
                <w:rtl/>
              </w:rPr>
            </w:pPr>
            <w:r w:rsidRPr="00E559AE">
              <w:rPr>
                <w:rFonts w:asciiTheme="majorBidi" w:hAnsiTheme="majorBidi" w:cstheme="majorBidi"/>
                <w:sz w:val="24"/>
                <w:szCs w:val="24"/>
              </w:rPr>
              <w:t>CityName</w:t>
            </w:r>
          </w:p>
        </w:tc>
      </w:tr>
      <w:tr w:rsidR="006A705C" w:rsidRPr="000E7955" w14:paraId="05E6B36E" w14:textId="77777777" w:rsidTr="00022F30">
        <w:trPr>
          <w:jc w:val="center"/>
        </w:trPr>
        <w:tc>
          <w:tcPr>
            <w:tcW w:w="2530" w:type="dxa"/>
            <w:tcBorders>
              <w:top w:val="single" w:sz="4" w:space="0" w:color="auto"/>
              <w:left w:val="single" w:sz="4" w:space="0" w:color="auto"/>
              <w:bottom w:val="single" w:sz="4" w:space="0" w:color="auto"/>
              <w:right w:val="single" w:sz="4" w:space="0" w:color="auto"/>
            </w:tcBorders>
            <w:vAlign w:val="center"/>
          </w:tcPr>
          <w:p w14:paraId="2295AD37" w14:textId="77777777" w:rsidR="006A705C" w:rsidRPr="006D738A" w:rsidRDefault="006A705C" w:rsidP="003417DA">
            <w:pPr>
              <w:bidi/>
              <w:jc w:val="center"/>
              <w:rPr>
                <w:rFonts w:cs="B Nazanin"/>
                <w:sz w:val="24"/>
                <w:szCs w:val="24"/>
                <w:rtl/>
                <w:lang w:bidi="fa-IR"/>
              </w:rPr>
            </w:pPr>
            <w:r>
              <w:rPr>
                <w:rFonts w:cs="B Nazanin" w:hint="cs"/>
                <w:sz w:val="24"/>
                <w:szCs w:val="24"/>
                <w:rtl/>
                <w:lang w:bidi="fa-IR"/>
              </w:rPr>
              <w:t>21</w:t>
            </w:r>
          </w:p>
        </w:tc>
        <w:tc>
          <w:tcPr>
            <w:tcW w:w="1781" w:type="dxa"/>
            <w:tcBorders>
              <w:top w:val="single" w:sz="4" w:space="0" w:color="auto"/>
              <w:left w:val="single" w:sz="4" w:space="0" w:color="auto"/>
              <w:bottom w:val="single" w:sz="4" w:space="0" w:color="auto"/>
              <w:right w:val="single" w:sz="4" w:space="0" w:color="auto"/>
            </w:tcBorders>
            <w:vAlign w:val="center"/>
          </w:tcPr>
          <w:p w14:paraId="6322C8CE" w14:textId="77777777" w:rsidR="006A705C" w:rsidRPr="006D738A" w:rsidRDefault="006A705C" w:rsidP="003417DA">
            <w:pPr>
              <w:bidi/>
              <w:jc w:val="center"/>
              <w:rPr>
                <w:rFonts w:cs="B Nazanin"/>
                <w:sz w:val="24"/>
                <w:szCs w:val="24"/>
                <w:rtl/>
                <w:lang w:bidi="fa-IR"/>
              </w:rPr>
            </w:pPr>
            <w:r>
              <w:rPr>
                <w:rFonts w:cs="B Nazanin" w:hint="cs"/>
                <w:sz w:val="24"/>
                <w:szCs w:val="24"/>
                <w:rtl/>
                <w:lang w:bidi="fa-IR"/>
              </w:rPr>
              <w:t>کد استان</w:t>
            </w:r>
          </w:p>
        </w:tc>
        <w:tc>
          <w:tcPr>
            <w:tcW w:w="1638" w:type="dxa"/>
            <w:tcBorders>
              <w:top w:val="single" w:sz="4" w:space="0" w:color="auto"/>
              <w:left w:val="single" w:sz="4" w:space="0" w:color="auto"/>
              <w:bottom w:val="single" w:sz="4" w:space="0" w:color="auto"/>
              <w:right w:val="single" w:sz="4" w:space="0" w:color="auto"/>
            </w:tcBorders>
            <w:vAlign w:val="center"/>
          </w:tcPr>
          <w:p w14:paraId="487E7F05" w14:textId="77777777" w:rsidR="006A705C" w:rsidRPr="00E559AE" w:rsidRDefault="006A705C" w:rsidP="003417DA">
            <w:pPr>
              <w:rPr>
                <w:rFonts w:asciiTheme="majorBidi" w:hAnsiTheme="majorBidi" w:cstheme="majorBidi"/>
                <w:sz w:val="24"/>
                <w:szCs w:val="24"/>
              </w:rPr>
            </w:pPr>
            <w:r w:rsidRPr="00E559AE">
              <w:rPr>
                <w:rFonts w:asciiTheme="majorBidi" w:hAnsiTheme="majorBidi" w:cstheme="majorBidi"/>
                <w:sz w:val="24"/>
                <w:szCs w:val="24"/>
              </w:rPr>
              <w:t>Char(2)</w:t>
            </w:r>
            <w:r w:rsidR="002B1353" w:rsidRPr="00E559AE">
              <w:rPr>
                <w:rFonts w:asciiTheme="majorBidi" w:hAnsiTheme="majorBidi" w:cstheme="majorBidi"/>
                <w:sz w:val="24"/>
                <w:szCs w:val="24"/>
              </w:rPr>
              <w:t>,</w:t>
            </w:r>
            <w:r w:rsidR="00E559AE">
              <w:rPr>
                <w:rFonts w:asciiTheme="majorBidi" w:hAnsiTheme="majorBidi" w:cstheme="majorBidi"/>
                <w:sz w:val="24"/>
                <w:szCs w:val="24"/>
              </w:rPr>
              <w:t>F</w:t>
            </w:r>
            <w:r w:rsidR="002B1353" w:rsidRPr="00E559AE">
              <w:rPr>
                <w:rFonts w:asciiTheme="majorBidi" w:hAnsiTheme="majorBidi" w:cstheme="majorBidi"/>
                <w:sz w:val="24"/>
                <w:szCs w:val="24"/>
              </w:rPr>
              <w:t>K</w:t>
            </w:r>
          </w:p>
        </w:tc>
        <w:tc>
          <w:tcPr>
            <w:tcW w:w="1877" w:type="dxa"/>
            <w:tcBorders>
              <w:top w:val="single" w:sz="4" w:space="0" w:color="auto"/>
              <w:left w:val="single" w:sz="4" w:space="0" w:color="auto"/>
              <w:bottom w:val="single" w:sz="4" w:space="0" w:color="auto"/>
              <w:right w:val="single" w:sz="4" w:space="0" w:color="auto"/>
            </w:tcBorders>
            <w:vAlign w:val="center"/>
          </w:tcPr>
          <w:p w14:paraId="37DBCA25" w14:textId="77777777" w:rsidR="006A705C" w:rsidRPr="00E559AE" w:rsidRDefault="006A705C" w:rsidP="003417DA">
            <w:pPr>
              <w:rPr>
                <w:rFonts w:asciiTheme="majorBidi" w:hAnsiTheme="majorBidi" w:cstheme="majorBidi"/>
                <w:sz w:val="24"/>
                <w:szCs w:val="24"/>
              </w:rPr>
            </w:pPr>
            <w:r w:rsidRPr="00E559AE">
              <w:rPr>
                <w:rFonts w:asciiTheme="majorBidi" w:hAnsiTheme="majorBidi" w:cstheme="majorBidi"/>
                <w:sz w:val="24"/>
                <w:szCs w:val="24"/>
              </w:rPr>
              <w:t>StateCode</w:t>
            </w:r>
          </w:p>
        </w:tc>
      </w:tr>
      <w:tr w:rsidR="006D738A" w:rsidRPr="000E7955" w14:paraId="1770109B" w14:textId="77777777" w:rsidTr="00022F30">
        <w:trPr>
          <w:jc w:val="center"/>
        </w:trPr>
        <w:tc>
          <w:tcPr>
            <w:tcW w:w="2530" w:type="dxa"/>
            <w:tcBorders>
              <w:top w:val="single" w:sz="4" w:space="0" w:color="auto"/>
              <w:left w:val="single" w:sz="4" w:space="0" w:color="auto"/>
              <w:bottom w:val="single" w:sz="4" w:space="0" w:color="auto"/>
              <w:right w:val="single" w:sz="4" w:space="0" w:color="auto"/>
            </w:tcBorders>
            <w:vAlign w:val="center"/>
          </w:tcPr>
          <w:p w14:paraId="7E7E2919" w14:textId="77777777" w:rsidR="006D738A" w:rsidRPr="006D738A" w:rsidRDefault="006D738A" w:rsidP="003417DA">
            <w:pPr>
              <w:bidi/>
              <w:jc w:val="center"/>
              <w:rPr>
                <w:rFonts w:cs="B Nazanin"/>
                <w:sz w:val="24"/>
                <w:szCs w:val="24"/>
                <w:rtl/>
              </w:rPr>
            </w:pPr>
            <w:commentRangeStart w:id="8"/>
            <w:r w:rsidRPr="006D738A">
              <w:rPr>
                <w:rFonts w:cs="B Nazanin" w:hint="cs"/>
                <w:sz w:val="24"/>
                <w:szCs w:val="24"/>
                <w:rtl/>
              </w:rPr>
              <w:t>10</w:t>
            </w:r>
          </w:p>
        </w:tc>
        <w:tc>
          <w:tcPr>
            <w:tcW w:w="1781" w:type="dxa"/>
            <w:tcBorders>
              <w:top w:val="single" w:sz="4" w:space="0" w:color="auto"/>
              <w:left w:val="single" w:sz="4" w:space="0" w:color="auto"/>
              <w:bottom w:val="single" w:sz="4" w:space="0" w:color="auto"/>
              <w:right w:val="single" w:sz="4" w:space="0" w:color="auto"/>
            </w:tcBorders>
          </w:tcPr>
          <w:p w14:paraId="48FB8F61" w14:textId="77777777" w:rsidR="006D738A" w:rsidRPr="006D738A" w:rsidRDefault="006D738A" w:rsidP="003417DA">
            <w:pPr>
              <w:bidi/>
              <w:jc w:val="center"/>
              <w:rPr>
                <w:rFonts w:cs="B Nazanin"/>
                <w:sz w:val="24"/>
                <w:szCs w:val="24"/>
                <w:rtl/>
              </w:rPr>
            </w:pPr>
            <w:r w:rsidRPr="006D738A">
              <w:rPr>
                <w:rFonts w:cs="B Nazanin" w:hint="cs"/>
                <w:sz w:val="24"/>
                <w:szCs w:val="24"/>
                <w:rtl/>
              </w:rPr>
              <w:t>منطقه</w:t>
            </w:r>
            <w:r>
              <w:rPr>
                <w:rFonts w:cs="B Nazanin" w:hint="cs"/>
                <w:sz w:val="24"/>
                <w:szCs w:val="24"/>
                <w:rtl/>
              </w:rPr>
              <w:t xml:space="preserve"> </w:t>
            </w:r>
            <w:r w:rsidRPr="006D738A">
              <w:rPr>
                <w:rFonts w:cs="B Nazanin" w:hint="cs"/>
                <w:sz w:val="24"/>
                <w:szCs w:val="24"/>
                <w:rtl/>
              </w:rPr>
              <w:t>آمایشی</w:t>
            </w:r>
          </w:p>
        </w:tc>
        <w:tc>
          <w:tcPr>
            <w:tcW w:w="1638" w:type="dxa"/>
            <w:tcBorders>
              <w:top w:val="single" w:sz="4" w:space="0" w:color="auto"/>
              <w:left w:val="single" w:sz="4" w:space="0" w:color="auto"/>
              <w:bottom w:val="single" w:sz="4" w:space="0" w:color="auto"/>
              <w:right w:val="single" w:sz="4" w:space="0" w:color="auto"/>
            </w:tcBorders>
            <w:vAlign w:val="center"/>
          </w:tcPr>
          <w:p w14:paraId="75B85A45" w14:textId="77777777" w:rsidR="006D738A" w:rsidRPr="00E559AE" w:rsidRDefault="006D738A" w:rsidP="003417DA">
            <w:pPr>
              <w:rPr>
                <w:rFonts w:asciiTheme="majorBidi" w:hAnsiTheme="majorBidi" w:cstheme="majorBidi"/>
                <w:sz w:val="24"/>
                <w:szCs w:val="24"/>
                <w:rtl/>
              </w:rPr>
            </w:pPr>
            <w:r w:rsidRPr="00E559AE">
              <w:rPr>
                <w:rFonts w:asciiTheme="majorBidi" w:hAnsiTheme="majorBidi" w:cstheme="majorBidi"/>
                <w:sz w:val="24"/>
                <w:szCs w:val="24"/>
              </w:rPr>
              <w:t>Int</w:t>
            </w:r>
            <w:r w:rsidR="00E559AE">
              <w:rPr>
                <w:rFonts w:asciiTheme="majorBidi" w:hAnsiTheme="majorBidi" w:cstheme="majorBidi"/>
                <w:sz w:val="24"/>
                <w:szCs w:val="24"/>
              </w:rPr>
              <w:t>, FK</w:t>
            </w:r>
          </w:p>
        </w:tc>
        <w:tc>
          <w:tcPr>
            <w:tcW w:w="1877" w:type="dxa"/>
            <w:tcBorders>
              <w:top w:val="single" w:sz="4" w:space="0" w:color="auto"/>
              <w:left w:val="single" w:sz="4" w:space="0" w:color="auto"/>
              <w:bottom w:val="single" w:sz="4" w:space="0" w:color="auto"/>
              <w:right w:val="single" w:sz="4" w:space="0" w:color="auto"/>
            </w:tcBorders>
            <w:vAlign w:val="center"/>
          </w:tcPr>
          <w:p w14:paraId="3C6C07B2" w14:textId="77777777" w:rsidR="006D738A" w:rsidRPr="00E559AE" w:rsidRDefault="0086014B" w:rsidP="003417DA">
            <w:pPr>
              <w:rPr>
                <w:rFonts w:asciiTheme="majorBidi" w:hAnsiTheme="majorBidi" w:cstheme="majorBidi"/>
                <w:sz w:val="24"/>
                <w:szCs w:val="24"/>
                <w:rtl/>
              </w:rPr>
            </w:pPr>
            <w:r w:rsidRPr="00E559AE">
              <w:rPr>
                <w:rFonts w:ascii="Times New Roman" w:hAnsi="Times New Roman" w:cs="Times New Roman"/>
                <w:sz w:val="24"/>
                <w:szCs w:val="24"/>
              </w:rPr>
              <w:t>Az</w:t>
            </w:r>
            <w:r>
              <w:rPr>
                <w:rFonts w:ascii="Times New Roman" w:hAnsi="Times New Roman" w:cs="Times New Roman"/>
                <w:sz w:val="24"/>
                <w:szCs w:val="24"/>
              </w:rPr>
              <w:t>Code</w:t>
            </w:r>
            <w:commentRangeEnd w:id="8"/>
            <w:r w:rsidR="005B1A38">
              <w:rPr>
                <w:rStyle w:val="CommentReference"/>
              </w:rPr>
              <w:commentReference w:id="8"/>
            </w:r>
          </w:p>
        </w:tc>
      </w:tr>
    </w:tbl>
    <w:p w14:paraId="4139D516" w14:textId="77777777" w:rsidR="006D738A" w:rsidRDefault="00F976C4" w:rsidP="003417DA">
      <w:pPr>
        <w:bidi/>
        <w:rPr>
          <w:rFonts w:cs="B Nazanin"/>
          <w:sz w:val="24"/>
          <w:szCs w:val="24"/>
          <w:rtl/>
          <w:lang w:bidi="fa-IR"/>
        </w:rPr>
      </w:pPr>
      <w:commentRangeStart w:id="9"/>
      <w:r>
        <w:rPr>
          <w:rFonts w:cs="B Nazanin" w:hint="cs"/>
          <w:sz w:val="24"/>
          <w:szCs w:val="24"/>
          <w:rtl/>
          <w:lang w:bidi="fa-IR"/>
        </w:rPr>
        <w:t>نباید اگر از کدی در لینک ها استفاده شده حذف شود. ممکن است کدهای جدید با نام یکسان ایجاد شود؟(در هنگام تقسیم یک شهر)</w:t>
      </w:r>
      <w:commentRangeEnd w:id="9"/>
      <w:r w:rsidR="005B1A38">
        <w:rPr>
          <w:rStyle w:val="CommentReference"/>
          <w:rtl/>
        </w:rPr>
        <w:commentReference w:id="9"/>
      </w:r>
    </w:p>
    <w:p w14:paraId="62B09178" w14:textId="77777777" w:rsidR="006D738A" w:rsidRDefault="00604F92" w:rsidP="003417DA">
      <w:pPr>
        <w:pStyle w:val="Heading2"/>
        <w:numPr>
          <w:ilvl w:val="0"/>
          <w:numId w:val="44"/>
        </w:numPr>
        <w:bidi/>
        <w:rPr>
          <w:rFonts w:cs="B Nazanin"/>
          <w:rtl/>
          <w:lang w:bidi="fa-IR"/>
        </w:rPr>
      </w:pPr>
      <w:bookmarkStart w:id="10" w:name="_Toc478296070"/>
      <w:bookmarkStart w:id="11" w:name="جدول_3_دانشگاه_دانشکده_مستقل"/>
      <w:r w:rsidRPr="00DC29C1">
        <w:rPr>
          <w:rFonts w:cs="B Nazanin" w:hint="cs"/>
          <w:rtl/>
          <w:lang w:bidi="fa-IR"/>
        </w:rPr>
        <w:t>جدول دانشگاه یا دانشکده مستقل</w:t>
      </w:r>
      <w:r w:rsidR="00022F30">
        <w:rPr>
          <w:rFonts w:cs="B Nazanin" w:hint="cs"/>
          <w:rtl/>
          <w:lang w:bidi="fa-IR"/>
        </w:rPr>
        <w:t xml:space="preserve">  </w:t>
      </w:r>
      <w:r w:rsidR="0025700E">
        <w:rPr>
          <w:rFonts w:cs="B Nazanin"/>
          <w:rtl/>
          <w:lang w:bidi="fa-IR"/>
        </w:rPr>
      </w:r>
      <w:r w:rsidR="0025700E">
        <w:rPr>
          <w:rFonts w:cs="B Nazanin"/>
          <w:lang w:bidi="fa-IR"/>
        </w:rPr>
        <w:pict w14:anchorId="3F355134">
          <v:shape id="Right Arrow 8" o:spid="_x0000_s1163" type="#_x0000_t13" href="#فهرست" style="width:11.35pt;height:11.35pt;rotation:-90;visibility:visible;mso-left-percent:-10001;mso-top-percent:-10001;mso-position-horizontal:absolute;mso-position-horizontal-relative:char;mso-position-vertical:absolute;mso-position-vertical-relative:line;mso-left-percent:-10001;mso-top-percent:-10001;v-text-anchor:middle" o:button="t" adj="10800" fillcolor="#5b9bd5 [3204]" strokecolor="#1f4d78 [1604]" strokeweight="1pt">
            <v:fill o:detectmouseclick="t"/>
            <w10:wrap type="none"/>
            <w10:anchorlock/>
          </v:shape>
        </w:pict>
      </w:r>
      <w:bookmarkEnd w:id="10"/>
    </w:p>
    <w:p w14:paraId="2AC998B0" w14:textId="77777777" w:rsidR="006D09CE" w:rsidRPr="006D09CE" w:rsidRDefault="006D09CE" w:rsidP="006D09CE">
      <w:pPr>
        <w:bidi/>
        <w:ind w:left="360"/>
        <w:rPr>
          <w:rFonts w:cs="B Nazanin"/>
          <w:sz w:val="24"/>
          <w:szCs w:val="24"/>
          <w:rtl/>
          <w:lang w:bidi="fa-IR"/>
        </w:rPr>
      </w:pPr>
      <w:r w:rsidRPr="006D09CE">
        <w:rPr>
          <w:rFonts w:cs="B Nazanin" w:hint="cs"/>
          <w:sz w:val="24"/>
          <w:szCs w:val="24"/>
          <w:rtl/>
          <w:lang w:bidi="fa-IR"/>
        </w:rPr>
        <w:t>دانشگاه در استان و شهر و منطقه آمایشی تعریف میشود. دانشکده مستقل در رشته خاص مصوب میشود</w:t>
      </w:r>
      <w:r>
        <w:rPr>
          <w:rFonts w:cs="B Nazanin" w:hint="cs"/>
          <w:sz w:val="24"/>
          <w:szCs w:val="24"/>
          <w:rtl/>
          <w:lang w:bidi="fa-IR"/>
        </w:rPr>
        <w:t xml:space="preserve"> و</w:t>
      </w:r>
      <w:r w:rsidRPr="006D09CE">
        <w:rPr>
          <w:rFonts w:cs="B Nazanin" w:hint="cs"/>
          <w:sz w:val="24"/>
          <w:szCs w:val="24"/>
          <w:rtl/>
          <w:lang w:bidi="fa-IR"/>
        </w:rPr>
        <w:t xml:space="preserve"> ممکن است بعدا به دانشگاه تبدیل شود.</w:t>
      </w:r>
      <w:r>
        <w:rPr>
          <w:rFonts w:cs="B Nazanin" w:hint="cs"/>
          <w:sz w:val="24"/>
          <w:szCs w:val="24"/>
          <w:rtl/>
          <w:lang w:bidi="fa-IR"/>
        </w:rPr>
        <w:t xml:space="preserve"> </w:t>
      </w:r>
      <w:r w:rsidRPr="006D09CE">
        <w:rPr>
          <w:rFonts w:cs="B Nazanin" w:hint="cs"/>
          <w:sz w:val="24"/>
          <w:szCs w:val="24"/>
          <w:rtl/>
          <w:lang w:bidi="fa-IR"/>
        </w:rPr>
        <w:t>دانشگاه و دانشکده مستقل</w:t>
      </w:r>
      <w:ins w:id="12" w:author="Note2" w:date="2017-04-05T22:20:00Z">
        <w:r w:rsidR="005B1A38">
          <w:rPr>
            <w:rFonts w:cs="B Nazanin" w:hint="cs"/>
            <w:sz w:val="24"/>
            <w:szCs w:val="24"/>
            <w:rtl/>
            <w:lang w:bidi="fa-IR"/>
          </w:rPr>
          <w:t xml:space="preserve"> </w:t>
        </w:r>
        <w:r w:rsidR="005B1A38">
          <w:rPr>
            <w:rFonts w:cs="Times New Roman" w:hint="cs"/>
            <w:sz w:val="24"/>
            <w:szCs w:val="24"/>
            <w:rtl/>
            <w:lang w:bidi="fa-IR"/>
          </w:rPr>
          <w:t>،</w:t>
        </w:r>
      </w:ins>
      <w:r w:rsidRPr="006D09CE">
        <w:rPr>
          <w:rFonts w:cs="B Nazanin" w:hint="cs"/>
          <w:sz w:val="24"/>
          <w:szCs w:val="24"/>
          <w:rtl/>
          <w:lang w:bidi="fa-IR"/>
        </w:rPr>
        <w:t xml:space="preserve"> ممکن است ادغام ، ایجاد یا منحل گردند.</w:t>
      </w:r>
    </w:p>
    <w:tbl>
      <w:tblPr>
        <w:bidiVisual/>
        <w:tblW w:w="0" w:type="auto"/>
        <w:jc w:val="center"/>
        <w:tblLook w:val="04A0" w:firstRow="1" w:lastRow="0" w:firstColumn="1" w:lastColumn="0" w:noHBand="0" w:noVBand="1"/>
      </w:tblPr>
      <w:tblGrid>
        <w:gridCol w:w="2530"/>
        <w:gridCol w:w="1781"/>
        <w:gridCol w:w="1638"/>
        <w:gridCol w:w="1877"/>
      </w:tblGrid>
      <w:tr w:rsidR="006D738A" w:rsidRPr="000E7955" w14:paraId="1ED9C28E" w14:textId="77777777" w:rsidTr="00022F30">
        <w:trPr>
          <w:jc w:val="center"/>
        </w:trPr>
        <w:tc>
          <w:tcPr>
            <w:tcW w:w="7826" w:type="dxa"/>
            <w:gridSpan w:val="4"/>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bookmarkEnd w:id="11"/>
          <w:p w14:paraId="12F36797" w14:textId="77777777" w:rsidR="006D738A" w:rsidRDefault="006D738A" w:rsidP="00022F30">
            <w:pPr>
              <w:bidi/>
              <w:jc w:val="center"/>
              <w:rPr>
                <w:rFonts w:cs="B Nazanin"/>
                <w:b/>
                <w:bCs/>
                <w:sz w:val="24"/>
                <w:szCs w:val="24"/>
              </w:rPr>
            </w:pPr>
            <w:r w:rsidRPr="00022F30">
              <w:rPr>
                <w:rFonts w:cs="B Nazanin" w:hint="cs"/>
                <w:b/>
                <w:bCs/>
                <w:sz w:val="24"/>
                <w:szCs w:val="24"/>
                <w:rtl/>
                <w:lang w:bidi="fa-IR"/>
              </w:rPr>
              <w:t>جدول دانشگاه/ دانشکده مستقل</w:t>
            </w:r>
            <w:r w:rsidR="002B1353" w:rsidRPr="00022F30">
              <w:rPr>
                <w:rFonts w:cs="B Nazanin" w:hint="cs"/>
                <w:b/>
                <w:bCs/>
                <w:sz w:val="24"/>
                <w:szCs w:val="24"/>
                <w:rtl/>
                <w:lang w:bidi="fa-IR"/>
              </w:rPr>
              <w:t>-</w:t>
            </w:r>
            <w:r w:rsidR="002B1353" w:rsidRPr="00022F30">
              <w:rPr>
                <w:rFonts w:cs="B Nazanin"/>
                <w:b/>
                <w:bCs/>
                <w:sz w:val="24"/>
                <w:szCs w:val="24"/>
                <w:lang w:bidi="fa-IR"/>
              </w:rPr>
              <w:t xml:space="preserve"> tblUniversity</w:t>
            </w:r>
          </w:p>
        </w:tc>
      </w:tr>
      <w:tr w:rsidR="006D738A" w:rsidRPr="000E7955" w14:paraId="1F67BFAD" w14:textId="77777777" w:rsidTr="00022F30">
        <w:trPr>
          <w:jc w:val="center"/>
        </w:trPr>
        <w:tc>
          <w:tcPr>
            <w:tcW w:w="253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3098BFE" w14:textId="77777777" w:rsidR="006D738A" w:rsidRPr="00E559AE" w:rsidRDefault="006D738A" w:rsidP="00022F30">
            <w:pPr>
              <w:bidi/>
              <w:jc w:val="center"/>
              <w:rPr>
                <w:rFonts w:cs="B Nazanin"/>
                <w:b/>
                <w:bCs/>
                <w:sz w:val="24"/>
                <w:szCs w:val="24"/>
                <w:rtl/>
              </w:rPr>
            </w:pPr>
            <w:r w:rsidRPr="00E559AE">
              <w:rPr>
                <w:rFonts w:cs="B Nazanin" w:hint="cs"/>
                <w:b/>
                <w:bCs/>
                <w:sz w:val="24"/>
                <w:szCs w:val="24"/>
                <w:rtl/>
              </w:rPr>
              <w:t>مثال</w:t>
            </w:r>
          </w:p>
        </w:tc>
        <w:tc>
          <w:tcPr>
            <w:tcW w:w="1781"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04C50E9" w14:textId="77777777" w:rsidR="006D738A" w:rsidRPr="00E559AE" w:rsidRDefault="006D738A" w:rsidP="00022F30">
            <w:pPr>
              <w:bidi/>
              <w:jc w:val="center"/>
              <w:rPr>
                <w:rFonts w:cs="B Nazanin"/>
                <w:b/>
                <w:bCs/>
                <w:sz w:val="24"/>
                <w:szCs w:val="24"/>
                <w:rtl/>
                <w:lang w:bidi="fa-IR"/>
              </w:rPr>
            </w:pPr>
            <w:r w:rsidRPr="00E559AE">
              <w:rPr>
                <w:rFonts w:cs="B Nazanin" w:hint="cs"/>
                <w:b/>
                <w:bCs/>
                <w:sz w:val="24"/>
                <w:szCs w:val="24"/>
                <w:rtl/>
                <w:lang w:bidi="fa-IR"/>
              </w:rPr>
              <w:t>توضیح</w:t>
            </w:r>
          </w:p>
        </w:tc>
        <w:tc>
          <w:tcPr>
            <w:tcW w:w="163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AC8D8FB" w14:textId="77777777" w:rsidR="006D738A" w:rsidRPr="00E559AE" w:rsidRDefault="006D738A" w:rsidP="00022F30">
            <w:pPr>
              <w:jc w:val="center"/>
              <w:rPr>
                <w:rFonts w:cs="B Nazanin"/>
                <w:b/>
                <w:bCs/>
                <w:sz w:val="24"/>
                <w:szCs w:val="24"/>
              </w:rPr>
            </w:pPr>
            <w:r w:rsidRPr="00E559AE">
              <w:rPr>
                <w:rFonts w:cs="B Nazanin"/>
                <w:b/>
                <w:bCs/>
                <w:sz w:val="24"/>
                <w:szCs w:val="24"/>
              </w:rPr>
              <w:t>Type</w:t>
            </w:r>
          </w:p>
        </w:tc>
        <w:tc>
          <w:tcPr>
            <w:tcW w:w="187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638E2F6" w14:textId="77777777" w:rsidR="006D738A" w:rsidRPr="00E559AE" w:rsidRDefault="006D738A" w:rsidP="00022F30">
            <w:pPr>
              <w:jc w:val="center"/>
              <w:rPr>
                <w:rFonts w:cs="B Nazanin"/>
                <w:b/>
                <w:bCs/>
                <w:sz w:val="24"/>
                <w:szCs w:val="24"/>
                <w:rtl/>
              </w:rPr>
            </w:pPr>
            <w:r w:rsidRPr="00E559AE">
              <w:rPr>
                <w:rFonts w:cs="B Nazanin"/>
                <w:b/>
                <w:bCs/>
                <w:sz w:val="24"/>
                <w:szCs w:val="24"/>
              </w:rPr>
              <w:t>Name</w:t>
            </w:r>
          </w:p>
        </w:tc>
      </w:tr>
      <w:tr w:rsidR="00F976C4" w:rsidRPr="000E7955" w14:paraId="27AE26C8" w14:textId="77777777" w:rsidTr="00022F30">
        <w:trPr>
          <w:jc w:val="center"/>
        </w:trPr>
        <w:tc>
          <w:tcPr>
            <w:tcW w:w="2530" w:type="dxa"/>
            <w:tcBorders>
              <w:top w:val="single" w:sz="4" w:space="0" w:color="auto"/>
              <w:left w:val="single" w:sz="4" w:space="0" w:color="auto"/>
              <w:bottom w:val="single" w:sz="4" w:space="0" w:color="auto"/>
              <w:right w:val="single" w:sz="4" w:space="0" w:color="auto"/>
            </w:tcBorders>
            <w:vAlign w:val="center"/>
          </w:tcPr>
          <w:p w14:paraId="6A310E30" w14:textId="77777777" w:rsidR="00F976C4" w:rsidRPr="006D738A" w:rsidRDefault="00F976C4" w:rsidP="00F976C4">
            <w:pPr>
              <w:bidi/>
              <w:jc w:val="center"/>
              <w:rPr>
                <w:rFonts w:cs="B Nazanin"/>
                <w:sz w:val="24"/>
                <w:szCs w:val="24"/>
                <w:rtl/>
              </w:rPr>
            </w:pPr>
            <w:r w:rsidRPr="006D738A">
              <w:rPr>
                <w:rFonts w:cs="B Nazanin" w:hint="cs"/>
                <w:sz w:val="24"/>
                <w:szCs w:val="24"/>
                <w:rtl/>
              </w:rPr>
              <w:t>2101</w:t>
            </w:r>
          </w:p>
        </w:tc>
        <w:tc>
          <w:tcPr>
            <w:tcW w:w="1781" w:type="dxa"/>
            <w:tcBorders>
              <w:top w:val="single" w:sz="4" w:space="0" w:color="auto"/>
              <w:left w:val="single" w:sz="4" w:space="0" w:color="auto"/>
              <w:bottom w:val="single" w:sz="4" w:space="0" w:color="auto"/>
              <w:right w:val="single" w:sz="4" w:space="0" w:color="auto"/>
            </w:tcBorders>
          </w:tcPr>
          <w:p w14:paraId="76FA2612" w14:textId="77777777" w:rsidR="00F976C4" w:rsidRPr="006D738A" w:rsidRDefault="00F976C4" w:rsidP="00F976C4">
            <w:pPr>
              <w:bidi/>
              <w:jc w:val="center"/>
              <w:rPr>
                <w:rFonts w:cs="B Nazanin"/>
                <w:sz w:val="24"/>
                <w:szCs w:val="24"/>
                <w:rtl/>
              </w:rPr>
            </w:pPr>
            <w:r w:rsidRPr="006D738A">
              <w:rPr>
                <w:rFonts w:cs="B Nazanin" w:hint="cs"/>
                <w:sz w:val="24"/>
                <w:szCs w:val="24"/>
                <w:rtl/>
              </w:rPr>
              <w:t>کد دانشگاه/دانشکده</w:t>
            </w:r>
          </w:p>
        </w:tc>
        <w:tc>
          <w:tcPr>
            <w:tcW w:w="1638" w:type="dxa"/>
            <w:tcBorders>
              <w:top w:val="single" w:sz="4" w:space="0" w:color="auto"/>
              <w:left w:val="single" w:sz="4" w:space="0" w:color="auto"/>
              <w:bottom w:val="single" w:sz="4" w:space="0" w:color="auto"/>
              <w:right w:val="single" w:sz="4" w:space="0" w:color="auto"/>
            </w:tcBorders>
            <w:vAlign w:val="center"/>
          </w:tcPr>
          <w:p w14:paraId="75936A2F" w14:textId="77777777" w:rsidR="00F976C4" w:rsidRPr="00E559AE" w:rsidRDefault="00F976C4" w:rsidP="00E559AE">
            <w:pPr>
              <w:rPr>
                <w:rFonts w:ascii="Times New Roman" w:hAnsi="Times New Roman" w:cs="Times New Roman"/>
                <w:sz w:val="24"/>
                <w:szCs w:val="24"/>
                <w:rtl/>
              </w:rPr>
            </w:pPr>
            <w:r w:rsidRPr="00E559AE">
              <w:rPr>
                <w:rFonts w:ascii="Times New Roman" w:hAnsi="Times New Roman" w:cs="Times New Roman"/>
                <w:sz w:val="24"/>
                <w:szCs w:val="24"/>
              </w:rPr>
              <w:t>Char(4)</w:t>
            </w:r>
            <w:r w:rsidR="00E559AE">
              <w:rPr>
                <w:rFonts w:ascii="Times New Roman" w:hAnsi="Times New Roman" w:cs="Times New Roman"/>
                <w:sz w:val="24"/>
                <w:szCs w:val="24"/>
              </w:rPr>
              <w:t>,PK</w:t>
            </w:r>
          </w:p>
        </w:tc>
        <w:tc>
          <w:tcPr>
            <w:tcW w:w="1877" w:type="dxa"/>
            <w:tcBorders>
              <w:top w:val="single" w:sz="4" w:space="0" w:color="auto"/>
              <w:left w:val="single" w:sz="4" w:space="0" w:color="auto"/>
              <w:bottom w:val="single" w:sz="4" w:space="0" w:color="auto"/>
              <w:right w:val="single" w:sz="4" w:space="0" w:color="auto"/>
            </w:tcBorders>
            <w:vAlign w:val="center"/>
          </w:tcPr>
          <w:p w14:paraId="335D91C6" w14:textId="77777777" w:rsidR="00F976C4" w:rsidRPr="00E559AE" w:rsidRDefault="00F976C4" w:rsidP="00E559AE">
            <w:pPr>
              <w:rPr>
                <w:rFonts w:ascii="Times New Roman" w:hAnsi="Times New Roman" w:cs="Times New Roman"/>
                <w:sz w:val="24"/>
                <w:szCs w:val="24"/>
                <w:rtl/>
              </w:rPr>
            </w:pPr>
            <w:r w:rsidRPr="00E559AE">
              <w:rPr>
                <w:rFonts w:ascii="Times New Roman" w:hAnsi="Times New Roman" w:cs="Times New Roman"/>
                <w:sz w:val="24"/>
                <w:szCs w:val="24"/>
              </w:rPr>
              <w:t>UniCode</w:t>
            </w:r>
          </w:p>
        </w:tc>
      </w:tr>
      <w:tr w:rsidR="006D738A" w:rsidRPr="000E7955" w14:paraId="4DE5D05A" w14:textId="77777777" w:rsidTr="00022F30">
        <w:trPr>
          <w:jc w:val="center"/>
        </w:trPr>
        <w:tc>
          <w:tcPr>
            <w:tcW w:w="2530" w:type="dxa"/>
            <w:tcBorders>
              <w:top w:val="single" w:sz="4" w:space="0" w:color="auto"/>
              <w:left w:val="single" w:sz="4" w:space="0" w:color="auto"/>
              <w:bottom w:val="single" w:sz="4" w:space="0" w:color="auto"/>
              <w:right w:val="single" w:sz="4" w:space="0" w:color="auto"/>
            </w:tcBorders>
            <w:vAlign w:val="center"/>
          </w:tcPr>
          <w:p w14:paraId="5F1295EE" w14:textId="77777777" w:rsidR="006D738A" w:rsidRPr="006D738A" w:rsidRDefault="006D738A" w:rsidP="006D738A">
            <w:pPr>
              <w:bidi/>
              <w:jc w:val="center"/>
              <w:rPr>
                <w:rFonts w:cs="B Nazanin"/>
                <w:sz w:val="24"/>
                <w:szCs w:val="24"/>
                <w:rtl/>
              </w:rPr>
            </w:pPr>
            <w:r w:rsidRPr="006D738A">
              <w:rPr>
                <w:rFonts w:cs="B Nazanin" w:hint="cs"/>
                <w:sz w:val="24"/>
                <w:szCs w:val="24"/>
                <w:rtl/>
              </w:rPr>
              <w:t>علوم پزشکی شهید بهشتی</w:t>
            </w:r>
          </w:p>
        </w:tc>
        <w:tc>
          <w:tcPr>
            <w:tcW w:w="1781" w:type="dxa"/>
            <w:tcBorders>
              <w:top w:val="single" w:sz="4" w:space="0" w:color="auto"/>
              <w:left w:val="single" w:sz="4" w:space="0" w:color="auto"/>
              <w:bottom w:val="single" w:sz="4" w:space="0" w:color="auto"/>
              <w:right w:val="single" w:sz="4" w:space="0" w:color="auto"/>
            </w:tcBorders>
            <w:vAlign w:val="center"/>
          </w:tcPr>
          <w:p w14:paraId="670EAC0B" w14:textId="77777777" w:rsidR="006D738A" w:rsidRPr="006D738A" w:rsidRDefault="006D738A" w:rsidP="006D738A">
            <w:pPr>
              <w:bidi/>
              <w:jc w:val="center"/>
              <w:rPr>
                <w:rFonts w:cs="B Nazanin"/>
                <w:sz w:val="24"/>
                <w:szCs w:val="24"/>
                <w:rtl/>
              </w:rPr>
            </w:pPr>
            <w:r w:rsidRPr="006D738A">
              <w:rPr>
                <w:rFonts w:cs="B Nazanin" w:hint="cs"/>
                <w:sz w:val="24"/>
                <w:szCs w:val="24"/>
                <w:rtl/>
              </w:rPr>
              <w:t>دانشگاه</w:t>
            </w:r>
          </w:p>
        </w:tc>
        <w:tc>
          <w:tcPr>
            <w:tcW w:w="1638" w:type="dxa"/>
            <w:tcBorders>
              <w:top w:val="single" w:sz="4" w:space="0" w:color="auto"/>
              <w:left w:val="single" w:sz="4" w:space="0" w:color="auto"/>
              <w:bottom w:val="single" w:sz="4" w:space="0" w:color="auto"/>
              <w:right w:val="single" w:sz="4" w:space="0" w:color="auto"/>
            </w:tcBorders>
            <w:vAlign w:val="center"/>
          </w:tcPr>
          <w:p w14:paraId="38EB0102" w14:textId="77777777" w:rsidR="006D738A" w:rsidRPr="00E559AE" w:rsidRDefault="006D738A" w:rsidP="00E559AE">
            <w:pPr>
              <w:rPr>
                <w:rFonts w:ascii="Times New Roman" w:hAnsi="Times New Roman" w:cs="Times New Roman"/>
                <w:sz w:val="24"/>
                <w:szCs w:val="24"/>
                <w:rtl/>
              </w:rPr>
            </w:pPr>
            <w:r w:rsidRPr="00E559AE">
              <w:rPr>
                <w:rFonts w:ascii="Times New Roman" w:hAnsi="Times New Roman" w:cs="Times New Roman"/>
                <w:sz w:val="24"/>
                <w:szCs w:val="24"/>
              </w:rPr>
              <w:t>Nvarchar(50)</w:t>
            </w:r>
          </w:p>
        </w:tc>
        <w:tc>
          <w:tcPr>
            <w:tcW w:w="1877" w:type="dxa"/>
            <w:tcBorders>
              <w:top w:val="single" w:sz="4" w:space="0" w:color="auto"/>
              <w:left w:val="single" w:sz="4" w:space="0" w:color="auto"/>
              <w:bottom w:val="single" w:sz="4" w:space="0" w:color="auto"/>
              <w:right w:val="single" w:sz="4" w:space="0" w:color="auto"/>
            </w:tcBorders>
            <w:vAlign w:val="center"/>
          </w:tcPr>
          <w:p w14:paraId="2A92697E" w14:textId="77777777" w:rsidR="006D738A" w:rsidRPr="00E559AE" w:rsidRDefault="006D738A" w:rsidP="00E559AE">
            <w:pPr>
              <w:rPr>
                <w:rFonts w:ascii="Times New Roman" w:hAnsi="Times New Roman" w:cs="Times New Roman"/>
                <w:sz w:val="24"/>
                <w:szCs w:val="24"/>
                <w:rtl/>
              </w:rPr>
            </w:pPr>
            <w:r w:rsidRPr="00E559AE">
              <w:rPr>
                <w:rFonts w:ascii="Times New Roman" w:hAnsi="Times New Roman" w:cs="Times New Roman"/>
                <w:sz w:val="24"/>
                <w:szCs w:val="24"/>
              </w:rPr>
              <w:t>UniName</w:t>
            </w:r>
          </w:p>
        </w:tc>
      </w:tr>
      <w:tr w:rsidR="00F976C4" w:rsidRPr="000E7955" w14:paraId="75277BA7" w14:textId="77777777" w:rsidTr="00022F30">
        <w:trPr>
          <w:jc w:val="center"/>
        </w:trPr>
        <w:tc>
          <w:tcPr>
            <w:tcW w:w="2530" w:type="dxa"/>
            <w:tcBorders>
              <w:top w:val="single" w:sz="4" w:space="0" w:color="auto"/>
              <w:left w:val="single" w:sz="4" w:space="0" w:color="auto"/>
              <w:bottom w:val="single" w:sz="4" w:space="0" w:color="auto"/>
              <w:right w:val="single" w:sz="4" w:space="0" w:color="auto"/>
            </w:tcBorders>
            <w:vAlign w:val="center"/>
          </w:tcPr>
          <w:p w14:paraId="0476F4C6" w14:textId="77777777" w:rsidR="00F976C4" w:rsidRPr="006D738A" w:rsidRDefault="00F976C4" w:rsidP="00F976C4">
            <w:pPr>
              <w:bidi/>
              <w:jc w:val="center"/>
              <w:rPr>
                <w:rFonts w:cs="B Nazanin"/>
                <w:sz w:val="24"/>
                <w:szCs w:val="24"/>
                <w:rtl/>
              </w:rPr>
            </w:pPr>
            <w:commentRangeStart w:id="13"/>
            <w:r w:rsidRPr="006D738A">
              <w:rPr>
                <w:rFonts w:cs="B Nazanin" w:hint="cs"/>
                <w:sz w:val="24"/>
                <w:szCs w:val="24"/>
                <w:rtl/>
              </w:rPr>
              <w:t>2101</w:t>
            </w:r>
          </w:p>
        </w:tc>
        <w:tc>
          <w:tcPr>
            <w:tcW w:w="1781" w:type="dxa"/>
            <w:tcBorders>
              <w:top w:val="single" w:sz="4" w:space="0" w:color="auto"/>
              <w:left w:val="single" w:sz="4" w:space="0" w:color="auto"/>
              <w:bottom w:val="single" w:sz="4" w:space="0" w:color="auto"/>
              <w:right w:val="single" w:sz="4" w:space="0" w:color="auto"/>
            </w:tcBorders>
            <w:vAlign w:val="center"/>
          </w:tcPr>
          <w:p w14:paraId="62990EDE" w14:textId="77777777" w:rsidR="00F976C4" w:rsidRPr="006D738A" w:rsidRDefault="00F976C4" w:rsidP="00F976C4">
            <w:pPr>
              <w:bidi/>
              <w:jc w:val="center"/>
              <w:rPr>
                <w:rFonts w:cs="B Nazanin"/>
                <w:sz w:val="24"/>
                <w:szCs w:val="24"/>
                <w:rtl/>
              </w:rPr>
            </w:pPr>
            <w:r w:rsidRPr="006D738A">
              <w:rPr>
                <w:rFonts w:cs="B Nazanin" w:hint="cs"/>
                <w:sz w:val="24"/>
                <w:szCs w:val="24"/>
                <w:rtl/>
              </w:rPr>
              <w:t>کد شهر</w:t>
            </w:r>
            <w:r>
              <w:rPr>
                <w:rFonts w:cs="B Nazanin" w:hint="cs"/>
                <w:sz w:val="24"/>
                <w:szCs w:val="24"/>
                <w:rtl/>
              </w:rPr>
              <w:t xml:space="preserve">- </w:t>
            </w:r>
            <w:hyperlink w:anchor="جدول_2_جدول_شهر" w:history="1">
              <w:r w:rsidRPr="007675A9">
                <w:rPr>
                  <w:rStyle w:val="Hyperlink"/>
                  <w:rFonts w:cs="B Nazanin" w:hint="cs"/>
                  <w:sz w:val="24"/>
                  <w:szCs w:val="24"/>
                  <w:rtl/>
                </w:rPr>
                <w:t>جدول 2</w:t>
              </w:r>
            </w:hyperlink>
          </w:p>
        </w:tc>
        <w:tc>
          <w:tcPr>
            <w:tcW w:w="1638" w:type="dxa"/>
            <w:tcBorders>
              <w:top w:val="single" w:sz="4" w:space="0" w:color="auto"/>
              <w:left w:val="single" w:sz="4" w:space="0" w:color="auto"/>
              <w:bottom w:val="single" w:sz="4" w:space="0" w:color="auto"/>
              <w:right w:val="single" w:sz="4" w:space="0" w:color="auto"/>
            </w:tcBorders>
            <w:vAlign w:val="center"/>
          </w:tcPr>
          <w:p w14:paraId="24DC4AAB" w14:textId="77777777" w:rsidR="00F976C4" w:rsidRPr="00E559AE" w:rsidRDefault="00F976C4" w:rsidP="00E559AE">
            <w:pPr>
              <w:rPr>
                <w:rFonts w:ascii="Times New Roman" w:hAnsi="Times New Roman" w:cs="Times New Roman"/>
                <w:sz w:val="24"/>
                <w:szCs w:val="24"/>
                <w:rtl/>
              </w:rPr>
            </w:pPr>
            <w:r w:rsidRPr="00E559AE">
              <w:rPr>
                <w:rFonts w:ascii="Times New Roman" w:hAnsi="Times New Roman" w:cs="Times New Roman"/>
                <w:sz w:val="24"/>
                <w:szCs w:val="24"/>
              </w:rPr>
              <w:t>char(4)</w:t>
            </w:r>
            <w:r w:rsidR="00E559AE">
              <w:rPr>
                <w:rFonts w:ascii="Times New Roman" w:hAnsi="Times New Roman" w:cs="Times New Roman"/>
                <w:sz w:val="24"/>
                <w:szCs w:val="24"/>
              </w:rPr>
              <w:t>,FK</w:t>
            </w:r>
          </w:p>
        </w:tc>
        <w:tc>
          <w:tcPr>
            <w:tcW w:w="1877" w:type="dxa"/>
            <w:tcBorders>
              <w:top w:val="single" w:sz="4" w:space="0" w:color="auto"/>
              <w:left w:val="single" w:sz="4" w:space="0" w:color="auto"/>
              <w:bottom w:val="single" w:sz="4" w:space="0" w:color="auto"/>
              <w:right w:val="single" w:sz="4" w:space="0" w:color="auto"/>
            </w:tcBorders>
            <w:vAlign w:val="center"/>
          </w:tcPr>
          <w:p w14:paraId="32294ACD" w14:textId="77777777" w:rsidR="00F976C4" w:rsidRPr="00E559AE" w:rsidRDefault="00F976C4" w:rsidP="00E559AE">
            <w:pPr>
              <w:rPr>
                <w:rFonts w:ascii="Times New Roman" w:hAnsi="Times New Roman" w:cs="Times New Roman"/>
                <w:sz w:val="24"/>
                <w:szCs w:val="24"/>
                <w:rtl/>
              </w:rPr>
            </w:pPr>
            <w:r w:rsidRPr="00E559AE">
              <w:rPr>
                <w:rFonts w:ascii="Times New Roman" w:hAnsi="Times New Roman" w:cs="Times New Roman"/>
                <w:sz w:val="24"/>
                <w:szCs w:val="24"/>
              </w:rPr>
              <w:t>CityCode</w:t>
            </w:r>
            <w:commentRangeEnd w:id="13"/>
            <w:r w:rsidR="005B1A38">
              <w:rPr>
                <w:rStyle w:val="CommentReference"/>
                <w:rtl/>
              </w:rPr>
              <w:commentReference w:id="13"/>
            </w:r>
          </w:p>
        </w:tc>
      </w:tr>
      <w:tr w:rsidR="006D738A" w:rsidRPr="000E7955" w14:paraId="61D30B5C" w14:textId="77777777" w:rsidTr="00022F30">
        <w:trPr>
          <w:jc w:val="center"/>
        </w:trPr>
        <w:tc>
          <w:tcPr>
            <w:tcW w:w="2530" w:type="dxa"/>
            <w:tcBorders>
              <w:top w:val="single" w:sz="4" w:space="0" w:color="auto"/>
              <w:left w:val="single" w:sz="4" w:space="0" w:color="auto"/>
              <w:bottom w:val="single" w:sz="4" w:space="0" w:color="auto"/>
              <w:right w:val="single" w:sz="4" w:space="0" w:color="auto"/>
            </w:tcBorders>
            <w:vAlign w:val="center"/>
          </w:tcPr>
          <w:p w14:paraId="06BFA610" w14:textId="77777777" w:rsidR="006D738A" w:rsidRPr="006D738A" w:rsidRDefault="006D738A" w:rsidP="006D738A">
            <w:pPr>
              <w:bidi/>
              <w:jc w:val="center"/>
              <w:rPr>
                <w:rFonts w:cs="B Nazanin"/>
                <w:sz w:val="24"/>
                <w:szCs w:val="24"/>
                <w:rtl/>
              </w:rPr>
            </w:pPr>
            <w:r w:rsidRPr="006D738A">
              <w:rPr>
                <w:rFonts w:cs="B Nazanin" w:hint="cs"/>
                <w:sz w:val="24"/>
                <w:szCs w:val="24"/>
                <w:rtl/>
              </w:rPr>
              <w:t>دانشگاه / دانشکده مستقل</w:t>
            </w:r>
            <w:r>
              <w:rPr>
                <w:rFonts w:cs="B Nazanin"/>
                <w:sz w:val="24"/>
                <w:szCs w:val="24"/>
              </w:rPr>
              <w:t>T/F</w:t>
            </w:r>
          </w:p>
        </w:tc>
        <w:tc>
          <w:tcPr>
            <w:tcW w:w="1781" w:type="dxa"/>
            <w:tcBorders>
              <w:top w:val="single" w:sz="4" w:space="0" w:color="auto"/>
              <w:left w:val="single" w:sz="4" w:space="0" w:color="auto"/>
              <w:bottom w:val="single" w:sz="4" w:space="0" w:color="auto"/>
              <w:right w:val="single" w:sz="4" w:space="0" w:color="auto"/>
            </w:tcBorders>
          </w:tcPr>
          <w:p w14:paraId="015278FA" w14:textId="77777777" w:rsidR="006D738A" w:rsidRPr="006D738A" w:rsidRDefault="006D738A" w:rsidP="006D738A">
            <w:pPr>
              <w:bidi/>
              <w:jc w:val="center"/>
              <w:rPr>
                <w:rFonts w:cs="B Nazanin"/>
                <w:sz w:val="24"/>
                <w:szCs w:val="24"/>
                <w:rtl/>
              </w:rPr>
            </w:pPr>
            <w:r w:rsidRPr="006D738A">
              <w:rPr>
                <w:rFonts w:cs="B Nazanin" w:hint="cs"/>
                <w:sz w:val="24"/>
                <w:szCs w:val="24"/>
                <w:rtl/>
              </w:rPr>
              <w:t>نوع</w:t>
            </w:r>
          </w:p>
        </w:tc>
        <w:tc>
          <w:tcPr>
            <w:tcW w:w="1638" w:type="dxa"/>
            <w:tcBorders>
              <w:top w:val="single" w:sz="4" w:space="0" w:color="auto"/>
              <w:left w:val="single" w:sz="4" w:space="0" w:color="auto"/>
              <w:bottom w:val="single" w:sz="4" w:space="0" w:color="auto"/>
              <w:right w:val="single" w:sz="4" w:space="0" w:color="auto"/>
            </w:tcBorders>
            <w:vAlign w:val="center"/>
          </w:tcPr>
          <w:p w14:paraId="53F7B508" w14:textId="77777777" w:rsidR="006D738A" w:rsidRPr="00E559AE" w:rsidRDefault="006D738A" w:rsidP="00E559AE">
            <w:pPr>
              <w:rPr>
                <w:rFonts w:ascii="Times New Roman" w:hAnsi="Times New Roman" w:cs="Times New Roman"/>
                <w:sz w:val="24"/>
                <w:szCs w:val="24"/>
                <w:rtl/>
              </w:rPr>
            </w:pPr>
            <w:r w:rsidRPr="00E559AE">
              <w:rPr>
                <w:rFonts w:ascii="Times New Roman" w:hAnsi="Times New Roman" w:cs="Times New Roman"/>
                <w:sz w:val="24"/>
                <w:szCs w:val="24"/>
              </w:rPr>
              <w:t>Bit</w:t>
            </w:r>
          </w:p>
        </w:tc>
        <w:tc>
          <w:tcPr>
            <w:tcW w:w="1877" w:type="dxa"/>
            <w:tcBorders>
              <w:top w:val="single" w:sz="4" w:space="0" w:color="auto"/>
              <w:left w:val="single" w:sz="4" w:space="0" w:color="auto"/>
              <w:bottom w:val="single" w:sz="4" w:space="0" w:color="auto"/>
              <w:right w:val="single" w:sz="4" w:space="0" w:color="auto"/>
            </w:tcBorders>
            <w:vAlign w:val="center"/>
          </w:tcPr>
          <w:p w14:paraId="60E8E62C" w14:textId="77777777" w:rsidR="006D738A" w:rsidRPr="00E559AE" w:rsidRDefault="006D738A" w:rsidP="00E559AE">
            <w:pPr>
              <w:rPr>
                <w:rFonts w:ascii="Times New Roman" w:hAnsi="Times New Roman" w:cs="Times New Roman"/>
                <w:sz w:val="24"/>
                <w:szCs w:val="24"/>
                <w:rtl/>
              </w:rPr>
            </w:pPr>
            <w:r w:rsidRPr="00E559AE">
              <w:rPr>
                <w:rFonts w:ascii="Times New Roman" w:hAnsi="Times New Roman" w:cs="Times New Roman"/>
                <w:sz w:val="24"/>
                <w:szCs w:val="24"/>
              </w:rPr>
              <w:t>isUni</w:t>
            </w:r>
          </w:p>
        </w:tc>
      </w:tr>
      <w:tr w:rsidR="006D738A" w:rsidRPr="000E7955" w14:paraId="51C668D4" w14:textId="77777777" w:rsidTr="00022F30">
        <w:trPr>
          <w:jc w:val="center"/>
        </w:trPr>
        <w:tc>
          <w:tcPr>
            <w:tcW w:w="2530" w:type="dxa"/>
            <w:tcBorders>
              <w:top w:val="single" w:sz="4" w:space="0" w:color="auto"/>
              <w:left w:val="single" w:sz="4" w:space="0" w:color="auto"/>
              <w:bottom w:val="single" w:sz="4" w:space="0" w:color="auto"/>
              <w:right w:val="single" w:sz="4" w:space="0" w:color="auto"/>
            </w:tcBorders>
            <w:vAlign w:val="center"/>
          </w:tcPr>
          <w:p w14:paraId="7867BF68" w14:textId="77777777" w:rsidR="006D738A" w:rsidRPr="006D738A" w:rsidRDefault="006D738A" w:rsidP="006D738A">
            <w:pPr>
              <w:bidi/>
              <w:jc w:val="center"/>
              <w:rPr>
                <w:rFonts w:cs="B Nazanin"/>
                <w:sz w:val="24"/>
                <w:szCs w:val="24"/>
              </w:rPr>
            </w:pPr>
            <w:r w:rsidRPr="006D738A">
              <w:rPr>
                <w:rFonts w:cs="B Nazanin" w:hint="cs"/>
                <w:sz w:val="24"/>
                <w:szCs w:val="24"/>
                <w:rtl/>
              </w:rPr>
              <w:t>فعال / غیرفعال</w:t>
            </w:r>
            <w:r>
              <w:rPr>
                <w:rFonts w:cs="B Nazanin"/>
                <w:sz w:val="24"/>
                <w:szCs w:val="24"/>
              </w:rPr>
              <w:t>T/F</w:t>
            </w:r>
          </w:p>
        </w:tc>
        <w:tc>
          <w:tcPr>
            <w:tcW w:w="1781" w:type="dxa"/>
            <w:tcBorders>
              <w:top w:val="single" w:sz="4" w:space="0" w:color="auto"/>
              <w:left w:val="single" w:sz="4" w:space="0" w:color="auto"/>
              <w:bottom w:val="single" w:sz="4" w:space="0" w:color="auto"/>
              <w:right w:val="single" w:sz="4" w:space="0" w:color="auto"/>
            </w:tcBorders>
          </w:tcPr>
          <w:p w14:paraId="3F26E3B4" w14:textId="77777777" w:rsidR="006D738A" w:rsidRPr="006D738A" w:rsidRDefault="006D738A" w:rsidP="006D738A">
            <w:pPr>
              <w:bidi/>
              <w:jc w:val="center"/>
              <w:rPr>
                <w:rFonts w:cs="B Nazanin"/>
                <w:sz w:val="24"/>
                <w:szCs w:val="24"/>
                <w:rtl/>
              </w:rPr>
            </w:pPr>
            <w:r w:rsidRPr="006D738A">
              <w:rPr>
                <w:rFonts w:cs="B Nazanin" w:hint="cs"/>
                <w:sz w:val="24"/>
                <w:szCs w:val="24"/>
                <w:rtl/>
              </w:rPr>
              <w:t>وضعیت</w:t>
            </w:r>
          </w:p>
        </w:tc>
        <w:tc>
          <w:tcPr>
            <w:tcW w:w="1638" w:type="dxa"/>
            <w:tcBorders>
              <w:top w:val="single" w:sz="4" w:space="0" w:color="auto"/>
              <w:left w:val="single" w:sz="4" w:space="0" w:color="auto"/>
              <w:bottom w:val="single" w:sz="4" w:space="0" w:color="auto"/>
              <w:right w:val="single" w:sz="4" w:space="0" w:color="auto"/>
            </w:tcBorders>
            <w:vAlign w:val="center"/>
          </w:tcPr>
          <w:p w14:paraId="51FA5205" w14:textId="77777777" w:rsidR="006D738A" w:rsidRPr="00E559AE" w:rsidRDefault="006D738A" w:rsidP="00E559AE">
            <w:pPr>
              <w:rPr>
                <w:rFonts w:ascii="Times New Roman" w:hAnsi="Times New Roman" w:cs="Times New Roman"/>
                <w:sz w:val="24"/>
                <w:szCs w:val="24"/>
                <w:rtl/>
              </w:rPr>
            </w:pPr>
            <w:r w:rsidRPr="00E559AE">
              <w:rPr>
                <w:rFonts w:ascii="Times New Roman" w:hAnsi="Times New Roman" w:cs="Times New Roman"/>
                <w:sz w:val="24"/>
                <w:szCs w:val="24"/>
              </w:rPr>
              <w:t>Bit</w:t>
            </w:r>
          </w:p>
        </w:tc>
        <w:tc>
          <w:tcPr>
            <w:tcW w:w="1877" w:type="dxa"/>
            <w:tcBorders>
              <w:top w:val="single" w:sz="4" w:space="0" w:color="auto"/>
              <w:left w:val="single" w:sz="4" w:space="0" w:color="auto"/>
              <w:bottom w:val="single" w:sz="4" w:space="0" w:color="auto"/>
              <w:right w:val="single" w:sz="4" w:space="0" w:color="auto"/>
            </w:tcBorders>
            <w:vAlign w:val="center"/>
          </w:tcPr>
          <w:p w14:paraId="0B297DA9" w14:textId="77777777" w:rsidR="006D738A" w:rsidRPr="00E559AE" w:rsidRDefault="006D738A" w:rsidP="00E559AE">
            <w:pPr>
              <w:rPr>
                <w:rFonts w:ascii="Times New Roman" w:hAnsi="Times New Roman" w:cs="Times New Roman"/>
                <w:sz w:val="24"/>
                <w:szCs w:val="24"/>
                <w:rtl/>
              </w:rPr>
            </w:pPr>
            <w:r w:rsidRPr="00E559AE">
              <w:rPr>
                <w:rFonts w:ascii="Times New Roman" w:hAnsi="Times New Roman" w:cs="Times New Roman"/>
                <w:sz w:val="24"/>
                <w:szCs w:val="24"/>
              </w:rPr>
              <w:t>Status</w:t>
            </w:r>
          </w:p>
        </w:tc>
      </w:tr>
      <w:tr w:rsidR="006D738A" w:rsidRPr="000E7955" w14:paraId="5F3EB93F" w14:textId="77777777" w:rsidTr="00022F30">
        <w:trPr>
          <w:jc w:val="center"/>
        </w:trPr>
        <w:tc>
          <w:tcPr>
            <w:tcW w:w="2530" w:type="dxa"/>
            <w:tcBorders>
              <w:top w:val="single" w:sz="4" w:space="0" w:color="auto"/>
              <w:left w:val="single" w:sz="4" w:space="0" w:color="auto"/>
              <w:bottom w:val="single" w:sz="4" w:space="0" w:color="auto"/>
              <w:right w:val="single" w:sz="4" w:space="0" w:color="auto"/>
            </w:tcBorders>
            <w:vAlign w:val="center"/>
          </w:tcPr>
          <w:p w14:paraId="43B05BD7" w14:textId="77777777" w:rsidR="006D738A" w:rsidRPr="006D738A" w:rsidRDefault="006D738A" w:rsidP="006D738A">
            <w:pPr>
              <w:bidi/>
              <w:jc w:val="center"/>
              <w:rPr>
                <w:rFonts w:cs="B Nazanin"/>
                <w:sz w:val="24"/>
                <w:szCs w:val="24"/>
                <w:rtl/>
              </w:rPr>
            </w:pPr>
            <w:r w:rsidRPr="006D738A">
              <w:rPr>
                <w:rFonts w:cs="B Nazanin" w:hint="cs"/>
                <w:sz w:val="24"/>
                <w:szCs w:val="24"/>
                <w:rtl/>
              </w:rPr>
              <w:t>10</w:t>
            </w:r>
          </w:p>
        </w:tc>
        <w:tc>
          <w:tcPr>
            <w:tcW w:w="1781" w:type="dxa"/>
            <w:tcBorders>
              <w:top w:val="single" w:sz="4" w:space="0" w:color="auto"/>
              <w:left w:val="single" w:sz="4" w:space="0" w:color="auto"/>
              <w:bottom w:val="single" w:sz="4" w:space="0" w:color="auto"/>
              <w:right w:val="single" w:sz="4" w:space="0" w:color="auto"/>
            </w:tcBorders>
          </w:tcPr>
          <w:p w14:paraId="5FC0243D" w14:textId="77777777" w:rsidR="006D738A" w:rsidRPr="006D738A" w:rsidRDefault="006D738A" w:rsidP="006D738A">
            <w:pPr>
              <w:bidi/>
              <w:jc w:val="center"/>
              <w:rPr>
                <w:rFonts w:cs="B Nazanin"/>
                <w:sz w:val="24"/>
                <w:szCs w:val="24"/>
                <w:rtl/>
              </w:rPr>
            </w:pPr>
            <w:r w:rsidRPr="006D738A">
              <w:rPr>
                <w:rFonts w:cs="B Nazanin" w:hint="cs"/>
                <w:sz w:val="24"/>
                <w:szCs w:val="24"/>
                <w:rtl/>
              </w:rPr>
              <w:t>منطقه</w:t>
            </w:r>
            <w:r>
              <w:rPr>
                <w:rFonts w:cs="B Nazanin" w:hint="cs"/>
                <w:sz w:val="24"/>
                <w:szCs w:val="24"/>
                <w:rtl/>
              </w:rPr>
              <w:t xml:space="preserve"> </w:t>
            </w:r>
            <w:r w:rsidRPr="006D738A">
              <w:rPr>
                <w:rFonts w:cs="B Nazanin" w:hint="cs"/>
                <w:sz w:val="24"/>
                <w:szCs w:val="24"/>
                <w:rtl/>
              </w:rPr>
              <w:t>آمایشی</w:t>
            </w:r>
          </w:p>
        </w:tc>
        <w:tc>
          <w:tcPr>
            <w:tcW w:w="1638" w:type="dxa"/>
            <w:tcBorders>
              <w:top w:val="single" w:sz="4" w:space="0" w:color="auto"/>
              <w:left w:val="single" w:sz="4" w:space="0" w:color="auto"/>
              <w:bottom w:val="single" w:sz="4" w:space="0" w:color="auto"/>
              <w:right w:val="single" w:sz="4" w:space="0" w:color="auto"/>
            </w:tcBorders>
            <w:vAlign w:val="center"/>
          </w:tcPr>
          <w:p w14:paraId="693B2FE5" w14:textId="77777777" w:rsidR="006D738A" w:rsidRPr="00E559AE" w:rsidRDefault="006D738A" w:rsidP="00E559AE">
            <w:pPr>
              <w:rPr>
                <w:rFonts w:ascii="Times New Roman" w:hAnsi="Times New Roman" w:cs="Times New Roman"/>
                <w:sz w:val="24"/>
                <w:szCs w:val="24"/>
                <w:rtl/>
              </w:rPr>
            </w:pPr>
            <w:r w:rsidRPr="00E559AE">
              <w:rPr>
                <w:rFonts w:ascii="Times New Roman" w:hAnsi="Times New Roman" w:cs="Times New Roman"/>
                <w:sz w:val="24"/>
                <w:szCs w:val="24"/>
              </w:rPr>
              <w:t>Int</w:t>
            </w:r>
            <w:r w:rsidR="00E559AE">
              <w:rPr>
                <w:rFonts w:ascii="Times New Roman" w:hAnsi="Times New Roman" w:cs="Times New Roman"/>
                <w:sz w:val="24"/>
                <w:szCs w:val="24"/>
              </w:rPr>
              <w:t>,FK</w:t>
            </w:r>
          </w:p>
        </w:tc>
        <w:tc>
          <w:tcPr>
            <w:tcW w:w="1877" w:type="dxa"/>
            <w:tcBorders>
              <w:top w:val="single" w:sz="4" w:space="0" w:color="auto"/>
              <w:left w:val="single" w:sz="4" w:space="0" w:color="auto"/>
              <w:bottom w:val="single" w:sz="4" w:space="0" w:color="auto"/>
              <w:right w:val="single" w:sz="4" w:space="0" w:color="auto"/>
            </w:tcBorders>
            <w:vAlign w:val="center"/>
          </w:tcPr>
          <w:p w14:paraId="1EA94813" w14:textId="77777777" w:rsidR="006D738A" w:rsidRPr="00E559AE" w:rsidRDefault="00E559AE" w:rsidP="0086014B">
            <w:pPr>
              <w:rPr>
                <w:rFonts w:ascii="Times New Roman" w:hAnsi="Times New Roman" w:cs="Times New Roman"/>
                <w:sz w:val="24"/>
                <w:szCs w:val="24"/>
                <w:rtl/>
              </w:rPr>
            </w:pPr>
            <w:r w:rsidRPr="00E559AE">
              <w:rPr>
                <w:rFonts w:ascii="Times New Roman" w:hAnsi="Times New Roman" w:cs="Times New Roman"/>
                <w:sz w:val="24"/>
                <w:szCs w:val="24"/>
              </w:rPr>
              <w:t>Az</w:t>
            </w:r>
            <w:r w:rsidR="0086014B">
              <w:rPr>
                <w:rFonts w:ascii="Times New Roman" w:hAnsi="Times New Roman" w:cs="Times New Roman"/>
                <w:sz w:val="24"/>
                <w:szCs w:val="24"/>
              </w:rPr>
              <w:t>Code</w:t>
            </w:r>
          </w:p>
        </w:tc>
      </w:tr>
    </w:tbl>
    <w:p w14:paraId="04559682" w14:textId="77777777" w:rsidR="009757A6" w:rsidRDefault="009757A6" w:rsidP="009757A6">
      <w:pPr>
        <w:bidi/>
        <w:rPr>
          <w:rFonts w:cs="B Nazanin"/>
          <w:sz w:val="24"/>
          <w:szCs w:val="24"/>
          <w:rtl/>
          <w:lang w:bidi="fa-IR"/>
        </w:rPr>
      </w:pPr>
    </w:p>
    <w:p w14:paraId="627BACED" w14:textId="77777777" w:rsidR="00010665" w:rsidRPr="00010665" w:rsidRDefault="00442623" w:rsidP="003417DA">
      <w:pPr>
        <w:pStyle w:val="Heading2"/>
        <w:numPr>
          <w:ilvl w:val="1"/>
          <w:numId w:val="44"/>
        </w:numPr>
        <w:bidi/>
        <w:rPr>
          <w:rFonts w:cs="B Nazanin"/>
          <w:rtl/>
          <w:lang w:bidi="fa-IR"/>
        </w:rPr>
      </w:pPr>
      <w:bookmarkStart w:id="14" w:name="_Toc478296071"/>
      <w:r w:rsidRPr="00DC29C1">
        <w:rPr>
          <w:rFonts w:cs="B Nazanin" w:hint="cs"/>
          <w:rtl/>
          <w:lang w:bidi="fa-IR"/>
        </w:rPr>
        <w:t>جدول منطقه آمایشی</w:t>
      </w:r>
      <w:r w:rsidR="00022F30">
        <w:rPr>
          <w:rFonts w:cs="B Nazanin" w:hint="cs"/>
          <w:rtl/>
          <w:lang w:bidi="fa-IR"/>
        </w:rPr>
        <w:t xml:space="preserve">  </w:t>
      </w:r>
      <w:r w:rsidR="0025700E">
        <w:rPr>
          <w:rFonts w:cs="B Nazanin"/>
          <w:rtl/>
          <w:lang w:bidi="fa-IR"/>
        </w:rPr>
      </w:r>
      <w:r w:rsidR="0025700E">
        <w:rPr>
          <w:rFonts w:cs="B Nazanin"/>
          <w:lang w:bidi="fa-IR"/>
        </w:rPr>
        <w:pict w14:anchorId="7078CFC8">
          <v:shape id="Right Arrow 9" o:spid="_x0000_s1162" type="#_x0000_t13" href="#فهرست" style="width:11.35pt;height:11.35pt;rotation:-90;visibility:visible;mso-left-percent:-10001;mso-top-percent:-10001;mso-position-horizontal:absolute;mso-position-horizontal-relative:char;mso-position-vertical:absolute;mso-position-vertical-relative:line;mso-left-percent:-10001;mso-top-percent:-10001;v-text-anchor:middle" o:button="t" adj="10800" fillcolor="#5b9bd5 [3204]" strokecolor="#1f4d78 [1604]" strokeweight="1pt">
            <v:fill o:detectmouseclick="t"/>
            <w10:wrap type="none"/>
            <w10:anchorlock/>
          </v:shape>
        </w:pict>
      </w:r>
      <w:bookmarkEnd w:id="14"/>
    </w:p>
    <w:tbl>
      <w:tblPr>
        <w:bidiVisual/>
        <w:tblW w:w="0" w:type="auto"/>
        <w:jc w:val="center"/>
        <w:tblLook w:val="04A0" w:firstRow="1" w:lastRow="0" w:firstColumn="1" w:lastColumn="0" w:noHBand="0" w:noVBand="1"/>
      </w:tblPr>
      <w:tblGrid>
        <w:gridCol w:w="2530"/>
        <w:gridCol w:w="1781"/>
        <w:gridCol w:w="1638"/>
        <w:gridCol w:w="1877"/>
      </w:tblGrid>
      <w:tr w:rsidR="00442623" w:rsidRPr="000E7955" w14:paraId="208F47E0" w14:textId="77777777" w:rsidTr="00022F30">
        <w:trPr>
          <w:jc w:val="center"/>
        </w:trPr>
        <w:tc>
          <w:tcPr>
            <w:tcW w:w="7826" w:type="dxa"/>
            <w:gridSpan w:val="4"/>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DA5E6AD" w14:textId="77777777" w:rsidR="00442623" w:rsidRDefault="00442623" w:rsidP="00442623">
            <w:pPr>
              <w:bidi/>
              <w:jc w:val="center"/>
              <w:rPr>
                <w:rFonts w:cs="B Nazanin"/>
                <w:b/>
                <w:bCs/>
                <w:sz w:val="24"/>
                <w:szCs w:val="24"/>
              </w:rPr>
            </w:pPr>
            <w:r w:rsidRPr="000E7955">
              <w:rPr>
                <w:rFonts w:cs="B Nazanin" w:hint="cs"/>
                <w:b/>
                <w:bCs/>
                <w:rtl/>
                <w:lang w:bidi="fa-IR"/>
              </w:rPr>
              <w:t xml:space="preserve">جدول </w:t>
            </w:r>
            <w:r>
              <w:rPr>
                <w:rFonts w:cs="B Nazanin" w:hint="cs"/>
                <w:b/>
                <w:bCs/>
                <w:rtl/>
                <w:lang w:bidi="fa-IR"/>
              </w:rPr>
              <w:t>منطقه آمایشی-</w:t>
            </w:r>
            <w:r>
              <w:rPr>
                <w:rFonts w:cs="B Nazanin"/>
                <w:b/>
                <w:bCs/>
                <w:lang w:bidi="fa-IR"/>
              </w:rPr>
              <w:t xml:space="preserve"> tblAmayaeshZoone </w:t>
            </w:r>
          </w:p>
        </w:tc>
      </w:tr>
      <w:tr w:rsidR="00442623" w:rsidRPr="000E7955" w14:paraId="278FEAF1" w14:textId="77777777" w:rsidTr="00022F30">
        <w:trPr>
          <w:jc w:val="center"/>
        </w:trPr>
        <w:tc>
          <w:tcPr>
            <w:tcW w:w="253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3C52BBA" w14:textId="77777777" w:rsidR="00442623" w:rsidRPr="006D738A" w:rsidRDefault="00442623" w:rsidP="002E0E97">
            <w:pPr>
              <w:bidi/>
              <w:jc w:val="center"/>
              <w:rPr>
                <w:rFonts w:cs="B Nazanin"/>
                <w:sz w:val="24"/>
                <w:szCs w:val="24"/>
                <w:rtl/>
              </w:rPr>
            </w:pPr>
            <w:r w:rsidRPr="006D738A">
              <w:rPr>
                <w:rFonts w:cs="B Nazanin" w:hint="cs"/>
                <w:sz w:val="24"/>
                <w:szCs w:val="24"/>
                <w:rtl/>
              </w:rPr>
              <w:t>مثال</w:t>
            </w:r>
          </w:p>
        </w:tc>
        <w:tc>
          <w:tcPr>
            <w:tcW w:w="1781"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E2B3FC2" w14:textId="77777777" w:rsidR="00442623" w:rsidRPr="006D738A" w:rsidRDefault="00442623" w:rsidP="002E0E97">
            <w:pPr>
              <w:bidi/>
              <w:jc w:val="center"/>
              <w:rPr>
                <w:rFonts w:cs="B Nazanin"/>
                <w:sz w:val="24"/>
                <w:szCs w:val="24"/>
                <w:rtl/>
                <w:lang w:bidi="fa-IR"/>
              </w:rPr>
            </w:pPr>
            <w:r>
              <w:rPr>
                <w:rFonts w:cs="B Nazanin" w:hint="cs"/>
                <w:sz w:val="24"/>
                <w:szCs w:val="24"/>
                <w:rtl/>
                <w:lang w:bidi="fa-IR"/>
              </w:rPr>
              <w:t>توضی</w:t>
            </w:r>
            <w:r w:rsidRPr="006D738A">
              <w:rPr>
                <w:rFonts w:cs="B Nazanin" w:hint="cs"/>
                <w:sz w:val="24"/>
                <w:szCs w:val="24"/>
                <w:rtl/>
                <w:lang w:bidi="fa-IR"/>
              </w:rPr>
              <w:t>ح</w:t>
            </w:r>
          </w:p>
        </w:tc>
        <w:tc>
          <w:tcPr>
            <w:tcW w:w="163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C39D05D" w14:textId="77777777" w:rsidR="00442623" w:rsidRPr="00E559AE" w:rsidRDefault="00442623" w:rsidP="00E559AE">
            <w:pPr>
              <w:jc w:val="center"/>
              <w:rPr>
                <w:rFonts w:ascii="Times New Roman" w:hAnsi="Times New Roman" w:cs="Times New Roman"/>
                <w:b/>
                <w:bCs/>
                <w:sz w:val="24"/>
                <w:szCs w:val="24"/>
              </w:rPr>
            </w:pPr>
            <w:r w:rsidRPr="00E559AE">
              <w:rPr>
                <w:rFonts w:ascii="Times New Roman" w:hAnsi="Times New Roman" w:cs="Times New Roman"/>
                <w:b/>
                <w:bCs/>
                <w:sz w:val="24"/>
                <w:szCs w:val="24"/>
              </w:rPr>
              <w:t>Type</w:t>
            </w:r>
          </w:p>
        </w:tc>
        <w:tc>
          <w:tcPr>
            <w:tcW w:w="187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0FB6649" w14:textId="77777777" w:rsidR="00442623" w:rsidRPr="00E559AE" w:rsidRDefault="00442623" w:rsidP="00E559AE">
            <w:pPr>
              <w:jc w:val="center"/>
              <w:rPr>
                <w:rFonts w:ascii="Times New Roman" w:hAnsi="Times New Roman" w:cs="Times New Roman"/>
                <w:b/>
                <w:bCs/>
                <w:sz w:val="24"/>
                <w:szCs w:val="24"/>
                <w:rtl/>
              </w:rPr>
            </w:pPr>
            <w:r w:rsidRPr="00E559AE">
              <w:rPr>
                <w:rFonts w:ascii="Times New Roman" w:hAnsi="Times New Roman" w:cs="Times New Roman"/>
                <w:b/>
                <w:bCs/>
                <w:sz w:val="24"/>
                <w:szCs w:val="24"/>
              </w:rPr>
              <w:t>Name</w:t>
            </w:r>
          </w:p>
        </w:tc>
      </w:tr>
      <w:tr w:rsidR="00442623" w:rsidRPr="000E7955" w14:paraId="2E03A2FA" w14:textId="77777777" w:rsidTr="00022F30">
        <w:trPr>
          <w:jc w:val="center"/>
        </w:trPr>
        <w:tc>
          <w:tcPr>
            <w:tcW w:w="2530" w:type="dxa"/>
            <w:tcBorders>
              <w:top w:val="single" w:sz="4" w:space="0" w:color="auto"/>
              <w:left w:val="single" w:sz="4" w:space="0" w:color="auto"/>
              <w:bottom w:val="single" w:sz="4" w:space="0" w:color="auto"/>
              <w:right w:val="single" w:sz="4" w:space="0" w:color="auto"/>
            </w:tcBorders>
            <w:vAlign w:val="center"/>
          </w:tcPr>
          <w:p w14:paraId="5734F305" w14:textId="77777777" w:rsidR="00442623" w:rsidRPr="006D738A" w:rsidRDefault="00E559AE" w:rsidP="002E0E97">
            <w:pPr>
              <w:bidi/>
              <w:jc w:val="center"/>
              <w:rPr>
                <w:rFonts w:cs="B Nazanin"/>
                <w:sz w:val="24"/>
                <w:szCs w:val="24"/>
                <w:rtl/>
              </w:rPr>
            </w:pPr>
            <w:r>
              <w:rPr>
                <w:rFonts w:cs="B Nazanin" w:hint="cs"/>
                <w:sz w:val="24"/>
                <w:szCs w:val="24"/>
                <w:rtl/>
              </w:rPr>
              <w:t>10</w:t>
            </w:r>
          </w:p>
        </w:tc>
        <w:tc>
          <w:tcPr>
            <w:tcW w:w="1781" w:type="dxa"/>
            <w:tcBorders>
              <w:top w:val="single" w:sz="4" w:space="0" w:color="auto"/>
              <w:left w:val="single" w:sz="4" w:space="0" w:color="auto"/>
              <w:bottom w:val="single" w:sz="4" w:space="0" w:color="auto"/>
              <w:right w:val="single" w:sz="4" w:space="0" w:color="auto"/>
            </w:tcBorders>
          </w:tcPr>
          <w:p w14:paraId="255BEDFF" w14:textId="77777777" w:rsidR="00442623" w:rsidRPr="006D738A" w:rsidRDefault="00442623" w:rsidP="00E559AE">
            <w:pPr>
              <w:bidi/>
              <w:jc w:val="center"/>
              <w:rPr>
                <w:rFonts w:cs="B Nazanin"/>
                <w:sz w:val="24"/>
                <w:szCs w:val="24"/>
                <w:rtl/>
                <w:lang w:bidi="fa-IR"/>
              </w:rPr>
            </w:pPr>
            <w:r w:rsidRPr="006D738A">
              <w:rPr>
                <w:rFonts w:cs="B Nazanin" w:hint="cs"/>
                <w:sz w:val="24"/>
                <w:szCs w:val="24"/>
                <w:rtl/>
              </w:rPr>
              <w:t xml:space="preserve">کد </w:t>
            </w:r>
            <w:r w:rsidR="00E559AE">
              <w:rPr>
                <w:rFonts w:cs="B Nazanin" w:hint="cs"/>
                <w:sz w:val="24"/>
                <w:szCs w:val="24"/>
                <w:rtl/>
                <w:lang w:bidi="fa-IR"/>
              </w:rPr>
              <w:t>منطقه آمایش</w:t>
            </w:r>
          </w:p>
        </w:tc>
        <w:tc>
          <w:tcPr>
            <w:tcW w:w="1638" w:type="dxa"/>
            <w:tcBorders>
              <w:top w:val="single" w:sz="4" w:space="0" w:color="auto"/>
              <w:left w:val="single" w:sz="4" w:space="0" w:color="auto"/>
              <w:bottom w:val="single" w:sz="4" w:space="0" w:color="auto"/>
              <w:right w:val="single" w:sz="4" w:space="0" w:color="auto"/>
            </w:tcBorders>
            <w:vAlign w:val="center"/>
          </w:tcPr>
          <w:p w14:paraId="52C607AF" w14:textId="77777777" w:rsidR="00442623" w:rsidRPr="0086014B" w:rsidRDefault="00E559AE" w:rsidP="00E559AE">
            <w:pPr>
              <w:rPr>
                <w:rFonts w:ascii="Times New Roman" w:hAnsi="Times New Roman" w:cs="Times New Roman"/>
                <w:sz w:val="24"/>
                <w:szCs w:val="24"/>
              </w:rPr>
            </w:pPr>
            <w:r w:rsidRPr="0086014B">
              <w:rPr>
                <w:rFonts w:ascii="Times New Roman" w:hAnsi="Times New Roman" w:cs="Times New Roman"/>
                <w:sz w:val="24"/>
                <w:szCs w:val="24"/>
              </w:rPr>
              <w:t>Int, PK</w:t>
            </w:r>
          </w:p>
        </w:tc>
        <w:tc>
          <w:tcPr>
            <w:tcW w:w="1877" w:type="dxa"/>
            <w:tcBorders>
              <w:top w:val="single" w:sz="4" w:space="0" w:color="auto"/>
              <w:left w:val="single" w:sz="4" w:space="0" w:color="auto"/>
              <w:bottom w:val="single" w:sz="4" w:space="0" w:color="auto"/>
              <w:right w:val="single" w:sz="4" w:space="0" w:color="auto"/>
            </w:tcBorders>
            <w:vAlign w:val="center"/>
          </w:tcPr>
          <w:p w14:paraId="12219952" w14:textId="77777777" w:rsidR="00442623" w:rsidRPr="0086014B" w:rsidRDefault="0086014B" w:rsidP="00E559AE">
            <w:pPr>
              <w:rPr>
                <w:rFonts w:ascii="Times New Roman" w:hAnsi="Times New Roman" w:cs="Times New Roman"/>
                <w:sz w:val="24"/>
                <w:szCs w:val="24"/>
                <w:rtl/>
              </w:rPr>
            </w:pPr>
            <w:r w:rsidRPr="00E559AE">
              <w:rPr>
                <w:rFonts w:ascii="Times New Roman" w:hAnsi="Times New Roman" w:cs="Times New Roman"/>
                <w:sz w:val="24"/>
                <w:szCs w:val="24"/>
              </w:rPr>
              <w:t>Az</w:t>
            </w:r>
            <w:r>
              <w:rPr>
                <w:rFonts w:ascii="Times New Roman" w:hAnsi="Times New Roman" w:cs="Times New Roman"/>
                <w:sz w:val="24"/>
                <w:szCs w:val="24"/>
              </w:rPr>
              <w:t>Code</w:t>
            </w:r>
          </w:p>
        </w:tc>
      </w:tr>
      <w:tr w:rsidR="00442623" w:rsidRPr="000E7955" w14:paraId="55609618" w14:textId="77777777" w:rsidTr="00022F30">
        <w:trPr>
          <w:jc w:val="center"/>
        </w:trPr>
        <w:tc>
          <w:tcPr>
            <w:tcW w:w="2530" w:type="dxa"/>
            <w:tcBorders>
              <w:top w:val="single" w:sz="4" w:space="0" w:color="auto"/>
              <w:left w:val="single" w:sz="4" w:space="0" w:color="auto"/>
              <w:bottom w:val="single" w:sz="4" w:space="0" w:color="auto"/>
              <w:right w:val="single" w:sz="4" w:space="0" w:color="auto"/>
            </w:tcBorders>
            <w:vAlign w:val="center"/>
          </w:tcPr>
          <w:p w14:paraId="5C900F89" w14:textId="77777777" w:rsidR="00442623" w:rsidRPr="006D738A" w:rsidRDefault="00E559AE" w:rsidP="002E0E97">
            <w:pPr>
              <w:bidi/>
              <w:jc w:val="center"/>
              <w:rPr>
                <w:rFonts w:cs="B Nazanin"/>
                <w:sz w:val="24"/>
                <w:szCs w:val="24"/>
                <w:rtl/>
              </w:rPr>
            </w:pPr>
            <w:r>
              <w:rPr>
                <w:rFonts w:cs="B Nazanin" w:hint="cs"/>
                <w:sz w:val="24"/>
                <w:szCs w:val="24"/>
                <w:rtl/>
              </w:rPr>
              <w:t>منطقه ده</w:t>
            </w:r>
          </w:p>
        </w:tc>
        <w:tc>
          <w:tcPr>
            <w:tcW w:w="1781" w:type="dxa"/>
            <w:tcBorders>
              <w:top w:val="single" w:sz="4" w:space="0" w:color="auto"/>
              <w:left w:val="single" w:sz="4" w:space="0" w:color="auto"/>
              <w:bottom w:val="single" w:sz="4" w:space="0" w:color="auto"/>
              <w:right w:val="single" w:sz="4" w:space="0" w:color="auto"/>
            </w:tcBorders>
            <w:vAlign w:val="center"/>
          </w:tcPr>
          <w:p w14:paraId="1DB0D5E2" w14:textId="77777777" w:rsidR="00442623" w:rsidRPr="006D738A" w:rsidRDefault="00E559AE" w:rsidP="002E0E97">
            <w:pPr>
              <w:bidi/>
              <w:jc w:val="center"/>
              <w:rPr>
                <w:rFonts w:cs="B Nazanin"/>
                <w:sz w:val="24"/>
                <w:szCs w:val="24"/>
                <w:rtl/>
              </w:rPr>
            </w:pPr>
            <w:r>
              <w:rPr>
                <w:rFonts w:cs="B Nazanin" w:hint="cs"/>
                <w:sz w:val="24"/>
                <w:szCs w:val="24"/>
                <w:rtl/>
              </w:rPr>
              <w:t>نام منطقه آمایش</w:t>
            </w:r>
          </w:p>
        </w:tc>
        <w:tc>
          <w:tcPr>
            <w:tcW w:w="1638" w:type="dxa"/>
            <w:tcBorders>
              <w:top w:val="single" w:sz="4" w:space="0" w:color="auto"/>
              <w:left w:val="single" w:sz="4" w:space="0" w:color="auto"/>
              <w:bottom w:val="single" w:sz="4" w:space="0" w:color="auto"/>
              <w:right w:val="single" w:sz="4" w:space="0" w:color="auto"/>
            </w:tcBorders>
            <w:vAlign w:val="center"/>
          </w:tcPr>
          <w:p w14:paraId="240A1426" w14:textId="77777777" w:rsidR="00442623" w:rsidRPr="0086014B" w:rsidRDefault="00442623" w:rsidP="00E559AE">
            <w:pPr>
              <w:rPr>
                <w:rFonts w:ascii="Times New Roman" w:hAnsi="Times New Roman" w:cs="Times New Roman"/>
                <w:sz w:val="24"/>
                <w:szCs w:val="24"/>
                <w:rtl/>
              </w:rPr>
            </w:pPr>
            <w:r w:rsidRPr="0086014B">
              <w:rPr>
                <w:rFonts w:ascii="Times New Roman" w:hAnsi="Times New Roman" w:cs="Times New Roman"/>
                <w:sz w:val="24"/>
                <w:szCs w:val="24"/>
              </w:rPr>
              <w:t>Nvarchar(50)</w:t>
            </w:r>
          </w:p>
        </w:tc>
        <w:tc>
          <w:tcPr>
            <w:tcW w:w="1877" w:type="dxa"/>
            <w:tcBorders>
              <w:top w:val="single" w:sz="4" w:space="0" w:color="auto"/>
              <w:left w:val="single" w:sz="4" w:space="0" w:color="auto"/>
              <w:bottom w:val="single" w:sz="4" w:space="0" w:color="auto"/>
              <w:right w:val="single" w:sz="4" w:space="0" w:color="auto"/>
            </w:tcBorders>
            <w:vAlign w:val="center"/>
          </w:tcPr>
          <w:p w14:paraId="31B3AF80" w14:textId="77777777" w:rsidR="00442623" w:rsidRPr="0086014B" w:rsidRDefault="00E559AE" w:rsidP="00E559AE">
            <w:pPr>
              <w:rPr>
                <w:rFonts w:ascii="Times New Roman" w:hAnsi="Times New Roman" w:cs="Times New Roman"/>
                <w:sz w:val="24"/>
                <w:szCs w:val="24"/>
                <w:rtl/>
              </w:rPr>
            </w:pPr>
            <w:r w:rsidRPr="0086014B">
              <w:rPr>
                <w:rFonts w:ascii="Times New Roman" w:hAnsi="Times New Roman" w:cs="Times New Roman"/>
                <w:sz w:val="24"/>
                <w:szCs w:val="24"/>
              </w:rPr>
              <w:t>Az</w:t>
            </w:r>
            <w:r w:rsidR="00442623" w:rsidRPr="0086014B">
              <w:rPr>
                <w:rFonts w:ascii="Times New Roman" w:hAnsi="Times New Roman" w:cs="Times New Roman"/>
                <w:sz w:val="24"/>
                <w:szCs w:val="24"/>
              </w:rPr>
              <w:t>Name</w:t>
            </w:r>
          </w:p>
        </w:tc>
      </w:tr>
    </w:tbl>
    <w:p w14:paraId="756AF354" w14:textId="77777777" w:rsidR="00442623" w:rsidRDefault="00442623" w:rsidP="00442623">
      <w:pPr>
        <w:bidi/>
        <w:rPr>
          <w:rFonts w:cs="B Nazanin"/>
          <w:sz w:val="24"/>
          <w:szCs w:val="24"/>
          <w:rtl/>
          <w:lang w:bidi="fa-IR"/>
        </w:rPr>
      </w:pPr>
    </w:p>
    <w:p w14:paraId="2305CAD7" w14:textId="77777777" w:rsidR="000E7955" w:rsidRPr="00010665" w:rsidRDefault="00604F92" w:rsidP="003417DA">
      <w:pPr>
        <w:pStyle w:val="Heading2"/>
        <w:numPr>
          <w:ilvl w:val="0"/>
          <w:numId w:val="44"/>
        </w:numPr>
        <w:bidi/>
        <w:rPr>
          <w:rFonts w:cs="B Nazanin"/>
          <w:rtl/>
          <w:lang w:bidi="fa-IR"/>
        </w:rPr>
      </w:pPr>
      <w:bookmarkStart w:id="15" w:name="_Toc478296072"/>
      <w:bookmarkStart w:id="16" w:name="جدول_4_بیمارستان"/>
      <w:r w:rsidRPr="00010665">
        <w:rPr>
          <w:rFonts w:cs="B Nazanin" w:hint="cs"/>
          <w:rtl/>
          <w:lang w:bidi="fa-IR"/>
        </w:rPr>
        <w:lastRenderedPageBreak/>
        <w:t>جدول بیمارستان های آموزشی/ غیر آموزشی</w:t>
      </w:r>
      <w:r w:rsidR="00022F30">
        <w:rPr>
          <w:rFonts w:cs="B Nazanin" w:hint="cs"/>
          <w:rtl/>
          <w:lang w:bidi="fa-IR"/>
        </w:rPr>
        <w:t xml:space="preserve">  </w:t>
      </w:r>
      <w:r w:rsidR="0025700E">
        <w:rPr>
          <w:rFonts w:cs="B Nazanin"/>
          <w:rtl/>
          <w:lang w:bidi="fa-IR"/>
        </w:rPr>
      </w:r>
      <w:r w:rsidR="0025700E">
        <w:rPr>
          <w:rFonts w:cs="B Nazanin"/>
          <w:lang w:bidi="fa-IR"/>
        </w:rPr>
        <w:pict w14:anchorId="4986FCD8">
          <v:shape id="Right Arrow 10" o:spid="_x0000_s1161" type="#_x0000_t13" href="#فهرست" style="width:11.35pt;height:11.35pt;rotation:-90;visibility:visible;mso-left-percent:-10001;mso-top-percent:-10001;mso-position-horizontal:absolute;mso-position-horizontal-relative:char;mso-position-vertical:absolute;mso-position-vertical-relative:line;mso-left-percent:-10001;mso-top-percent:-10001;v-text-anchor:middle" o:button="t" adj="10800" fillcolor="#5b9bd5 [3204]" strokecolor="#1f4d78 [1604]" strokeweight="1pt">
            <v:fill o:detectmouseclick="t"/>
            <w10:wrap type="none"/>
            <w10:anchorlock/>
          </v:shape>
        </w:pict>
      </w:r>
      <w:bookmarkEnd w:id="15"/>
    </w:p>
    <w:tbl>
      <w:tblPr>
        <w:bidiVisual/>
        <w:tblW w:w="0" w:type="auto"/>
        <w:jc w:val="center"/>
        <w:tblLook w:val="04A0" w:firstRow="1" w:lastRow="0" w:firstColumn="1" w:lastColumn="0" w:noHBand="0" w:noVBand="1"/>
      </w:tblPr>
      <w:tblGrid>
        <w:gridCol w:w="2126"/>
        <w:gridCol w:w="2551"/>
        <w:gridCol w:w="2127"/>
        <w:gridCol w:w="1701"/>
      </w:tblGrid>
      <w:tr w:rsidR="002E0E97" w:rsidRPr="000E7955" w14:paraId="211B1DC5" w14:textId="77777777" w:rsidTr="00022F30">
        <w:trPr>
          <w:jc w:val="center"/>
        </w:trPr>
        <w:tc>
          <w:tcPr>
            <w:tcW w:w="8505" w:type="dxa"/>
            <w:gridSpan w:val="4"/>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bookmarkEnd w:id="16"/>
          <w:p w14:paraId="30434E2F" w14:textId="77777777" w:rsidR="002E0E97" w:rsidRPr="00E559AE" w:rsidRDefault="002E0E97" w:rsidP="00C71987">
            <w:pPr>
              <w:bidi/>
              <w:jc w:val="center"/>
              <w:rPr>
                <w:rFonts w:asciiTheme="majorBidi" w:hAnsiTheme="majorBidi" w:cstheme="majorBidi"/>
                <w:b/>
                <w:bCs/>
                <w:sz w:val="24"/>
                <w:szCs w:val="24"/>
              </w:rPr>
            </w:pPr>
            <w:r w:rsidRPr="00604F92">
              <w:rPr>
                <w:rFonts w:cs="B Nazanin" w:hint="cs"/>
                <w:b/>
                <w:bCs/>
                <w:sz w:val="24"/>
                <w:szCs w:val="24"/>
                <w:rtl/>
                <w:lang w:bidi="fa-IR"/>
              </w:rPr>
              <w:t>جدول بیمارستان های آموزشی/ غیر آموزشی</w:t>
            </w:r>
            <w:r w:rsidR="00C71987">
              <w:rPr>
                <w:rFonts w:cs="B Nazanin" w:hint="cs"/>
                <w:b/>
                <w:bCs/>
                <w:sz w:val="24"/>
                <w:szCs w:val="24"/>
                <w:rtl/>
                <w:lang w:bidi="fa-IR"/>
              </w:rPr>
              <w:t>-</w:t>
            </w:r>
            <w:r w:rsidR="00C71987">
              <w:rPr>
                <w:rFonts w:cs="B Nazanin"/>
                <w:b/>
                <w:bCs/>
                <w:sz w:val="24"/>
                <w:szCs w:val="24"/>
                <w:lang w:bidi="fa-IR"/>
              </w:rPr>
              <w:t>tblHospital</w:t>
            </w:r>
          </w:p>
        </w:tc>
      </w:tr>
      <w:tr w:rsidR="00604F92" w:rsidRPr="000E7955" w14:paraId="747DAD07" w14:textId="77777777" w:rsidTr="00022F30">
        <w:trPr>
          <w:jc w:val="center"/>
        </w:trPr>
        <w:tc>
          <w:tcPr>
            <w:tcW w:w="2126"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851C6FD" w14:textId="77777777" w:rsidR="00604F92" w:rsidRPr="00E559AE" w:rsidRDefault="00604F92" w:rsidP="008B186B">
            <w:pPr>
              <w:bidi/>
              <w:jc w:val="center"/>
              <w:rPr>
                <w:rFonts w:cs="B Nazanin"/>
                <w:b/>
                <w:bCs/>
                <w:sz w:val="24"/>
                <w:szCs w:val="24"/>
                <w:rtl/>
              </w:rPr>
            </w:pPr>
            <w:r w:rsidRPr="00E559AE">
              <w:rPr>
                <w:rFonts w:cs="B Nazanin" w:hint="cs"/>
                <w:b/>
                <w:bCs/>
                <w:sz w:val="24"/>
                <w:szCs w:val="24"/>
                <w:rtl/>
              </w:rPr>
              <w:t>مثال</w:t>
            </w:r>
          </w:p>
        </w:tc>
        <w:tc>
          <w:tcPr>
            <w:tcW w:w="2551"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44BA921" w14:textId="77777777" w:rsidR="00604F92" w:rsidRPr="00E559AE" w:rsidRDefault="00604F92" w:rsidP="008B186B">
            <w:pPr>
              <w:bidi/>
              <w:jc w:val="center"/>
              <w:rPr>
                <w:rFonts w:cs="B Nazanin"/>
                <w:b/>
                <w:bCs/>
                <w:sz w:val="24"/>
                <w:szCs w:val="24"/>
                <w:rtl/>
                <w:lang w:bidi="fa-IR"/>
              </w:rPr>
            </w:pPr>
            <w:r w:rsidRPr="00E559AE">
              <w:rPr>
                <w:rFonts w:cs="B Nazanin" w:hint="cs"/>
                <w:b/>
                <w:bCs/>
                <w:sz w:val="24"/>
                <w:szCs w:val="24"/>
                <w:rtl/>
                <w:lang w:bidi="fa-IR"/>
              </w:rPr>
              <w:t>توضیح</w:t>
            </w:r>
          </w:p>
        </w:tc>
        <w:tc>
          <w:tcPr>
            <w:tcW w:w="212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5A4534B" w14:textId="77777777" w:rsidR="00604F92" w:rsidRPr="00E559AE" w:rsidRDefault="00604F92" w:rsidP="000B6680">
            <w:pPr>
              <w:jc w:val="center"/>
              <w:rPr>
                <w:rFonts w:asciiTheme="majorBidi" w:hAnsiTheme="majorBidi" w:cstheme="majorBidi"/>
                <w:b/>
                <w:bCs/>
                <w:sz w:val="24"/>
                <w:szCs w:val="24"/>
              </w:rPr>
            </w:pPr>
            <w:r w:rsidRPr="00E559AE">
              <w:rPr>
                <w:rFonts w:asciiTheme="majorBidi" w:hAnsiTheme="majorBidi" w:cstheme="majorBidi"/>
                <w:b/>
                <w:bCs/>
                <w:sz w:val="24"/>
                <w:szCs w:val="24"/>
              </w:rPr>
              <w:t>Type</w:t>
            </w:r>
          </w:p>
        </w:tc>
        <w:tc>
          <w:tcPr>
            <w:tcW w:w="1701"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C1C4B32" w14:textId="77777777" w:rsidR="00604F92" w:rsidRPr="00E559AE" w:rsidRDefault="00604F92" w:rsidP="000B6680">
            <w:pPr>
              <w:jc w:val="center"/>
              <w:rPr>
                <w:rFonts w:asciiTheme="majorBidi" w:hAnsiTheme="majorBidi" w:cstheme="majorBidi"/>
                <w:b/>
                <w:bCs/>
                <w:sz w:val="24"/>
                <w:szCs w:val="24"/>
                <w:rtl/>
              </w:rPr>
            </w:pPr>
            <w:r w:rsidRPr="00E559AE">
              <w:rPr>
                <w:rFonts w:asciiTheme="majorBidi" w:hAnsiTheme="majorBidi" w:cstheme="majorBidi"/>
                <w:b/>
                <w:bCs/>
                <w:sz w:val="24"/>
                <w:szCs w:val="24"/>
              </w:rPr>
              <w:t>Name</w:t>
            </w:r>
          </w:p>
        </w:tc>
      </w:tr>
      <w:tr w:rsidR="00604F92" w:rsidRPr="000E7955" w14:paraId="79A4536C" w14:textId="77777777" w:rsidTr="00022F30">
        <w:trPr>
          <w:jc w:val="center"/>
        </w:trPr>
        <w:tc>
          <w:tcPr>
            <w:tcW w:w="2126" w:type="dxa"/>
            <w:tcBorders>
              <w:top w:val="single" w:sz="4" w:space="0" w:color="auto"/>
              <w:left w:val="single" w:sz="4" w:space="0" w:color="auto"/>
              <w:bottom w:val="single" w:sz="4" w:space="0" w:color="auto"/>
              <w:right w:val="single" w:sz="4" w:space="0" w:color="auto"/>
            </w:tcBorders>
            <w:vAlign w:val="center"/>
          </w:tcPr>
          <w:p w14:paraId="1463ED04" w14:textId="77777777" w:rsidR="00604F92" w:rsidRPr="006D738A" w:rsidRDefault="00604F92" w:rsidP="0086014B">
            <w:pPr>
              <w:bidi/>
              <w:jc w:val="center"/>
              <w:rPr>
                <w:rFonts w:cs="B Nazanin"/>
                <w:sz w:val="24"/>
                <w:szCs w:val="24"/>
                <w:rtl/>
                <w:lang w:bidi="fa-IR"/>
              </w:rPr>
            </w:pPr>
            <w:r w:rsidRPr="006D738A">
              <w:rPr>
                <w:rFonts w:cs="B Nazanin" w:hint="cs"/>
                <w:sz w:val="24"/>
                <w:szCs w:val="24"/>
                <w:rtl/>
              </w:rPr>
              <w:t>2101</w:t>
            </w:r>
            <w:r w:rsidR="004B7E25">
              <w:rPr>
                <w:rFonts w:cs="B Nazanin" w:hint="cs"/>
                <w:sz w:val="24"/>
                <w:szCs w:val="24"/>
                <w:rtl/>
              </w:rPr>
              <w:t>01</w:t>
            </w:r>
            <w:r w:rsidR="0086014B">
              <w:rPr>
                <w:rFonts w:cs="B Nazanin" w:hint="cs"/>
                <w:sz w:val="24"/>
                <w:szCs w:val="24"/>
                <w:rtl/>
                <w:lang w:bidi="fa-IR"/>
              </w:rPr>
              <w:t>-</w:t>
            </w:r>
            <w:r w:rsidR="0086014B">
              <w:rPr>
                <w:rFonts w:cs="B Nazanin"/>
                <w:sz w:val="24"/>
                <w:szCs w:val="24"/>
              </w:rPr>
              <w:t xml:space="preserve"> SSCCXX</w:t>
            </w:r>
          </w:p>
        </w:tc>
        <w:tc>
          <w:tcPr>
            <w:tcW w:w="2551" w:type="dxa"/>
            <w:tcBorders>
              <w:top w:val="single" w:sz="4" w:space="0" w:color="auto"/>
              <w:left w:val="single" w:sz="4" w:space="0" w:color="auto"/>
              <w:bottom w:val="single" w:sz="4" w:space="0" w:color="auto"/>
              <w:right w:val="single" w:sz="4" w:space="0" w:color="auto"/>
            </w:tcBorders>
            <w:vAlign w:val="center"/>
          </w:tcPr>
          <w:p w14:paraId="58887583" w14:textId="77777777" w:rsidR="00604F92" w:rsidRPr="006D738A" w:rsidRDefault="00604F92" w:rsidP="00604F92">
            <w:pPr>
              <w:bidi/>
              <w:jc w:val="center"/>
              <w:rPr>
                <w:rFonts w:cs="B Nazanin"/>
                <w:sz w:val="24"/>
                <w:szCs w:val="24"/>
                <w:rtl/>
              </w:rPr>
            </w:pPr>
            <w:r w:rsidRPr="006D738A">
              <w:rPr>
                <w:rFonts w:cs="B Nazanin" w:hint="cs"/>
                <w:sz w:val="24"/>
                <w:szCs w:val="24"/>
                <w:rtl/>
              </w:rPr>
              <w:t xml:space="preserve">کد </w:t>
            </w:r>
            <w:r>
              <w:rPr>
                <w:rFonts w:cs="B Nazanin" w:hint="cs"/>
                <w:sz w:val="24"/>
                <w:szCs w:val="24"/>
                <w:rtl/>
              </w:rPr>
              <w:t>بیمارستان</w:t>
            </w:r>
          </w:p>
        </w:tc>
        <w:tc>
          <w:tcPr>
            <w:tcW w:w="2127" w:type="dxa"/>
            <w:tcBorders>
              <w:top w:val="single" w:sz="4" w:space="0" w:color="auto"/>
              <w:left w:val="single" w:sz="4" w:space="0" w:color="auto"/>
              <w:bottom w:val="single" w:sz="4" w:space="0" w:color="auto"/>
              <w:right w:val="single" w:sz="4" w:space="0" w:color="auto"/>
            </w:tcBorders>
            <w:vAlign w:val="center"/>
          </w:tcPr>
          <w:p w14:paraId="0611123D" w14:textId="77777777" w:rsidR="00604F92" w:rsidRPr="00E559AE" w:rsidRDefault="00604F92" w:rsidP="00E559AE">
            <w:pPr>
              <w:rPr>
                <w:rFonts w:asciiTheme="majorBidi" w:hAnsiTheme="majorBidi" w:cstheme="majorBidi"/>
                <w:sz w:val="24"/>
                <w:szCs w:val="24"/>
                <w:rtl/>
              </w:rPr>
            </w:pPr>
            <w:r w:rsidRPr="00E559AE">
              <w:rPr>
                <w:rFonts w:asciiTheme="majorBidi" w:hAnsiTheme="majorBidi" w:cstheme="majorBidi"/>
                <w:sz w:val="24"/>
                <w:szCs w:val="24"/>
              </w:rPr>
              <w:t>char(</w:t>
            </w:r>
            <w:r w:rsidR="00226E8E" w:rsidRPr="00E559AE">
              <w:rPr>
                <w:rFonts w:asciiTheme="majorBidi" w:hAnsiTheme="majorBidi" w:cstheme="majorBidi"/>
                <w:sz w:val="24"/>
                <w:szCs w:val="24"/>
              </w:rPr>
              <w:t>6</w:t>
            </w:r>
            <w:r w:rsidRPr="00E559AE">
              <w:rPr>
                <w:rFonts w:asciiTheme="majorBidi" w:hAnsiTheme="majorBidi" w:cstheme="majorBidi"/>
                <w:sz w:val="24"/>
                <w:szCs w:val="24"/>
              </w:rPr>
              <w:t>)</w:t>
            </w:r>
            <w:r w:rsidR="009E7B38">
              <w:rPr>
                <w:rFonts w:asciiTheme="majorBidi" w:hAnsiTheme="majorBidi" w:cstheme="majorBidi"/>
                <w:sz w:val="24"/>
                <w:szCs w:val="24"/>
              </w:rPr>
              <w:t>, PK</w:t>
            </w:r>
          </w:p>
        </w:tc>
        <w:tc>
          <w:tcPr>
            <w:tcW w:w="1701" w:type="dxa"/>
            <w:tcBorders>
              <w:top w:val="single" w:sz="4" w:space="0" w:color="auto"/>
              <w:left w:val="single" w:sz="4" w:space="0" w:color="auto"/>
              <w:bottom w:val="single" w:sz="4" w:space="0" w:color="auto"/>
              <w:right w:val="single" w:sz="4" w:space="0" w:color="auto"/>
            </w:tcBorders>
            <w:vAlign w:val="center"/>
          </w:tcPr>
          <w:p w14:paraId="57F553FF" w14:textId="77777777" w:rsidR="00604F92" w:rsidRPr="00E559AE" w:rsidRDefault="00604F92" w:rsidP="00E559AE">
            <w:pPr>
              <w:rPr>
                <w:rFonts w:asciiTheme="majorBidi" w:hAnsiTheme="majorBidi" w:cstheme="majorBidi"/>
                <w:sz w:val="24"/>
                <w:szCs w:val="24"/>
                <w:rtl/>
              </w:rPr>
            </w:pPr>
            <w:r w:rsidRPr="00E559AE">
              <w:rPr>
                <w:rFonts w:asciiTheme="majorBidi" w:hAnsiTheme="majorBidi" w:cstheme="majorBidi"/>
                <w:sz w:val="24"/>
                <w:szCs w:val="24"/>
              </w:rPr>
              <w:t>HospCode</w:t>
            </w:r>
          </w:p>
        </w:tc>
      </w:tr>
      <w:tr w:rsidR="00604F92" w:rsidRPr="000E7955" w14:paraId="4258B541" w14:textId="77777777" w:rsidTr="00022F30">
        <w:trPr>
          <w:jc w:val="center"/>
        </w:trPr>
        <w:tc>
          <w:tcPr>
            <w:tcW w:w="2126" w:type="dxa"/>
            <w:tcBorders>
              <w:top w:val="single" w:sz="4" w:space="0" w:color="auto"/>
              <w:left w:val="single" w:sz="4" w:space="0" w:color="auto"/>
              <w:bottom w:val="single" w:sz="4" w:space="0" w:color="auto"/>
              <w:right w:val="single" w:sz="4" w:space="0" w:color="auto"/>
            </w:tcBorders>
            <w:vAlign w:val="center"/>
          </w:tcPr>
          <w:p w14:paraId="302144C1" w14:textId="77777777" w:rsidR="00604F92" w:rsidRPr="006D738A" w:rsidRDefault="00604F92" w:rsidP="00604F92">
            <w:pPr>
              <w:bidi/>
              <w:jc w:val="center"/>
              <w:rPr>
                <w:rFonts w:cs="B Nazanin"/>
                <w:sz w:val="24"/>
                <w:szCs w:val="24"/>
                <w:rtl/>
              </w:rPr>
            </w:pPr>
            <w:r>
              <w:rPr>
                <w:rFonts w:cs="B Nazanin" w:hint="cs"/>
                <w:sz w:val="24"/>
                <w:szCs w:val="24"/>
                <w:rtl/>
              </w:rPr>
              <w:t>طالقانی</w:t>
            </w:r>
          </w:p>
        </w:tc>
        <w:tc>
          <w:tcPr>
            <w:tcW w:w="2551" w:type="dxa"/>
            <w:tcBorders>
              <w:top w:val="single" w:sz="4" w:space="0" w:color="auto"/>
              <w:left w:val="single" w:sz="4" w:space="0" w:color="auto"/>
              <w:bottom w:val="single" w:sz="4" w:space="0" w:color="auto"/>
              <w:right w:val="single" w:sz="4" w:space="0" w:color="auto"/>
            </w:tcBorders>
            <w:vAlign w:val="center"/>
          </w:tcPr>
          <w:p w14:paraId="075776F5" w14:textId="77777777" w:rsidR="00604F92" w:rsidRPr="006D738A" w:rsidRDefault="00604F92" w:rsidP="00604F92">
            <w:pPr>
              <w:bidi/>
              <w:jc w:val="center"/>
              <w:rPr>
                <w:rFonts w:cs="B Nazanin"/>
                <w:sz w:val="24"/>
                <w:szCs w:val="24"/>
                <w:rtl/>
              </w:rPr>
            </w:pPr>
            <w:r>
              <w:rPr>
                <w:rFonts w:cs="B Nazanin" w:hint="cs"/>
                <w:sz w:val="24"/>
                <w:szCs w:val="24"/>
                <w:rtl/>
              </w:rPr>
              <w:t>نام</w:t>
            </w:r>
            <w:r w:rsidRPr="006D738A">
              <w:rPr>
                <w:rFonts w:cs="B Nazanin" w:hint="cs"/>
                <w:sz w:val="24"/>
                <w:szCs w:val="24"/>
                <w:rtl/>
              </w:rPr>
              <w:t xml:space="preserve"> </w:t>
            </w:r>
            <w:r>
              <w:rPr>
                <w:rFonts w:cs="B Nazanin" w:hint="cs"/>
                <w:sz w:val="24"/>
                <w:szCs w:val="24"/>
                <w:rtl/>
              </w:rPr>
              <w:t>بیمارستان</w:t>
            </w:r>
          </w:p>
        </w:tc>
        <w:tc>
          <w:tcPr>
            <w:tcW w:w="2127" w:type="dxa"/>
            <w:tcBorders>
              <w:top w:val="single" w:sz="4" w:space="0" w:color="auto"/>
              <w:left w:val="single" w:sz="4" w:space="0" w:color="auto"/>
              <w:bottom w:val="single" w:sz="4" w:space="0" w:color="auto"/>
              <w:right w:val="single" w:sz="4" w:space="0" w:color="auto"/>
            </w:tcBorders>
            <w:vAlign w:val="center"/>
          </w:tcPr>
          <w:p w14:paraId="417B5C7C" w14:textId="77777777" w:rsidR="00604F92" w:rsidRPr="00E559AE" w:rsidRDefault="00604F92" w:rsidP="00E559AE">
            <w:pPr>
              <w:rPr>
                <w:rFonts w:asciiTheme="majorBidi" w:hAnsiTheme="majorBidi" w:cstheme="majorBidi"/>
                <w:sz w:val="24"/>
                <w:szCs w:val="24"/>
                <w:rtl/>
              </w:rPr>
            </w:pPr>
            <w:r w:rsidRPr="00E559AE">
              <w:rPr>
                <w:rFonts w:asciiTheme="majorBidi" w:hAnsiTheme="majorBidi" w:cstheme="majorBidi"/>
                <w:sz w:val="24"/>
                <w:szCs w:val="24"/>
              </w:rPr>
              <w:t>Nvarchar(50)</w:t>
            </w:r>
          </w:p>
        </w:tc>
        <w:tc>
          <w:tcPr>
            <w:tcW w:w="1701" w:type="dxa"/>
            <w:tcBorders>
              <w:top w:val="single" w:sz="4" w:space="0" w:color="auto"/>
              <w:left w:val="single" w:sz="4" w:space="0" w:color="auto"/>
              <w:bottom w:val="single" w:sz="4" w:space="0" w:color="auto"/>
              <w:right w:val="single" w:sz="4" w:space="0" w:color="auto"/>
            </w:tcBorders>
            <w:vAlign w:val="center"/>
          </w:tcPr>
          <w:p w14:paraId="3497E5D4" w14:textId="77777777" w:rsidR="00604F92" w:rsidRPr="00E559AE" w:rsidRDefault="00604F92" w:rsidP="00E559AE">
            <w:pPr>
              <w:rPr>
                <w:rFonts w:asciiTheme="majorBidi" w:hAnsiTheme="majorBidi" w:cstheme="majorBidi"/>
                <w:sz w:val="24"/>
                <w:szCs w:val="24"/>
                <w:rtl/>
              </w:rPr>
            </w:pPr>
            <w:r w:rsidRPr="00E559AE">
              <w:rPr>
                <w:rFonts w:asciiTheme="majorBidi" w:hAnsiTheme="majorBidi" w:cstheme="majorBidi"/>
                <w:sz w:val="24"/>
                <w:szCs w:val="24"/>
              </w:rPr>
              <w:t>HospName</w:t>
            </w:r>
          </w:p>
        </w:tc>
      </w:tr>
      <w:tr w:rsidR="00604F92" w:rsidRPr="000E7955" w14:paraId="7E474ED5" w14:textId="77777777" w:rsidTr="00022F30">
        <w:trPr>
          <w:jc w:val="center"/>
        </w:trPr>
        <w:tc>
          <w:tcPr>
            <w:tcW w:w="2126" w:type="dxa"/>
            <w:tcBorders>
              <w:top w:val="single" w:sz="4" w:space="0" w:color="auto"/>
              <w:left w:val="single" w:sz="4" w:space="0" w:color="auto"/>
              <w:bottom w:val="single" w:sz="4" w:space="0" w:color="auto"/>
              <w:right w:val="single" w:sz="4" w:space="0" w:color="auto"/>
            </w:tcBorders>
            <w:vAlign w:val="center"/>
          </w:tcPr>
          <w:p w14:paraId="602E6424" w14:textId="77777777" w:rsidR="00604F92" w:rsidRPr="006D738A" w:rsidRDefault="00604F92" w:rsidP="00604F92">
            <w:pPr>
              <w:bidi/>
              <w:jc w:val="center"/>
              <w:rPr>
                <w:rFonts w:cs="B Nazanin"/>
                <w:sz w:val="24"/>
                <w:szCs w:val="24"/>
                <w:rtl/>
              </w:rPr>
            </w:pPr>
            <w:r w:rsidRPr="006D738A">
              <w:rPr>
                <w:rFonts w:cs="B Nazanin" w:hint="cs"/>
                <w:sz w:val="24"/>
                <w:szCs w:val="24"/>
                <w:rtl/>
              </w:rPr>
              <w:t>2101</w:t>
            </w:r>
          </w:p>
        </w:tc>
        <w:tc>
          <w:tcPr>
            <w:tcW w:w="2551" w:type="dxa"/>
            <w:tcBorders>
              <w:top w:val="single" w:sz="4" w:space="0" w:color="auto"/>
              <w:left w:val="single" w:sz="4" w:space="0" w:color="auto"/>
              <w:bottom w:val="single" w:sz="4" w:space="0" w:color="auto"/>
              <w:right w:val="single" w:sz="4" w:space="0" w:color="auto"/>
            </w:tcBorders>
            <w:vAlign w:val="center"/>
          </w:tcPr>
          <w:p w14:paraId="6EC497A3" w14:textId="77777777" w:rsidR="00604F92" w:rsidRPr="006D738A" w:rsidRDefault="00604F92" w:rsidP="00604F92">
            <w:pPr>
              <w:bidi/>
              <w:jc w:val="center"/>
              <w:rPr>
                <w:rFonts w:cs="B Nazanin"/>
                <w:sz w:val="24"/>
                <w:szCs w:val="24"/>
                <w:rtl/>
              </w:rPr>
            </w:pPr>
            <w:r w:rsidRPr="006D738A">
              <w:rPr>
                <w:rFonts w:cs="B Nazanin" w:hint="cs"/>
                <w:sz w:val="24"/>
                <w:szCs w:val="24"/>
                <w:rtl/>
              </w:rPr>
              <w:t>کد دانشگاه/دانشکده</w:t>
            </w:r>
            <w:r w:rsidR="00226E8E">
              <w:rPr>
                <w:rFonts w:cs="B Nazanin" w:hint="cs"/>
                <w:sz w:val="24"/>
                <w:szCs w:val="24"/>
                <w:rtl/>
              </w:rPr>
              <w:t xml:space="preserve"> </w:t>
            </w:r>
            <w:r w:rsidR="00226E8E">
              <w:rPr>
                <w:rFonts w:ascii="Sakkal Majalla" w:hAnsi="Sakkal Majalla" w:cs="Sakkal Majalla" w:hint="cs"/>
                <w:sz w:val="24"/>
                <w:szCs w:val="24"/>
                <w:rtl/>
              </w:rPr>
              <w:t>–</w:t>
            </w:r>
            <w:r w:rsidR="00226E8E">
              <w:rPr>
                <w:rFonts w:cs="B Nazanin" w:hint="cs"/>
                <w:sz w:val="24"/>
                <w:szCs w:val="24"/>
                <w:rtl/>
              </w:rPr>
              <w:t xml:space="preserve"> </w:t>
            </w:r>
            <w:hyperlink w:anchor="جدول_3_دانشگاه_دانشکده_مستقل" w:history="1">
              <w:r w:rsidR="00226E8E" w:rsidRPr="007675A9">
                <w:rPr>
                  <w:rStyle w:val="Hyperlink"/>
                  <w:rFonts w:cs="B Nazanin" w:hint="cs"/>
                  <w:sz w:val="24"/>
                  <w:szCs w:val="24"/>
                  <w:rtl/>
                </w:rPr>
                <w:t>جدول 3</w:t>
              </w:r>
            </w:hyperlink>
          </w:p>
        </w:tc>
        <w:tc>
          <w:tcPr>
            <w:tcW w:w="2127" w:type="dxa"/>
            <w:tcBorders>
              <w:top w:val="single" w:sz="4" w:space="0" w:color="auto"/>
              <w:left w:val="single" w:sz="4" w:space="0" w:color="auto"/>
              <w:bottom w:val="single" w:sz="4" w:space="0" w:color="auto"/>
              <w:right w:val="single" w:sz="4" w:space="0" w:color="auto"/>
            </w:tcBorders>
            <w:vAlign w:val="center"/>
          </w:tcPr>
          <w:p w14:paraId="06FA2AE6" w14:textId="77777777" w:rsidR="00604F92" w:rsidRPr="00E559AE" w:rsidRDefault="00604F92" w:rsidP="00E559AE">
            <w:pPr>
              <w:rPr>
                <w:rFonts w:asciiTheme="majorBidi" w:hAnsiTheme="majorBidi" w:cstheme="majorBidi"/>
                <w:sz w:val="24"/>
                <w:szCs w:val="24"/>
                <w:rtl/>
              </w:rPr>
            </w:pPr>
            <w:r w:rsidRPr="00E559AE">
              <w:rPr>
                <w:rFonts w:asciiTheme="majorBidi" w:hAnsiTheme="majorBidi" w:cstheme="majorBidi"/>
                <w:sz w:val="24"/>
                <w:szCs w:val="24"/>
              </w:rPr>
              <w:t>Char(4)-</w:t>
            </w:r>
            <w:r w:rsidRPr="002E0E97">
              <w:rPr>
                <w:rFonts w:asciiTheme="majorBidi" w:hAnsiTheme="majorBidi" w:cstheme="majorBidi"/>
                <w:sz w:val="18"/>
                <w:szCs w:val="18"/>
              </w:rPr>
              <w:t>Allow Null</w:t>
            </w:r>
          </w:p>
        </w:tc>
        <w:tc>
          <w:tcPr>
            <w:tcW w:w="1701" w:type="dxa"/>
            <w:tcBorders>
              <w:top w:val="single" w:sz="4" w:space="0" w:color="auto"/>
              <w:left w:val="single" w:sz="4" w:space="0" w:color="auto"/>
              <w:bottom w:val="single" w:sz="4" w:space="0" w:color="auto"/>
              <w:right w:val="single" w:sz="4" w:space="0" w:color="auto"/>
            </w:tcBorders>
            <w:vAlign w:val="center"/>
          </w:tcPr>
          <w:p w14:paraId="464C7592" w14:textId="77777777" w:rsidR="00604F92" w:rsidRPr="00E559AE" w:rsidRDefault="00604F92" w:rsidP="00E559AE">
            <w:pPr>
              <w:rPr>
                <w:rFonts w:asciiTheme="majorBidi" w:hAnsiTheme="majorBidi" w:cstheme="majorBidi"/>
                <w:sz w:val="24"/>
                <w:szCs w:val="24"/>
                <w:rtl/>
              </w:rPr>
            </w:pPr>
            <w:r w:rsidRPr="00E559AE">
              <w:rPr>
                <w:rFonts w:asciiTheme="majorBidi" w:hAnsiTheme="majorBidi" w:cstheme="majorBidi"/>
                <w:sz w:val="24"/>
                <w:szCs w:val="24"/>
              </w:rPr>
              <w:t>UniCode</w:t>
            </w:r>
          </w:p>
        </w:tc>
      </w:tr>
      <w:tr w:rsidR="00604F92" w:rsidRPr="000E7955" w14:paraId="79920FD6" w14:textId="77777777" w:rsidTr="00022F30">
        <w:trPr>
          <w:jc w:val="center"/>
        </w:trPr>
        <w:tc>
          <w:tcPr>
            <w:tcW w:w="2126" w:type="dxa"/>
            <w:tcBorders>
              <w:top w:val="single" w:sz="4" w:space="0" w:color="auto"/>
              <w:left w:val="single" w:sz="4" w:space="0" w:color="auto"/>
              <w:bottom w:val="single" w:sz="4" w:space="0" w:color="auto"/>
              <w:right w:val="single" w:sz="4" w:space="0" w:color="auto"/>
            </w:tcBorders>
            <w:vAlign w:val="center"/>
          </w:tcPr>
          <w:p w14:paraId="10A837B2" w14:textId="77777777" w:rsidR="00604F92" w:rsidRPr="006D738A" w:rsidRDefault="00604F92" w:rsidP="00604F92">
            <w:pPr>
              <w:bidi/>
              <w:jc w:val="center"/>
              <w:rPr>
                <w:rFonts w:cs="B Nazanin"/>
                <w:sz w:val="24"/>
                <w:szCs w:val="24"/>
                <w:rtl/>
              </w:rPr>
            </w:pPr>
            <w:r>
              <w:rPr>
                <w:rFonts w:cs="B Nazanin" w:hint="cs"/>
                <w:sz w:val="24"/>
                <w:szCs w:val="24"/>
                <w:rtl/>
              </w:rPr>
              <w:t xml:space="preserve">آموزشی/غیرآموزشی </w:t>
            </w:r>
            <w:r>
              <w:rPr>
                <w:rFonts w:cs="B Nazanin"/>
                <w:sz w:val="24"/>
                <w:szCs w:val="24"/>
              </w:rPr>
              <w:t>T/F</w:t>
            </w:r>
          </w:p>
        </w:tc>
        <w:tc>
          <w:tcPr>
            <w:tcW w:w="2551" w:type="dxa"/>
            <w:tcBorders>
              <w:top w:val="single" w:sz="4" w:space="0" w:color="auto"/>
              <w:left w:val="single" w:sz="4" w:space="0" w:color="auto"/>
              <w:bottom w:val="single" w:sz="4" w:space="0" w:color="auto"/>
              <w:right w:val="single" w:sz="4" w:space="0" w:color="auto"/>
            </w:tcBorders>
          </w:tcPr>
          <w:p w14:paraId="206D53F3" w14:textId="77777777" w:rsidR="00604F92" w:rsidRPr="006D738A" w:rsidRDefault="00604F92" w:rsidP="00604F92">
            <w:pPr>
              <w:bidi/>
              <w:jc w:val="center"/>
              <w:rPr>
                <w:rFonts w:cs="B Nazanin"/>
                <w:sz w:val="24"/>
                <w:szCs w:val="24"/>
                <w:rtl/>
                <w:lang w:bidi="fa-IR"/>
              </w:rPr>
            </w:pPr>
            <w:r>
              <w:rPr>
                <w:rFonts w:cs="B Nazanin" w:hint="cs"/>
                <w:sz w:val="24"/>
                <w:szCs w:val="24"/>
                <w:rtl/>
                <w:lang w:bidi="fa-IR"/>
              </w:rPr>
              <w:t>آیا آموزشی است</w:t>
            </w:r>
          </w:p>
        </w:tc>
        <w:tc>
          <w:tcPr>
            <w:tcW w:w="2127" w:type="dxa"/>
            <w:tcBorders>
              <w:top w:val="single" w:sz="4" w:space="0" w:color="auto"/>
              <w:left w:val="single" w:sz="4" w:space="0" w:color="auto"/>
              <w:bottom w:val="single" w:sz="4" w:space="0" w:color="auto"/>
              <w:right w:val="single" w:sz="4" w:space="0" w:color="auto"/>
            </w:tcBorders>
            <w:vAlign w:val="center"/>
          </w:tcPr>
          <w:p w14:paraId="1D3A522B" w14:textId="77777777" w:rsidR="00604F92" w:rsidRPr="00E559AE" w:rsidRDefault="00604F92" w:rsidP="00E559AE">
            <w:pPr>
              <w:rPr>
                <w:rFonts w:asciiTheme="majorBidi" w:hAnsiTheme="majorBidi" w:cstheme="majorBidi"/>
                <w:sz w:val="24"/>
                <w:szCs w:val="24"/>
                <w:rtl/>
              </w:rPr>
            </w:pPr>
            <w:r w:rsidRPr="00E559AE">
              <w:rPr>
                <w:rFonts w:asciiTheme="majorBidi" w:hAnsiTheme="majorBidi" w:cstheme="majorBidi"/>
                <w:sz w:val="24"/>
                <w:szCs w:val="24"/>
              </w:rPr>
              <w:t>Bit</w:t>
            </w:r>
          </w:p>
        </w:tc>
        <w:tc>
          <w:tcPr>
            <w:tcW w:w="1701" w:type="dxa"/>
            <w:tcBorders>
              <w:top w:val="single" w:sz="4" w:space="0" w:color="auto"/>
              <w:left w:val="single" w:sz="4" w:space="0" w:color="auto"/>
              <w:bottom w:val="single" w:sz="4" w:space="0" w:color="auto"/>
              <w:right w:val="single" w:sz="4" w:space="0" w:color="auto"/>
            </w:tcBorders>
            <w:vAlign w:val="center"/>
          </w:tcPr>
          <w:p w14:paraId="616EFAA2" w14:textId="77777777" w:rsidR="00604F92" w:rsidRPr="00E559AE" w:rsidRDefault="00604F92" w:rsidP="00E559AE">
            <w:pPr>
              <w:rPr>
                <w:rFonts w:asciiTheme="majorBidi" w:hAnsiTheme="majorBidi" w:cstheme="majorBidi"/>
                <w:sz w:val="24"/>
                <w:szCs w:val="24"/>
                <w:rtl/>
              </w:rPr>
            </w:pPr>
            <w:r w:rsidRPr="00E559AE">
              <w:rPr>
                <w:rFonts w:asciiTheme="majorBidi" w:hAnsiTheme="majorBidi" w:cstheme="majorBidi"/>
                <w:sz w:val="24"/>
                <w:szCs w:val="24"/>
              </w:rPr>
              <w:t>isEducational</w:t>
            </w:r>
          </w:p>
        </w:tc>
      </w:tr>
      <w:tr w:rsidR="00604F92" w:rsidRPr="000E7955" w14:paraId="71F80390" w14:textId="77777777" w:rsidTr="00022F30">
        <w:trPr>
          <w:jc w:val="center"/>
        </w:trPr>
        <w:tc>
          <w:tcPr>
            <w:tcW w:w="2126" w:type="dxa"/>
            <w:tcBorders>
              <w:top w:val="single" w:sz="4" w:space="0" w:color="auto"/>
              <w:left w:val="single" w:sz="4" w:space="0" w:color="auto"/>
              <w:bottom w:val="single" w:sz="4" w:space="0" w:color="auto"/>
              <w:right w:val="single" w:sz="4" w:space="0" w:color="auto"/>
            </w:tcBorders>
            <w:vAlign w:val="center"/>
          </w:tcPr>
          <w:p w14:paraId="73766FA9" w14:textId="77777777" w:rsidR="00604F92" w:rsidRPr="006D738A" w:rsidRDefault="00604F92" w:rsidP="00604F92">
            <w:pPr>
              <w:bidi/>
              <w:jc w:val="center"/>
              <w:rPr>
                <w:rFonts w:cs="B Nazanin"/>
                <w:sz w:val="24"/>
                <w:szCs w:val="24"/>
              </w:rPr>
            </w:pPr>
            <w:r w:rsidRPr="006D738A">
              <w:rPr>
                <w:rFonts w:cs="B Nazanin" w:hint="cs"/>
                <w:sz w:val="24"/>
                <w:szCs w:val="24"/>
                <w:rtl/>
              </w:rPr>
              <w:t>فعال / غیرفعال</w:t>
            </w:r>
            <w:r>
              <w:rPr>
                <w:rFonts w:cs="B Nazanin"/>
                <w:sz w:val="24"/>
                <w:szCs w:val="24"/>
              </w:rPr>
              <w:t>T/F</w:t>
            </w:r>
          </w:p>
        </w:tc>
        <w:tc>
          <w:tcPr>
            <w:tcW w:w="2551" w:type="dxa"/>
            <w:tcBorders>
              <w:top w:val="single" w:sz="4" w:space="0" w:color="auto"/>
              <w:left w:val="single" w:sz="4" w:space="0" w:color="auto"/>
              <w:bottom w:val="single" w:sz="4" w:space="0" w:color="auto"/>
              <w:right w:val="single" w:sz="4" w:space="0" w:color="auto"/>
            </w:tcBorders>
          </w:tcPr>
          <w:p w14:paraId="21A6AE64" w14:textId="77777777" w:rsidR="00604F92" w:rsidRPr="006D738A" w:rsidRDefault="00604F92" w:rsidP="00604F92">
            <w:pPr>
              <w:bidi/>
              <w:jc w:val="center"/>
              <w:rPr>
                <w:rFonts w:cs="B Nazanin"/>
                <w:sz w:val="24"/>
                <w:szCs w:val="24"/>
                <w:rtl/>
              </w:rPr>
            </w:pPr>
            <w:r w:rsidRPr="006D738A">
              <w:rPr>
                <w:rFonts w:cs="B Nazanin" w:hint="cs"/>
                <w:sz w:val="24"/>
                <w:szCs w:val="24"/>
                <w:rtl/>
              </w:rPr>
              <w:t>وضعیت</w:t>
            </w:r>
          </w:p>
        </w:tc>
        <w:tc>
          <w:tcPr>
            <w:tcW w:w="2127" w:type="dxa"/>
            <w:tcBorders>
              <w:top w:val="single" w:sz="4" w:space="0" w:color="auto"/>
              <w:left w:val="single" w:sz="4" w:space="0" w:color="auto"/>
              <w:bottom w:val="single" w:sz="4" w:space="0" w:color="auto"/>
              <w:right w:val="single" w:sz="4" w:space="0" w:color="auto"/>
            </w:tcBorders>
            <w:vAlign w:val="center"/>
          </w:tcPr>
          <w:p w14:paraId="127CFFE2" w14:textId="77777777" w:rsidR="00604F92" w:rsidRPr="00E559AE" w:rsidRDefault="00604F92" w:rsidP="00E559AE">
            <w:pPr>
              <w:rPr>
                <w:rFonts w:asciiTheme="majorBidi" w:hAnsiTheme="majorBidi" w:cstheme="majorBidi"/>
                <w:sz w:val="24"/>
                <w:szCs w:val="24"/>
                <w:rtl/>
              </w:rPr>
            </w:pPr>
            <w:r w:rsidRPr="00E559AE">
              <w:rPr>
                <w:rFonts w:asciiTheme="majorBidi" w:hAnsiTheme="majorBidi" w:cstheme="majorBidi"/>
                <w:sz w:val="24"/>
                <w:szCs w:val="24"/>
              </w:rPr>
              <w:t>Bit</w:t>
            </w:r>
          </w:p>
        </w:tc>
        <w:tc>
          <w:tcPr>
            <w:tcW w:w="1701" w:type="dxa"/>
            <w:tcBorders>
              <w:top w:val="single" w:sz="4" w:space="0" w:color="auto"/>
              <w:left w:val="single" w:sz="4" w:space="0" w:color="auto"/>
              <w:bottom w:val="single" w:sz="4" w:space="0" w:color="auto"/>
              <w:right w:val="single" w:sz="4" w:space="0" w:color="auto"/>
            </w:tcBorders>
            <w:vAlign w:val="center"/>
          </w:tcPr>
          <w:p w14:paraId="60713480" w14:textId="77777777" w:rsidR="00604F92" w:rsidRPr="00E559AE" w:rsidRDefault="00604F92" w:rsidP="00E559AE">
            <w:pPr>
              <w:rPr>
                <w:rFonts w:asciiTheme="majorBidi" w:hAnsiTheme="majorBidi" w:cstheme="majorBidi"/>
                <w:sz w:val="24"/>
                <w:szCs w:val="24"/>
                <w:rtl/>
              </w:rPr>
            </w:pPr>
            <w:r w:rsidRPr="00E559AE">
              <w:rPr>
                <w:rFonts w:asciiTheme="majorBidi" w:hAnsiTheme="majorBidi" w:cstheme="majorBidi"/>
                <w:sz w:val="24"/>
                <w:szCs w:val="24"/>
              </w:rPr>
              <w:t>Status</w:t>
            </w:r>
          </w:p>
        </w:tc>
      </w:tr>
      <w:tr w:rsidR="00604F92" w:rsidRPr="000E7955" w14:paraId="41F05068" w14:textId="77777777" w:rsidTr="00022F30">
        <w:trPr>
          <w:jc w:val="center"/>
        </w:trPr>
        <w:tc>
          <w:tcPr>
            <w:tcW w:w="2126" w:type="dxa"/>
            <w:tcBorders>
              <w:top w:val="single" w:sz="4" w:space="0" w:color="auto"/>
              <w:left w:val="single" w:sz="4" w:space="0" w:color="auto"/>
              <w:bottom w:val="single" w:sz="4" w:space="0" w:color="auto"/>
              <w:right w:val="single" w:sz="4" w:space="0" w:color="auto"/>
            </w:tcBorders>
            <w:vAlign w:val="center"/>
          </w:tcPr>
          <w:p w14:paraId="52ADAF2F" w14:textId="77777777" w:rsidR="00604F92" w:rsidRPr="006D738A" w:rsidRDefault="00604F92" w:rsidP="00604F92">
            <w:pPr>
              <w:bidi/>
              <w:jc w:val="center"/>
              <w:rPr>
                <w:rFonts w:cs="B Nazanin"/>
                <w:sz w:val="24"/>
                <w:szCs w:val="24"/>
                <w:rtl/>
              </w:rPr>
            </w:pPr>
            <w:r w:rsidRPr="002E0E97">
              <w:rPr>
                <w:rFonts w:cs="B Nazanin" w:hint="cs"/>
                <w:rtl/>
              </w:rPr>
              <w:t>1:خصوصی 2:دولتی 3:ارتش 4:تامین اجتماعی 5:</w:t>
            </w:r>
          </w:p>
        </w:tc>
        <w:tc>
          <w:tcPr>
            <w:tcW w:w="2551" w:type="dxa"/>
            <w:tcBorders>
              <w:top w:val="single" w:sz="4" w:space="0" w:color="auto"/>
              <w:left w:val="single" w:sz="4" w:space="0" w:color="auto"/>
              <w:bottom w:val="single" w:sz="4" w:space="0" w:color="auto"/>
              <w:right w:val="single" w:sz="4" w:space="0" w:color="auto"/>
            </w:tcBorders>
            <w:vAlign w:val="center"/>
          </w:tcPr>
          <w:p w14:paraId="6C269249" w14:textId="77777777" w:rsidR="00604F92" w:rsidRDefault="00604F92" w:rsidP="00604F92">
            <w:pPr>
              <w:bidi/>
              <w:jc w:val="center"/>
              <w:rPr>
                <w:rFonts w:cs="B Nazanin"/>
                <w:sz w:val="24"/>
                <w:szCs w:val="24"/>
                <w:rtl/>
                <w:lang w:bidi="fa-IR"/>
              </w:rPr>
            </w:pPr>
            <w:r>
              <w:rPr>
                <w:rFonts w:cs="B Nazanin" w:hint="cs"/>
                <w:sz w:val="24"/>
                <w:szCs w:val="24"/>
                <w:rtl/>
                <w:lang w:bidi="fa-IR"/>
              </w:rPr>
              <w:t>کد نوع مالکیت</w:t>
            </w:r>
          </w:p>
          <w:p w14:paraId="1EC6F029" w14:textId="77777777" w:rsidR="00E67E2E" w:rsidRPr="006D738A" w:rsidRDefault="0025700E" w:rsidP="00E67E2E">
            <w:pPr>
              <w:bidi/>
              <w:jc w:val="center"/>
              <w:rPr>
                <w:rFonts w:cs="B Nazanin"/>
                <w:sz w:val="24"/>
                <w:szCs w:val="24"/>
                <w:rtl/>
                <w:lang w:bidi="fa-IR"/>
              </w:rPr>
            </w:pPr>
            <w:hyperlink w:anchor="جدول_4_1_نوع_مالکیت" w:history="1">
              <w:r w:rsidR="00E67E2E" w:rsidRPr="00E67E2E">
                <w:rPr>
                  <w:rStyle w:val="Hyperlink"/>
                  <w:rFonts w:cs="B Nazanin" w:hint="cs"/>
                  <w:sz w:val="24"/>
                  <w:szCs w:val="24"/>
                  <w:rtl/>
                  <w:lang w:bidi="fa-IR"/>
                </w:rPr>
                <w:t>جدول 4،1</w:t>
              </w:r>
            </w:hyperlink>
          </w:p>
        </w:tc>
        <w:tc>
          <w:tcPr>
            <w:tcW w:w="2127" w:type="dxa"/>
            <w:tcBorders>
              <w:top w:val="single" w:sz="4" w:space="0" w:color="auto"/>
              <w:left w:val="single" w:sz="4" w:space="0" w:color="auto"/>
              <w:bottom w:val="single" w:sz="4" w:space="0" w:color="auto"/>
              <w:right w:val="single" w:sz="4" w:space="0" w:color="auto"/>
            </w:tcBorders>
            <w:vAlign w:val="center"/>
          </w:tcPr>
          <w:p w14:paraId="50F80F43" w14:textId="77777777" w:rsidR="00604F92" w:rsidRPr="00E559AE" w:rsidRDefault="00604F92" w:rsidP="00E559AE">
            <w:pPr>
              <w:rPr>
                <w:rFonts w:asciiTheme="majorBidi" w:hAnsiTheme="majorBidi" w:cstheme="majorBidi"/>
                <w:sz w:val="24"/>
                <w:szCs w:val="24"/>
                <w:rtl/>
              </w:rPr>
            </w:pPr>
            <w:r w:rsidRPr="00E559AE">
              <w:rPr>
                <w:rFonts w:asciiTheme="majorBidi" w:hAnsiTheme="majorBidi" w:cstheme="majorBidi"/>
                <w:sz w:val="24"/>
                <w:szCs w:val="24"/>
              </w:rPr>
              <w:t>Int</w:t>
            </w:r>
          </w:p>
        </w:tc>
        <w:tc>
          <w:tcPr>
            <w:tcW w:w="1701" w:type="dxa"/>
            <w:tcBorders>
              <w:top w:val="single" w:sz="4" w:space="0" w:color="auto"/>
              <w:left w:val="single" w:sz="4" w:space="0" w:color="auto"/>
              <w:bottom w:val="single" w:sz="4" w:space="0" w:color="auto"/>
              <w:right w:val="single" w:sz="4" w:space="0" w:color="auto"/>
            </w:tcBorders>
            <w:vAlign w:val="center"/>
          </w:tcPr>
          <w:p w14:paraId="576E6A49" w14:textId="77777777" w:rsidR="00604F92" w:rsidRPr="0086014B" w:rsidRDefault="0086014B" w:rsidP="00E559AE">
            <w:pPr>
              <w:rPr>
                <w:rFonts w:asciiTheme="majorBidi" w:hAnsiTheme="majorBidi" w:cstheme="majorBidi"/>
                <w:sz w:val="24"/>
                <w:szCs w:val="24"/>
              </w:rPr>
            </w:pPr>
            <w:r w:rsidRPr="0086014B">
              <w:rPr>
                <w:rFonts w:ascii="Times New Roman" w:hAnsi="Times New Roman" w:cs="Times New Roman"/>
                <w:sz w:val="24"/>
                <w:szCs w:val="24"/>
              </w:rPr>
              <w:t>OTCode</w:t>
            </w:r>
          </w:p>
        </w:tc>
      </w:tr>
    </w:tbl>
    <w:p w14:paraId="3B49701C" w14:textId="77777777" w:rsidR="00E67E2E" w:rsidRDefault="00E67E2E" w:rsidP="00E67E2E">
      <w:pPr>
        <w:pStyle w:val="ListParagraph"/>
        <w:bidi/>
        <w:ind w:left="1440"/>
        <w:rPr>
          <w:rFonts w:cs="B Nazanin"/>
          <w:b/>
          <w:bCs/>
          <w:sz w:val="24"/>
          <w:szCs w:val="24"/>
          <w:lang w:bidi="fa-IR"/>
        </w:rPr>
      </w:pPr>
      <w:bookmarkStart w:id="17" w:name="جدول_4_1_نوع_مالکیت"/>
    </w:p>
    <w:p w14:paraId="0B5EC335" w14:textId="77777777" w:rsidR="0086014B" w:rsidRPr="00010665" w:rsidRDefault="0086014B" w:rsidP="003417DA">
      <w:pPr>
        <w:pStyle w:val="Heading2"/>
        <w:numPr>
          <w:ilvl w:val="1"/>
          <w:numId w:val="44"/>
        </w:numPr>
        <w:bidi/>
        <w:rPr>
          <w:rFonts w:cs="B Nazanin"/>
          <w:rtl/>
          <w:lang w:bidi="fa-IR"/>
        </w:rPr>
      </w:pPr>
      <w:bookmarkStart w:id="18" w:name="_Toc478296073"/>
      <w:r w:rsidRPr="00010665">
        <w:rPr>
          <w:rFonts w:cs="B Nazanin" w:hint="cs"/>
          <w:rtl/>
          <w:lang w:bidi="fa-IR"/>
        </w:rPr>
        <w:t>جدول نوع مالکیت</w:t>
      </w:r>
      <w:r w:rsidR="00022F30">
        <w:rPr>
          <w:rFonts w:cs="B Nazanin" w:hint="cs"/>
          <w:rtl/>
          <w:lang w:bidi="fa-IR"/>
        </w:rPr>
        <w:t xml:space="preserve">  </w:t>
      </w:r>
      <w:r w:rsidR="0025700E">
        <w:rPr>
          <w:rFonts w:cs="B Nazanin"/>
          <w:rtl/>
          <w:lang w:bidi="fa-IR"/>
        </w:rPr>
      </w:r>
      <w:r w:rsidR="0025700E">
        <w:rPr>
          <w:rFonts w:cs="B Nazanin"/>
          <w:lang w:bidi="fa-IR"/>
        </w:rPr>
        <w:pict w14:anchorId="17738129">
          <v:shape id="Right Arrow 11" o:spid="_x0000_s1160" type="#_x0000_t13" href="#فهرست" style="width:11.35pt;height:11.35pt;rotation:-90;visibility:visible;mso-left-percent:-10001;mso-top-percent:-10001;mso-position-horizontal:absolute;mso-position-horizontal-relative:char;mso-position-vertical:absolute;mso-position-vertical-relative:line;mso-left-percent:-10001;mso-top-percent:-10001;v-text-anchor:middle" o:button="t" adj="10800" fillcolor="#5b9bd5 [3204]" strokecolor="#1f4d78 [1604]" strokeweight="1pt">
            <v:fill o:detectmouseclick="t"/>
            <w10:wrap type="none"/>
            <w10:anchorlock/>
          </v:shape>
        </w:pict>
      </w:r>
      <w:bookmarkEnd w:id="18"/>
    </w:p>
    <w:tbl>
      <w:tblPr>
        <w:bidiVisual/>
        <w:tblW w:w="0" w:type="auto"/>
        <w:jc w:val="center"/>
        <w:tblLook w:val="04A0" w:firstRow="1" w:lastRow="0" w:firstColumn="1" w:lastColumn="0" w:noHBand="0" w:noVBand="1"/>
      </w:tblPr>
      <w:tblGrid>
        <w:gridCol w:w="2530"/>
        <w:gridCol w:w="1781"/>
        <w:gridCol w:w="1638"/>
        <w:gridCol w:w="1877"/>
      </w:tblGrid>
      <w:tr w:rsidR="0086014B" w:rsidRPr="000E7955" w14:paraId="63A917BB" w14:textId="77777777" w:rsidTr="00022F30">
        <w:trPr>
          <w:jc w:val="center"/>
        </w:trPr>
        <w:tc>
          <w:tcPr>
            <w:tcW w:w="7826" w:type="dxa"/>
            <w:gridSpan w:val="4"/>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bookmarkEnd w:id="17"/>
          <w:p w14:paraId="4D738459" w14:textId="77777777" w:rsidR="0086014B" w:rsidRDefault="0086014B" w:rsidP="0086014B">
            <w:pPr>
              <w:bidi/>
              <w:jc w:val="center"/>
              <w:rPr>
                <w:rFonts w:cs="B Nazanin"/>
                <w:b/>
                <w:bCs/>
                <w:sz w:val="24"/>
                <w:szCs w:val="24"/>
              </w:rPr>
            </w:pPr>
            <w:r w:rsidRPr="000E7955">
              <w:rPr>
                <w:rFonts w:cs="B Nazanin" w:hint="cs"/>
                <w:b/>
                <w:bCs/>
                <w:rtl/>
                <w:lang w:bidi="fa-IR"/>
              </w:rPr>
              <w:t xml:space="preserve">جدول </w:t>
            </w:r>
            <w:r>
              <w:rPr>
                <w:rFonts w:cs="B Nazanin" w:hint="cs"/>
                <w:b/>
                <w:bCs/>
                <w:rtl/>
                <w:lang w:bidi="fa-IR"/>
              </w:rPr>
              <w:t>نوع مالکیت-</w:t>
            </w:r>
            <w:r>
              <w:rPr>
                <w:rFonts w:cs="B Nazanin"/>
                <w:b/>
                <w:bCs/>
                <w:lang w:bidi="fa-IR"/>
              </w:rPr>
              <w:t xml:space="preserve"> tblOwnerType </w:t>
            </w:r>
          </w:p>
        </w:tc>
      </w:tr>
      <w:tr w:rsidR="0086014B" w:rsidRPr="0086014B" w14:paraId="271B5F46" w14:textId="77777777" w:rsidTr="00022F30">
        <w:trPr>
          <w:jc w:val="center"/>
        </w:trPr>
        <w:tc>
          <w:tcPr>
            <w:tcW w:w="253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900531F" w14:textId="77777777" w:rsidR="0086014B" w:rsidRPr="0086014B" w:rsidRDefault="0086014B" w:rsidP="002E0E97">
            <w:pPr>
              <w:bidi/>
              <w:jc w:val="center"/>
              <w:rPr>
                <w:rFonts w:cs="B Nazanin"/>
                <w:b/>
                <w:bCs/>
                <w:sz w:val="24"/>
                <w:szCs w:val="24"/>
                <w:rtl/>
              </w:rPr>
            </w:pPr>
            <w:r w:rsidRPr="0086014B">
              <w:rPr>
                <w:rFonts w:cs="B Nazanin" w:hint="cs"/>
                <w:b/>
                <w:bCs/>
                <w:sz w:val="24"/>
                <w:szCs w:val="24"/>
                <w:rtl/>
              </w:rPr>
              <w:t>مثال</w:t>
            </w:r>
          </w:p>
        </w:tc>
        <w:tc>
          <w:tcPr>
            <w:tcW w:w="1781"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C81C592" w14:textId="77777777" w:rsidR="0086014B" w:rsidRPr="0086014B" w:rsidRDefault="0086014B" w:rsidP="002E0E97">
            <w:pPr>
              <w:bidi/>
              <w:jc w:val="center"/>
              <w:rPr>
                <w:rFonts w:cs="B Nazanin"/>
                <w:b/>
                <w:bCs/>
                <w:sz w:val="24"/>
                <w:szCs w:val="24"/>
                <w:rtl/>
                <w:lang w:bidi="fa-IR"/>
              </w:rPr>
            </w:pPr>
            <w:r w:rsidRPr="0086014B">
              <w:rPr>
                <w:rFonts w:cs="B Nazanin" w:hint="cs"/>
                <w:b/>
                <w:bCs/>
                <w:sz w:val="24"/>
                <w:szCs w:val="24"/>
                <w:rtl/>
                <w:lang w:bidi="fa-IR"/>
              </w:rPr>
              <w:t>توضیح</w:t>
            </w:r>
          </w:p>
        </w:tc>
        <w:tc>
          <w:tcPr>
            <w:tcW w:w="163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9854ECD" w14:textId="77777777" w:rsidR="0086014B" w:rsidRPr="0086014B" w:rsidRDefault="0086014B" w:rsidP="002E0E97">
            <w:pPr>
              <w:jc w:val="center"/>
              <w:rPr>
                <w:rFonts w:ascii="Times New Roman" w:hAnsi="Times New Roman" w:cs="Times New Roman"/>
                <w:b/>
                <w:bCs/>
                <w:sz w:val="24"/>
                <w:szCs w:val="24"/>
              </w:rPr>
            </w:pPr>
            <w:r w:rsidRPr="0086014B">
              <w:rPr>
                <w:rFonts w:ascii="Times New Roman" w:hAnsi="Times New Roman" w:cs="Times New Roman"/>
                <w:b/>
                <w:bCs/>
                <w:sz w:val="24"/>
                <w:szCs w:val="24"/>
              </w:rPr>
              <w:t>Type</w:t>
            </w:r>
          </w:p>
        </w:tc>
        <w:tc>
          <w:tcPr>
            <w:tcW w:w="187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A2CE35D" w14:textId="77777777" w:rsidR="0086014B" w:rsidRPr="0086014B" w:rsidRDefault="0086014B" w:rsidP="002E0E97">
            <w:pPr>
              <w:jc w:val="center"/>
              <w:rPr>
                <w:rFonts w:ascii="Times New Roman" w:hAnsi="Times New Roman" w:cs="Times New Roman"/>
                <w:b/>
                <w:bCs/>
                <w:sz w:val="24"/>
                <w:szCs w:val="24"/>
                <w:rtl/>
              </w:rPr>
            </w:pPr>
            <w:r w:rsidRPr="0086014B">
              <w:rPr>
                <w:rFonts w:ascii="Times New Roman" w:hAnsi="Times New Roman" w:cs="Times New Roman"/>
                <w:b/>
                <w:bCs/>
                <w:sz w:val="24"/>
                <w:szCs w:val="24"/>
              </w:rPr>
              <w:t>Name</w:t>
            </w:r>
          </w:p>
        </w:tc>
      </w:tr>
      <w:tr w:rsidR="0086014B" w:rsidRPr="000E7955" w14:paraId="4D2D2DDD" w14:textId="77777777" w:rsidTr="00022F30">
        <w:trPr>
          <w:jc w:val="center"/>
        </w:trPr>
        <w:tc>
          <w:tcPr>
            <w:tcW w:w="2530" w:type="dxa"/>
            <w:tcBorders>
              <w:top w:val="single" w:sz="4" w:space="0" w:color="auto"/>
              <w:left w:val="single" w:sz="4" w:space="0" w:color="auto"/>
              <w:bottom w:val="single" w:sz="4" w:space="0" w:color="auto"/>
              <w:right w:val="single" w:sz="4" w:space="0" w:color="auto"/>
            </w:tcBorders>
            <w:vAlign w:val="center"/>
          </w:tcPr>
          <w:p w14:paraId="6022B6E7" w14:textId="77777777" w:rsidR="0086014B" w:rsidRPr="006D738A" w:rsidRDefault="0086014B" w:rsidP="002E0E97">
            <w:pPr>
              <w:bidi/>
              <w:jc w:val="center"/>
              <w:rPr>
                <w:rFonts w:cs="B Nazanin"/>
                <w:sz w:val="24"/>
                <w:szCs w:val="24"/>
                <w:rtl/>
              </w:rPr>
            </w:pPr>
            <w:r>
              <w:rPr>
                <w:rFonts w:cs="B Nazanin" w:hint="cs"/>
                <w:sz w:val="24"/>
                <w:szCs w:val="24"/>
                <w:rtl/>
              </w:rPr>
              <w:t>1</w:t>
            </w:r>
          </w:p>
        </w:tc>
        <w:tc>
          <w:tcPr>
            <w:tcW w:w="1781" w:type="dxa"/>
            <w:tcBorders>
              <w:top w:val="single" w:sz="4" w:space="0" w:color="auto"/>
              <w:left w:val="single" w:sz="4" w:space="0" w:color="auto"/>
              <w:bottom w:val="single" w:sz="4" w:space="0" w:color="auto"/>
              <w:right w:val="single" w:sz="4" w:space="0" w:color="auto"/>
            </w:tcBorders>
          </w:tcPr>
          <w:p w14:paraId="2ECF97C8" w14:textId="77777777" w:rsidR="0086014B" w:rsidRPr="006D738A" w:rsidRDefault="0086014B" w:rsidP="0086014B">
            <w:pPr>
              <w:bidi/>
              <w:jc w:val="center"/>
              <w:rPr>
                <w:rFonts w:cs="B Nazanin"/>
                <w:sz w:val="24"/>
                <w:szCs w:val="24"/>
                <w:rtl/>
                <w:lang w:bidi="fa-IR"/>
              </w:rPr>
            </w:pPr>
            <w:r w:rsidRPr="006D738A">
              <w:rPr>
                <w:rFonts w:cs="B Nazanin" w:hint="cs"/>
                <w:sz w:val="24"/>
                <w:szCs w:val="24"/>
                <w:rtl/>
              </w:rPr>
              <w:t xml:space="preserve">کد </w:t>
            </w:r>
            <w:r>
              <w:rPr>
                <w:rFonts w:cs="B Nazanin" w:hint="cs"/>
                <w:sz w:val="24"/>
                <w:szCs w:val="24"/>
                <w:rtl/>
                <w:lang w:bidi="fa-IR"/>
              </w:rPr>
              <w:t>نوع مالکیت</w:t>
            </w:r>
          </w:p>
        </w:tc>
        <w:tc>
          <w:tcPr>
            <w:tcW w:w="1638" w:type="dxa"/>
            <w:tcBorders>
              <w:top w:val="single" w:sz="4" w:space="0" w:color="auto"/>
              <w:left w:val="single" w:sz="4" w:space="0" w:color="auto"/>
              <w:bottom w:val="single" w:sz="4" w:space="0" w:color="auto"/>
              <w:right w:val="single" w:sz="4" w:space="0" w:color="auto"/>
            </w:tcBorders>
            <w:vAlign w:val="center"/>
          </w:tcPr>
          <w:p w14:paraId="6CFEA1A7" w14:textId="77777777" w:rsidR="0086014B" w:rsidRPr="0086014B" w:rsidRDefault="0086014B" w:rsidP="002E0E97">
            <w:pPr>
              <w:rPr>
                <w:rFonts w:ascii="Times New Roman" w:hAnsi="Times New Roman" w:cs="Times New Roman"/>
                <w:sz w:val="24"/>
                <w:szCs w:val="24"/>
              </w:rPr>
            </w:pPr>
            <w:r w:rsidRPr="0086014B">
              <w:rPr>
                <w:rFonts w:ascii="Times New Roman" w:hAnsi="Times New Roman" w:cs="Times New Roman"/>
                <w:sz w:val="24"/>
                <w:szCs w:val="24"/>
              </w:rPr>
              <w:t>Int, PK</w:t>
            </w:r>
          </w:p>
        </w:tc>
        <w:tc>
          <w:tcPr>
            <w:tcW w:w="1877" w:type="dxa"/>
            <w:tcBorders>
              <w:top w:val="single" w:sz="4" w:space="0" w:color="auto"/>
              <w:left w:val="single" w:sz="4" w:space="0" w:color="auto"/>
              <w:bottom w:val="single" w:sz="4" w:space="0" w:color="auto"/>
              <w:right w:val="single" w:sz="4" w:space="0" w:color="auto"/>
            </w:tcBorders>
            <w:vAlign w:val="center"/>
          </w:tcPr>
          <w:p w14:paraId="7F8C873D" w14:textId="77777777" w:rsidR="0086014B" w:rsidRPr="0086014B" w:rsidRDefault="0086014B" w:rsidP="0086014B">
            <w:pPr>
              <w:rPr>
                <w:rFonts w:ascii="Times New Roman" w:hAnsi="Times New Roman" w:cs="Times New Roman"/>
                <w:sz w:val="24"/>
                <w:szCs w:val="24"/>
                <w:rtl/>
              </w:rPr>
            </w:pPr>
            <w:r w:rsidRPr="0086014B">
              <w:rPr>
                <w:rFonts w:ascii="Times New Roman" w:hAnsi="Times New Roman" w:cs="Times New Roman"/>
                <w:sz w:val="24"/>
                <w:szCs w:val="24"/>
              </w:rPr>
              <w:t>OTCode</w:t>
            </w:r>
          </w:p>
        </w:tc>
      </w:tr>
      <w:tr w:rsidR="0086014B" w:rsidRPr="000E7955" w14:paraId="2BD2B758" w14:textId="77777777" w:rsidTr="00022F30">
        <w:trPr>
          <w:jc w:val="center"/>
        </w:trPr>
        <w:tc>
          <w:tcPr>
            <w:tcW w:w="2530" w:type="dxa"/>
            <w:tcBorders>
              <w:top w:val="single" w:sz="4" w:space="0" w:color="auto"/>
              <w:left w:val="single" w:sz="4" w:space="0" w:color="auto"/>
              <w:bottom w:val="single" w:sz="4" w:space="0" w:color="auto"/>
              <w:right w:val="single" w:sz="4" w:space="0" w:color="auto"/>
            </w:tcBorders>
            <w:vAlign w:val="center"/>
          </w:tcPr>
          <w:p w14:paraId="5945571E" w14:textId="77777777" w:rsidR="0086014B" w:rsidRPr="006D738A" w:rsidRDefault="0086014B" w:rsidP="002E0E97">
            <w:pPr>
              <w:bidi/>
              <w:jc w:val="center"/>
              <w:rPr>
                <w:rFonts w:cs="B Nazanin"/>
                <w:sz w:val="24"/>
                <w:szCs w:val="24"/>
                <w:rtl/>
              </w:rPr>
            </w:pPr>
            <w:r>
              <w:rPr>
                <w:rFonts w:cs="B Nazanin" w:hint="cs"/>
                <w:sz w:val="24"/>
                <w:szCs w:val="24"/>
                <w:rtl/>
              </w:rPr>
              <w:t>خصوصی</w:t>
            </w:r>
          </w:p>
        </w:tc>
        <w:tc>
          <w:tcPr>
            <w:tcW w:w="1781" w:type="dxa"/>
            <w:tcBorders>
              <w:top w:val="single" w:sz="4" w:space="0" w:color="auto"/>
              <w:left w:val="single" w:sz="4" w:space="0" w:color="auto"/>
              <w:bottom w:val="single" w:sz="4" w:space="0" w:color="auto"/>
              <w:right w:val="single" w:sz="4" w:space="0" w:color="auto"/>
            </w:tcBorders>
            <w:vAlign w:val="center"/>
          </w:tcPr>
          <w:p w14:paraId="542BFFF3" w14:textId="77777777" w:rsidR="0086014B" w:rsidRPr="006D738A" w:rsidRDefault="0086014B" w:rsidP="0086014B">
            <w:pPr>
              <w:bidi/>
              <w:jc w:val="center"/>
              <w:rPr>
                <w:rFonts w:cs="B Nazanin"/>
                <w:sz w:val="24"/>
                <w:szCs w:val="24"/>
                <w:rtl/>
              </w:rPr>
            </w:pPr>
            <w:r>
              <w:rPr>
                <w:rFonts w:cs="B Nazanin" w:hint="cs"/>
                <w:sz w:val="24"/>
                <w:szCs w:val="24"/>
                <w:rtl/>
              </w:rPr>
              <w:t xml:space="preserve">نام </w:t>
            </w:r>
            <w:r>
              <w:rPr>
                <w:rFonts w:cs="B Nazanin" w:hint="cs"/>
                <w:sz w:val="24"/>
                <w:szCs w:val="24"/>
                <w:rtl/>
                <w:lang w:bidi="fa-IR"/>
              </w:rPr>
              <w:t>نوع مالکیت</w:t>
            </w:r>
          </w:p>
        </w:tc>
        <w:tc>
          <w:tcPr>
            <w:tcW w:w="1638" w:type="dxa"/>
            <w:tcBorders>
              <w:top w:val="single" w:sz="4" w:space="0" w:color="auto"/>
              <w:left w:val="single" w:sz="4" w:space="0" w:color="auto"/>
              <w:bottom w:val="single" w:sz="4" w:space="0" w:color="auto"/>
              <w:right w:val="single" w:sz="4" w:space="0" w:color="auto"/>
            </w:tcBorders>
            <w:vAlign w:val="center"/>
          </w:tcPr>
          <w:p w14:paraId="3706F641" w14:textId="77777777" w:rsidR="0086014B" w:rsidRPr="0086014B" w:rsidRDefault="0086014B" w:rsidP="002E0E97">
            <w:pPr>
              <w:rPr>
                <w:rFonts w:ascii="Times New Roman" w:hAnsi="Times New Roman" w:cs="Times New Roman"/>
                <w:sz w:val="24"/>
                <w:szCs w:val="24"/>
                <w:rtl/>
              </w:rPr>
            </w:pPr>
            <w:r w:rsidRPr="0086014B">
              <w:rPr>
                <w:rFonts w:ascii="Times New Roman" w:hAnsi="Times New Roman" w:cs="Times New Roman"/>
                <w:sz w:val="24"/>
                <w:szCs w:val="24"/>
              </w:rPr>
              <w:t>Nvarchar(50)</w:t>
            </w:r>
          </w:p>
        </w:tc>
        <w:tc>
          <w:tcPr>
            <w:tcW w:w="1877" w:type="dxa"/>
            <w:tcBorders>
              <w:top w:val="single" w:sz="4" w:space="0" w:color="auto"/>
              <w:left w:val="single" w:sz="4" w:space="0" w:color="auto"/>
              <w:bottom w:val="single" w:sz="4" w:space="0" w:color="auto"/>
              <w:right w:val="single" w:sz="4" w:space="0" w:color="auto"/>
            </w:tcBorders>
            <w:vAlign w:val="center"/>
          </w:tcPr>
          <w:p w14:paraId="2121E173" w14:textId="77777777" w:rsidR="0086014B" w:rsidRPr="0086014B" w:rsidRDefault="0086014B" w:rsidP="002E0E97">
            <w:pPr>
              <w:rPr>
                <w:rFonts w:ascii="Times New Roman" w:hAnsi="Times New Roman" w:cs="Times New Roman"/>
                <w:sz w:val="24"/>
                <w:szCs w:val="24"/>
                <w:rtl/>
              </w:rPr>
            </w:pPr>
            <w:r w:rsidRPr="0086014B">
              <w:rPr>
                <w:rFonts w:ascii="Times New Roman" w:hAnsi="Times New Roman" w:cs="Times New Roman"/>
                <w:sz w:val="24"/>
                <w:szCs w:val="24"/>
              </w:rPr>
              <w:t>OTName</w:t>
            </w:r>
          </w:p>
        </w:tc>
      </w:tr>
    </w:tbl>
    <w:p w14:paraId="4DD07825" w14:textId="77777777" w:rsidR="004B7E25" w:rsidRDefault="004B7E25" w:rsidP="00604F92">
      <w:pPr>
        <w:bidi/>
        <w:rPr>
          <w:rFonts w:cs="B Nazanin"/>
          <w:b/>
          <w:bCs/>
          <w:sz w:val="24"/>
          <w:szCs w:val="24"/>
          <w:lang w:bidi="fa-IR"/>
        </w:rPr>
      </w:pPr>
    </w:p>
    <w:p w14:paraId="519E00BA" w14:textId="77777777" w:rsidR="00604F92" w:rsidRPr="00010665" w:rsidRDefault="004B7E25" w:rsidP="003417DA">
      <w:pPr>
        <w:pStyle w:val="Heading2"/>
        <w:numPr>
          <w:ilvl w:val="0"/>
          <w:numId w:val="44"/>
        </w:numPr>
        <w:bidi/>
        <w:rPr>
          <w:rFonts w:cs="B Nazanin"/>
          <w:rtl/>
          <w:lang w:bidi="fa-IR"/>
        </w:rPr>
      </w:pPr>
      <w:bookmarkStart w:id="19" w:name="_Toc478296074"/>
      <w:bookmarkStart w:id="20" w:name="جدول_5_بخشهای_آموزشی"/>
      <w:r w:rsidRPr="00010665">
        <w:rPr>
          <w:rFonts w:cs="B Nazanin" w:hint="cs"/>
          <w:rtl/>
          <w:lang w:bidi="fa-IR"/>
        </w:rPr>
        <w:t>جدول بخش های آموزشی</w:t>
      </w:r>
      <w:r w:rsidR="009E7B38" w:rsidRPr="00010665">
        <w:rPr>
          <w:rFonts w:cs="B Nazanin" w:hint="cs"/>
          <w:rtl/>
          <w:lang w:bidi="fa-IR"/>
        </w:rPr>
        <w:t xml:space="preserve"> بیمارستان</w:t>
      </w:r>
      <w:r w:rsidR="00022F30">
        <w:rPr>
          <w:rFonts w:cs="B Nazanin" w:hint="cs"/>
          <w:rtl/>
          <w:lang w:bidi="fa-IR"/>
        </w:rPr>
        <w:t xml:space="preserve">  </w:t>
      </w:r>
      <w:r w:rsidR="0025700E">
        <w:rPr>
          <w:rFonts w:cs="B Nazanin"/>
          <w:rtl/>
          <w:lang w:bidi="fa-IR"/>
        </w:rPr>
      </w:r>
      <w:r w:rsidR="0025700E">
        <w:rPr>
          <w:rFonts w:cs="B Nazanin"/>
          <w:lang w:bidi="fa-IR"/>
        </w:rPr>
        <w:pict w14:anchorId="2BBA31A4">
          <v:shape id="Right Arrow 12" o:spid="_x0000_s1159" type="#_x0000_t13" href="#فهرست" style="width:11.35pt;height:11.35pt;rotation:-90;visibility:visible;mso-left-percent:-10001;mso-top-percent:-10001;mso-position-horizontal:absolute;mso-position-horizontal-relative:char;mso-position-vertical:absolute;mso-position-vertical-relative:line;mso-left-percent:-10001;mso-top-percent:-10001;v-text-anchor:middle" o:button="t" adj="10800" fillcolor="#5b9bd5 [3204]" strokecolor="#1f4d78 [1604]" strokeweight="1pt">
            <v:fill o:detectmouseclick="t"/>
            <w10:wrap type="none"/>
            <w10:anchorlock/>
          </v:shape>
        </w:pict>
      </w:r>
      <w:bookmarkEnd w:id="19"/>
    </w:p>
    <w:tbl>
      <w:tblPr>
        <w:bidiVisual/>
        <w:tblW w:w="0" w:type="auto"/>
        <w:jc w:val="center"/>
        <w:tblLook w:val="04A0" w:firstRow="1" w:lastRow="0" w:firstColumn="1" w:lastColumn="0" w:noHBand="0" w:noVBand="1"/>
      </w:tblPr>
      <w:tblGrid>
        <w:gridCol w:w="2694"/>
        <w:gridCol w:w="2551"/>
        <w:gridCol w:w="1560"/>
        <w:gridCol w:w="2136"/>
      </w:tblGrid>
      <w:tr w:rsidR="009E7B38" w:rsidRPr="009E7B38" w14:paraId="403D9960" w14:textId="77777777" w:rsidTr="00022F30">
        <w:trPr>
          <w:jc w:val="center"/>
        </w:trPr>
        <w:tc>
          <w:tcPr>
            <w:tcW w:w="8506" w:type="dxa"/>
            <w:gridSpan w:val="4"/>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bookmarkEnd w:id="20"/>
          <w:p w14:paraId="358EBEE1" w14:textId="77777777" w:rsidR="009E7B38" w:rsidRPr="009E7B38" w:rsidRDefault="009E7B38" w:rsidP="009E7B38">
            <w:pPr>
              <w:bidi/>
              <w:jc w:val="center"/>
              <w:rPr>
                <w:rFonts w:ascii="Times New Roman" w:hAnsi="Times New Roman" w:cs="Times New Roman"/>
                <w:b/>
                <w:bCs/>
                <w:sz w:val="24"/>
                <w:szCs w:val="24"/>
              </w:rPr>
            </w:pPr>
            <w:r w:rsidRPr="00DD0388">
              <w:rPr>
                <w:rFonts w:cs="B Nazanin" w:hint="cs"/>
                <w:b/>
                <w:bCs/>
                <w:sz w:val="24"/>
                <w:szCs w:val="24"/>
                <w:rtl/>
              </w:rPr>
              <w:t xml:space="preserve">جدول </w:t>
            </w:r>
            <w:r w:rsidRPr="00DD0388">
              <w:rPr>
                <w:rFonts w:cs="B Nazanin" w:hint="cs"/>
                <w:b/>
                <w:bCs/>
                <w:sz w:val="24"/>
                <w:szCs w:val="24"/>
                <w:rtl/>
                <w:lang w:bidi="fa-IR"/>
              </w:rPr>
              <w:t>بخش</w:t>
            </w:r>
            <w:r w:rsidRPr="00DD0388">
              <w:rPr>
                <w:rFonts w:cs="B Nazanin" w:hint="cs"/>
                <w:b/>
                <w:bCs/>
                <w:sz w:val="24"/>
                <w:szCs w:val="24"/>
                <w:rtl/>
              </w:rPr>
              <w:t xml:space="preserve"> های آموزشی</w:t>
            </w:r>
            <w:r>
              <w:rPr>
                <w:rFonts w:cs="B Nazanin" w:hint="cs"/>
                <w:b/>
                <w:bCs/>
                <w:sz w:val="24"/>
                <w:szCs w:val="24"/>
                <w:rtl/>
              </w:rPr>
              <w:t>-</w:t>
            </w:r>
            <w:r>
              <w:rPr>
                <w:rFonts w:cs="B Nazanin"/>
                <w:b/>
                <w:bCs/>
                <w:sz w:val="24"/>
                <w:szCs w:val="24"/>
              </w:rPr>
              <w:t xml:space="preserve"> </w:t>
            </w:r>
            <w:r w:rsidRPr="009E7B38">
              <w:rPr>
                <w:rFonts w:asciiTheme="majorBidi" w:hAnsiTheme="majorBidi" w:cstheme="majorBidi"/>
                <w:b/>
                <w:bCs/>
                <w:sz w:val="24"/>
                <w:szCs w:val="24"/>
              </w:rPr>
              <w:t>tblHospWard</w:t>
            </w:r>
          </w:p>
        </w:tc>
      </w:tr>
      <w:tr w:rsidR="00604F92" w:rsidRPr="009E7B38" w14:paraId="75E03EC6" w14:textId="77777777" w:rsidTr="00022F30">
        <w:trPr>
          <w:jc w:val="center"/>
        </w:trPr>
        <w:tc>
          <w:tcPr>
            <w:tcW w:w="2694"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631D756" w14:textId="77777777" w:rsidR="00604F92" w:rsidRPr="009E7B38" w:rsidRDefault="00604F92" w:rsidP="009E7B38">
            <w:pPr>
              <w:bidi/>
              <w:jc w:val="center"/>
              <w:rPr>
                <w:rFonts w:cs="B Nazanin"/>
                <w:b/>
                <w:bCs/>
                <w:sz w:val="24"/>
                <w:szCs w:val="24"/>
                <w:rtl/>
              </w:rPr>
            </w:pPr>
            <w:r w:rsidRPr="009E7B38">
              <w:rPr>
                <w:rFonts w:cs="B Nazanin" w:hint="cs"/>
                <w:b/>
                <w:bCs/>
                <w:sz w:val="24"/>
                <w:szCs w:val="24"/>
                <w:rtl/>
              </w:rPr>
              <w:t>مثال</w:t>
            </w:r>
          </w:p>
        </w:tc>
        <w:tc>
          <w:tcPr>
            <w:tcW w:w="2551"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11EC175" w14:textId="77777777" w:rsidR="00604F92" w:rsidRPr="009E7B38" w:rsidRDefault="00604F92" w:rsidP="009E7B38">
            <w:pPr>
              <w:bidi/>
              <w:jc w:val="center"/>
              <w:rPr>
                <w:rFonts w:cs="B Nazanin"/>
                <w:b/>
                <w:bCs/>
                <w:sz w:val="24"/>
                <w:szCs w:val="24"/>
                <w:rtl/>
                <w:lang w:bidi="fa-IR"/>
              </w:rPr>
            </w:pPr>
            <w:r w:rsidRPr="009E7B38">
              <w:rPr>
                <w:rFonts w:cs="B Nazanin" w:hint="cs"/>
                <w:b/>
                <w:bCs/>
                <w:sz w:val="24"/>
                <w:szCs w:val="24"/>
                <w:rtl/>
                <w:lang w:bidi="fa-IR"/>
              </w:rPr>
              <w:t>توضیح</w:t>
            </w:r>
          </w:p>
        </w:tc>
        <w:tc>
          <w:tcPr>
            <w:tcW w:w="156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3F0565B" w14:textId="77777777" w:rsidR="00604F92" w:rsidRPr="009E7B38" w:rsidRDefault="00604F92" w:rsidP="009E7B38">
            <w:pPr>
              <w:jc w:val="center"/>
              <w:rPr>
                <w:rFonts w:ascii="Times New Roman" w:hAnsi="Times New Roman" w:cs="Times New Roman"/>
                <w:b/>
                <w:bCs/>
                <w:sz w:val="24"/>
                <w:szCs w:val="24"/>
              </w:rPr>
            </w:pPr>
            <w:r w:rsidRPr="009E7B38">
              <w:rPr>
                <w:rFonts w:ascii="Times New Roman" w:hAnsi="Times New Roman" w:cs="Times New Roman"/>
                <w:b/>
                <w:bCs/>
                <w:sz w:val="24"/>
                <w:szCs w:val="24"/>
              </w:rPr>
              <w:t>Type</w:t>
            </w:r>
          </w:p>
        </w:tc>
        <w:tc>
          <w:tcPr>
            <w:tcW w:w="1701"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62DCB62" w14:textId="77777777" w:rsidR="00604F92" w:rsidRPr="009E7B38" w:rsidRDefault="00604F92" w:rsidP="009E7B38">
            <w:pPr>
              <w:jc w:val="center"/>
              <w:rPr>
                <w:rFonts w:ascii="Times New Roman" w:hAnsi="Times New Roman" w:cs="Times New Roman"/>
                <w:b/>
                <w:bCs/>
                <w:sz w:val="24"/>
                <w:szCs w:val="24"/>
                <w:rtl/>
              </w:rPr>
            </w:pPr>
            <w:r w:rsidRPr="009E7B38">
              <w:rPr>
                <w:rFonts w:ascii="Times New Roman" w:hAnsi="Times New Roman" w:cs="Times New Roman"/>
                <w:b/>
                <w:bCs/>
                <w:sz w:val="24"/>
                <w:szCs w:val="24"/>
              </w:rPr>
              <w:t>Name</w:t>
            </w:r>
          </w:p>
        </w:tc>
      </w:tr>
      <w:tr w:rsidR="00604F92" w:rsidRPr="000E7955" w14:paraId="28C49AE4" w14:textId="77777777" w:rsidTr="00022F30">
        <w:trPr>
          <w:jc w:val="center"/>
        </w:trPr>
        <w:tc>
          <w:tcPr>
            <w:tcW w:w="2694" w:type="dxa"/>
            <w:tcBorders>
              <w:top w:val="single" w:sz="4" w:space="0" w:color="auto"/>
              <w:left w:val="single" w:sz="4" w:space="0" w:color="auto"/>
              <w:bottom w:val="single" w:sz="4" w:space="0" w:color="auto"/>
              <w:right w:val="single" w:sz="4" w:space="0" w:color="auto"/>
            </w:tcBorders>
            <w:vAlign w:val="center"/>
          </w:tcPr>
          <w:p w14:paraId="36D51968" w14:textId="77777777" w:rsidR="00604F92" w:rsidRPr="006D738A" w:rsidRDefault="00604F92" w:rsidP="008B186B">
            <w:pPr>
              <w:bidi/>
              <w:jc w:val="center"/>
              <w:rPr>
                <w:rFonts w:cs="B Nazanin"/>
                <w:sz w:val="24"/>
                <w:szCs w:val="24"/>
                <w:rtl/>
              </w:rPr>
            </w:pPr>
            <w:r>
              <w:rPr>
                <w:rFonts w:cs="B Nazanin" w:hint="cs"/>
                <w:sz w:val="24"/>
                <w:szCs w:val="24"/>
                <w:rtl/>
              </w:rPr>
              <w:t>1</w:t>
            </w:r>
          </w:p>
        </w:tc>
        <w:tc>
          <w:tcPr>
            <w:tcW w:w="2551" w:type="dxa"/>
            <w:tcBorders>
              <w:top w:val="single" w:sz="4" w:space="0" w:color="auto"/>
              <w:left w:val="single" w:sz="4" w:space="0" w:color="auto"/>
              <w:bottom w:val="single" w:sz="4" w:space="0" w:color="auto"/>
              <w:right w:val="single" w:sz="4" w:space="0" w:color="auto"/>
            </w:tcBorders>
            <w:vAlign w:val="center"/>
          </w:tcPr>
          <w:p w14:paraId="283C7EC7" w14:textId="77777777" w:rsidR="00604F92" w:rsidRPr="006D738A" w:rsidRDefault="00604F92" w:rsidP="008B186B">
            <w:pPr>
              <w:bidi/>
              <w:jc w:val="center"/>
              <w:rPr>
                <w:rFonts w:cs="B Nazanin"/>
                <w:sz w:val="24"/>
                <w:szCs w:val="24"/>
                <w:rtl/>
                <w:lang w:bidi="fa-IR"/>
              </w:rPr>
            </w:pPr>
            <w:r>
              <w:rPr>
                <w:rFonts w:cs="B Nazanin" w:hint="cs"/>
                <w:sz w:val="24"/>
                <w:szCs w:val="24"/>
                <w:rtl/>
                <w:lang w:bidi="fa-IR"/>
              </w:rPr>
              <w:t>شمارنده یونیک</w:t>
            </w:r>
          </w:p>
        </w:tc>
        <w:tc>
          <w:tcPr>
            <w:tcW w:w="1560" w:type="dxa"/>
            <w:tcBorders>
              <w:top w:val="single" w:sz="4" w:space="0" w:color="auto"/>
              <w:left w:val="single" w:sz="4" w:space="0" w:color="auto"/>
              <w:bottom w:val="single" w:sz="4" w:space="0" w:color="auto"/>
              <w:right w:val="single" w:sz="4" w:space="0" w:color="auto"/>
            </w:tcBorders>
            <w:vAlign w:val="center"/>
          </w:tcPr>
          <w:p w14:paraId="33D86386" w14:textId="77777777" w:rsidR="00604F92" w:rsidRPr="009E7B38" w:rsidRDefault="00604F92" w:rsidP="009E7B38">
            <w:pPr>
              <w:rPr>
                <w:rFonts w:ascii="Times New Roman" w:hAnsi="Times New Roman" w:cs="Times New Roman"/>
                <w:sz w:val="24"/>
                <w:szCs w:val="24"/>
              </w:rPr>
            </w:pPr>
            <w:r w:rsidRPr="009E7B38">
              <w:rPr>
                <w:rFonts w:ascii="Times New Roman" w:hAnsi="Times New Roman" w:cs="Times New Roman"/>
                <w:noProof/>
                <w:color w:val="0000FF"/>
                <w:sz w:val="20"/>
                <w:szCs w:val="20"/>
              </w:rPr>
              <w:t>IDENTITY</w:t>
            </w:r>
            <w:r w:rsidRPr="009E7B38">
              <w:rPr>
                <w:rFonts w:ascii="Times New Roman" w:hAnsi="Times New Roman" w:cs="Times New Roman"/>
                <w:noProof/>
                <w:color w:val="808080"/>
                <w:sz w:val="20"/>
                <w:szCs w:val="20"/>
              </w:rPr>
              <w:t>(</w:t>
            </w:r>
            <w:r w:rsidRPr="009E7B38">
              <w:rPr>
                <w:rFonts w:ascii="Times New Roman" w:hAnsi="Times New Roman" w:cs="Times New Roman"/>
                <w:noProof/>
                <w:sz w:val="20"/>
                <w:szCs w:val="20"/>
              </w:rPr>
              <w:t>1</w:t>
            </w:r>
            <w:r w:rsidRPr="009E7B38">
              <w:rPr>
                <w:rFonts w:ascii="Times New Roman" w:hAnsi="Times New Roman" w:cs="Times New Roman"/>
                <w:noProof/>
                <w:color w:val="808080"/>
                <w:sz w:val="20"/>
                <w:szCs w:val="20"/>
              </w:rPr>
              <w:t>,</w:t>
            </w:r>
            <w:r w:rsidRPr="009E7B38">
              <w:rPr>
                <w:rFonts w:ascii="Times New Roman" w:hAnsi="Times New Roman" w:cs="Times New Roman"/>
                <w:noProof/>
                <w:sz w:val="20"/>
                <w:szCs w:val="20"/>
              </w:rPr>
              <w:t>1</w:t>
            </w:r>
            <w:r w:rsidRPr="009E7B38">
              <w:rPr>
                <w:rFonts w:ascii="Times New Roman" w:hAnsi="Times New Roman" w:cs="Times New Roman"/>
                <w:noProof/>
                <w:color w:val="808080"/>
                <w:sz w:val="20"/>
                <w:szCs w:val="20"/>
              </w:rPr>
              <w:t>)</w:t>
            </w:r>
            <w:r w:rsidRPr="009E7B38">
              <w:rPr>
                <w:rFonts w:ascii="Times New Roman" w:hAnsi="Times New Roman" w:cs="Times New Roman"/>
                <w:noProof/>
                <w:sz w:val="20"/>
                <w:szCs w:val="20"/>
              </w:rPr>
              <w:t xml:space="preserve"> </w:t>
            </w:r>
            <w:r w:rsidRPr="009E7B38">
              <w:rPr>
                <w:rFonts w:ascii="Times New Roman" w:hAnsi="Times New Roman" w:cs="Times New Roman"/>
                <w:noProof/>
                <w:color w:val="808080"/>
                <w:sz w:val="20"/>
                <w:szCs w:val="20"/>
              </w:rPr>
              <w:t>NOT</w:t>
            </w:r>
            <w:r w:rsidRPr="009E7B38">
              <w:rPr>
                <w:rFonts w:ascii="Times New Roman" w:hAnsi="Times New Roman" w:cs="Times New Roman"/>
                <w:noProof/>
                <w:sz w:val="20"/>
                <w:szCs w:val="20"/>
              </w:rPr>
              <w:t xml:space="preserve"> </w:t>
            </w:r>
            <w:r w:rsidRPr="009E7B38">
              <w:rPr>
                <w:rFonts w:ascii="Times New Roman" w:hAnsi="Times New Roman" w:cs="Times New Roman"/>
                <w:noProof/>
                <w:color w:val="808080"/>
                <w:sz w:val="20"/>
                <w:szCs w:val="20"/>
              </w:rPr>
              <w:t>NULL</w:t>
            </w:r>
          </w:p>
        </w:tc>
        <w:tc>
          <w:tcPr>
            <w:tcW w:w="1701" w:type="dxa"/>
            <w:tcBorders>
              <w:top w:val="single" w:sz="4" w:space="0" w:color="auto"/>
              <w:left w:val="single" w:sz="4" w:space="0" w:color="auto"/>
              <w:bottom w:val="single" w:sz="4" w:space="0" w:color="auto"/>
              <w:right w:val="single" w:sz="4" w:space="0" w:color="auto"/>
            </w:tcBorders>
            <w:vAlign w:val="center"/>
          </w:tcPr>
          <w:p w14:paraId="0F6ECD3F" w14:textId="77777777" w:rsidR="00604F92" w:rsidRPr="009E7B38" w:rsidRDefault="00604F92" w:rsidP="009E7B38">
            <w:pPr>
              <w:rPr>
                <w:rFonts w:ascii="Times New Roman" w:hAnsi="Times New Roman" w:cs="Times New Roman"/>
                <w:sz w:val="24"/>
                <w:szCs w:val="24"/>
              </w:rPr>
            </w:pPr>
            <w:r w:rsidRPr="009E7B38">
              <w:rPr>
                <w:rFonts w:ascii="Times New Roman" w:hAnsi="Times New Roman" w:cs="Times New Roman"/>
                <w:sz w:val="24"/>
                <w:szCs w:val="24"/>
              </w:rPr>
              <w:t>ID</w:t>
            </w:r>
          </w:p>
        </w:tc>
      </w:tr>
      <w:tr w:rsidR="00604F92" w:rsidRPr="000E7955" w14:paraId="3BF96731" w14:textId="77777777" w:rsidTr="00022F30">
        <w:trPr>
          <w:jc w:val="center"/>
        </w:trPr>
        <w:tc>
          <w:tcPr>
            <w:tcW w:w="2694" w:type="dxa"/>
            <w:tcBorders>
              <w:top w:val="single" w:sz="4" w:space="0" w:color="auto"/>
              <w:left w:val="single" w:sz="4" w:space="0" w:color="auto"/>
              <w:bottom w:val="single" w:sz="4" w:space="0" w:color="auto"/>
              <w:right w:val="single" w:sz="4" w:space="0" w:color="auto"/>
            </w:tcBorders>
            <w:vAlign w:val="center"/>
          </w:tcPr>
          <w:p w14:paraId="1976EEBA" w14:textId="77777777" w:rsidR="00604F92" w:rsidRPr="006D738A" w:rsidRDefault="00604F92" w:rsidP="008B186B">
            <w:pPr>
              <w:bidi/>
              <w:jc w:val="center"/>
              <w:rPr>
                <w:rFonts w:cs="B Nazanin"/>
                <w:sz w:val="24"/>
                <w:szCs w:val="24"/>
                <w:rtl/>
                <w:lang w:bidi="fa-IR"/>
              </w:rPr>
            </w:pPr>
            <w:r w:rsidRPr="006D738A">
              <w:rPr>
                <w:rFonts w:cs="B Nazanin" w:hint="cs"/>
                <w:sz w:val="24"/>
                <w:szCs w:val="24"/>
                <w:rtl/>
              </w:rPr>
              <w:t>2101</w:t>
            </w:r>
            <w:r w:rsidR="004B7E25">
              <w:rPr>
                <w:rFonts w:cs="B Nazanin" w:hint="cs"/>
                <w:sz w:val="24"/>
                <w:szCs w:val="24"/>
                <w:rtl/>
                <w:lang w:bidi="fa-IR"/>
              </w:rPr>
              <w:t>01</w:t>
            </w:r>
          </w:p>
        </w:tc>
        <w:tc>
          <w:tcPr>
            <w:tcW w:w="2551" w:type="dxa"/>
            <w:tcBorders>
              <w:top w:val="single" w:sz="4" w:space="0" w:color="auto"/>
              <w:left w:val="single" w:sz="4" w:space="0" w:color="auto"/>
              <w:bottom w:val="single" w:sz="4" w:space="0" w:color="auto"/>
              <w:right w:val="single" w:sz="4" w:space="0" w:color="auto"/>
            </w:tcBorders>
            <w:vAlign w:val="center"/>
          </w:tcPr>
          <w:p w14:paraId="02B11D81" w14:textId="77777777" w:rsidR="00604F92" w:rsidRPr="006D738A" w:rsidRDefault="00604F92" w:rsidP="008B186B">
            <w:pPr>
              <w:bidi/>
              <w:jc w:val="center"/>
              <w:rPr>
                <w:rFonts w:cs="B Nazanin"/>
                <w:sz w:val="24"/>
                <w:szCs w:val="24"/>
                <w:rtl/>
              </w:rPr>
            </w:pPr>
            <w:r w:rsidRPr="006D738A">
              <w:rPr>
                <w:rFonts w:cs="B Nazanin" w:hint="cs"/>
                <w:sz w:val="24"/>
                <w:szCs w:val="24"/>
                <w:rtl/>
              </w:rPr>
              <w:t xml:space="preserve">کد </w:t>
            </w:r>
            <w:r>
              <w:rPr>
                <w:rFonts w:cs="B Nazanin" w:hint="cs"/>
                <w:sz w:val="24"/>
                <w:szCs w:val="24"/>
                <w:rtl/>
              </w:rPr>
              <w:t>بیمارستان</w:t>
            </w:r>
            <w:r w:rsidR="00226E8E">
              <w:rPr>
                <w:rFonts w:cs="B Nazanin" w:hint="cs"/>
                <w:sz w:val="24"/>
                <w:szCs w:val="24"/>
                <w:rtl/>
              </w:rPr>
              <w:t xml:space="preserve">- </w:t>
            </w:r>
            <w:hyperlink w:anchor="جدول_4_بیمارستان" w:history="1">
              <w:r w:rsidR="00226E8E" w:rsidRPr="007675A9">
                <w:rPr>
                  <w:rStyle w:val="Hyperlink"/>
                  <w:rFonts w:cs="B Nazanin" w:hint="cs"/>
                  <w:sz w:val="24"/>
                  <w:szCs w:val="24"/>
                  <w:rtl/>
                </w:rPr>
                <w:t>جدول 4</w:t>
              </w:r>
            </w:hyperlink>
          </w:p>
        </w:tc>
        <w:tc>
          <w:tcPr>
            <w:tcW w:w="1560" w:type="dxa"/>
            <w:tcBorders>
              <w:top w:val="single" w:sz="4" w:space="0" w:color="auto"/>
              <w:left w:val="single" w:sz="4" w:space="0" w:color="auto"/>
              <w:bottom w:val="single" w:sz="4" w:space="0" w:color="auto"/>
              <w:right w:val="single" w:sz="4" w:space="0" w:color="auto"/>
            </w:tcBorders>
            <w:vAlign w:val="center"/>
          </w:tcPr>
          <w:p w14:paraId="5FC59FB9" w14:textId="77777777" w:rsidR="00604F92" w:rsidRPr="009E7B38" w:rsidRDefault="00604F92" w:rsidP="009E7B38">
            <w:pPr>
              <w:rPr>
                <w:rFonts w:ascii="Times New Roman" w:hAnsi="Times New Roman" w:cs="Times New Roman"/>
                <w:sz w:val="24"/>
                <w:szCs w:val="24"/>
                <w:rtl/>
              </w:rPr>
            </w:pPr>
            <w:r w:rsidRPr="009E7B38">
              <w:rPr>
                <w:rFonts w:ascii="Times New Roman" w:hAnsi="Times New Roman" w:cs="Times New Roman"/>
                <w:sz w:val="24"/>
                <w:szCs w:val="24"/>
              </w:rPr>
              <w:t>char(</w:t>
            </w:r>
            <w:r w:rsidR="00E6671B" w:rsidRPr="009E7B38">
              <w:rPr>
                <w:rFonts w:ascii="Times New Roman" w:hAnsi="Times New Roman" w:cs="Times New Roman"/>
                <w:sz w:val="24"/>
                <w:szCs w:val="24"/>
              </w:rPr>
              <w:t>6</w:t>
            </w:r>
            <w:r w:rsidRPr="009E7B38">
              <w:rPr>
                <w:rFonts w:ascii="Times New Roman" w:hAnsi="Times New Roman" w:cs="Times New Roman"/>
                <w:sz w:val="24"/>
                <w:szCs w:val="24"/>
              </w:rPr>
              <w:t>)</w:t>
            </w:r>
            <w:r w:rsidR="009E7B38">
              <w:rPr>
                <w:rFonts w:ascii="Times New Roman" w:hAnsi="Times New Roman" w:cs="Times New Roman"/>
                <w:sz w:val="24"/>
                <w:szCs w:val="24"/>
              </w:rPr>
              <w:t>, FK</w:t>
            </w:r>
          </w:p>
        </w:tc>
        <w:tc>
          <w:tcPr>
            <w:tcW w:w="1701" w:type="dxa"/>
            <w:tcBorders>
              <w:top w:val="single" w:sz="4" w:space="0" w:color="auto"/>
              <w:left w:val="single" w:sz="4" w:space="0" w:color="auto"/>
              <w:bottom w:val="single" w:sz="4" w:space="0" w:color="auto"/>
              <w:right w:val="single" w:sz="4" w:space="0" w:color="auto"/>
            </w:tcBorders>
            <w:vAlign w:val="center"/>
          </w:tcPr>
          <w:p w14:paraId="3B8D6F73" w14:textId="77777777" w:rsidR="00604F92" w:rsidRPr="009E7B38" w:rsidRDefault="00604F92" w:rsidP="009E7B38">
            <w:pPr>
              <w:rPr>
                <w:rFonts w:ascii="Times New Roman" w:hAnsi="Times New Roman" w:cs="Times New Roman"/>
                <w:sz w:val="24"/>
                <w:szCs w:val="24"/>
                <w:rtl/>
              </w:rPr>
            </w:pPr>
            <w:r w:rsidRPr="009E7B38">
              <w:rPr>
                <w:rFonts w:ascii="Times New Roman" w:hAnsi="Times New Roman" w:cs="Times New Roman"/>
                <w:sz w:val="24"/>
                <w:szCs w:val="24"/>
              </w:rPr>
              <w:t>HospCode</w:t>
            </w:r>
          </w:p>
        </w:tc>
      </w:tr>
      <w:tr w:rsidR="00604F92" w:rsidRPr="000E7955" w14:paraId="65E2E00E" w14:textId="77777777" w:rsidTr="00022F30">
        <w:trPr>
          <w:jc w:val="center"/>
        </w:trPr>
        <w:tc>
          <w:tcPr>
            <w:tcW w:w="2694" w:type="dxa"/>
            <w:tcBorders>
              <w:top w:val="single" w:sz="4" w:space="0" w:color="auto"/>
              <w:left w:val="single" w:sz="4" w:space="0" w:color="auto"/>
              <w:bottom w:val="single" w:sz="4" w:space="0" w:color="auto"/>
              <w:right w:val="single" w:sz="4" w:space="0" w:color="auto"/>
            </w:tcBorders>
            <w:vAlign w:val="center"/>
          </w:tcPr>
          <w:p w14:paraId="69F8A986" w14:textId="77777777" w:rsidR="00604F92" w:rsidRPr="006D738A" w:rsidRDefault="004B7E25" w:rsidP="008B186B">
            <w:pPr>
              <w:bidi/>
              <w:jc w:val="center"/>
              <w:rPr>
                <w:rFonts w:cs="B Nazanin"/>
                <w:sz w:val="24"/>
                <w:szCs w:val="24"/>
                <w:rtl/>
                <w:lang w:bidi="fa-IR"/>
              </w:rPr>
            </w:pPr>
            <w:r>
              <w:rPr>
                <w:rFonts w:cs="B Nazanin" w:hint="cs"/>
                <w:sz w:val="24"/>
                <w:szCs w:val="24"/>
                <w:rtl/>
              </w:rPr>
              <w:t>داخلی</w:t>
            </w:r>
            <w:r>
              <w:rPr>
                <w:rFonts w:cs="B Nazanin" w:hint="cs"/>
                <w:sz w:val="24"/>
                <w:szCs w:val="24"/>
                <w:rtl/>
                <w:lang w:bidi="fa-IR"/>
              </w:rPr>
              <w:t>- بزرگسالان- طالقانی</w:t>
            </w:r>
          </w:p>
        </w:tc>
        <w:tc>
          <w:tcPr>
            <w:tcW w:w="2551" w:type="dxa"/>
            <w:tcBorders>
              <w:top w:val="single" w:sz="4" w:space="0" w:color="auto"/>
              <w:left w:val="single" w:sz="4" w:space="0" w:color="auto"/>
              <w:bottom w:val="single" w:sz="4" w:space="0" w:color="auto"/>
              <w:right w:val="single" w:sz="4" w:space="0" w:color="auto"/>
            </w:tcBorders>
            <w:vAlign w:val="center"/>
          </w:tcPr>
          <w:p w14:paraId="038C7B03" w14:textId="77777777" w:rsidR="00604F92" w:rsidRPr="006D738A" w:rsidRDefault="00604F92" w:rsidP="004B7E25">
            <w:pPr>
              <w:bidi/>
              <w:jc w:val="center"/>
              <w:rPr>
                <w:rFonts w:cs="B Nazanin"/>
                <w:sz w:val="24"/>
                <w:szCs w:val="24"/>
                <w:rtl/>
                <w:lang w:bidi="fa-IR"/>
              </w:rPr>
            </w:pPr>
            <w:r>
              <w:rPr>
                <w:rFonts w:cs="B Nazanin" w:hint="cs"/>
                <w:sz w:val="24"/>
                <w:szCs w:val="24"/>
                <w:rtl/>
              </w:rPr>
              <w:t>نام</w:t>
            </w:r>
            <w:r w:rsidRPr="006D738A">
              <w:rPr>
                <w:rFonts w:cs="B Nazanin" w:hint="cs"/>
                <w:sz w:val="24"/>
                <w:szCs w:val="24"/>
                <w:rtl/>
              </w:rPr>
              <w:t xml:space="preserve"> </w:t>
            </w:r>
            <w:r w:rsidR="004B7E25">
              <w:rPr>
                <w:rFonts w:cs="B Nazanin" w:hint="cs"/>
                <w:sz w:val="24"/>
                <w:szCs w:val="24"/>
                <w:rtl/>
                <w:lang w:bidi="fa-IR"/>
              </w:rPr>
              <w:t>بخش</w:t>
            </w:r>
          </w:p>
        </w:tc>
        <w:tc>
          <w:tcPr>
            <w:tcW w:w="1560" w:type="dxa"/>
            <w:tcBorders>
              <w:top w:val="single" w:sz="4" w:space="0" w:color="auto"/>
              <w:left w:val="single" w:sz="4" w:space="0" w:color="auto"/>
              <w:bottom w:val="single" w:sz="4" w:space="0" w:color="auto"/>
              <w:right w:val="single" w:sz="4" w:space="0" w:color="auto"/>
            </w:tcBorders>
            <w:vAlign w:val="center"/>
          </w:tcPr>
          <w:p w14:paraId="3F57C2D5" w14:textId="77777777" w:rsidR="00604F92" w:rsidRPr="009E7B38" w:rsidRDefault="00604F92" w:rsidP="009E7B38">
            <w:pPr>
              <w:rPr>
                <w:rFonts w:ascii="Times New Roman" w:hAnsi="Times New Roman" w:cs="Times New Roman"/>
                <w:sz w:val="24"/>
                <w:szCs w:val="24"/>
                <w:rtl/>
              </w:rPr>
            </w:pPr>
            <w:r w:rsidRPr="009E7B38">
              <w:rPr>
                <w:rFonts w:ascii="Times New Roman" w:hAnsi="Times New Roman" w:cs="Times New Roman"/>
                <w:sz w:val="24"/>
                <w:szCs w:val="24"/>
              </w:rPr>
              <w:t>Nvarchar(50)</w:t>
            </w:r>
          </w:p>
        </w:tc>
        <w:tc>
          <w:tcPr>
            <w:tcW w:w="1701" w:type="dxa"/>
            <w:tcBorders>
              <w:top w:val="single" w:sz="4" w:space="0" w:color="auto"/>
              <w:left w:val="single" w:sz="4" w:space="0" w:color="auto"/>
              <w:bottom w:val="single" w:sz="4" w:space="0" w:color="auto"/>
              <w:right w:val="single" w:sz="4" w:space="0" w:color="auto"/>
            </w:tcBorders>
            <w:vAlign w:val="center"/>
          </w:tcPr>
          <w:p w14:paraId="24DA4DAE" w14:textId="77777777" w:rsidR="00604F92" w:rsidRPr="009E7B38" w:rsidRDefault="00604F92" w:rsidP="009E7B38">
            <w:pPr>
              <w:rPr>
                <w:rFonts w:ascii="Times New Roman" w:hAnsi="Times New Roman" w:cs="Times New Roman"/>
                <w:sz w:val="24"/>
                <w:szCs w:val="24"/>
                <w:rtl/>
              </w:rPr>
            </w:pPr>
            <w:r w:rsidRPr="009E7B38">
              <w:rPr>
                <w:rFonts w:ascii="Times New Roman" w:hAnsi="Times New Roman" w:cs="Times New Roman"/>
                <w:sz w:val="24"/>
                <w:szCs w:val="24"/>
              </w:rPr>
              <w:t>WardName</w:t>
            </w:r>
          </w:p>
        </w:tc>
      </w:tr>
      <w:tr w:rsidR="00604F92" w:rsidRPr="000E7955" w14:paraId="5B3D9286" w14:textId="77777777" w:rsidTr="00022F30">
        <w:trPr>
          <w:jc w:val="center"/>
        </w:trPr>
        <w:tc>
          <w:tcPr>
            <w:tcW w:w="2694" w:type="dxa"/>
            <w:tcBorders>
              <w:top w:val="single" w:sz="4" w:space="0" w:color="auto"/>
              <w:left w:val="single" w:sz="4" w:space="0" w:color="auto"/>
              <w:bottom w:val="single" w:sz="4" w:space="0" w:color="auto"/>
              <w:right w:val="single" w:sz="4" w:space="0" w:color="auto"/>
            </w:tcBorders>
            <w:vAlign w:val="center"/>
          </w:tcPr>
          <w:p w14:paraId="4BBA5CBD" w14:textId="77777777" w:rsidR="00604F92" w:rsidRPr="006D738A" w:rsidRDefault="004B7E25" w:rsidP="009E7B38">
            <w:pPr>
              <w:bidi/>
              <w:jc w:val="center"/>
              <w:rPr>
                <w:rFonts w:cs="B Nazanin"/>
                <w:sz w:val="24"/>
                <w:szCs w:val="24"/>
              </w:rPr>
            </w:pPr>
            <w:commentRangeStart w:id="21"/>
            <w:r>
              <w:rPr>
                <w:rFonts w:cs="B Nazanin" w:hint="cs"/>
                <w:sz w:val="24"/>
                <w:szCs w:val="24"/>
                <w:rtl/>
              </w:rPr>
              <w:t>210111</w:t>
            </w:r>
            <w:r w:rsidR="009E7B38">
              <w:rPr>
                <w:rFonts w:cs="B Nazanin"/>
                <w:sz w:val="24"/>
                <w:szCs w:val="24"/>
              </w:rPr>
              <w:t>HCxx</w:t>
            </w:r>
            <w:commentRangeEnd w:id="21"/>
            <w:r w:rsidR="001D2C8C">
              <w:rPr>
                <w:rStyle w:val="CommentReference"/>
                <w:rtl/>
              </w:rPr>
              <w:commentReference w:id="21"/>
            </w:r>
            <w:r w:rsidR="009E7B38">
              <w:rPr>
                <w:rFonts w:cs="B Nazanin"/>
                <w:sz w:val="24"/>
                <w:szCs w:val="24"/>
              </w:rPr>
              <w:t>-</w:t>
            </w:r>
          </w:p>
        </w:tc>
        <w:tc>
          <w:tcPr>
            <w:tcW w:w="2551" w:type="dxa"/>
            <w:tcBorders>
              <w:top w:val="single" w:sz="4" w:space="0" w:color="auto"/>
              <w:left w:val="single" w:sz="4" w:space="0" w:color="auto"/>
              <w:bottom w:val="single" w:sz="4" w:space="0" w:color="auto"/>
              <w:right w:val="single" w:sz="4" w:space="0" w:color="auto"/>
            </w:tcBorders>
            <w:vAlign w:val="center"/>
          </w:tcPr>
          <w:p w14:paraId="4784AED4" w14:textId="77777777" w:rsidR="00604F92" w:rsidRPr="006D738A" w:rsidRDefault="00604F92" w:rsidP="009E7B38">
            <w:pPr>
              <w:bidi/>
              <w:jc w:val="center"/>
              <w:rPr>
                <w:rFonts w:cs="B Nazanin"/>
                <w:sz w:val="24"/>
                <w:szCs w:val="24"/>
                <w:rtl/>
                <w:lang w:bidi="fa-IR"/>
              </w:rPr>
            </w:pPr>
            <w:r w:rsidRPr="006D738A">
              <w:rPr>
                <w:rFonts w:cs="B Nazanin" w:hint="cs"/>
                <w:sz w:val="24"/>
                <w:szCs w:val="24"/>
                <w:rtl/>
              </w:rPr>
              <w:t xml:space="preserve">کد </w:t>
            </w:r>
            <w:r w:rsidR="004B7E25">
              <w:rPr>
                <w:rFonts w:cs="B Nazanin" w:hint="cs"/>
                <w:sz w:val="24"/>
                <w:szCs w:val="24"/>
                <w:rtl/>
              </w:rPr>
              <w:t xml:space="preserve">بخش در </w:t>
            </w:r>
            <w:r w:rsidR="009E7B38">
              <w:rPr>
                <w:rFonts w:cs="B Nazanin" w:hint="cs"/>
                <w:sz w:val="24"/>
                <w:szCs w:val="24"/>
                <w:rtl/>
                <w:lang w:bidi="fa-IR"/>
              </w:rPr>
              <w:t>بیمارستان</w:t>
            </w:r>
          </w:p>
        </w:tc>
        <w:tc>
          <w:tcPr>
            <w:tcW w:w="1560" w:type="dxa"/>
            <w:tcBorders>
              <w:top w:val="single" w:sz="4" w:space="0" w:color="auto"/>
              <w:left w:val="single" w:sz="4" w:space="0" w:color="auto"/>
              <w:bottom w:val="single" w:sz="4" w:space="0" w:color="auto"/>
              <w:right w:val="single" w:sz="4" w:space="0" w:color="auto"/>
            </w:tcBorders>
            <w:vAlign w:val="center"/>
          </w:tcPr>
          <w:p w14:paraId="4833D1A2" w14:textId="77777777" w:rsidR="00604F92" w:rsidRPr="009E7B38" w:rsidRDefault="00604F92" w:rsidP="009E7B38">
            <w:pPr>
              <w:rPr>
                <w:rFonts w:ascii="Times New Roman" w:hAnsi="Times New Roman" w:cs="Times New Roman"/>
                <w:sz w:val="24"/>
                <w:szCs w:val="24"/>
                <w:rtl/>
              </w:rPr>
            </w:pPr>
            <w:r w:rsidRPr="009E7B38">
              <w:rPr>
                <w:rFonts w:ascii="Times New Roman" w:hAnsi="Times New Roman" w:cs="Times New Roman"/>
                <w:sz w:val="24"/>
                <w:szCs w:val="24"/>
              </w:rPr>
              <w:t>Char(</w:t>
            </w:r>
            <w:r w:rsidR="00BB2016">
              <w:rPr>
                <w:rFonts w:ascii="Times New Roman" w:hAnsi="Times New Roman" w:cs="Times New Roman"/>
                <w:sz w:val="24"/>
                <w:szCs w:val="24"/>
              </w:rPr>
              <w:t>8</w:t>
            </w:r>
            <w:r w:rsidRPr="009E7B38">
              <w:rPr>
                <w:rFonts w:ascii="Times New Roman" w:hAnsi="Times New Roman" w:cs="Times New Roman"/>
                <w:sz w:val="24"/>
                <w:szCs w:val="24"/>
              </w:rPr>
              <w:t>)</w:t>
            </w:r>
          </w:p>
        </w:tc>
        <w:tc>
          <w:tcPr>
            <w:tcW w:w="1701" w:type="dxa"/>
            <w:tcBorders>
              <w:top w:val="single" w:sz="4" w:space="0" w:color="auto"/>
              <w:left w:val="single" w:sz="4" w:space="0" w:color="auto"/>
              <w:bottom w:val="single" w:sz="4" w:space="0" w:color="auto"/>
              <w:right w:val="single" w:sz="4" w:space="0" w:color="auto"/>
            </w:tcBorders>
            <w:vAlign w:val="center"/>
          </w:tcPr>
          <w:p w14:paraId="06FE0CCC" w14:textId="77777777" w:rsidR="00604F92" w:rsidRPr="009E7B38" w:rsidRDefault="00604F92" w:rsidP="009E7B38">
            <w:pPr>
              <w:rPr>
                <w:rFonts w:ascii="Times New Roman" w:hAnsi="Times New Roman" w:cs="Times New Roman"/>
                <w:sz w:val="24"/>
                <w:szCs w:val="24"/>
                <w:rtl/>
              </w:rPr>
            </w:pPr>
            <w:r w:rsidRPr="009E7B38">
              <w:rPr>
                <w:rFonts w:ascii="Times New Roman" w:hAnsi="Times New Roman" w:cs="Times New Roman"/>
                <w:sz w:val="24"/>
                <w:szCs w:val="24"/>
              </w:rPr>
              <w:t>WardCode</w:t>
            </w:r>
          </w:p>
        </w:tc>
      </w:tr>
      <w:tr w:rsidR="004B7E25" w:rsidRPr="000E7955" w14:paraId="29BE2CAE" w14:textId="77777777" w:rsidTr="00022F30">
        <w:trPr>
          <w:jc w:val="center"/>
        </w:trPr>
        <w:tc>
          <w:tcPr>
            <w:tcW w:w="2694" w:type="dxa"/>
            <w:tcBorders>
              <w:top w:val="single" w:sz="4" w:space="0" w:color="auto"/>
              <w:left w:val="single" w:sz="4" w:space="0" w:color="auto"/>
              <w:bottom w:val="single" w:sz="4" w:space="0" w:color="auto"/>
              <w:right w:val="single" w:sz="4" w:space="0" w:color="auto"/>
            </w:tcBorders>
            <w:vAlign w:val="center"/>
          </w:tcPr>
          <w:p w14:paraId="642B0328" w14:textId="77777777" w:rsidR="004B7E25" w:rsidRDefault="004B7E25" w:rsidP="004B7E25">
            <w:pPr>
              <w:bidi/>
              <w:jc w:val="center"/>
              <w:rPr>
                <w:rFonts w:cs="B Nazanin"/>
                <w:sz w:val="24"/>
                <w:szCs w:val="24"/>
                <w:rtl/>
              </w:rPr>
            </w:pPr>
            <w:r>
              <w:rPr>
                <w:rFonts w:cs="B Nazanin" w:hint="cs"/>
                <w:sz w:val="24"/>
                <w:szCs w:val="24"/>
                <w:rtl/>
              </w:rPr>
              <w:t>11</w:t>
            </w:r>
          </w:p>
        </w:tc>
        <w:tc>
          <w:tcPr>
            <w:tcW w:w="2551" w:type="dxa"/>
            <w:tcBorders>
              <w:top w:val="single" w:sz="4" w:space="0" w:color="auto"/>
              <w:left w:val="single" w:sz="4" w:space="0" w:color="auto"/>
              <w:bottom w:val="single" w:sz="4" w:space="0" w:color="auto"/>
              <w:right w:val="single" w:sz="4" w:space="0" w:color="auto"/>
            </w:tcBorders>
          </w:tcPr>
          <w:p w14:paraId="6125059F" w14:textId="77777777" w:rsidR="004B7E25" w:rsidRDefault="004B7E25" w:rsidP="004B7E25">
            <w:pPr>
              <w:bidi/>
              <w:jc w:val="center"/>
              <w:rPr>
                <w:rFonts w:cs="B Nazanin"/>
                <w:sz w:val="24"/>
                <w:szCs w:val="24"/>
                <w:rtl/>
                <w:lang w:bidi="fa-IR"/>
              </w:rPr>
            </w:pPr>
            <w:r>
              <w:rPr>
                <w:rFonts w:cs="B Nazanin" w:hint="cs"/>
                <w:sz w:val="24"/>
                <w:szCs w:val="24"/>
                <w:rtl/>
                <w:lang w:bidi="fa-IR"/>
              </w:rPr>
              <w:t>کد بخش استاندارد</w:t>
            </w:r>
            <w:r w:rsidR="00E6671B">
              <w:rPr>
                <w:rFonts w:cs="B Nazanin" w:hint="cs"/>
                <w:sz w:val="24"/>
                <w:szCs w:val="24"/>
                <w:rtl/>
                <w:lang w:bidi="fa-IR"/>
              </w:rPr>
              <w:t xml:space="preserve"> </w:t>
            </w:r>
            <w:r w:rsidR="00E6671B">
              <w:rPr>
                <w:rFonts w:ascii="Sakkal Majalla" w:hAnsi="Sakkal Majalla" w:cs="Sakkal Majalla" w:hint="cs"/>
                <w:sz w:val="24"/>
                <w:szCs w:val="24"/>
                <w:rtl/>
                <w:lang w:bidi="fa-IR"/>
              </w:rPr>
              <w:t>–</w:t>
            </w:r>
            <w:r w:rsidR="00E6671B">
              <w:rPr>
                <w:rFonts w:cs="B Nazanin" w:hint="cs"/>
                <w:sz w:val="24"/>
                <w:szCs w:val="24"/>
                <w:rtl/>
                <w:lang w:bidi="fa-IR"/>
              </w:rPr>
              <w:t xml:space="preserve"> </w:t>
            </w:r>
            <w:hyperlink w:anchor="جدول_6_بخش_استاندارد" w:history="1">
              <w:r w:rsidR="00E6671B" w:rsidRPr="007675A9">
                <w:rPr>
                  <w:rStyle w:val="Hyperlink"/>
                  <w:rFonts w:cs="B Nazanin" w:hint="cs"/>
                  <w:sz w:val="24"/>
                  <w:szCs w:val="24"/>
                  <w:rtl/>
                  <w:lang w:bidi="fa-IR"/>
                </w:rPr>
                <w:t>جدول 6</w:t>
              </w:r>
            </w:hyperlink>
          </w:p>
        </w:tc>
        <w:tc>
          <w:tcPr>
            <w:tcW w:w="1560" w:type="dxa"/>
            <w:tcBorders>
              <w:top w:val="single" w:sz="4" w:space="0" w:color="auto"/>
              <w:left w:val="single" w:sz="4" w:space="0" w:color="auto"/>
              <w:bottom w:val="single" w:sz="4" w:space="0" w:color="auto"/>
              <w:right w:val="single" w:sz="4" w:space="0" w:color="auto"/>
            </w:tcBorders>
            <w:vAlign w:val="center"/>
          </w:tcPr>
          <w:p w14:paraId="64559AC6" w14:textId="77777777" w:rsidR="004B7E25" w:rsidRPr="009E7B38" w:rsidRDefault="004B7E25" w:rsidP="009E7B38">
            <w:pPr>
              <w:rPr>
                <w:rFonts w:ascii="Times New Roman" w:hAnsi="Times New Roman" w:cs="Times New Roman"/>
                <w:sz w:val="24"/>
                <w:szCs w:val="24"/>
                <w:rtl/>
              </w:rPr>
            </w:pPr>
            <w:r w:rsidRPr="009E7B38">
              <w:rPr>
                <w:rFonts w:ascii="Times New Roman" w:hAnsi="Times New Roman" w:cs="Times New Roman"/>
                <w:sz w:val="24"/>
                <w:szCs w:val="24"/>
              </w:rPr>
              <w:t>Char(2)</w:t>
            </w:r>
          </w:p>
        </w:tc>
        <w:tc>
          <w:tcPr>
            <w:tcW w:w="1701" w:type="dxa"/>
            <w:tcBorders>
              <w:top w:val="single" w:sz="4" w:space="0" w:color="auto"/>
              <w:left w:val="single" w:sz="4" w:space="0" w:color="auto"/>
              <w:bottom w:val="single" w:sz="4" w:space="0" w:color="auto"/>
              <w:right w:val="single" w:sz="4" w:space="0" w:color="auto"/>
            </w:tcBorders>
            <w:vAlign w:val="center"/>
          </w:tcPr>
          <w:p w14:paraId="431F7AFE" w14:textId="77777777" w:rsidR="004B7E25" w:rsidRPr="009E7B38" w:rsidRDefault="004B7E25" w:rsidP="009E7B38">
            <w:pPr>
              <w:rPr>
                <w:rFonts w:ascii="Times New Roman" w:hAnsi="Times New Roman" w:cs="Times New Roman"/>
                <w:sz w:val="24"/>
                <w:szCs w:val="24"/>
              </w:rPr>
            </w:pPr>
            <w:r w:rsidRPr="009E7B38">
              <w:rPr>
                <w:rFonts w:ascii="Times New Roman" w:hAnsi="Times New Roman" w:cs="Times New Roman"/>
                <w:sz w:val="24"/>
                <w:szCs w:val="24"/>
              </w:rPr>
              <w:t>StdWardCode</w:t>
            </w:r>
          </w:p>
        </w:tc>
      </w:tr>
      <w:tr w:rsidR="004B7E25" w:rsidRPr="000E7955" w14:paraId="1B517B05" w14:textId="77777777" w:rsidTr="00022F30">
        <w:trPr>
          <w:jc w:val="center"/>
        </w:trPr>
        <w:tc>
          <w:tcPr>
            <w:tcW w:w="2694" w:type="dxa"/>
            <w:tcBorders>
              <w:top w:val="single" w:sz="4" w:space="0" w:color="auto"/>
              <w:left w:val="single" w:sz="4" w:space="0" w:color="auto"/>
              <w:bottom w:val="single" w:sz="4" w:space="0" w:color="auto"/>
              <w:right w:val="single" w:sz="4" w:space="0" w:color="auto"/>
            </w:tcBorders>
            <w:vAlign w:val="center"/>
          </w:tcPr>
          <w:p w14:paraId="7FC4D0D8" w14:textId="77777777" w:rsidR="004B7E25" w:rsidRPr="006D738A" w:rsidRDefault="004B7E25" w:rsidP="004B7E25">
            <w:pPr>
              <w:bidi/>
              <w:jc w:val="center"/>
              <w:rPr>
                <w:rFonts w:cs="B Nazanin"/>
                <w:sz w:val="24"/>
                <w:szCs w:val="24"/>
                <w:rtl/>
              </w:rPr>
            </w:pPr>
            <w:r>
              <w:rPr>
                <w:rFonts w:cs="B Nazanin" w:hint="cs"/>
                <w:sz w:val="24"/>
                <w:szCs w:val="24"/>
                <w:rtl/>
              </w:rPr>
              <w:lastRenderedPageBreak/>
              <w:t xml:space="preserve">آموزشی/غیرآموزشی </w:t>
            </w:r>
            <w:r>
              <w:rPr>
                <w:rFonts w:cs="B Nazanin"/>
                <w:sz w:val="24"/>
                <w:szCs w:val="24"/>
              </w:rPr>
              <w:t>T/F</w:t>
            </w:r>
          </w:p>
        </w:tc>
        <w:tc>
          <w:tcPr>
            <w:tcW w:w="2551" w:type="dxa"/>
            <w:tcBorders>
              <w:top w:val="single" w:sz="4" w:space="0" w:color="auto"/>
              <w:left w:val="single" w:sz="4" w:space="0" w:color="auto"/>
              <w:bottom w:val="single" w:sz="4" w:space="0" w:color="auto"/>
              <w:right w:val="single" w:sz="4" w:space="0" w:color="auto"/>
            </w:tcBorders>
          </w:tcPr>
          <w:p w14:paraId="3C8CF32B" w14:textId="77777777" w:rsidR="004B7E25" w:rsidRPr="006D738A" w:rsidRDefault="004B7E25" w:rsidP="004B7E25">
            <w:pPr>
              <w:bidi/>
              <w:jc w:val="center"/>
              <w:rPr>
                <w:rFonts w:cs="B Nazanin"/>
                <w:sz w:val="24"/>
                <w:szCs w:val="24"/>
                <w:rtl/>
                <w:lang w:bidi="fa-IR"/>
              </w:rPr>
            </w:pPr>
            <w:r>
              <w:rPr>
                <w:rFonts w:cs="B Nazanin" w:hint="cs"/>
                <w:sz w:val="24"/>
                <w:szCs w:val="24"/>
                <w:rtl/>
                <w:lang w:bidi="fa-IR"/>
              </w:rPr>
              <w:t>آیا آموزشی است</w:t>
            </w:r>
          </w:p>
        </w:tc>
        <w:tc>
          <w:tcPr>
            <w:tcW w:w="1560" w:type="dxa"/>
            <w:tcBorders>
              <w:top w:val="single" w:sz="4" w:space="0" w:color="auto"/>
              <w:left w:val="single" w:sz="4" w:space="0" w:color="auto"/>
              <w:bottom w:val="single" w:sz="4" w:space="0" w:color="auto"/>
              <w:right w:val="single" w:sz="4" w:space="0" w:color="auto"/>
            </w:tcBorders>
            <w:vAlign w:val="center"/>
          </w:tcPr>
          <w:p w14:paraId="0659867A" w14:textId="77777777" w:rsidR="004B7E25" w:rsidRPr="009E7B38" w:rsidRDefault="004B7E25" w:rsidP="009E7B38">
            <w:pPr>
              <w:rPr>
                <w:rFonts w:ascii="Times New Roman" w:hAnsi="Times New Roman" w:cs="Times New Roman"/>
                <w:sz w:val="24"/>
                <w:szCs w:val="24"/>
                <w:rtl/>
              </w:rPr>
            </w:pPr>
            <w:r w:rsidRPr="009E7B38">
              <w:rPr>
                <w:rFonts w:ascii="Times New Roman" w:hAnsi="Times New Roman" w:cs="Times New Roman"/>
                <w:sz w:val="24"/>
                <w:szCs w:val="24"/>
              </w:rPr>
              <w:t>Bit</w:t>
            </w:r>
          </w:p>
        </w:tc>
        <w:tc>
          <w:tcPr>
            <w:tcW w:w="1701" w:type="dxa"/>
            <w:tcBorders>
              <w:top w:val="single" w:sz="4" w:space="0" w:color="auto"/>
              <w:left w:val="single" w:sz="4" w:space="0" w:color="auto"/>
              <w:bottom w:val="single" w:sz="4" w:space="0" w:color="auto"/>
              <w:right w:val="single" w:sz="4" w:space="0" w:color="auto"/>
            </w:tcBorders>
            <w:vAlign w:val="center"/>
          </w:tcPr>
          <w:p w14:paraId="33889F3B" w14:textId="77777777" w:rsidR="004B7E25" w:rsidRPr="009E7B38" w:rsidRDefault="004B7E25" w:rsidP="009E7B38">
            <w:pPr>
              <w:rPr>
                <w:rFonts w:ascii="Times New Roman" w:hAnsi="Times New Roman" w:cs="Times New Roman"/>
                <w:sz w:val="24"/>
                <w:szCs w:val="24"/>
                <w:rtl/>
              </w:rPr>
            </w:pPr>
            <w:r w:rsidRPr="009E7B38">
              <w:rPr>
                <w:rFonts w:ascii="Times New Roman" w:hAnsi="Times New Roman" w:cs="Times New Roman"/>
                <w:sz w:val="24"/>
                <w:szCs w:val="24"/>
              </w:rPr>
              <w:t>isEducational</w:t>
            </w:r>
          </w:p>
        </w:tc>
      </w:tr>
      <w:tr w:rsidR="004B7E25" w:rsidRPr="000E7955" w14:paraId="3AAF8764" w14:textId="77777777" w:rsidTr="00022F30">
        <w:trPr>
          <w:jc w:val="center"/>
        </w:trPr>
        <w:tc>
          <w:tcPr>
            <w:tcW w:w="2694" w:type="dxa"/>
            <w:tcBorders>
              <w:top w:val="single" w:sz="4" w:space="0" w:color="auto"/>
              <w:left w:val="single" w:sz="4" w:space="0" w:color="auto"/>
              <w:bottom w:val="single" w:sz="4" w:space="0" w:color="auto"/>
              <w:right w:val="single" w:sz="4" w:space="0" w:color="auto"/>
            </w:tcBorders>
            <w:vAlign w:val="center"/>
          </w:tcPr>
          <w:p w14:paraId="1FE92777" w14:textId="77777777" w:rsidR="004B7E25" w:rsidRPr="006D738A" w:rsidRDefault="004B7E25" w:rsidP="004B7E25">
            <w:pPr>
              <w:bidi/>
              <w:jc w:val="center"/>
              <w:rPr>
                <w:rFonts w:cs="B Nazanin"/>
                <w:sz w:val="24"/>
                <w:szCs w:val="24"/>
              </w:rPr>
            </w:pPr>
            <w:r w:rsidRPr="006D738A">
              <w:rPr>
                <w:rFonts w:cs="B Nazanin" w:hint="cs"/>
                <w:sz w:val="24"/>
                <w:szCs w:val="24"/>
                <w:rtl/>
              </w:rPr>
              <w:t>فعال / غیرفعال</w:t>
            </w:r>
            <w:r>
              <w:rPr>
                <w:rFonts w:cs="B Nazanin"/>
                <w:sz w:val="24"/>
                <w:szCs w:val="24"/>
              </w:rPr>
              <w:t>T/F</w:t>
            </w:r>
          </w:p>
        </w:tc>
        <w:tc>
          <w:tcPr>
            <w:tcW w:w="2551" w:type="dxa"/>
            <w:tcBorders>
              <w:top w:val="single" w:sz="4" w:space="0" w:color="auto"/>
              <w:left w:val="single" w:sz="4" w:space="0" w:color="auto"/>
              <w:bottom w:val="single" w:sz="4" w:space="0" w:color="auto"/>
              <w:right w:val="single" w:sz="4" w:space="0" w:color="auto"/>
            </w:tcBorders>
          </w:tcPr>
          <w:p w14:paraId="4E9BBFFE" w14:textId="77777777" w:rsidR="004B7E25" w:rsidRPr="006D738A" w:rsidRDefault="004B7E25" w:rsidP="004B7E25">
            <w:pPr>
              <w:bidi/>
              <w:jc w:val="center"/>
              <w:rPr>
                <w:rFonts w:cs="B Nazanin"/>
                <w:sz w:val="24"/>
                <w:szCs w:val="24"/>
                <w:rtl/>
              </w:rPr>
            </w:pPr>
            <w:r w:rsidRPr="006D738A">
              <w:rPr>
                <w:rFonts w:cs="B Nazanin" w:hint="cs"/>
                <w:sz w:val="24"/>
                <w:szCs w:val="24"/>
                <w:rtl/>
              </w:rPr>
              <w:t>وضعیت</w:t>
            </w:r>
          </w:p>
        </w:tc>
        <w:tc>
          <w:tcPr>
            <w:tcW w:w="1560" w:type="dxa"/>
            <w:tcBorders>
              <w:top w:val="single" w:sz="4" w:space="0" w:color="auto"/>
              <w:left w:val="single" w:sz="4" w:space="0" w:color="auto"/>
              <w:bottom w:val="single" w:sz="4" w:space="0" w:color="auto"/>
              <w:right w:val="single" w:sz="4" w:space="0" w:color="auto"/>
            </w:tcBorders>
            <w:vAlign w:val="center"/>
          </w:tcPr>
          <w:p w14:paraId="48216337" w14:textId="77777777" w:rsidR="004B7E25" w:rsidRPr="009E7B38" w:rsidRDefault="004B7E25" w:rsidP="009E7B38">
            <w:pPr>
              <w:rPr>
                <w:rFonts w:ascii="Times New Roman" w:hAnsi="Times New Roman" w:cs="Times New Roman"/>
                <w:sz w:val="24"/>
                <w:szCs w:val="24"/>
                <w:rtl/>
              </w:rPr>
            </w:pPr>
            <w:r w:rsidRPr="009E7B38">
              <w:rPr>
                <w:rFonts w:ascii="Times New Roman" w:hAnsi="Times New Roman" w:cs="Times New Roman"/>
                <w:sz w:val="24"/>
                <w:szCs w:val="24"/>
              </w:rPr>
              <w:t>Bit</w:t>
            </w:r>
          </w:p>
        </w:tc>
        <w:tc>
          <w:tcPr>
            <w:tcW w:w="1701" w:type="dxa"/>
            <w:tcBorders>
              <w:top w:val="single" w:sz="4" w:space="0" w:color="auto"/>
              <w:left w:val="single" w:sz="4" w:space="0" w:color="auto"/>
              <w:bottom w:val="single" w:sz="4" w:space="0" w:color="auto"/>
              <w:right w:val="single" w:sz="4" w:space="0" w:color="auto"/>
            </w:tcBorders>
            <w:vAlign w:val="center"/>
          </w:tcPr>
          <w:p w14:paraId="43E81D0E" w14:textId="77777777" w:rsidR="004B7E25" w:rsidRPr="009E7B38" w:rsidRDefault="004B7E25" w:rsidP="009E7B38">
            <w:pPr>
              <w:rPr>
                <w:rFonts w:ascii="Times New Roman" w:hAnsi="Times New Roman" w:cs="Times New Roman"/>
                <w:sz w:val="24"/>
                <w:szCs w:val="24"/>
                <w:rtl/>
              </w:rPr>
            </w:pPr>
            <w:r w:rsidRPr="009E7B38">
              <w:rPr>
                <w:rFonts w:ascii="Times New Roman" w:hAnsi="Times New Roman" w:cs="Times New Roman"/>
                <w:sz w:val="24"/>
                <w:szCs w:val="24"/>
              </w:rPr>
              <w:t>Status</w:t>
            </w:r>
          </w:p>
        </w:tc>
      </w:tr>
      <w:tr w:rsidR="00561608" w:rsidRPr="000E7955" w14:paraId="1A976BC1" w14:textId="77777777" w:rsidTr="00022F30">
        <w:trPr>
          <w:jc w:val="center"/>
        </w:trPr>
        <w:tc>
          <w:tcPr>
            <w:tcW w:w="2694" w:type="dxa"/>
            <w:tcBorders>
              <w:top w:val="single" w:sz="4" w:space="0" w:color="auto"/>
              <w:left w:val="single" w:sz="4" w:space="0" w:color="auto"/>
              <w:bottom w:val="single" w:sz="4" w:space="0" w:color="auto"/>
              <w:right w:val="single" w:sz="4" w:space="0" w:color="auto"/>
            </w:tcBorders>
            <w:vAlign w:val="center"/>
          </w:tcPr>
          <w:p w14:paraId="7AE9D0FB" w14:textId="77777777" w:rsidR="00561608" w:rsidRPr="006D738A" w:rsidRDefault="00561608" w:rsidP="00561608">
            <w:pPr>
              <w:bidi/>
              <w:jc w:val="center"/>
              <w:rPr>
                <w:rFonts w:cs="B Nazanin"/>
                <w:sz w:val="24"/>
                <w:szCs w:val="24"/>
                <w:rtl/>
                <w:lang w:bidi="fa-IR"/>
              </w:rPr>
            </w:pPr>
            <w:r>
              <w:rPr>
                <w:rFonts w:cs="B Nazanin" w:hint="cs"/>
                <w:sz w:val="24"/>
                <w:szCs w:val="24"/>
                <w:rtl/>
                <w:lang w:bidi="fa-IR"/>
              </w:rPr>
              <w:t>10</w:t>
            </w:r>
          </w:p>
        </w:tc>
        <w:tc>
          <w:tcPr>
            <w:tcW w:w="2551" w:type="dxa"/>
            <w:tcBorders>
              <w:top w:val="single" w:sz="4" w:space="0" w:color="auto"/>
              <w:left w:val="single" w:sz="4" w:space="0" w:color="auto"/>
              <w:bottom w:val="single" w:sz="4" w:space="0" w:color="auto"/>
              <w:right w:val="single" w:sz="4" w:space="0" w:color="auto"/>
            </w:tcBorders>
          </w:tcPr>
          <w:p w14:paraId="77031C39" w14:textId="77777777" w:rsidR="00561608" w:rsidRPr="006D738A" w:rsidRDefault="00561608" w:rsidP="00561608">
            <w:pPr>
              <w:bidi/>
              <w:jc w:val="center"/>
              <w:rPr>
                <w:rFonts w:cs="B Nazanin"/>
                <w:sz w:val="24"/>
                <w:szCs w:val="24"/>
                <w:rtl/>
                <w:lang w:bidi="fa-IR"/>
              </w:rPr>
            </w:pPr>
            <w:r>
              <w:rPr>
                <w:rFonts w:cs="B Nazanin" w:hint="cs"/>
                <w:sz w:val="24"/>
                <w:szCs w:val="24"/>
                <w:rtl/>
                <w:lang w:bidi="fa-IR"/>
              </w:rPr>
              <w:t>تعداد تخت آموزشی</w:t>
            </w:r>
          </w:p>
        </w:tc>
        <w:tc>
          <w:tcPr>
            <w:tcW w:w="1560" w:type="dxa"/>
            <w:tcBorders>
              <w:top w:val="single" w:sz="4" w:space="0" w:color="auto"/>
              <w:left w:val="single" w:sz="4" w:space="0" w:color="auto"/>
              <w:bottom w:val="single" w:sz="4" w:space="0" w:color="auto"/>
              <w:right w:val="single" w:sz="4" w:space="0" w:color="auto"/>
            </w:tcBorders>
            <w:vAlign w:val="center"/>
          </w:tcPr>
          <w:p w14:paraId="4D5EBE67" w14:textId="77777777" w:rsidR="00561608" w:rsidRPr="009E7B38" w:rsidRDefault="00561608" w:rsidP="00561608">
            <w:pPr>
              <w:rPr>
                <w:rFonts w:ascii="Times New Roman" w:hAnsi="Times New Roman" w:cs="Times New Roman"/>
                <w:sz w:val="24"/>
                <w:szCs w:val="24"/>
                <w:lang w:bidi="fa-IR"/>
              </w:rPr>
            </w:pPr>
            <w:r>
              <w:rPr>
                <w:rFonts w:ascii="Times New Roman" w:hAnsi="Times New Roman" w:cs="Times New Roman"/>
                <w:sz w:val="24"/>
                <w:szCs w:val="24"/>
                <w:lang w:bidi="fa-IR"/>
              </w:rPr>
              <w:t>int</w:t>
            </w:r>
          </w:p>
        </w:tc>
        <w:tc>
          <w:tcPr>
            <w:tcW w:w="1701" w:type="dxa"/>
            <w:tcBorders>
              <w:top w:val="single" w:sz="4" w:space="0" w:color="auto"/>
              <w:left w:val="single" w:sz="4" w:space="0" w:color="auto"/>
              <w:bottom w:val="single" w:sz="4" w:space="0" w:color="auto"/>
              <w:right w:val="single" w:sz="4" w:space="0" w:color="auto"/>
            </w:tcBorders>
            <w:vAlign w:val="center"/>
          </w:tcPr>
          <w:p w14:paraId="46BB4D75" w14:textId="77777777" w:rsidR="00561608" w:rsidRPr="009E7B38" w:rsidRDefault="00561608" w:rsidP="00561608">
            <w:pPr>
              <w:rPr>
                <w:rFonts w:ascii="Times New Roman" w:hAnsi="Times New Roman" w:cs="Times New Roman"/>
                <w:sz w:val="24"/>
                <w:szCs w:val="24"/>
              </w:rPr>
            </w:pPr>
            <w:r>
              <w:rPr>
                <w:rFonts w:ascii="Times New Roman" w:hAnsi="Times New Roman" w:cs="Times New Roman"/>
                <w:sz w:val="24"/>
                <w:szCs w:val="24"/>
              </w:rPr>
              <w:t>Beds</w:t>
            </w:r>
          </w:p>
        </w:tc>
      </w:tr>
      <w:tr w:rsidR="00561608" w:rsidRPr="000E7955" w14:paraId="7FDB61FB" w14:textId="77777777" w:rsidTr="00022F30">
        <w:trPr>
          <w:jc w:val="center"/>
        </w:trPr>
        <w:tc>
          <w:tcPr>
            <w:tcW w:w="2694" w:type="dxa"/>
            <w:tcBorders>
              <w:top w:val="single" w:sz="4" w:space="0" w:color="auto"/>
              <w:left w:val="single" w:sz="4" w:space="0" w:color="auto"/>
              <w:bottom w:val="single" w:sz="4" w:space="0" w:color="auto"/>
              <w:right w:val="single" w:sz="4" w:space="0" w:color="auto"/>
            </w:tcBorders>
            <w:vAlign w:val="center"/>
          </w:tcPr>
          <w:p w14:paraId="3E0D9452" w14:textId="77777777" w:rsidR="00561608" w:rsidRPr="006D738A" w:rsidRDefault="00561608" w:rsidP="00561608">
            <w:pPr>
              <w:bidi/>
              <w:jc w:val="center"/>
              <w:rPr>
                <w:rFonts w:cs="B Nazanin"/>
                <w:sz w:val="24"/>
                <w:szCs w:val="24"/>
                <w:rtl/>
                <w:lang w:bidi="fa-IR"/>
              </w:rPr>
            </w:pPr>
            <w:commentRangeStart w:id="22"/>
            <w:r>
              <w:rPr>
                <w:rFonts w:cs="B Nazanin" w:hint="cs"/>
                <w:sz w:val="24"/>
                <w:szCs w:val="24"/>
                <w:rtl/>
                <w:lang w:bidi="fa-IR"/>
              </w:rPr>
              <w:t>1250</w:t>
            </w:r>
          </w:p>
        </w:tc>
        <w:tc>
          <w:tcPr>
            <w:tcW w:w="2551" w:type="dxa"/>
            <w:tcBorders>
              <w:top w:val="single" w:sz="4" w:space="0" w:color="auto"/>
              <w:left w:val="single" w:sz="4" w:space="0" w:color="auto"/>
              <w:bottom w:val="single" w:sz="4" w:space="0" w:color="auto"/>
              <w:right w:val="single" w:sz="4" w:space="0" w:color="auto"/>
            </w:tcBorders>
          </w:tcPr>
          <w:p w14:paraId="29FFD306" w14:textId="77777777" w:rsidR="00561608" w:rsidRPr="006D738A" w:rsidRDefault="00561608" w:rsidP="00561608">
            <w:pPr>
              <w:bidi/>
              <w:jc w:val="center"/>
              <w:rPr>
                <w:rFonts w:cs="B Nazanin"/>
                <w:sz w:val="24"/>
                <w:szCs w:val="24"/>
                <w:rtl/>
                <w:lang w:bidi="fa-IR"/>
              </w:rPr>
            </w:pPr>
            <w:r>
              <w:rPr>
                <w:rFonts w:cs="B Nazanin" w:hint="cs"/>
                <w:sz w:val="24"/>
                <w:szCs w:val="24"/>
                <w:rtl/>
                <w:lang w:bidi="fa-IR"/>
              </w:rPr>
              <w:t>تعداد بیمار در سال</w:t>
            </w:r>
          </w:p>
        </w:tc>
        <w:tc>
          <w:tcPr>
            <w:tcW w:w="1560" w:type="dxa"/>
            <w:tcBorders>
              <w:top w:val="single" w:sz="4" w:space="0" w:color="auto"/>
              <w:left w:val="single" w:sz="4" w:space="0" w:color="auto"/>
              <w:bottom w:val="single" w:sz="4" w:space="0" w:color="auto"/>
              <w:right w:val="single" w:sz="4" w:space="0" w:color="auto"/>
            </w:tcBorders>
            <w:vAlign w:val="center"/>
          </w:tcPr>
          <w:p w14:paraId="564F60B9" w14:textId="77777777" w:rsidR="00561608" w:rsidRPr="009E7B38" w:rsidRDefault="00561608" w:rsidP="00561608">
            <w:pPr>
              <w:rPr>
                <w:rFonts w:ascii="Times New Roman" w:hAnsi="Times New Roman" w:cs="Times New Roman"/>
                <w:sz w:val="24"/>
                <w:szCs w:val="24"/>
              </w:rPr>
            </w:pPr>
            <w:r>
              <w:rPr>
                <w:rFonts w:ascii="Times New Roman" w:hAnsi="Times New Roman" w:cs="Times New Roman"/>
                <w:sz w:val="24"/>
                <w:szCs w:val="24"/>
              </w:rPr>
              <w:t>Int</w:t>
            </w:r>
          </w:p>
        </w:tc>
        <w:tc>
          <w:tcPr>
            <w:tcW w:w="1701" w:type="dxa"/>
            <w:tcBorders>
              <w:top w:val="single" w:sz="4" w:space="0" w:color="auto"/>
              <w:left w:val="single" w:sz="4" w:space="0" w:color="auto"/>
              <w:bottom w:val="single" w:sz="4" w:space="0" w:color="auto"/>
              <w:right w:val="single" w:sz="4" w:space="0" w:color="auto"/>
            </w:tcBorders>
            <w:vAlign w:val="center"/>
          </w:tcPr>
          <w:p w14:paraId="3E3E875A" w14:textId="77777777" w:rsidR="00561608" w:rsidRDefault="00561608" w:rsidP="00561608">
            <w:pPr>
              <w:rPr>
                <w:rFonts w:ascii="Times New Roman" w:hAnsi="Times New Roman" w:cs="Times New Roman"/>
                <w:sz w:val="24"/>
                <w:szCs w:val="24"/>
                <w:lang w:bidi="fa-IR"/>
              </w:rPr>
            </w:pPr>
            <w:r>
              <w:rPr>
                <w:rFonts w:ascii="Times New Roman" w:hAnsi="Times New Roman" w:cs="Times New Roman"/>
                <w:sz w:val="24"/>
                <w:szCs w:val="24"/>
                <w:lang w:bidi="fa-IR"/>
              </w:rPr>
              <w:t>PatientLoadYear</w:t>
            </w:r>
            <w:commentRangeEnd w:id="22"/>
            <w:r w:rsidR="001D2C8C">
              <w:rPr>
                <w:rStyle w:val="CommentReference"/>
                <w:rtl/>
              </w:rPr>
              <w:commentReference w:id="22"/>
            </w:r>
          </w:p>
        </w:tc>
      </w:tr>
      <w:tr w:rsidR="00561608" w:rsidRPr="000E7955" w14:paraId="1D996E47" w14:textId="77777777" w:rsidTr="00022F30">
        <w:trPr>
          <w:jc w:val="center"/>
        </w:trPr>
        <w:tc>
          <w:tcPr>
            <w:tcW w:w="2694" w:type="dxa"/>
            <w:tcBorders>
              <w:top w:val="single" w:sz="4" w:space="0" w:color="auto"/>
              <w:left w:val="single" w:sz="4" w:space="0" w:color="auto"/>
              <w:bottom w:val="single" w:sz="4" w:space="0" w:color="auto"/>
              <w:right w:val="single" w:sz="4" w:space="0" w:color="auto"/>
            </w:tcBorders>
            <w:vAlign w:val="center"/>
          </w:tcPr>
          <w:p w14:paraId="1E4AD5AB" w14:textId="77777777" w:rsidR="00561608" w:rsidRDefault="00561608" w:rsidP="00561608">
            <w:pPr>
              <w:bidi/>
              <w:jc w:val="center"/>
              <w:rPr>
                <w:rFonts w:cs="B Nazanin"/>
                <w:sz w:val="24"/>
                <w:szCs w:val="24"/>
                <w:rtl/>
                <w:lang w:bidi="fa-IR"/>
              </w:rPr>
            </w:pPr>
            <w:r>
              <w:rPr>
                <w:rFonts w:cs="B Nazanin" w:hint="cs"/>
                <w:sz w:val="24"/>
                <w:szCs w:val="24"/>
                <w:rtl/>
                <w:lang w:bidi="fa-IR"/>
              </w:rPr>
              <w:t>1387/05/01</w:t>
            </w:r>
          </w:p>
        </w:tc>
        <w:tc>
          <w:tcPr>
            <w:tcW w:w="2551" w:type="dxa"/>
            <w:tcBorders>
              <w:top w:val="single" w:sz="4" w:space="0" w:color="auto"/>
              <w:left w:val="single" w:sz="4" w:space="0" w:color="auto"/>
              <w:bottom w:val="single" w:sz="4" w:space="0" w:color="auto"/>
              <w:right w:val="single" w:sz="4" w:space="0" w:color="auto"/>
            </w:tcBorders>
          </w:tcPr>
          <w:p w14:paraId="37F3C1C9" w14:textId="77777777" w:rsidR="00561608" w:rsidRDefault="00561608" w:rsidP="00561608">
            <w:pPr>
              <w:bidi/>
              <w:jc w:val="center"/>
              <w:rPr>
                <w:rFonts w:cs="B Nazanin"/>
                <w:sz w:val="24"/>
                <w:szCs w:val="24"/>
                <w:rtl/>
                <w:lang w:bidi="fa-IR"/>
              </w:rPr>
            </w:pPr>
            <w:r>
              <w:rPr>
                <w:rFonts w:cs="B Nazanin" w:hint="cs"/>
                <w:sz w:val="24"/>
                <w:szCs w:val="24"/>
                <w:rtl/>
                <w:lang w:bidi="fa-IR"/>
              </w:rPr>
              <w:t>تاریخ آخرین تصویب</w:t>
            </w:r>
          </w:p>
        </w:tc>
        <w:tc>
          <w:tcPr>
            <w:tcW w:w="1560" w:type="dxa"/>
            <w:tcBorders>
              <w:top w:val="single" w:sz="4" w:space="0" w:color="auto"/>
              <w:left w:val="single" w:sz="4" w:space="0" w:color="auto"/>
              <w:bottom w:val="single" w:sz="4" w:space="0" w:color="auto"/>
              <w:right w:val="single" w:sz="4" w:space="0" w:color="auto"/>
            </w:tcBorders>
            <w:vAlign w:val="center"/>
          </w:tcPr>
          <w:p w14:paraId="1D5E0C7F" w14:textId="77777777" w:rsidR="00561608" w:rsidRDefault="00561608" w:rsidP="00561608">
            <w:pPr>
              <w:rPr>
                <w:rFonts w:ascii="Times New Roman" w:hAnsi="Times New Roman" w:cs="Times New Roman"/>
                <w:sz w:val="24"/>
                <w:szCs w:val="24"/>
              </w:rPr>
            </w:pPr>
            <w:r>
              <w:rPr>
                <w:rFonts w:ascii="Times New Roman" w:hAnsi="Times New Roman" w:cs="Times New Roman"/>
                <w:sz w:val="24"/>
                <w:szCs w:val="24"/>
              </w:rPr>
              <w:t>Char(10)</w:t>
            </w:r>
          </w:p>
        </w:tc>
        <w:tc>
          <w:tcPr>
            <w:tcW w:w="1701" w:type="dxa"/>
            <w:tcBorders>
              <w:top w:val="single" w:sz="4" w:space="0" w:color="auto"/>
              <w:left w:val="single" w:sz="4" w:space="0" w:color="auto"/>
              <w:bottom w:val="single" w:sz="4" w:space="0" w:color="auto"/>
              <w:right w:val="single" w:sz="4" w:space="0" w:color="auto"/>
            </w:tcBorders>
            <w:vAlign w:val="center"/>
          </w:tcPr>
          <w:p w14:paraId="3C121AC3" w14:textId="77777777" w:rsidR="00561608" w:rsidRDefault="00561608" w:rsidP="00561608">
            <w:pPr>
              <w:rPr>
                <w:rFonts w:ascii="Times New Roman" w:hAnsi="Times New Roman" w:cs="Times New Roman"/>
                <w:sz w:val="24"/>
                <w:szCs w:val="24"/>
                <w:lang w:bidi="fa-IR"/>
              </w:rPr>
            </w:pPr>
            <w:r>
              <w:rPr>
                <w:rFonts w:ascii="Times New Roman" w:hAnsi="Times New Roman" w:cs="Times New Roman"/>
                <w:sz w:val="24"/>
                <w:szCs w:val="24"/>
                <w:lang w:bidi="fa-IR"/>
              </w:rPr>
              <w:t>LastApproveDate</w:t>
            </w:r>
          </w:p>
        </w:tc>
      </w:tr>
    </w:tbl>
    <w:p w14:paraId="22285F8E" w14:textId="77777777" w:rsidR="004B7E25" w:rsidRDefault="004B7E25" w:rsidP="00D83523">
      <w:pPr>
        <w:bidi/>
        <w:jc w:val="center"/>
        <w:rPr>
          <w:rFonts w:cs="B Nazanin"/>
          <w:b/>
          <w:bCs/>
          <w:sz w:val="24"/>
          <w:szCs w:val="24"/>
          <w:rtl/>
        </w:rPr>
      </w:pPr>
    </w:p>
    <w:p w14:paraId="01E68230" w14:textId="77777777" w:rsidR="00561608" w:rsidRPr="00724B73" w:rsidRDefault="00561608" w:rsidP="00561608">
      <w:pPr>
        <w:pBdr>
          <w:top w:val="single" w:sz="4" w:space="1" w:color="auto"/>
          <w:left w:val="single" w:sz="4" w:space="4" w:color="auto"/>
          <w:bottom w:val="single" w:sz="4" w:space="1" w:color="auto"/>
          <w:right w:val="single" w:sz="4" w:space="4" w:color="auto"/>
        </w:pBdr>
        <w:shd w:val="clear" w:color="auto" w:fill="DEEAF6" w:themeFill="accent1" w:themeFillTint="33"/>
        <w:bidi/>
        <w:spacing w:after="0" w:line="240" w:lineRule="auto"/>
        <w:rPr>
          <w:rFonts w:cs="B Nazanin"/>
          <w:sz w:val="24"/>
          <w:szCs w:val="24"/>
          <w:rtl/>
          <w:lang w:bidi="fa-IR"/>
        </w:rPr>
      </w:pPr>
      <w:bookmarkStart w:id="23" w:name="جدول_6_بخش_استاندارد"/>
      <w:commentRangeStart w:id="24"/>
      <w:r w:rsidRPr="00724B73">
        <w:rPr>
          <w:rFonts w:cs="B Nazanin" w:hint="cs"/>
          <w:sz w:val="24"/>
          <w:szCs w:val="24"/>
          <w:rtl/>
          <w:lang w:bidi="fa-IR"/>
        </w:rPr>
        <w:t xml:space="preserve">در بخشهای آموزشی </w:t>
      </w:r>
      <w:r w:rsidRPr="00724B73">
        <w:rPr>
          <w:rFonts w:ascii="Sakkal Majalla" w:hAnsi="Sakkal Majalla" w:cs="Sakkal Majalla" w:hint="cs"/>
          <w:sz w:val="24"/>
          <w:szCs w:val="24"/>
          <w:rtl/>
          <w:lang w:bidi="fa-IR"/>
        </w:rPr>
        <w:t>–</w:t>
      </w:r>
      <w:r w:rsidRPr="00724B73">
        <w:rPr>
          <w:rFonts w:cs="B Nazanin" w:hint="cs"/>
          <w:sz w:val="24"/>
          <w:szCs w:val="24"/>
          <w:rtl/>
          <w:lang w:bidi="fa-IR"/>
        </w:rPr>
        <w:t xml:space="preserve"> ارزشیابی در نظر گرفته شود:</w:t>
      </w:r>
      <w:r>
        <w:rPr>
          <w:rFonts w:cs="B Nazanin" w:hint="cs"/>
          <w:sz w:val="24"/>
          <w:szCs w:val="24"/>
          <w:rtl/>
          <w:lang w:bidi="fa-IR"/>
        </w:rPr>
        <w:t xml:space="preserve"> </w:t>
      </w:r>
      <w:r w:rsidRPr="00724B73">
        <w:rPr>
          <w:rFonts w:cs="B Nazanin" w:hint="cs"/>
          <w:color w:val="FF0000"/>
          <w:sz w:val="24"/>
          <w:szCs w:val="24"/>
          <w:rtl/>
          <w:lang w:bidi="fa-IR"/>
        </w:rPr>
        <w:t>تاریخ اولین مجوز</w:t>
      </w:r>
    </w:p>
    <w:p w14:paraId="031D1660" w14:textId="77777777" w:rsidR="00561608" w:rsidRPr="00724B73" w:rsidRDefault="00561608" w:rsidP="00561608">
      <w:pPr>
        <w:pBdr>
          <w:top w:val="single" w:sz="4" w:space="1" w:color="auto"/>
          <w:left w:val="single" w:sz="4" w:space="4" w:color="auto"/>
          <w:bottom w:val="single" w:sz="4" w:space="1" w:color="auto"/>
          <w:right w:val="single" w:sz="4" w:space="4" w:color="auto"/>
        </w:pBdr>
        <w:shd w:val="clear" w:color="auto" w:fill="DEEAF6" w:themeFill="accent1" w:themeFillTint="33"/>
        <w:bidi/>
        <w:spacing w:after="0" w:line="240" w:lineRule="auto"/>
        <w:rPr>
          <w:rFonts w:cs="B Nazanin"/>
          <w:sz w:val="24"/>
          <w:szCs w:val="24"/>
          <w:rtl/>
          <w:lang w:bidi="fa-IR"/>
        </w:rPr>
      </w:pPr>
      <w:r w:rsidRPr="00724B73">
        <w:rPr>
          <w:rFonts w:cs="B Nazanin" w:hint="cs"/>
          <w:sz w:val="24"/>
          <w:szCs w:val="24"/>
          <w:rtl/>
          <w:lang w:bidi="fa-IR"/>
        </w:rPr>
        <w:t>تاریخ:</w:t>
      </w:r>
    </w:p>
    <w:p w14:paraId="0DF0176E" w14:textId="77777777" w:rsidR="00561608" w:rsidRDefault="00561608" w:rsidP="00561608">
      <w:pPr>
        <w:pBdr>
          <w:top w:val="single" w:sz="4" w:space="1" w:color="auto"/>
          <w:left w:val="single" w:sz="4" w:space="4" w:color="auto"/>
          <w:bottom w:val="single" w:sz="4" w:space="1" w:color="auto"/>
          <w:right w:val="single" w:sz="4" w:space="4" w:color="auto"/>
        </w:pBdr>
        <w:shd w:val="clear" w:color="auto" w:fill="DEEAF6" w:themeFill="accent1" w:themeFillTint="33"/>
        <w:bidi/>
        <w:spacing w:after="0" w:line="240" w:lineRule="auto"/>
        <w:rPr>
          <w:rFonts w:cs="B Nazanin"/>
          <w:sz w:val="24"/>
          <w:szCs w:val="24"/>
          <w:rtl/>
          <w:lang w:bidi="fa-IR"/>
        </w:rPr>
      </w:pPr>
      <w:r w:rsidRPr="00724B73">
        <w:rPr>
          <w:rFonts w:cs="B Nazanin" w:hint="cs"/>
          <w:sz w:val="24"/>
          <w:szCs w:val="24"/>
          <w:rtl/>
          <w:lang w:bidi="fa-IR"/>
        </w:rPr>
        <w:t>نتیجه: تایید قطعی ، تایید مشروط ، تذکر آموزشی، اخطار آموزشی، لغو مجوز</w:t>
      </w:r>
    </w:p>
    <w:p w14:paraId="4EBF8410" w14:textId="77777777" w:rsidR="00561608" w:rsidRDefault="00561608" w:rsidP="00561608">
      <w:pPr>
        <w:pBdr>
          <w:top w:val="single" w:sz="4" w:space="1" w:color="auto"/>
          <w:left w:val="single" w:sz="4" w:space="4" w:color="auto"/>
          <w:bottom w:val="single" w:sz="4" w:space="1" w:color="auto"/>
          <w:right w:val="single" w:sz="4" w:space="4" w:color="auto"/>
        </w:pBdr>
        <w:shd w:val="clear" w:color="auto" w:fill="DEEAF6" w:themeFill="accent1" w:themeFillTint="33"/>
        <w:bidi/>
        <w:spacing w:after="0" w:line="240" w:lineRule="auto"/>
        <w:rPr>
          <w:rFonts w:cs="B Nazanin"/>
          <w:sz w:val="24"/>
          <w:szCs w:val="24"/>
          <w:rtl/>
          <w:lang w:bidi="fa-IR"/>
        </w:rPr>
      </w:pPr>
      <w:r>
        <w:rPr>
          <w:rFonts w:cs="B Nazanin" w:hint="cs"/>
          <w:sz w:val="24"/>
          <w:szCs w:val="24"/>
          <w:rtl/>
          <w:lang w:bidi="fa-IR"/>
        </w:rPr>
        <w:t>ظرفیت: تعداد دستیار</w:t>
      </w:r>
    </w:p>
    <w:p w14:paraId="243A395E" w14:textId="77777777" w:rsidR="00561608" w:rsidRPr="00724B73" w:rsidRDefault="00561608" w:rsidP="00561608">
      <w:pPr>
        <w:pBdr>
          <w:top w:val="single" w:sz="4" w:space="1" w:color="auto"/>
          <w:left w:val="single" w:sz="4" w:space="4" w:color="auto"/>
          <w:bottom w:val="single" w:sz="4" w:space="1" w:color="auto"/>
          <w:right w:val="single" w:sz="4" w:space="4" w:color="auto"/>
        </w:pBdr>
        <w:shd w:val="clear" w:color="auto" w:fill="DEEAF6" w:themeFill="accent1" w:themeFillTint="33"/>
        <w:bidi/>
        <w:spacing w:after="0" w:line="240" w:lineRule="auto"/>
        <w:rPr>
          <w:rFonts w:cs="B Nazanin"/>
          <w:sz w:val="24"/>
          <w:szCs w:val="24"/>
          <w:rtl/>
          <w:lang w:bidi="fa-IR"/>
        </w:rPr>
      </w:pPr>
      <w:r>
        <w:rPr>
          <w:rFonts w:cs="B Nazanin" w:hint="cs"/>
          <w:sz w:val="24"/>
          <w:szCs w:val="24"/>
          <w:rtl/>
          <w:lang w:bidi="fa-IR"/>
        </w:rPr>
        <w:t xml:space="preserve">زمان اعتبار : </w:t>
      </w:r>
    </w:p>
    <w:p w14:paraId="68B78D75" w14:textId="77777777" w:rsidR="000E7955" w:rsidRPr="00010665" w:rsidRDefault="001D2C8C" w:rsidP="003417DA">
      <w:pPr>
        <w:pStyle w:val="Heading2"/>
        <w:numPr>
          <w:ilvl w:val="0"/>
          <w:numId w:val="44"/>
        </w:numPr>
        <w:bidi/>
        <w:rPr>
          <w:rFonts w:cs="B Nazanin"/>
          <w:rtl/>
          <w:lang w:bidi="fa-IR"/>
        </w:rPr>
      </w:pPr>
      <w:bookmarkStart w:id="25" w:name="_Toc478296075"/>
      <w:commentRangeEnd w:id="24"/>
      <w:r>
        <w:rPr>
          <w:rStyle w:val="CommentReference"/>
          <w:rFonts w:asciiTheme="minorHAnsi" w:eastAsiaTheme="minorHAnsi" w:hAnsiTheme="minorHAnsi" w:cstheme="minorBidi"/>
          <w:color w:val="auto"/>
          <w:rtl/>
        </w:rPr>
        <w:commentReference w:id="24"/>
      </w:r>
      <w:r w:rsidR="004B7E25" w:rsidRPr="00010665">
        <w:rPr>
          <w:rFonts w:cs="B Nazanin" w:hint="cs"/>
          <w:rtl/>
          <w:lang w:bidi="fa-IR"/>
        </w:rPr>
        <w:t>جدول بخش های استاندارد</w:t>
      </w:r>
      <w:r w:rsidR="00022F30">
        <w:rPr>
          <w:rFonts w:cs="B Nazanin" w:hint="cs"/>
          <w:rtl/>
          <w:lang w:bidi="fa-IR"/>
        </w:rPr>
        <w:t xml:space="preserve">  </w:t>
      </w:r>
      <w:r w:rsidR="0025700E">
        <w:rPr>
          <w:rFonts w:cs="B Nazanin"/>
          <w:rtl/>
          <w:lang w:bidi="fa-IR"/>
        </w:rPr>
      </w:r>
      <w:r w:rsidR="0025700E">
        <w:rPr>
          <w:rFonts w:cs="B Nazanin"/>
          <w:lang w:bidi="fa-IR"/>
        </w:rPr>
        <w:pict w14:anchorId="606C0A9A">
          <v:shape id="Right Arrow 13" o:spid="_x0000_s1158" type="#_x0000_t13" href="#فهرست" style="width:11.35pt;height:11.35pt;rotation:-90;visibility:visible;mso-left-percent:-10001;mso-top-percent:-10001;mso-position-horizontal:absolute;mso-position-horizontal-relative:char;mso-position-vertical:absolute;mso-position-vertical-relative:line;mso-left-percent:-10001;mso-top-percent:-10001;v-text-anchor:middle" o:button="t" adj="10800" fillcolor="#5b9bd5 [3204]" strokecolor="#1f4d78 [1604]" strokeweight="1pt">
            <v:fill o:detectmouseclick="t"/>
            <w10:wrap type="none"/>
            <w10:anchorlock/>
          </v:shape>
        </w:pict>
      </w:r>
      <w:bookmarkEnd w:id="25"/>
    </w:p>
    <w:tbl>
      <w:tblPr>
        <w:bidiVisual/>
        <w:tblW w:w="0" w:type="auto"/>
        <w:jc w:val="center"/>
        <w:tblLook w:val="04A0" w:firstRow="1" w:lastRow="0" w:firstColumn="1" w:lastColumn="0" w:noHBand="0" w:noVBand="1"/>
      </w:tblPr>
      <w:tblGrid>
        <w:gridCol w:w="2530"/>
        <w:gridCol w:w="1781"/>
        <w:gridCol w:w="1638"/>
        <w:gridCol w:w="1989"/>
      </w:tblGrid>
      <w:tr w:rsidR="004B7E25" w:rsidRPr="000E7955" w14:paraId="6A38FED9" w14:textId="77777777" w:rsidTr="00022F30">
        <w:trPr>
          <w:jc w:val="center"/>
        </w:trPr>
        <w:tc>
          <w:tcPr>
            <w:tcW w:w="7829" w:type="dxa"/>
            <w:gridSpan w:val="4"/>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bookmarkEnd w:id="23"/>
          <w:p w14:paraId="64BAB830" w14:textId="77777777" w:rsidR="004B7E25" w:rsidRPr="00604F92" w:rsidRDefault="004B7E25" w:rsidP="00E67E2E">
            <w:pPr>
              <w:bidi/>
              <w:jc w:val="center"/>
              <w:rPr>
                <w:rFonts w:cs="B Nazanin"/>
                <w:b/>
                <w:bCs/>
                <w:sz w:val="24"/>
                <w:szCs w:val="24"/>
                <w:lang w:bidi="fa-IR"/>
              </w:rPr>
            </w:pPr>
            <w:r w:rsidRPr="00DD0388">
              <w:rPr>
                <w:rFonts w:cs="B Nazanin" w:hint="cs"/>
                <w:b/>
                <w:bCs/>
                <w:sz w:val="24"/>
                <w:szCs w:val="24"/>
                <w:rtl/>
              </w:rPr>
              <w:t xml:space="preserve">جدول </w:t>
            </w:r>
            <w:r w:rsidRPr="00DD0388">
              <w:rPr>
                <w:rFonts w:cs="B Nazanin" w:hint="cs"/>
                <w:b/>
                <w:bCs/>
                <w:sz w:val="24"/>
                <w:szCs w:val="24"/>
                <w:rtl/>
                <w:lang w:bidi="fa-IR"/>
              </w:rPr>
              <w:t>بخش</w:t>
            </w:r>
            <w:r w:rsidRPr="00DD0388">
              <w:rPr>
                <w:rFonts w:cs="B Nazanin" w:hint="cs"/>
                <w:b/>
                <w:bCs/>
                <w:sz w:val="24"/>
                <w:szCs w:val="24"/>
                <w:rtl/>
              </w:rPr>
              <w:t xml:space="preserve"> های استاندارد</w:t>
            </w:r>
            <w:r w:rsidR="009E7B38">
              <w:rPr>
                <w:rFonts w:cs="B Nazanin" w:hint="cs"/>
                <w:b/>
                <w:bCs/>
                <w:sz w:val="24"/>
                <w:szCs w:val="24"/>
                <w:rtl/>
                <w:lang w:bidi="fa-IR"/>
              </w:rPr>
              <w:t>-</w:t>
            </w:r>
            <w:r w:rsidR="009E7B38">
              <w:rPr>
                <w:rFonts w:cs="B Nazanin"/>
                <w:b/>
                <w:bCs/>
                <w:sz w:val="24"/>
                <w:szCs w:val="24"/>
                <w:lang w:bidi="fa-IR"/>
              </w:rPr>
              <w:t xml:space="preserve"> tblStdWard</w:t>
            </w:r>
          </w:p>
        </w:tc>
      </w:tr>
      <w:tr w:rsidR="004B7E25" w:rsidRPr="009E7B38" w14:paraId="0F30AF4F" w14:textId="77777777" w:rsidTr="00022F30">
        <w:trPr>
          <w:jc w:val="center"/>
        </w:trPr>
        <w:tc>
          <w:tcPr>
            <w:tcW w:w="253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795BCE0" w14:textId="77777777" w:rsidR="004B7E25" w:rsidRPr="009E7B38" w:rsidRDefault="004B7E25" w:rsidP="00E67E2E">
            <w:pPr>
              <w:bidi/>
              <w:jc w:val="center"/>
              <w:rPr>
                <w:rFonts w:cs="B Nazanin"/>
                <w:b/>
                <w:bCs/>
                <w:sz w:val="24"/>
                <w:szCs w:val="24"/>
                <w:rtl/>
              </w:rPr>
            </w:pPr>
            <w:r w:rsidRPr="009E7B38">
              <w:rPr>
                <w:rFonts w:cs="B Nazanin" w:hint="cs"/>
                <w:b/>
                <w:bCs/>
                <w:sz w:val="24"/>
                <w:szCs w:val="24"/>
                <w:rtl/>
              </w:rPr>
              <w:t>مثال</w:t>
            </w:r>
          </w:p>
        </w:tc>
        <w:tc>
          <w:tcPr>
            <w:tcW w:w="1781"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67BA263" w14:textId="77777777" w:rsidR="004B7E25" w:rsidRPr="009E7B38" w:rsidRDefault="004B7E25" w:rsidP="00E67E2E">
            <w:pPr>
              <w:bidi/>
              <w:jc w:val="center"/>
              <w:rPr>
                <w:rFonts w:cs="B Nazanin"/>
                <w:b/>
                <w:bCs/>
                <w:sz w:val="24"/>
                <w:szCs w:val="24"/>
                <w:rtl/>
                <w:lang w:bidi="fa-IR"/>
              </w:rPr>
            </w:pPr>
            <w:r w:rsidRPr="009E7B38">
              <w:rPr>
                <w:rFonts w:cs="B Nazanin" w:hint="cs"/>
                <w:b/>
                <w:bCs/>
                <w:sz w:val="24"/>
                <w:szCs w:val="24"/>
                <w:rtl/>
                <w:lang w:bidi="fa-IR"/>
              </w:rPr>
              <w:t>توضیح</w:t>
            </w:r>
          </w:p>
        </w:tc>
        <w:tc>
          <w:tcPr>
            <w:tcW w:w="163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0116E9B" w14:textId="77777777" w:rsidR="004B7E25" w:rsidRPr="009E7B38" w:rsidRDefault="004B7E25" w:rsidP="00E67E2E">
            <w:pPr>
              <w:bidi/>
              <w:jc w:val="center"/>
              <w:rPr>
                <w:rFonts w:ascii="Times New Roman" w:hAnsi="Times New Roman" w:cs="Times New Roman"/>
                <w:b/>
                <w:bCs/>
                <w:sz w:val="24"/>
                <w:szCs w:val="24"/>
              </w:rPr>
            </w:pPr>
            <w:r w:rsidRPr="009E7B38">
              <w:rPr>
                <w:rFonts w:ascii="Times New Roman" w:hAnsi="Times New Roman" w:cs="Times New Roman"/>
                <w:b/>
                <w:bCs/>
                <w:sz w:val="24"/>
                <w:szCs w:val="24"/>
              </w:rPr>
              <w:t>Type</w:t>
            </w:r>
          </w:p>
        </w:tc>
        <w:tc>
          <w:tcPr>
            <w:tcW w:w="18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7CD0473" w14:textId="77777777" w:rsidR="004B7E25" w:rsidRPr="009E7B38" w:rsidRDefault="004B7E25" w:rsidP="00E67E2E">
            <w:pPr>
              <w:bidi/>
              <w:jc w:val="center"/>
              <w:rPr>
                <w:rFonts w:ascii="Times New Roman" w:hAnsi="Times New Roman" w:cs="Times New Roman"/>
                <w:b/>
                <w:bCs/>
                <w:sz w:val="24"/>
                <w:szCs w:val="24"/>
                <w:rtl/>
              </w:rPr>
            </w:pPr>
            <w:r w:rsidRPr="009E7B38">
              <w:rPr>
                <w:rFonts w:ascii="Times New Roman" w:hAnsi="Times New Roman" w:cs="Times New Roman"/>
                <w:b/>
                <w:bCs/>
                <w:sz w:val="24"/>
                <w:szCs w:val="24"/>
              </w:rPr>
              <w:t>Name</w:t>
            </w:r>
          </w:p>
        </w:tc>
      </w:tr>
      <w:tr w:rsidR="009E7B38" w:rsidRPr="000E7955" w14:paraId="07EE88F6" w14:textId="77777777" w:rsidTr="00022F30">
        <w:trPr>
          <w:jc w:val="center"/>
        </w:trPr>
        <w:tc>
          <w:tcPr>
            <w:tcW w:w="2530" w:type="dxa"/>
            <w:tcBorders>
              <w:top w:val="single" w:sz="4" w:space="0" w:color="auto"/>
              <w:left w:val="single" w:sz="4" w:space="0" w:color="auto"/>
              <w:bottom w:val="single" w:sz="4" w:space="0" w:color="auto"/>
              <w:right w:val="single" w:sz="4" w:space="0" w:color="auto"/>
            </w:tcBorders>
            <w:vAlign w:val="center"/>
          </w:tcPr>
          <w:p w14:paraId="59C2232B" w14:textId="77777777" w:rsidR="009E7B38" w:rsidRDefault="009E7B38" w:rsidP="00E67E2E">
            <w:pPr>
              <w:bidi/>
              <w:jc w:val="center"/>
              <w:rPr>
                <w:rFonts w:cs="B Nazanin"/>
                <w:sz w:val="24"/>
                <w:szCs w:val="24"/>
                <w:rtl/>
              </w:rPr>
            </w:pPr>
            <w:r>
              <w:rPr>
                <w:rFonts w:cs="B Nazanin" w:hint="cs"/>
                <w:sz w:val="24"/>
                <w:szCs w:val="24"/>
                <w:rtl/>
              </w:rPr>
              <w:t>11</w:t>
            </w:r>
          </w:p>
        </w:tc>
        <w:tc>
          <w:tcPr>
            <w:tcW w:w="1781" w:type="dxa"/>
            <w:tcBorders>
              <w:top w:val="single" w:sz="4" w:space="0" w:color="auto"/>
              <w:left w:val="single" w:sz="4" w:space="0" w:color="auto"/>
              <w:bottom w:val="single" w:sz="4" w:space="0" w:color="auto"/>
              <w:right w:val="single" w:sz="4" w:space="0" w:color="auto"/>
            </w:tcBorders>
          </w:tcPr>
          <w:p w14:paraId="07CC0EAD" w14:textId="77777777" w:rsidR="009E7B38" w:rsidRDefault="009E7B38" w:rsidP="00E67E2E">
            <w:pPr>
              <w:bidi/>
              <w:jc w:val="center"/>
              <w:rPr>
                <w:rFonts w:cs="B Nazanin"/>
                <w:sz w:val="24"/>
                <w:szCs w:val="24"/>
                <w:rtl/>
                <w:lang w:bidi="fa-IR"/>
              </w:rPr>
            </w:pPr>
            <w:r>
              <w:rPr>
                <w:rFonts w:cs="B Nazanin" w:hint="cs"/>
                <w:sz w:val="24"/>
                <w:szCs w:val="24"/>
                <w:rtl/>
                <w:lang w:bidi="fa-IR"/>
              </w:rPr>
              <w:t>کد بخش استاندارد</w:t>
            </w:r>
          </w:p>
        </w:tc>
        <w:tc>
          <w:tcPr>
            <w:tcW w:w="1638" w:type="dxa"/>
            <w:tcBorders>
              <w:top w:val="single" w:sz="4" w:space="0" w:color="auto"/>
              <w:left w:val="single" w:sz="4" w:space="0" w:color="auto"/>
              <w:bottom w:val="single" w:sz="4" w:space="0" w:color="auto"/>
              <w:right w:val="single" w:sz="4" w:space="0" w:color="auto"/>
            </w:tcBorders>
            <w:vAlign w:val="center"/>
          </w:tcPr>
          <w:p w14:paraId="3A5BC576" w14:textId="77777777" w:rsidR="009E7B38" w:rsidRPr="009E7B38" w:rsidRDefault="009E7B38" w:rsidP="00E67E2E">
            <w:pPr>
              <w:bidi/>
              <w:jc w:val="right"/>
              <w:rPr>
                <w:rFonts w:ascii="Times New Roman" w:hAnsi="Times New Roman" w:cs="Times New Roman"/>
                <w:sz w:val="24"/>
                <w:szCs w:val="24"/>
                <w:rtl/>
              </w:rPr>
            </w:pPr>
            <w:r w:rsidRPr="009E7B38">
              <w:rPr>
                <w:rFonts w:ascii="Times New Roman" w:hAnsi="Times New Roman" w:cs="Times New Roman"/>
                <w:sz w:val="24"/>
                <w:szCs w:val="24"/>
              </w:rPr>
              <w:t>Char(2)</w:t>
            </w:r>
            <w:r w:rsidR="00C70EC4">
              <w:rPr>
                <w:rFonts w:ascii="Times New Roman" w:hAnsi="Times New Roman" w:cs="Times New Roman"/>
                <w:sz w:val="24"/>
                <w:szCs w:val="24"/>
              </w:rPr>
              <w:t>,PK</w:t>
            </w:r>
          </w:p>
        </w:tc>
        <w:tc>
          <w:tcPr>
            <w:tcW w:w="1880" w:type="dxa"/>
            <w:tcBorders>
              <w:top w:val="single" w:sz="4" w:space="0" w:color="auto"/>
              <w:left w:val="single" w:sz="4" w:space="0" w:color="auto"/>
              <w:bottom w:val="single" w:sz="4" w:space="0" w:color="auto"/>
              <w:right w:val="single" w:sz="4" w:space="0" w:color="auto"/>
            </w:tcBorders>
            <w:vAlign w:val="center"/>
          </w:tcPr>
          <w:p w14:paraId="6DB305B3" w14:textId="77777777" w:rsidR="009E7B38" w:rsidRPr="009E7B38" w:rsidRDefault="009E7B38" w:rsidP="00E67E2E">
            <w:pPr>
              <w:bidi/>
              <w:jc w:val="right"/>
              <w:rPr>
                <w:rFonts w:ascii="Times New Roman" w:hAnsi="Times New Roman" w:cs="Times New Roman"/>
                <w:sz w:val="24"/>
                <w:szCs w:val="24"/>
              </w:rPr>
            </w:pPr>
            <w:r w:rsidRPr="009E7B38">
              <w:rPr>
                <w:rFonts w:ascii="Times New Roman" w:hAnsi="Times New Roman" w:cs="Times New Roman"/>
                <w:sz w:val="24"/>
                <w:szCs w:val="24"/>
              </w:rPr>
              <w:t>StdWardCode</w:t>
            </w:r>
          </w:p>
        </w:tc>
      </w:tr>
      <w:tr w:rsidR="004B7E25" w:rsidRPr="000E7955" w14:paraId="2639090D" w14:textId="77777777" w:rsidTr="00022F30">
        <w:trPr>
          <w:jc w:val="center"/>
        </w:trPr>
        <w:tc>
          <w:tcPr>
            <w:tcW w:w="2530" w:type="dxa"/>
            <w:tcBorders>
              <w:top w:val="single" w:sz="4" w:space="0" w:color="auto"/>
              <w:left w:val="single" w:sz="4" w:space="0" w:color="auto"/>
              <w:bottom w:val="single" w:sz="4" w:space="0" w:color="auto"/>
              <w:right w:val="single" w:sz="4" w:space="0" w:color="auto"/>
            </w:tcBorders>
            <w:vAlign w:val="center"/>
          </w:tcPr>
          <w:p w14:paraId="6508EC41" w14:textId="77777777" w:rsidR="004B7E25" w:rsidRPr="006D738A" w:rsidRDefault="004B7E25" w:rsidP="00E67E2E">
            <w:pPr>
              <w:bidi/>
              <w:jc w:val="center"/>
              <w:rPr>
                <w:rFonts w:cs="B Nazanin"/>
                <w:sz w:val="24"/>
                <w:szCs w:val="24"/>
                <w:rtl/>
                <w:lang w:bidi="fa-IR"/>
              </w:rPr>
            </w:pPr>
            <w:r>
              <w:rPr>
                <w:rFonts w:cs="B Nazanin" w:hint="cs"/>
                <w:sz w:val="24"/>
                <w:szCs w:val="24"/>
                <w:rtl/>
                <w:lang w:bidi="fa-IR"/>
              </w:rPr>
              <w:t xml:space="preserve">داخلی </w:t>
            </w:r>
          </w:p>
        </w:tc>
        <w:tc>
          <w:tcPr>
            <w:tcW w:w="1781" w:type="dxa"/>
            <w:tcBorders>
              <w:top w:val="single" w:sz="4" w:space="0" w:color="auto"/>
              <w:left w:val="single" w:sz="4" w:space="0" w:color="auto"/>
              <w:bottom w:val="single" w:sz="4" w:space="0" w:color="auto"/>
              <w:right w:val="single" w:sz="4" w:space="0" w:color="auto"/>
            </w:tcBorders>
            <w:vAlign w:val="center"/>
          </w:tcPr>
          <w:p w14:paraId="225C5DDF" w14:textId="77777777" w:rsidR="004B7E25" w:rsidRPr="006D738A" w:rsidRDefault="004B7E25" w:rsidP="00E67E2E">
            <w:pPr>
              <w:bidi/>
              <w:jc w:val="center"/>
              <w:rPr>
                <w:rFonts w:cs="B Nazanin"/>
                <w:sz w:val="24"/>
                <w:szCs w:val="24"/>
                <w:rtl/>
                <w:lang w:bidi="fa-IR"/>
              </w:rPr>
            </w:pPr>
            <w:r>
              <w:rPr>
                <w:rFonts w:cs="B Nazanin" w:hint="cs"/>
                <w:sz w:val="24"/>
                <w:szCs w:val="24"/>
                <w:rtl/>
              </w:rPr>
              <w:t>نام</w:t>
            </w:r>
            <w:r w:rsidRPr="006D738A">
              <w:rPr>
                <w:rFonts w:cs="B Nazanin" w:hint="cs"/>
                <w:sz w:val="24"/>
                <w:szCs w:val="24"/>
                <w:rtl/>
              </w:rPr>
              <w:t xml:space="preserve"> </w:t>
            </w:r>
            <w:r>
              <w:rPr>
                <w:rFonts w:cs="B Nazanin" w:hint="cs"/>
                <w:sz w:val="24"/>
                <w:szCs w:val="24"/>
                <w:rtl/>
                <w:lang w:bidi="fa-IR"/>
              </w:rPr>
              <w:t>بخش استاندارد</w:t>
            </w:r>
          </w:p>
        </w:tc>
        <w:tc>
          <w:tcPr>
            <w:tcW w:w="1638" w:type="dxa"/>
            <w:tcBorders>
              <w:top w:val="single" w:sz="4" w:space="0" w:color="auto"/>
              <w:left w:val="single" w:sz="4" w:space="0" w:color="auto"/>
              <w:bottom w:val="single" w:sz="4" w:space="0" w:color="auto"/>
              <w:right w:val="single" w:sz="4" w:space="0" w:color="auto"/>
            </w:tcBorders>
            <w:vAlign w:val="center"/>
          </w:tcPr>
          <w:p w14:paraId="4C89E8D6" w14:textId="77777777" w:rsidR="004B7E25" w:rsidRPr="009E7B38" w:rsidRDefault="004B7E25" w:rsidP="00E67E2E">
            <w:pPr>
              <w:bidi/>
              <w:jc w:val="right"/>
              <w:rPr>
                <w:rFonts w:ascii="Times New Roman" w:hAnsi="Times New Roman" w:cs="Times New Roman"/>
                <w:sz w:val="24"/>
                <w:szCs w:val="24"/>
                <w:rtl/>
              </w:rPr>
            </w:pPr>
            <w:r w:rsidRPr="009E7B38">
              <w:rPr>
                <w:rFonts w:ascii="Times New Roman" w:hAnsi="Times New Roman" w:cs="Times New Roman"/>
                <w:sz w:val="24"/>
                <w:szCs w:val="24"/>
              </w:rPr>
              <w:t>Nvarchar(50)</w:t>
            </w:r>
          </w:p>
        </w:tc>
        <w:tc>
          <w:tcPr>
            <w:tcW w:w="1880" w:type="dxa"/>
            <w:tcBorders>
              <w:top w:val="single" w:sz="4" w:space="0" w:color="auto"/>
              <w:left w:val="single" w:sz="4" w:space="0" w:color="auto"/>
              <w:bottom w:val="single" w:sz="4" w:space="0" w:color="auto"/>
              <w:right w:val="single" w:sz="4" w:space="0" w:color="auto"/>
            </w:tcBorders>
            <w:vAlign w:val="center"/>
          </w:tcPr>
          <w:p w14:paraId="61B635C1" w14:textId="77777777" w:rsidR="004B7E25" w:rsidRPr="009E7B38" w:rsidRDefault="004B7E25" w:rsidP="00E67E2E">
            <w:pPr>
              <w:bidi/>
              <w:jc w:val="right"/>
              <w:rPr>
                <w:rFonts w:ascii="Times New Roman" w:hAnsi="Times New Roman" w:cs="Times New Roman"/>
                <w:sz w:val="24"/>
                <w:szCs w:val="24"/>
                <w:rtl/>
              </w:rPr>
            </w:pPr>
            <w:r w:rsidRPr="009E7B38">
              <w:rPr>
                <w:rFonts w:ascii="Times New Roman" w:hAnsi="Times New Roman" w:cs="Times New Roman"/>
                <w:sz w:val="24"/>
                <w:szCs w:val="24"/>
              </w:rPr>
              <w:t>StdWardName</w:t>
            </w:r>
          </w:p>
        </w:tc>
      </w:tr>
      <w:tr w:rsidR="00561608" w:rsidRPr="000E7955" w14:paraId="2893300A" w14:textId="77777777" w:rsidTr="00022F30">
        <w:trPr>
          <w:jc w:val="center"/>
        </w:trPr>
        <w:tc>
          <w:tcPr>
            <w:tcW w:w="2530" w:type="dxa"/>
            <w:tcBorders>
              <w:top w:val="single" w:sz="4" w:space="0" w:color="auto"/>
              <w:left w:val="single" w:sz="4" w:space="0" w:color="auto"/>
              <w:bottom w:val="single" w:sz="4" w:space="0" w:color="auto"/>
              <w:right w:val="single" w:sz="4" w:space="0" w:color="auto"/>
            </w:tcBorders>
            <w:vAlign w:val="center"/>
          </w:tcPr>
          <w:p w14:paraId="751D0CB0" w14:textId="77777777" w:rsidR="00561608" w:rsidRDefault="00561608" w:rsidP="00561608">
            <w:pPr>
              <w:bidi/>
              <w:jc w:val="center"/>
              <w:rPr>
                <w:rFonts w:cs="B Nazanin"/>
                <w:sz w:val="24"/>
                <w:szCs w:val="24"/>
                <w:rtl/>
                <w:lang w:bidi="fa-IR"/>
              </w:rPr>
            </w:pPr>
            <w:commentRangeStart w:id="26"/>
            <w:r>
              <w:rPr>
                <w:rFonts w:cs="B Nazanin" w:hint="cs"/>
                <w:sz w:val="24"/>
                <w:szCs w:val="24"/>
                <w:rtl/>
                <w:lang w:bidi="fa-IR"/>
              </w:rPr>
              <w:t>تخصص، فوق تخصص، فلوشیپ</w:t>
            </w:r>
          </w:p>
        </w:tc>
        <w:tc>
          <w:tcPr>
            <w:tcW w:w="1781" w:type="dxa"/>
            <w:tcBorders>
              <w:top w:val="single" w:sz="4" w:space="0" w:color="auto"/>
              <w:left w:val="single" w:sz="4" w:space="0" w:color="auto"/>
              <w:bottom w:val="single" w:sz="4" w:space="0" w:color="auto"/>
              <w:right w:val="single" w:sz="4" w:space="0" w:color="auto"/>
            </w:tcBorders>
            <w:vAlign w:val="center"/>
          </w:tcPr>
          <w:p w14:paraId="767CBB63" w14:textId="77777777" w:rsidR="00561608" w:rsidRDefault="00561608" w:rsidP="00561608">
            <w:pPr>
              <w:bidi/>
              <w:rPr>
                <w:rFonts w:cs="B Nazanin"/>
                <w:sz w:val="24"/>
                <w:szCs w:val="24"/>
                <w:rtl/>
                <w:lang w:bidi="fa-IR"/>
              </w:rPr>
            </w:pPr>
            <w:r>
              <w:rPr>
                <w:rFonts w:cs="B Nazanin" w:hint="cs"/>
                <w:sz w:val="24"/>
                <w:szCs w:val="24"/>
                <w:rtl/>
                <w:lang w:bidi="fa-IR"/>
              </w:rPr>
              <w:t xml:space="preserve">مقطع تخصص </w:t>
            </w:r>
            <w:r w:rsidRPr="00561608">
              <w:rPr>
                <w:rFonts w:cs="B Nazanin" w:hint="cs"/>
                <w:color w:val="FF0000"/>
                <w:sz w:val="24"/>
                <w:szCs w:val="24"/>
                <w:rtl/>
                <w:lang w:bidi="fa-IR"/>
              </w:rPr>
              <w:t>جدول کد مقاطع</w:t>
            </w:r>
          </w:p>
        </w:tc>
        <w:tc>
          <w:tcPr>
            <w:tcW w:w="1638" w:type="dxa"/>
            <w:tcBorders>
              <w:top w:val="single" w:sz="4" w:space="0" w:color="auto"/>
              <w:left w:val="single" w:sz="4" w:space="0" w:color="auto"/>
              <w:bottom w:val="single" w:sz="4" w:space="0" w:color="auto"/>
              <w:right w:val="single" w:sz="4" w:space="0" w:color="auto"/>
            </w:tcBorders>
            <w:vAlign w:val="center"/>
          </w:tcPr>
          <w:p w14:paraId="2A2DC41F" w14:textId="77777777" w:rsidR="00561608" w:rsidRPr="009E7B38" w:rsidRDefault="00561608" w:rsidP="00561608">
            <w:pPr>
              <w:bidi/>
              <w:jc w:val="right"/>
              <w:rPr>
                <w:rFonts w:ascii="Times New Roman" w:hAnsi="Times New Roman" w:cs="Times New Roman"/>
                <w:sz w:val="24"/>
                <w:szCs w:val="24"/>
              </w:rPr>
            </w:pPr>
          </w:p>
        </w:tc>
        <w:tc>
          <w:tcPr>
            <w:tcW w:w="1880" w:type="dxa"/>
            <w:tcBorders>
              <w:top w:val="single" w:sz="4" w:space="0" w:color="auto"/>
              <w:left w:val="single" w:sz="4" w:space="0" w:color="auto"/>
              <w:bottom w:val="single" w:sz="4" w:space="0" w:color="auto"/>
              <w:right w:val="single" w:sz="4" w:space="0" w:color="auto"/>
            </w:tcBorders>
            <w:vAlign w:val="center"/>
          </w:tcPr>
          <w:p w14:paraId="38C9962E" w14:textId="77777777" w:rsidR="00561608" w:rsidRPr="009E7B38" w:rsidRDefault="00561608" w:rsidP="00561608">
            <w:pPr>
              <w:bidi/>
              <w:jc w:val="right"/>
              <w:rPr>
                <w:rFonts w:ascii="Times New Roman" w:hAnsi="Times New Roman" w:cs="Times New Roman"/>
                <w:sz w:val="24"/>
                <w:szCs w:val="24"/>
                <w:lang w:bidi="fa-IR"/>
              </w:rPr>
            </w:pPr>
            <w:r>
              <w:rPr>
                <w:rFonts w:ascii="Times New Roman" w:hAnsi="Times New Roman" w:cs="Times New Roman"/>
                <w:sz w:val="24"/>
                <w:szCs w:val="24"/>
                <w:lang w:bidi="fa-IR"/>
              </w:rPr>
              <w:t>SpecialtyGrade</w:t>
            </w:r>
            <w:commentRangeEnd w:id="26"/>
            <w:r w:rsidR="001D2C8C">
              <w:rPr>
                <w:rStyle w:val="CommentReference"/>
                <w:rtl/>
              </w:rPr>
              <w:commentReference w:id="26"/>
            </w:r>
          </w:p>
        </w:tc>
      </w:tr>
    </w:tbl>
    <w:p w14:paraId="31A6B47E" w14:textId="77777777" w:rsidR="004B7E25" w:rsidRDefault="004B7E25" w:rsidP="004B7E25">
      <w:pPr>
        <w:bidi/>
        <w:jc w:val="center"/>
        <w:rPr>
          <w:rFonts w:cs="B Nazanin"/>
          <w:sz w:val="24"/>
          <w:szCs w:val="24"/>
          <w:rtl/>
          <w:lang w:bidi="fa-IR"/>
        </w:rPr>
      </w:pPr>
    </w:p>
    <w:p w14:paraId="63671CD7" w14:textId="77777777" w:rsidR="004B7E25" w:rsidRPr="00010665" w:rsidRDefault="005E2F9E" w:rsidP="003417DA">
      <w:pPr>
        <w:pStyle w:val="Heading2"/>
        <w:numPr>
          <w:ilvl w:val="0"/>
          <w:numId w:val="44"/>
        </w:numPr>
        <w:bidi/>
        <w:rPr>
          <w:rFonts w:cs="B Nazanin"/>
          <w:rtl/>
          <w:lang w:bidi="fa-IR"/>
        </w:rPr>
      </w:pPr>
      <w:bookmarkStart w:id="27" w:name="_Toc478296076"/>
      <w:bookmarkStart w:id="28" w:name="جدول_7_گروه_آموزشی_استاندارد"/>
      <w:r w:rsidRPr="00010665">
        <w:rPr>
          <w:rFonts w:cs="B Nazanin" w:hint="cs"/>
          <w:rtl/>
          <w:lang w:bidi="fa-IR"/>
        </w:rPr>
        <w:t>جدول گروه آموزشی استاندارد</w:t>
      </w:r>
      <w:r w:rsidR="00022F30">
        <w:rPr>
          <w:rFonts w:cs="B Nazanin" w:hint="cs"/>
          <w:rtl/>
          <w:lang w:bidi="fa-IR"/>
        </w:rPr>
        <w:t xml:space="preserve">  </w:t>
      </w:r>
      <w:r w:rsidR="0025700E">
        <w:rPr>
          <w:rFonts w:cs="B Nazanin"/>
          <w:rtl/>
          <w:lang w:bidi="fa-IR"/>
        </w:rPr>
      </w:r>
      <w:r w:rsidR="0025700E">
        <w:rPr>
          <w:rFonts w:cs="B Nazanin"/>
          <w:lang w:bidi="fa-IR"/>
        </w:rPr>
        <w:pict w14:anchorId="3CC6AABB">
          <v:shape id="Right Arrow 14" o:spid="_x0000_s1157" type="#_x0000_t13" href="#فهرست" style="width:11.35pt;height:11.35pt;rotation:-90;visibility:visible;mso-left-percent:-10001;mso-top-percent:-10001;mso-position-horizontal:absolute;mso-position-horizontal-relative:char;mso-position-vertical:absolute;mso-position-vertical-relative:line;mso-left-percent:-10001;mso-top-percent:-10001;v-text-anchor:middle" o:button="t" adj="10800" fillcolor="#5b9bd5 [3204]" strokecolor="#1f4d78 [1604]" strokeweight="1pt">
            <v:fill o:detectmouseclick="t"/>
            <w10:wrap type="none"/>
            <w10:anchorlock/>
          </v:shape>
        </w:pict>
      </w:r>
      <w:bookmarkEnd w:id="27"/>
    </w:p>
    <w:tbl>
      <w:tblPr>
        <w:tblpPr w:leftFromText="180" w:rightFromText="180" w:vertAnchor="text" w:tblpXSpec="center" w:tblpY="1"/>
        <w:tblOverlap w:val="never"/>
        <w:bidiVisual/>
        <w:tblW w:w="0" w:type="auto"/>
        <w:tblLook w:val="04A0" w:firstRow="1" w:lastRow="0" w:firstColumn="1" w:lastColumn="0" w:noHBand="0" w:noVBand="1"/>
      </w:tblPr>
      <w:tblGrid>
        <w:gridCol w:w="2403"/>
        <w:gridCol w:w="2294"/>
        <w:gridCol w:w="1638"/>
        <w:gridCol w:w="1989"/>
      </w:tblGrid>
      <w:tr w:rsidR="004B7E25" w:rsidRPr="000E7955" w14:paraId="3B18FA30" w14:textId="77777777" w:rsidTr="00561608">
        <w:tc>
          <w:tcPr>
            <w:tcW w:w="8215" w:type="dxa"/>
            <w:gridSpan w:val="4"/>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bookmarkEnd w:id="28"/>
          <w:p w14:paraId="05CA407F" w14:textId="77777777" w:rsidR="004B7E25" w:rsidRPr="00604F92" w:rsidRDefault="005E2F9E" w:rsidP="005F121F">
            <w:pPr>
              <w:bidi/>
              <w:jc w:val="center"/>
              <w:rPr>
                <w:rFonts w:cs="B Nazanin"/>
                <w:b/>
                <w:bCs/>
                <w:sz w:val="24"/>
                <w:szCs w:val="24"/>
                <w:lang w:bidi="fa-IR"/>
              </w:rPr>
            </w:pPr>
            <w:r w:rsidRPr="00DD0388">
              <w:rPr>
                <w:rFonts w:cs="B Nazanin" w:hint="cs"/>
                <w:b/>
                <w:bCs/>
                <w:sz w:val="24"/>
                <w:szCs w:val="24"/>
                <w:rtl/>
              </w:rPr>
              <w:t xml:space="preserve">جدول </w:t>
            </w:r>
            <w:r w:rsidRPr="00DD0388">
              <w:rPr>
                <w:rFonts w:cs="B Nazanin" w:hint="cs"/>
                <w:b/>
                <w:bCs/>
                <w:sz w:val="24"/>
                <w:szCs w:val="24"/>
                <w:rtl/>
                <w:lang w:bidi="fa-IR"/>
              </w:rPr>
              <w:t>گروه</w:t>
            </w:r>
            <w:r w:rsidRPr="00DD0388">
              <w:rPr>
                <w:rFonts w:cs="B Nazanin" w:hint="cs"/>
                <w:b/>
                <w:bCs/>
                <w:sz w:val="24"/>
                <w:szCs w:val="24"/>
                <w:rtl/>
              </w:rPr>
              <w:t xml:space="preserve"> آموزشی استاندارد</w:t>
            </w:r>
            <w:r w:rsidR="005F121F">
              <w:rPr>
                <w:rFonts w:cs="B Nazanin" w:hint="cs"/>
                <w:b/>
                <w:bCs/>
                <w:sz w:val="24"/>
                <w:szCs w:val="24"/>
                <w:rtl/>
                <w:lang w:bidi="fa-IR"/>
              </w:rPr>
              <w:t>-</w:t>
            </w:r>
            <w:r w:rsidR="005F121F">
              <w:rPr>
                <w:rFonts w:cs="B Nazanin"/>
                <w:b/>
                <w:bCs/>
                <w:sz w:val="24"/>
                <w:szCs w:val="24"/>
                <w:lang w:bidi="fa-IR"/>
              </w:rPr>
              <w:t xml:space="preserve"> tblStdEduGroup </w:t>
            </w:r>
          </w:p>
        </w:tc>
      </w:tr>
      <w:tr w:rsidR="004B7E25" w:rsidRPr="005F121F" w14:paraId="6E633A21" w14:textId="77777777" w:rsidTr="00561608">
        <w:tc>
          <w:tcPr>
            <w:tcW w:w="240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842EA2A" w14:textId="77777777" w:rsidR="004B7E25" w:rsidRPr="005F121F" w:rsidRDefault="004B7E25" w:rsidP="005F121F">
            <w:pPr>
              <w:bidi/>
              <w:jc w:val="center"/>
              <w:rPr>
                <w:rFonts w:cs="B Nazanin"/>
                <w:b/>
                <w:bCs/>
                <w:sz w:val="24"/>
                <w:szCs w:val="24"/>
                <w:rtl/>
              </w:rPr>
            </w:pPr>
            <w:r w:rsidRPr="005F121F">
              <w:rPr>
                <w:rFonts w:cs="B Nazanin" w:hint="cs"/>
                <w:b/>
                <w:bCs/>
                <w:sz w:val="24"/>
                <w:szCs w:val="24"/>
                <w:rtl/>
              </w:rPr>
              <w:t>مثال</w:t>
            </w:r>
          </w:p>
        </w:tc>
        <w:tc>
          <w:tcPr>
            <w:tcW w:w="2294"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A1E2838" w14:textId="77777777" w:rsidR="004B7E25" w:rsidRPr="005F121F" w:rsidRDefault="004B7E25" w:rsidP="005F121F">
            <w:pPr>
              <w:bidi/>
              <w:jc w:val="center"/>
              <w:rPr>
                <w:rFonts w:cs="B Nazanin"/>
                <w:b/>
                <w:bCs/>
                <w:sz w:val="24"/>
                <w:szCs w:val="24"/>
                <w:rtl/>
                <w:lang w:bidi="fa-IR"/>
              </w:rPr>
            </w:pPr>
            <w:r w:rsidRPr="005F121F">
              <w:rPr>
                <w:rFonts w:cs="B Nazanin" w:hint="cs"/>
                <w:b/>
                <w:bCs/>
                <w:sz w:val="24"/>
                <w:szCs w:val="24"/>
                <w:rtl/>
                <w:lang w:bidi="fa-IR"/>
              </w:rPr>
              <w:t>توضیح</w:t>
            </w:r>
          </w:p>
        </w:tc>
        <w:tc>
          <w:tcPr>
            <w:tcW w:w="163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1F9D9D1" w14:textId="77777777" w:rsidR="004B7E25" w:rsidRPr="005F121F" w:rsidRDefault="004B7E25" w:rsidP="005F121F">
            <w:pPr>
              <w:jc w:val="center"/>
              <w:rPr>
                <w:rFonts w:ascii="Times New Roman" w:hAnsi="Times New Roman" w:cs="Times New Roman"/>
                <w:b/>
                <w:bCs/>
                <w:sz w:val="24"/>
                <w:szCs w:val="24"/>
              </w:rPr>
            </w:pPr>
            <w:r w:rsidRPr="005F121F">
              <w:rPr>
                <w:rFonts w:ascii="Times New Roman" w:hAnsi="Times New Roman" w:cs="Times New Roman"/>
                <w:b/>
                <w:bCs/>
                <w:sz w:val="24"/>
                <w:szCs w:val="24"/>
              </w:rPr>
              <w:t>Type</w:t>
            </w:r>
          </w:p>
        </w:tc>
        <w:tc>
          <w:tcPr>
            <w:tcW w:w="18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925E8DC" w14:textId="77777777" w:rsidR="004B7E25" w:rsidRPr="005F121F" w:rsidRDefault="004B7E25" w:rsidP="005F121F">
            <w:pPr>
              <w:jc w:val="center"/>
              <w:rPr>
                <w:rFonts w:ascii="Times New Roman" w:hAnsi="Times New Roman" w:cs="Times New Roman"/>
                <w:b/>
                <w:bCs/>
                <w:sz w:val="24"/>
                <w:szCs w:val="24"/>
                <w:rtl/>
              </w:rPr>
            </w:pPr>
            <w:r w:rsidRPr="005F121F">
              <w:rPr>
                <w:rFonts w:ascii="Times New Roman" w:hAnsi="Times New Roman" w:cs="Times New Roman"/>
                <w:b/>
                <w:bCs/>
                <w:sz w:val="24"/>
                <w:szCs w:val="24"/>
              </w:rPr>
              <w:t>Name</w:t>
            </w:r>
          </w:p>
        </w:tc>
      </w:tr>
      <w:tr w:rsidR="005F121F" w:rsidRPr="000E7955" w14:paraId="6C95EA7D" w14:textId="77777777" w:rsidTr="00561608">
        <w:tc>
          <w:tcPr>
            <w:tcW w:w="2403" w:type="dxa"/>
            <w:tcBorders>
              <w:top w:val="single" w:sz="4" w:space="0" w:color="auto"/>
              <w:left w:val="single" w:sz="4" w:space="0" w:color="auto"/>
              <w:bottom w:val="single" w:sz="4" w:space="0" w:color="auto"/>
              <w:right w:val="single" w:sz="4" w:space="0" w:color="auto"/>
            </w:tcBorders>
            <w:vAlign w:val="center"/>
          </w:tcPr>
          <w:p w14:paraId="6FB9FEA5" w14:textId="77777777" w:rsidR="005F121F" w:rsidRDefault="005F121F" w:rsidP="005F121F">
            <w:pPr>
              <w:bidi/>
              <w:jc w:val="center"/>
              <w:rPr>
                <w:rFonts w:cs="B Nazanin"/>
                <w:sz w:val="24"/>
                <w:szCs w:val="24"/>
                <w:rtl/>
              </w:rPr>
            </w:pPr>
            <w:r>
              <w:rPr>
                <w:rFonts w:cs="B Nazanin" w:hint="cs"/>
                <w:sz w:val="24"/>
                <w:szCs w:val="24"/>
                <w:rtl/>
              </w:rPr>
              <w:t>11</w:t>
            </w:r>
          </w:p>
        </w:tc>
        <w:tc>
          <w:tcPr>
            <w:tcW w:w="2294" w:type="dxa"/>
            <w:tcBorders>
              <w:top w:val="single" w:sz="4" w:space="0" w:color="auto"/>
              <w:left w:val="single" w:sz="4" w:space="0" w:color="auto"/>
              <w:bottom w:val="single" w:sz="4" w:space="0" w:color="auto"/>
              <w:right w:val="single" w:sz="4" w:space="0" w:color="auto"/>
            </w:tcBorders>
          </w:tcPr>
          <w:p w14:paraId="4D6AE71E" w14:textId="77777777" w:rsidR="005F121F" w:rsidRDefault="005F121F" w:rsidP="005F121F">
            <w:pPr>
              <w:bidi/>
              <w:jc w:val="center"/>
              <w:rPr>
                <w:rFonts w:cs="B Nazanin"/>
                <w:sz w:val="24"/>
                <w:szCs w:val="24"/>
                <w:rtl/>
                <w:lang w:bidi="fa-IR"/>
              </w:rPr>
            </w:pPr>
            <w:r>
              <w:rPr>
                <w:rFonts w:cs="B Nazanin" w:hint="cs"/>
                <w:sz w:val="24"/>
                <w:szCs w:val="24"/>
                <w:rtl/>
                <w:lang w:bidi="fa-IR"/>
              </w:rPr>
              <w:t>کد گروه آموزشی استاندارد</w:t>
            </w:r>
          </w:p>
        </w:tc>
        <w:tc>
          <w:tcPr>
            <w:tcW w:w="1638" w:type="dxa"/>
            <w:tcBorders>
              <w:top w:val="single" w:sz="4" w:space="0" w:color="auto"/>
              <w:left w:val="single" w:sz="4" w:space="0" w:color="auto"/>
              <w:bottom w:val="single" w:sz="4" w:space="0" w:color="auto"/>
              <w:right w:val="single" w:sz="4" w:space="0" w:color="auto"/>
            </w:tcBorders>
            <w:vAlign w:val="center"/>
          </w:tcPr>
          <w:p w14:paraId="19314863" w14:textId="77777777" w:rsidR="005F121F" w:rsidRPr="005F121F" w:rsidRDefault="005F121F" w:rsidP="005F121F">
            <w:pPr>
              <w:rPr>
                <w:rFonts w:ascii="Times New Roman" w:hAnsi="Times New Roman" w:cs="Times New Roman"/>
                <w:sz w:val="24"/>
                <w:szCs w:val="24"/>
                <w:rtl/>
              </w:rPr>
            </w:pPr>
            <w:r w:rsidRPr="005F121F">
              <w:rPr>
                <w:rFonts w:ascii="Times New Roman" w:hAnsi="Times New Roman" w:cs="Times New Roman"/>
                <w:sz w:val="24"/>
                <w:szCs w:val="24"/>
              </w:rPr>
              <w:t>Char(2)</w:t>
            </w:r>
            <w:r w:rsidR="00C70EC4">
              <w:rPr>
                <w:rFonts w:ascii="Times New Roman" w:hAnsi="Times New Roman" w:cs="Times New Roman"/>
                <w:sz w:val="24"/>
                <w:szCs w:val="24"/>
              </w:rPr>
              <w:t>,PK</w:t>
            </w:r>
          </w:p>
        </w:tc>
        <w:tc>
          <w:tcPr>
            <w:tcW w:w="1880" w:type="dxa"/>
            <w:tcBorders>
              <w:top w:val="single" w:sz="4" w:space="0" w:color="auto"/>
              <w:left w:val="single" w:sz="4" w:space="0" w:color="auto"/>
              <w:bottom w:val="single" w:sz="4" w:space="0" w:color="auto"/>
              <w:right w:val="single" w:sz="4" w:space="0" w:color="auto"/>
            </w:tcBorders>
            <w:vAlign w:val="center"/>
          </w:tcPr>
          <w:p w14:paraId="12B2B351" w14:textId="77777777" w:rsidR="005F121F" w:rsidRPr="005F121F" w:rsidRDefault="005F121F" w:rsidP="005F121F">
            <w:pPr>
              <w:rPr>
                <w:rFonts w:ascii="Times New Roman" w:hAnsi="Times New Roman" w:cs="Times New Roman"/>
                <w:sz w:val="24"/>
                <w:szCs w:val="24"/>
              </w:rPr>
            </w:pPr>
            <w:r>
              <w:rPr>
                <w:rFonts w:ascii="Times New Roman" w:hAnsi="Times New Roman" w:cs="Times New Roman"/>
                <w:sz w:val="24"/>
                <w:szCs w:val="24"/>
                <w:lang w:bidi="fa-IR"/>
              </w:rPr>
              <w:t>std</w:t>
            </w:r>
            <w:r w:rsidRPr="005F121F">
              <w:rPr>
                <w:rFonts w:ascii="Times New Roman" w:hAnsi="Times New Roman" w:cs="Times New Roman"/>
                <w:sz w:val="24"/>
                <w:szCs w:val="24"/>
                <w:lang w:bidi="fa-IR"/>
              </w:rPr>
              <w:t>EG</w:t>
            </w:r>
            <w:r>
              <w:rPr>
                <w:rFonts w:ascii="Times New Roman" w:hAnsi="Times New Roman" w:cs="Times New Roman"/>
                <w:sz w:val="24"/>
                <w:szCs w:val="24"/>
                <w:lang w:bidi="fa-IR"/>
              </w:rPr>
              <w:t>Code</w:t>
            </w:r>
          </w:p>
        </w:tc>
      </w:tr>
      <w:tr w:rsidR="004B7E25" w:rsidRPr="000E7955" w14:paraId="76C6909F" w14:textId="77777777" w:rsidTr="00561608">
        <w:tc>
          <w:tcPr>
            <w:tcW w:w="2403" w:type="dxa"/>
            <w:tcBorders>
              <w:top w:val="single" w:sz="4" w:space="0" w:color="auto"/>
              <w:left w:val="single" w:sz="4" w:space="0" w:color="auto"/>
              <w:bottom w:val="single" w:sz="4" w:space="0" w:color="auto"/>
              <w:right w:val="single" w:sz="4" w:space="0" w:color="auto"/>
            </w:tcBorders>
            <w:vAlign w:val="center"/>
          </w:tcPr>
          <w:p w14:paraId="4E51A2DD" w14:textId="77777777" w:rsidR="004B7E25" w:rsidRPr="006D738A" w:rsidRDefault="004B7E25" w:rsidP="005F121F">
            <w:pPr>
              <w:bidi/>
              <w:jc w:val="center"/>
              <w:rPr>
                <w:rFonts w:cs="B Nazanin"/>
                <w:sz w:val="24"/>
                <w:szCs w:val="24"/>
                <w:rtl/>
                <w:lang w:bidi="fa-IR"/>
              </w:rPr>
            </w:pPr>
            <w:r>
              <w:rPr>
                <w:rFonts w:cs="B Nazanin" w:hint="cs"/>
                <w:sz w:val="24"/>
                <w:szCs w:val="24"/>
                <w:rtl/>
                <w:lang w:bidi="fa-IR"/>
              </w:rPr>
              <w:t xml:space="preserve">داخلی </w:t>
            </w:r>
          </w:p>
        </w:tc>
        <w:tc>
          <w:tcPr>
            <w:tcW w:w="2294" w:type="dxa"/>
            <w:tcBorders>
              <w:top w:val="single" w:sz="4" w:space="0" w:color="auto"/>
              <w:left w:val="single" w:sz="4" w:space="0" w:color="auto"/>
              <w:bottom w:val="single" w:sz="4" w:space="0" w:color="auto"/>
              <w:right w:val="single" w:sz="4" w:space="0" w:color="auto"/>
            </w:tcBorders>
            <w:vAlign w:val="center"/>
          </w:tcPr>
          <w:p w14:paraId="2CE1D007" w14:textId="77777777" w:rsidR="004B7E25" w:rsidRPr="006D738A" w:rsidRDefault="004B7E25" w:rsidP="005F121F">
            <w:pPr>
              <w:bidi/>
              <w:jc w:val="center"/>
              <w:rPr>
                <w:rFonts w:cs="B Nazanin"/>
                <w:sz w:val="24"/>
                <w:szCs w:val="24"/>
                <w:rtl/>
                <w:lang w:bidi="fa-IR"/>
              </w:rPr>
            </w:pPr>
            <w:r>
              <w:rPr>
                <w:rFonts w:cs="B Nazanin" w:hint="cs"/>
                <w:sz w:val="24"/>
                <w:szCs w:val="24"/>
                <w:rtl/>
              </w:rPr>
              <w:t>نام</w:t>
            </w:r>
            <w:r w:rsidRPr="006D738A">
              <w:rPr>
                <w:rFonts w:cs="B Nazanin" w:hint="cs"/>
                <w:sz w:val="24"/>
                <w:szCs w:val="24"/>
                <w:rtl/>
              </w:rPr>
              <w:t xml:space="preserve"> </w:t>
            </w:r>
            <w:r w:rsidR="005E2F9E">
              <w:rPr>
                <w:rFonts w:cs="B Nazanin" w:hint="cs"/>
                <w:sz w:val="24"/>
                <w:szCs w:val="24"/>
                <w:rtl/>
                <w:lang w:bidi="fa-IR"/>
              </w:rPr>
              <w:t>گروه آموزشی</w:t>
            </w:r>
            <w:r>
              <w:rPr>
                <w:rFonts w:cs="B Nazanin" w:hint="cs"/>
                <w:sz w:val="24"/>
                <w:szCs w:val="24"/>
                <w:rtl/>
                <w:lang w:bidi="fa-IR"/>
              </w:rPr>
              <w:t xml:space="preserve"> </w:t>
            </w:r>
          </w:p>
        </w:tc>
        <w:tc>
          <w:tcPr>
            <w:tcW w:w="1638" w:type="dxa"/>
            <w:tcBorders>
              <w:top w:val="single" w:sz="4" w:space="0" w:color="auto"/>
              <w:left w:val="single" w:sz="4" w:space="0" w:color="auto"/>
              <w:bottom w:val="single" w:sz="4" w:space="0" w:color="auto"/>
              <w:right w:val="single" w:sz="4" w:space="0" w:color="auto"/>
            </w:tcBorders>
            <w:vAlign w:val="center"/>
          </w:tcPr>
          <w:p w14:paraId="6DF66AEA" w14:textId="77777777" w:rsidR="004B7E25" w:rsidRPr="005F121F" w:rsidRDefault="004B7E25" w:rsidP="005F121F">
            <w:pPr>
              <w:rPr>
                <w:rFonts w:ascii="Times New Roman" w:hAnsi="Times New Roman" w:cs="Times New Roman"/>
                <w:sz w:val="24"/>
                <w:szCs w:val="24"/>
                <w:rtl/>
              </w:rPr>
            </w:pPr>
            <w:r w:rsidRPr="005F121F">
              <w:rPr>
                <w:rFonts w:ascii="Times New Roman" w:hAnsi="Times New Roman" w:cs="Times New Roman"/>
                <w:sz w:val="24"/>
                <w:szCs w:val="24"/>
              </w:rPr>
              <w:t>Nvarchar(50)</w:t>
            </w:r>
          </w:p>
        </w:tc>
        <w:tc>
          <w:tcPr>
            <w:tcW w:w="1880" w:type="dxa"/>
            <w:tcBorders>
              <w:top w:val="single" w:sz="4" w:space="0" w:color="auto"/>
              <w:left w:val="single" w:sz="4" w:space="0" w:color="auto"/>
              <w:bottom w:val="single" w:sz="4" w:space="0" w:color="auto"/>
              <w:right w:val="single" w:sz="4" w:space="0" w:color="auto"/>
            </w:tcBorders>
            <w:vAlign w:val="center"/>
          </w:tcPr>
          <w:p w14:paraId="21709310" w14:textId="77777777" w:rsidR="004B7E25" w:rsidRPr="005F121F" w:rsidRDefault="005F121F" w:rsidP="005F121F">
            <w:pPr>
              <w:rPr>
                <w:rFonts w:ascii="Times New Roman" w:hAnsi="Times New Roman" w:cs="Times New Roman"/>
                <w:sz w:val="24"/>
                <w:szCs w:val="24"/>
                <w:rtl/>
              </w:rPr>
            </w:pPr>
            <w:r>
              <w:rPr>
                <w:rFonts w:ascii="Times New Roman" w:hAnsi="Times New Roman" w:cs="Times New Roman"/>
                <w:sz w:val="24"/>
                <w:szCs w:val="24"/>
              </w:rPr>
              <w:t>stdEG</w:t>
            </w:r>
            <w:r w:rsidR="004B7E25" w:rsidRPr="005F121F">
              <w:rPr>
                <w:rFonts w:ascii="Times New Roman" w:hAnsi="Times New Roman" w:cs="Times New Roman"/>
                <w:sz w:val="24"/>
                <w:szCs w:val="24"/>
              </w:rPr>
              <w:t>Name</w:t>
            </w:r>
          </w:p>
        </w:tc>
      </w:tr>
      <w:tr w:rsidR="00507F8E" w:rsidRPr="000E7955" w14:paraId="6BF5930A" w14:textId="77777777" w:rsidTr="00561608">
        <w:tc>
          <w:tcPr>
            <w:tcW w:w="2403" w:type="dxa"/>
            <w:tcBorders>
              <w:top w:val="single" w:sz="4" w:space="0" w:color="auto"/>
              <w:left w:val="single" w:sz="4" w:space="0" w:color="auto"/>
              <w:bottom w:val="single" w:sz="4" w:space="0" w:color="auto"/>
              <w:right w:val="single" w:sz="4" w:space="0" w:color="auto"/>
            </w:tcBorders>
            <w:vAlign w:val="center"/>
          </w:tcPr>
          <w:p w14:paraId="3AA70C5D" w14:textId="77777777" w:rsidR="00507F8E" w:rsidRPr="00507F8E" w:rsidRDefault="00507F8E" w:rsidP="00561608">
            <w:pPr>
              <w:bidi/>
              <w:spacing w:after="0" w:line="240" w:lineRule="auto"/>
              <w:rPr>
                <w:rFonts w:ascii="Yagut" w:eastAsia="Times New Roman" w:hAnsi="Yagut" w:cs="B Nazanin"/>
                <w:sz w:val="24"/>
                <w:szCs w:val="24"/>
              </w:rPr>
            </w:pPr>
            <w:r w:rsidRPr="00507F8E">
              <w:rPr>
                <w:rFonts w:ascii="Yagut" w:eastAsia="Times New Roman" w:hAnsi="Yagut" w:cs="B Nazanin" w:hint="cs"/>
                <w:sz w:val="24"/>
                <w:szCs w:val="24"/>
                <w:rtl/>
              </w:rPr>
              <w:t xml:space="preserve">1: </w:t>
            </w:r>
            <w:r w:rsidRPr="00507F8E">
              <w:rPr>
                <w:rFonts w:ascii="Yagut" w:eastAsia="Times New Roman" w:hAnsi="Yagut" w:cs="B Nazanin"/>
                <w:sz w:val="24"/>
                <w:szCs w:val="24"/>
                <w:rtl/>
              </w:rPr>
              <w:t>باليني</w:t>
            </w:r>
          </w:p>
          <w:p w14:paraId="35921524" w14:textId="77777777" w:rsidR="00507F8E" w:rsidRPr="00507F8E" w:rsidRDefault="00507F8E" w:rsidP="00561608">
            <w:pPr>
              <w:bidi/>
              <w:spacing w:after="0" w:line="240" w:lineRule="auto"/>
              <w:rPr>
                <w:rFonts w:ascii="Yagut" w:eastAsia="Times New Roman" w:hAnsi="Yagut" w:cs="B Nazanin"/>
                <w:sz w:val="24"/>
                <w:szCs w:val="24"/>
                <w:rtl/>
              </w:rPr>
            </w:pPr>
            <w:r w:rsidRPr="00507F8E">
              <w:rPr>
                <w:rFonts w:ascii="Yagut" w:eastAsia="Times New Roman" w:hAnsi="Yagut" w:cs="B Nazanin" w:hint="cs"/>
                <w:sz w:val="24"/>
                <w:szCs w:val="24"/>
                <w:rtl/>
              </w:rPr>
              <w:t xml:space="preserve">2: </w:t>
            </w:r>
            <w:r w:rsidRPr="00507F8E">
              <w:rPr>
                <w:rFonts w:ascii="Yagut" w:eastAsia="Times New Roman" w:hAnsi="Yagut" w:cs="B Nazanin"/>
                <w:sz w:val="24"/>
                <w:szCs w:val="24"/>
                <w:rtl/>
              </w:rPr>
              <w:t>علوم پايه پزشكي</w:t>
            </w:r>
          </w:p>
          <w:p w14:paraId="4041D940" w14:textId="77777777" w:rsidR="00507F8E" w:rsidRPr="00507F8E" w:rsidRDefault="00507F8E" w:rsidP="00561608">
            <w:pPr>
              <w:bidi/>
              <w:spacing w:after="0" w:line="240" w:lineRule="auto"/>
              <w:rPr>
                <w:rFonts w:ascii="Yagut" w:eastAsia="Times New Roman" w:hAnsi="Yagut" w:cs="B Nazanin"/>
                <w:sz w:val="24"/>
                <w:szCs w:val="24"/>
                <w:rtl/>
              </w:rPr>
            </w:pPr>
            <w:r w:rsidRPr="00507F8E">
              <w:rPr>
                <w:rFonts w:ascii="Yagut" w:eastAsia="Times New Roman" w:hAnsi="Yagut" w:cs="B Nazanin" w:hint="cs"/>
                <w:sz w:val="24"/>
                <w:szCs w:val="24"/>
                <w:rtl/>
              </w:rPr>
              <w:t xml:space="preserve">3: </w:t>
            </w:r>
            <w:r w:rsidRPr="00507F8E">
              <w:rPr>
                <w:rFonts w:ascii="Yagut" w:eastAsia="Times New Roman" w:hAnsi="Yagut" w:cs="B Nazanin"/>
                <w:sz w:val="24"/>
                <w:szCs w:val="24"/>
                <w:rtl/>
              </w:rPr>
              <w:t>عمومي</w:t>
            </w:r>
          </w:p>
        </w:tc>
        <w:tc>
          <w:tcPr>
            <w:tcW w:w="2294" w:type="dxa"/>
            <w:tcBorders>
              <w:top w:val="single" w:sz="4" w:space="0" w:color="auto"/>
              <w:left w:val="single" w:sz="4" w:space="0" w:color="auto"/>
              <w:bottom w:val="single" w:sz="4" w:space="0" w:color="auto"/>
              <w:right w:val="single" w:sz="4" w:space="0" w:color="auto"/>
            </w:tcBorders>
            <w:vAlign w:val="center"/>
          </w:tcPr>
          <w:p w14:paraId="3938378E" w14:textId="77777777" w:rsidR="00507F8E" w:rsidRDefault="00507F8E" w:rsidP="00561608">
            <w:pPr>
              <w:bidi/>
              <w:spacing w:after="0" w:line="240" w:lineRule="auto"/>
              <w:jc w:val="center"/>
              <w:rPr>
                <w:rFonts w:cs="B Nazanin"/>
                <w:sz w:val="24"/>
                <w:szCs w:val="24"/>
                <w:lang w:bidi="fa-IR"/>
              </w:rPr>
            </w:pPr>
            <w:r w:rsidRPr="00507F8E">
              <w:rPr>
                <w:rFonts w:cs="B Nazanin" w:hint="cs"/>
                <w:sz w:val="24"/>
                <w:szCs w:val="24"/>
                <w:rtl/>
                <w:lang w:bidi="fa-IR"/>
              </w:rPr>
              <w:t>کد نوع گروه آموزشی</w:t>
            </w:r>
          </w:p>
          <w:p w14:paraId="3CB80B1E" w14:textId="77777777" w:rsidR="00E67E2E" w:rsidRPr="00507F8E" w:rsidRDefault="0025700E" w:rsidP="00561608">
            <w:pPr>
              <w:bidi/>
              <w:spacing w:after="0" w:line="240" w:lineRule="auto"/>
              <w:jc w:val="center"/>
              <w:rPr>
                <w:rFonts w:cs="B Nazanin"/>
                <w:sz w:val="24"/>
                <w:szCs w:val="24"/>
                <w:rtl/>
                <w:lang w:bidi="fa-IR"/>
              </w:rPr>
            </w:pPr>
            <w:hyperlink w:anchor="جدول_7_1_نوع_گروه_آموزشی" w:history="1">
              <w:r w:rsidR="00E67E2E" w:rsidRPr="00E67E2E">
                <w:rPr>
                  <w:rStyle w:val="Hyperlink"/>
                  <w:rFonts w:cs="B Nazanin" w:hint="cs"/>
                  <w:sz w:val="24"/>
                  <w:szCs w:val="24"/>
                  <w:rtl/>
                  <w:lang w:bidi="fa-IR"/>
                </w:rPr>
                <w:t>جدول 7،1</w:t>
              </w:r>
            </w:hyperlink>
          </w:p>
        </w:tc>
        <w:tc>
          <w:tcPr>
            <w:tcW w:w="1638" w:type="dxa"/>
            <w:tcBorders>
              <w:top w:val="single" w:sz="4" w:space="0" w:color="auto"/>
              <w:left w:val="single" w:sz="4" w:space="0" w:color="auto"/>
              <w:bottom w:val="single" w:sz="4" w:space="0" w:color="auto"/>
              <w:right w:val="single" w:sz="4" w:space="0" w:color="auto"/>
            </w:tcBorders>
            <w:vAlign w:val="center"/>
          </w:tcPr>
          <w:p w14:paraId="7B8F5124" w14:textId="77777777" w:rsidR="00507F8E" w:rsidRPr="000512FF" w:rsidRDefault="00507F8E" w:rsidP="00507F8E">
            <w:pPr>
              <w:rPr>
                <w:rFonts w:asciiTheme="majorBidi" w:hAnsiTheme="majorBidi" w:cstheme="majorBidi"/>
                <w:sz w:val="24"/>
                <w:szCs w:val="24"/>
              </w:rPr>
            </w:pPr>
            <w:r>
              <w:rPr>
                <w:rFonts w:asciiTheme="majorBidi" w:hAnsiTheme="majorBidi" w:cstheme="majorBidi"/>
                <w:sz w:val="24"/>
                <w:szCs w:val="24"/>
              </w:rPr>
              <w:t>Int</w:t>
            </w:r>
          </w:p>
        </w:tc>
        <w:tc>
          <w:tcPr>
            <w:tcW w:w="1880" w:type="dxa"/>
            <w:tcBorders>
              <w:top w:val="single" w:sz="4" w:space="0" w:color="auto"/>
              <w:left w:val="single" w:sz="4" w:space="0" w:color="auto"/>
              <w:bottom w:val="single" w:sz="4" w:space="0" w:color="auto"/>
              <w:right w:val="single" w:sz="4" w:space="0" w:color="auto"/>
            </w:tcBorders>
            <w:vAlign w:val="center"/>
          </w:tcPr>
          <w:p w14:paraId="4428CAB6" w14:textId="77777777" w:rsidR="00507F8E" w:rsidRPr="000512FF" w:rsidRDefault="00507F8E" w:rsidP="00507F8E">
            <w:pPr>
              <w:rPr>
                <w:rFonts w:asciiTheme="majorBidi" w:hAnsiTheme="majorBidi" w:cstheme="majorBidi"/>
                <w:sz w:val="24"/>
                <w:szCs w:val="24"/>
                <w:lang w:bidi="fa-IR"/>
              </w:rPr>
            </w:pPr>
            <w:r>
              <w:rPr>
                <w:rFonts w:asciiTheme="majorBidi" w:hAnsiTheme="majorBidi" w:cstheme="majorBidi"/>
                <w:sz w:val="24"/>
                <w:szCs w:val="24"/>
                <w:lang w:bidi="fa-IR"/>
              </w:rPr>
              <w:t>EGType</w:t>
            </w:r>
          </w:p>
        </w:tc>
      </w:tr>
      <w:tr w:rsidR="0054133F" w:rsidRPr="000E7955" w14:paraId="264767E6" w14:textId="77777777" w:rsidTr="00561608">
        <w:tc>
          <w:tcPr>
            <w:tcW w:w="2403" w:type="dxa"/>
            <w:tcBorders>
              <w:top w:val="single" w:sz="4" w:space="0" w:color="auto"/>
              <w:left w:val="single" w:sz="4" w:space="0" w:color="auto"/>
              <w:bottom w:val="single" w:sz="4" w:space="0" w:color="auto"/>
              <w:right w:val="single" w:sz="4" w:space="0" w:color="auto"/>
            </w:tcBorders>
            <w:vAlign w:val="center"/>
          </w:tcPr>
          <w:p w14:paraId="4716C830" w14:textId="77777777" w:rsidR="0054133F" w:rsidRPr="00507F8E" w:rsidRDefault="0054133F" w:rsidP="00507F8E">
            <w:pPr>
              <w:bidi/>
              <w:rPr>
                <w:rFonts w:ascii="Yagut" w:eastAsia="Times New Roman" w:hAnsi="Yagut" w:cs="B Nazanin"/>
                <w:sz w:val="24"/>
                <w:szCs w:val="24"/>
                <w:rtl/>
              </w:rPr>
            </w:pPr>
          </w:p>
        </w:tc>
        <w:tc>
          <w:tcPr>
            <w:tcW w:w="2294" w:type="dxa"/>
            <w:tcBorders>
              <w:top w:val="single" w:sz="4" w:space="0" w:color="auto"/>
              <w:left w:val="single" w:sz="4" w:space="0" w:color="auto"/>
              <w:bottom w:val="single" w:sz="4" w:space="0" w:color="auto"/>
              <w:right w:val="single" w:sz="4" w:space="0" w:color="auto"/>
            </w:tcBorders>
            <w:vAlign w:val="center"/>
          </w:tcPr>
          <w:p w14:paraId="500AC675" w14:textId="77777777" w:rsidR="0054133F" w:rsidRPr="00507F8E" w:rsidRDefault="0054133F" w:rsidP="00507F8E">
            <w:pPr>
              <w:bidi/>
              <w:jc w:val="center"/>
              <w:rPr>
                <w:rFonts w:cs="B Nazanin"/>
                <w:sz w:val="24"/>
                <w:szCs w:val="24"/>
                <w:rtl/>
                <w:lang w:bidi="fa-IR"/>
              </w:rPr>
            </w:pPr>
            <w:r>
              <w:rPr>
                <w:rFonts w:cs="B Nazanin" w:hint="cs"/>
                <w:sz w:val="24"/>
                <w:szCs w:val="24"/>
                <w:rtl/>
                <w:lang w:bidi="fa-IR"/>
              </w:rPr>
              <w:t>تاریخ تصویب</w:t>
            </w:r>
          </w:p>
        </w:tc>
        <w:tc>
          <w:tcPr>
            <w:tcW w:w="1638" w:type="dxa"/>
            <w:tcBorders>
              <w:top w:val="single" w:sz="4" w:space="0" w:color="auto"/>
              <w:left w:val="single" w:sz="4" w:space="0" w:color="auto"/>
              <w:bottom w:val="single" w:sz="4" w:space="0" w:color="auto"/>
              <w:right w:val="single" w:sz="4" w:space="0" w:color="auto"/>
            </w:tcBorders>
            <w:vAlign w:val="center"/>
          </w:tcPr>
          <w:p w14:paraId="486C5B5B" w14:textId="77777777" w:rsidR="0054133F" w:rsidRDefault="0054133F" w:rsidP="00507F8E">
            <w:pPr>
              <w:rPr>
                <w:rFonts w:asciiTheme="majorBidi" w:hAnsiTheme="majorBidi" w:cstheme="majorBidi"/>
                <w:sz w:val="24"/>
                <w:szCs w:val="24"/>
                <w:lang w:bidi="fa-IR"/>
              </w:rPr>
            </w:pPr>
            <w:r>
              <w:rPr>
                <w:rFonts w:asciiTheme="majorBidi" w:hAnsiTheme="majorBidi" w:cstheme="majorBidi"/>
                <w:sz w:val="24"/>
                <w:szCs w:val="24"/>
              </w:rPr>
              <w:t>Date</w:t>
            </w:r>
            <w:r w:rsidR="00561608">
              <w:rPr>
                <w:rFonts w:asciiTheme="majorBidi" w:hAnsiTheme="majorBidi" w:cstheme="majorBidi"/>
                <w:sz w:val="24"/>
                <w:szCs w:val="24"/>
              </w:rPr>
              <w:t>,</w:t>
            </w:r>
            <w:r w:rsidR="00561608">
              <w:rPr>
                <w:rFonts w:asciiTheme="majorBidi" w:hAnsiTheme="majorBidi" w:cstheme="majorBidi"/>
                <w:sz w:val="24"/>
                <w:szCs w:val="24"/>
                <w:lang w:bidi="fa-IR"/>
              </w:rPr>
              <w:t>nullable</w:t>
            </w:r>
          </w:p>
        </w:tc>
        <w:tc>
          <w:tcPr>
            <w:tcW w:w="1880" w:type="dxa"/>
            <w:tcBorders>
              <w:top w:val="single" w:sz="4" w:space="0" w:color="auto"/>
              <w:left w:val="single" w:sz="4" w:space="0" w:color="auto"/>
              <w:bottom w:val="single" w:sz="4" w:space="0" w:color="auto"/>
              <w:right w:val="single" w:sz="4" w:space="0" w:color="auto"/>
            </w:tcBorders>
            <w:vAlign w:val="center"/>
          </w:tcPr>
          <w:p w14:paraId="7FF99EA0" w14:textId="77777777" w:rsidR="0054133F" w:rsidRDefault="0054133F" w:rsidP="0054133F">
            <w:pPr>
              <w:rPr>
                <w:rFonts w:asciiTheme="majorBidi" w:hAnsiTheme="majorBidi" w:cstheme="majorBidi"/>
                <w:sz w:val="24"/>
                <w:szCs w:val="24"/>
                <w:rtl/>
                <w:lang w:bidi="fa-IR"/>
              </w:rPr>
            </w:pPr>
            <w:r>
              <w:rPr>
                <w:rFonts w:asciiTheme="majorBidi" w:hAnsiTheme="majorBidi" w:cstheme="majorBidi"/>
                <w:sz w:val="24"/>
                <w:szCs w:val="24"/>
                <w:lang w:bidi="fa-IR"/>
              </w:rPr>
              <w:t>ApprovedDate</w:t>
            </w:r>
          </w:p>
        </w:tc>
      </w:tr>
      <w:tr w:rsidR="00561608" w:rsidRPr="000E7955" w14:paraId="159E3853" w14:textId="77777777" w:rsidTr="00561608">
        <w:tc>
          <w:tcPr>
            <w:tcW w:w="2403" w:type="dxa"/>
            <w:tcBorders>
              <w:top w:val="single" w:sz="4" w:space="0" w:color="auto"/>
              <w:left w:val="single" w:sz="4" w:space="0" w:color="auto"/>
              <w:bottom w:val="single" w:sz="4" w:space="0" w:color="auto"/>
              <w:right w:val="single" w:sz="4" w:space="0" w:color="auto"/>
            </w:tcBorders>
            <w:vAlign w:val="center"/>
          </w:tcPr>
          <w:p w14:paraId="1C699B21" w14:textId="77777777" w:rsidR="00561608" w:rsidRDefault="00561608" w:rsidP="00561608">
            <w:pPr>
              <w:bidi/>
              <w:jc w:val="center"/>
              <w:rPr>
                <w:rFonts w:cs="B Nazanin"/>
                <w:sz w:val="24"/>
                <w:szCs w:val="24"/>
                <w:rtl/>
                <w:lang w:bidi="fa-IR"/>
              </w:rPr>
            </w:pPr>
            <w:commentRangeStart w:id="29"/>
            <w:r>
              <w:rPr>
                <w:rFonts w:cs="B Nazanin" w:hint="cs"/>
                <w:sz w:val="24"/>
                <w:szCs w:val="24"/>
                <w:rtl/>
                <w:lang w:bidi="fa-IR"/>
              </w:rPr>
              <w:lastRenderedPageBreak/>
              <w:t>تخصص، فوق تخصص، فلوشیپ</w:t>
            </w:r>
          </w:p>
        </w:tc>
        <w:tc>
          <w:tcPr>
            <w:tcW w:w="2294" w:type="dxa"/>
            <w:tcBorders>
              <w:top w:val="single" w:sz="4" w:space="0" w:color="auto"/>
              <w:left w:val="single" w:sz="4" w:space="0" w:color="auto"/>
              <w:bottom w:val="single" w:sz="4" w:space="0" w:color="auto"/>
              <w:right w:val="single" w:sz="4" w:space="0" w:color="auto"/>
            </w:tcBorders>
            <w:vAlign w:val="center"/>
          </w:tcPr>
          <w:p w14:paraId="1A70F9C9" w14:textId="77777777" w:rsidR="00561608" w:rsidRDefault="00561608" w:rsidP="00561608">
            <w:pPr>
              <w:bidi/>
              <w:rPr>
                <w:rFonts w:cs="B Nazanin"/>
                <w:sz w:val="24"/>
                <w:szCs w:val="24"/>
                <w:rtl/>
                <w:lang w:bidi="fa-IR"/>
              </w:rPr>
            </w:pPr>
            <w:r>
              <w:rPr>
                <w:rFonts w:cs="B Nazanin" w:hint="cs"/>
                <w:sz w:val="24"/>
                <w:szCs w:val="24"/>
                <w:rtl/>
                <w:lang w:bidi="fa-IR"/>
              </w:rPr>
              <w:t xml:space="preserve">مقطع تخصص </w:t>
            </w:r>
            <w:r w:rsidRPr="00561608">
              <w:rPr>
                <w:rFonts w:cs="B Nazanin" w:hint="cs"/>
                <w:color w:val="FF0000"/>
                <w:sz w:val="24"/>
                <w:szCs w:val="24"/>
                <w:rtl/>
                <w:lang w:bidi="fa-IR"/>
              </w:rPr>
              <w:t>جدول کد مقاطع</w:t>
            </w:r>
          </w:p>
        </w:tc>
        <w:tc>
          <w:tcPr>
            <w:tcW w:w="1638" w:type="dxa"/>
            <w:tcBorders>
              <w:top w:val="single" w:sz="4" w:space="0" w:color="auto"/>
              <w:left w:val="single" w:sz="4" w:space="0" w:color="auto"/>
              <w:bottom w:val="single" w:sz="4" w:space="0" w:color="auto"/>
              <w:right w:val="single" w:sz="4" w:space="0" w:color="auto"/>
            </w:tcBorders>
            <w:vAlign w:val="center"/>
          </w:tcPr>
          <w:p w14:paraId="7B2B61B8" w14:textId="77777777" w:rsidR="00561608" w:rsidRPr="009E7B38" w:rsidRDefault="00561608" w:rsidP="00561608">
            <w:pPr>
              <w:bidi/>
              <w:jc w:val="right"/>
              <w:rPr>
                <w:rFonts w:ascii="Times New Roman" w:hAnsi="Times New Roman" w:cs="Times New Roman"/>
                <w:sz w:val="24"/>
                <w:szCs w:val="24"/>
                <w:lang w:bidi="fa-IR"/>
              </w:rPr>
            </w:pPr>
          </w:p>
        </w:tc>
        <w:tc>
          <w:tcPr>
            <w:tcW w:w="1880" w:type="dxa"/>
            <w:tcBorders>
              <w:top w:val="single" w:sz="4" w:space="0" w:color="auto"/>
              <w:left w:val="single" w:sz="4" w:space="0" w:color="auto"/>
              <w:bottom w:val="single" w:sz="4" w:space="0" w:color="auto"/>
              <w:right w:val="single" w:sz="4" w:space="0" w:color="auto"/>
            </w:tcBorders>
            <w:vAlign w:val="center"/>
          </w:tcPr>
          <w:p w14:paraId="4A50B78B" w14:textId="77777777" w:rsidR="00561608" w:rsidRPr="009E7B38" w:rsidRDefault="00561608" w:rsidP="00561608">
            <w:pPr>
              <w:bidi/>
              <w:jc w:val="right"/>
              <w:rPr>
                <w:rFonts w:ascii="Times New Roman" w:hAnsi="Times New Roman" w:cs="Times New Roman"/>
                <w:sz w:val="24"/>
                <w:szCs w:val="24"/>
                <w:lang w:bidi="fa-IR"/>
              </w:rPr>
            </w:pPr>
            <w:r>
              <w:rPr>
                <w:rFonts w:ascii="Times New Roman" w:hAnsi="Times New Roman" w:cs="Times New Roman"/>
                <w:sz w:val="24"/>
                <w:szCs w:val="24"/>
                <w:lang w:bidi="fa-IR"/>
              </w:rPr>
              <w:t>SpecialtyGrade</w:t>
            </w:r>
            <w:commentRangeEnd w:id="29"/>
            <w:r w:rsidR="001D2C8C">
              <w:rPr>
                <w:rStyle w:val="CommentReference"/>
                <w:rtl/>
              </w:rPr>
              <w:commentReference w:id="29"/>
            </w:r>
          </w:p>
        </w:tc>
      </w:tr>
    </w:tbl>
    <w:p w14:paraId="71E3800C" w14:textId="77777777" w:rsidR="004B7E25" w:rsidRDefault="005F121F" w:rsidP="00E67E2E">
      <w:pPr>
        <w:bidi/>
        <w:rPr>
          <w:rFonts w:cs="B Nazanin"/>
          <w:sz w:val="24"/>
          <w:szCs w:val="24"/>
          <w:lang w:bidi="fa-IR"/>
        </w:rPr>
      </w:pPr>
      <w:r>
        <w:rPr>
          <w:rFonts w:cs="B Nazanin"/>
          <w:sz w:val="24"/>
          <w:szCs w:val="24"/>
          <w:rtl/>
          <w:lang w:bidi="fa-IR"/>
        </w:rPr>
        <w:br w:type="textWrapping" w:clear="all"/>
      </w:r>
    </w:p>
    <w:p w14:paraId="3FB43988" w14:textId="77777777" w:rsidR="00E67E2E" w:rsidRPr="00010665" w:rsidRDefault="00E67E2E" w:rsidP="003417DA">
      <w:pPr>
        <w:pStyle w:val="Heading2"/>
        <w:numPr>
          <w:ilvl w:val="1"/>
          <w:numId w:val="44"/>
        </w:numPr>
        <w:bidi/>
        <w:rPr>
          <w:rFonts w:cs="B Nazanin"/>
          <w:rtl/>
          <w:lang w:bidi="fa-IR"/>
        </w:rPr>
      </w:pPr>
      <w:bookmarkStart w:id="30" w:name="_Toc478296077"/>
      <w:bookmarkStart w:id="31" w:name="جدول_7_1_نوع_گروه_آموزشی"/>
      <w:commentRangeStart w:id="32"/>
      <w:r w:rsidRPr="00010665">
        <w:rPr>
          <w:rFonts w:cs="B Nazanin" w:hint="cs"/>
          <w:rtl/>
          <w:lang w:bidi="fa-IR"/>
        </w:rPr>
        <w:t>جدول نوع گروه آموزشی</w:t>
      </w:r>
      <w:r w:rsidR="00022F30">
        <w:rPr>
          <w:rFonts w:cs="B Nazanin" w:hint="cs"/>
          <w:rtl/>
          <w:lang w:bidi="fa-IR"/>
        </w:rPr>
        <w:t xml:space="preserve">  </w:t>
      </w:r>
      <w:r w:rsidR="0025700E">
        <w:rPr>
          <w:rFonts w:cs="B Nazanin"/>
          <w:rtl/>
          <w:lang w:bidi="fa-IR"/>
        </w:rPr>
      </w:r>
      <w:r w:rsidR="0025700E">
        <w:rPr>
          <w:rFonts w:cs="B Nazanin"/>
          <w:lang w:bidi="fa-IR"/>
        </w:rPr>
        <w:pict w14:anchorId="451389A9">
          <v:shape id="Right Arrow 15" o:spid="_x0000_s1156" type="#_x0000_t13" href="#فهرست" style="width:11.35pt;height:11.35pt;rotation:-90;visibility:visible;mso-left-percent:-10001;mso-top-percent:-10001;mso-position-horizontal:absolute;mso-position-horizontal-relative:char;mso-position-vertical:absolute;mso-position-vertical-relative:line;mso-left-percent:-10001;mso-top-percent:-10001;v-text-anchor:middle" o:button="t" adj="10800" fillcolor="#5b9bd5 [3204]" strokecolor="#1f4d78 [1604]" strokeweight="1pt">
            <v:fill o:detectmouseclick="t"/>
            <w10:wrap type="none"/>
            <w10:anchorlock/>
          </v:shape>
        </w:pict>
      </w:r>
      <w:bookmarkEnd w:id="30"/>
    </w:p>
    <w:tbl>
      <w:tblPr>
        <w:bidiVisual/>
        <w:tblW w:w="0" w:type="auto"/>
        <w:jc w:val="center"/>
        <w:tblLook w:val="04A0" w:firstRow="1" w:lastRow="0" w:firstColumn="1" w:lastColumn="0" w:noHBand="0" w:noVBand="1"/>
      </w:tblPr>
      <w:tblGrid>
        <w:gridCol w:w="2530"/>
        <w:gridCol w:w="1781"/>
        <w:gridCol w:w="1638"/>
        <w:gridCol w:w="1880"/>
      </w:tblGrid>
      <w:tr w:rsidR="00E67E2E" w:rsidRPr="000E7955" w14:paraId="7C80C993" w14:textId="77777777" w:rsidTr="00022F30">
        <w:trPr>
          <w:jc w:val="center"/>
        </w:trPr>
        <w:tc>
          <w:tcPr>
            <w:tcW w:w="7829" w:type="dxa"/>
            <w:gridSpan w:val="4"/>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bookmarkEnd w:id="31"/>
          <w:p w14:paraId="000FE2EA" w14:textId="77777777" w:rsidR="00E67E2E" w:rsidRPr="00604F92" w:rsidRDefault="00E67E2E" w:rsidP="00E67E2E">
            <w:pPr>
              <w:bidi/>
              <w:jc w:val="center"/>
              <w:rPr>
                <w:rFonts w:cs="B Nazanin"/>
                <w:b/>
                <w:bCs/>
                <w:sz w:val="24"/>
                <w:szCs w:val="24"/>
                <w:lang w:bidi="fa-IR"/>
              </w:rPr>
            </w:pPr>
            <w:r w:rsidRPr="00DD0388">
              <w:rPr>
                <w:rFonts w:cs="B Nazanin" w:hint="cs"/>
                <w:b/>
                <w:bCs/>
                <w:sz w:val="24"/>
                <w:szCs w:val="24"/>
                <w:rtl/>
              </w:rPr>
              <w:t xml:space="preserve">جدول </w:t>
            </w:r>
            <w:r>
              <w:rPr>
                <w:rFonts w:cs="B Nazanin" w:hint="cs"/>
                <w:b/>
                <w:bCs/>
                <w:sz w:val="24"/>
                <w:szCs w:val="24"/>
                <w:rtl/>
                <w:lang w:bidi="fa-IR"/>
              </w:rPr>
              <w:t>نوع گروه آموزشی-</w:t>
            </w:r>
            <w:r>
              <w:rPr>
                <w:rFonts w:cs="B Nazanin"/>
                <w:b/>
                <w:bCs/>
                <w:sz w:val="24"/>
                <w:szCs w:val="24"/>
                <w:lang w:bidi="fa-IR"/>
              </w:rPr>
              <w:t xml:space="preserve"> tblEduGroupType</w:t>
            </w:r>
          </w:p>
        </w:tc>
      </w:tr>
      <w:tr w:rsidR="00E67E2E" w:rsidRPr="009E7B38" w14:paraId="5AB8B1C5" w14:textId="77777777" w:rsidTr="00022F30">
        <w:trPr>
          <w:jc w:val="center"/>
        </w:trPr>
        <w:tc>
          <w:tcPr>
            <w:tcW w:w="253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3C210CD" w14:textId="77777777" w:rsidR="00E67E2E" w:rsidRPr="009E7B38" w:rsidRDefault="00E67E2E" w:rsidP="002E0E97">
            <w:pPr>
              <w:bidi/>
              <w:jc w:val="center"/>
              <w:rPr>
                <w:rFonts w:cs="B Nazanin"/>
                <w:b/>
                <w:bCs/>
                <w:sz w:val="24"/>
                <w:szCs w:val="24"/>
                <w:rtl/>
              </w:rPr>
            </w:pPr>
            <w:r w:rsidRPr="009E7B38">
              <w:rPr>
                <w:rFonts w:cs="B Nazanin" w:hint="cs"/>
                <w:b/>
                <w:bCs/>
                <w:sz w:val="24"/>
                <w:szCs w:val="24"/>
                <w:rtl/>
              </w:rPr>
              <w:t>مثال</w:t>
            </w:r>
          </w:p>
        </w:tc>
        <w:tc>
          <w:tcPr>
            <w:tcW w:w="1781"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70B6E72" w14:textId="77777777" w:rsidR="00E67E2E" w:rsidRPr="009E7B38" w:rsidRDefault="00E67E2E" w:rsidP="002E0E97">
            <w:pPr>
              <w:bidi/>
              <w:jc w:val="center"/>
              <w:rPr>
                <w:rFonts w:cs="B Nazanin"/>
                <w:b/>
                <w:bCs/>
                <w:sz w:val="24"/>
                <w:szCs w:val="24"/>
                <w:rtl/>
                <w:lang w:bidi="fa-IR"/>
              </w:rPr>
            </w:pPr>
            <w:r w:rsidRPr="009E7B38">
              <w:rPr>
                <w:rFonts w:cs="B Nazanin" w:hint="cs"/>
                <w:b/>
                <w:bCs/>
                <w:sz w:val="24"/>
                <w:szCs w:val="24"/>
                <w:rtl/>
                <w:lang w:bidi="fa-IR"/>
              </w:rPr>
              <w:t>توضیح</w:t>
            </w:r>
          </w:p>
        </w:tc>
        <w:tc>
          <w:tcPr>
            <w:tcW w:w="163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C9913DD" w14:textId="77777777" w:rsidR="00E67E2E" w:rsidRPr="009E7B38" w:rsidRDefault="00E67E2E" w:rsidP="00E67E2E">
            <w:pPr>
              <w:jc w:val="center"/>
              <w:rPr>
                <w:rFonts w:ascii="Times New Roman" w:hAnsi="Times New Roman" w:cs="Times New Roman"/>
                <w:b/>
                <w:bCs/>
                <w:sz w:val="24"/>
                <w:szCs w:val="24"/>
              </w:rPr>
            </w:pPr>
            <w:r w:rsidRPr="009E7B38">
              <w:rPr>
                <w:rFonts w:ascii="Times New Roman" w:hAnsi="Times New Roman" w:cs="Times New Roman"/>
                <w:b/>
                <w:bCs/>
                <w:sz w:val="24"/>
                <w:szCs w:val="24"/>
              </w:rPr>
              <w:t>Type</w:t>
            </w:r>
          </w:p>
        </w:tc>
        <w:tc>
          <w:tcPr>
            <w:tcW w:w="18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79BAFEB" w14:textId="77777777" w:rsidR="00E67E2E" w:rsidRPr="009E7B38" w:rsidRDefault="00E67E2E" w:rsidP="00E67E2E">
            <w:pPr>
              <w:jc w:val="center"/>
              <w:rPr>
                <w:rFonts w:ascii="Times New Roman" w:hAnsi="Times New Roman" w:cs="Times New Roman"/>
                <w:b/>
                <w:bCs/>
                <w:sz w:val="24"/>
                <w:szCs w:val="24"/>
                <w:rtl/>
              </w:rPr>
            </w:pPr>
            <w:r w:rsidRPr="009E7B38">
              <w:rPr>
                <w:rFonts w:ascii="Times New Roman" w:hAnsi="Times New Roman" w:cs="Times New Roman"/>
                <w:b/>
                <w:bCs/>
                <w:sz w:val="24"/>
                <w:szCs w:val="24"/>
              </w:rPr>
              <w:t>Name</w:t>
            </w:r>
          </w:p>
        </w:tc>
      </w:tr>
      <w:tr w:rsidR="00E67E2E" w:rsidRPr="000E7955" w14:paraId="5274A4B7" w14:textId="77777777" w:rsidTr="00022F30">
        <w:trPr>
          <w:jc w:val="center"/>
        </w:trPr>
        <w:tc>
          <w:tcPr>
            <w:tcW w:w="2530" w:type="dxa"/>
            <w:tcBorders>
              <w:top w:val="single" w:sz="4" w:space="0" w:color="auto"/>
              <w:left w:val="single" w:sz="4" w:space="0" w:color="auto"/>
              <w:bottom w:val="single" w:sz="4" w:space="0" w:color="auto"/>
              <w:right w:val="single" w:sz="4" w:space="0" w:color="auto"/>
            </w:tcBorders>
            <w:vAlign w:val="center"/>
          </w:tcPr>
          <w:p w14:paraId="7A88C5E1" w14:textId="77777777" w:rsidR="00E67E2E" w:rsidRDefault="00E67E2E" w:rsidP="002E0E97">
            <w:pPr>
              <w:bidi/>
              <w:jc w:val="center"/>
              <w:rPr>
                <w:rFonts w:cs="B Nazanin"/>
                <w:sz w:val="24"/>
                <w:szCs w:val="24"/>
                <w:rtl/>
              </w:rPr>
            </w:pPr>
            <w:r>
              <w:rPr>
                <w:rFonts w:cs="B Nazanin"/>
                <w:sz w:val="24"/>
                <w:szCs w:val="24"/>
              </w:rPr>
              <w:t>1</w:t>
            </w:r>
          </w:p>
        </w:tc>
        <w:tc>
          <w:tcPr>
            <w:tcW w:w="1781" w:type="dxa"/>
            <w:tcBorders>
              <w:top w:val="single" w:sz="4" w:space="0" w:color="auto"/>
              <w:left w:val="single" w:sz="4" w:space="0" w:color="auto"/>
              <w:bottom w:val="single" w:sz="4" w:space="0" w:color="auto"/>
              <w:right w:val="single" w:sz="4" w:space="0" w:color="auto"/>
            </w:tcBorders>
          </w:tcPr>
          <w:p w14:paraId="6C1C377B" w14:textId="77777777" w:rsidR="00E67E2E" w:rsidRDefault="00E67E2E" w:rsidP="002E0E97">
            <w:pPr>
              <w:bidi/>
              <w:jc w:val="center"/>
              <w:rPr>
                <w:rFonts w:cs="B Nazanin"/>
                <w:sz w:val="24"/>
                <w:szCs w:val="24"/>
                <w:rtl/>
                <w:lang w:bidi="fa-IR"/>
              </w:rPr>
            </w:pPr>
            <w:r w:rsidRPr="00507F8E">
              <w:rPr>
                <w:rFonts w:cs="B Nazanin" w:hint="cs"/>
                <w:sz w:val="24"/>
                <w:szCs w:val="24"/>
                <w:rtl/>
                <w:lang w:bidi="fa-IR"/>
              </w:rPr>
              <w:t>کد نوع گروه آموزشی</w:t>
            </w:r>
          </w:p>
        </w:tc>
        <w:tc>
          <w:tcPr>
            <w:tcW w:w="1638" w:type="dxa"/>
            <w:tcBorders>
              <w:top w:val="single" w:sz="4" w:space="0" w:color="auto"/>
              <w:left w:val="single" w:sz="4" w:space="0" w:color="auto"/>
              <w:bottom w:val="single" w:sz="4" w:space="0" w:color="auto"/>
              <w:right w:val="single" w:sz="4" w:space="0" w:color="auto"/>
            </w:tcBorders>
            <w:vAlign w:val="center"/>
          </w:tcPr>
          <w:p w14:paraId="11895582" w14:textId="77777777" w:rsidR="00E67E2E" w:rsidRPr="009E7B38" w:rsidRDefault="00E67E2E" w:rsidP="00E67E2E">
            <w:pPr>
              <w:rPr>
                <w:rFonts w:ascii="Times New Roman" w:hAnsi="Times New Roman" w:cs="Times New Roman"/>
                <w:sz w:val="24"/>
                <w:szCs w:val="24"/>
                <w:rtl/>
              </w:rPr>
            </w:pPr>
            <w:r>
              <w:rPr>
                <w:rFonts w:ascii="Times New Roman" w:hAnsi="Times New Roman" w:cs="Times New Roman"/>
                <w:sz w:val="24"/>
                <w:szCs w:val="24"/>
              </w:rPr>
              <w:t>int</w:t>
            </w:r>
          </w:p>
        </w:tc>
        <w:tc>
          <w:tcPr>
            <w:tcW w:w="1880" w:type="dxa"/>
            <w:tcBorders>
              <w:top w:val="single" w:sz="4" w:space="0" w:color="auto"/>
              <w:left w:val="single" w:sz="4" w:space="0" w:color="auto"/>
              <w:bottom w:val="single" w:sz="4" w:space="0" w:color="auto"/>
              <w:right w:val="single" w:sz="4" w:space="0" w:color="auto"/>
            </w:tcBorders>
            <w:vAlign w:val="center"/>
          </w:tcPr>
          <w:p w14:paraId="5CA21E63" w14:textId="77777777" w:rsidR="00E67E2E" w:rsidRPr="009E7B38" w:rsidRDefault="00E67E2E" w:rsidP="00E67E2E">
            <w:pPr>
              <w:rPr>
                <w:rFonts w:ascii="Times New Roman" w:hAnsi="Times New Roman" w:cs="Times New Roman"/>
                <w:sz w:val="24"/>
                <w:szCs w:val="24"/>
              </w:rPr>
            </w:pPr>
            <w:r>
              <w:rPr>
                <w:rFonts w:ascii="Times New Roman" w:hAnsi="Times New Roman" w:cs="Times New Roman"/>
                <w:sz w:val="24"/>
                <w:szCs w:val="24"/>
              </w:rPr>
              <w:t>EGType</w:t>
            </w:r>
            <w:r w:rsidRPr="009E7B38">
              <w:rPr>
                <w:rFonts w:ascii="Times New Roman" w:hAnsi="Times New Roman" w:cs="Times New Roman"/>
                <w:sz w:val="24"/>
                <w:szCs w:val="24"/>
              </w:rPr>
              <w:t>Code</w:t>
            </w:r>
          </w:p>
        </w:tc>
      </w:tr>
      <w:tr w:rsidR="00E67E2E" w:rsidRPr="000E7955" w14:paraId="38CFEF19" w14:textId="77777777" w:rsidTr="00022F30">
        <w:trPr>
          <w:jc w:val="center"/>
        </w:trPr>
        <w:tc>
          <w:tcPr>
            <w:tcW w:w="2530" w:type="dxa"/>
            <w:tcBorders>
              <w:top w:val="single" w:sz="4" w:space="0" w:color="auto"/>
              <w:left w:val="single" w:sz="4" w:space="0" w:color="auto"/>
              <w:bottom w:val="single" w:sz="4" w:space="0" w:color="auto"/>
              <w:right w:val="single" w:sz="4" w:space="0" w:color="auto"/>
            </w:tcBorders>
            <w:vAlign w:val="center"/>
          </w:tcPr>
          <w:p w14:paraId="5FDFD7C5" w14:textId="77777777" w:rsidR="00E67E2E" w:rsidRPr="006D738A" w:rsidRDefault="00E67E2E" w:rsidP="002E0E97">
            <w:pPr>
              <w:bidi/>
              <w:jc w:val="center"/>
              <w:rPr>
                <w:rFonts w:cs="B Nazanin"/>
                <w:sz w:val="24"/>
                <w:szCs w:val="24"/>
                <w:rtl/>
                <w:lang w:bidi="fa-IR"/>
              </w:rPr>
            </w:pPr>
            <w:r>
              <w:rPr>
                <w:rFonts w:cs="B Nazanin" w:hint="cs"/>
                <w:sz w:val="24"/>
                <w:szCs w:val="24"/>
                <w:rtl/>
                <w:lang w:bidi="fa-IR"/>
              </w:rPr>
              <w:t xml:space="preserve">بالینی </w:t>
            </w:r>
          </w:p>
        </w:tc>
        <w:tc>
          <w:tcPr>
            <w:tcW w:w="1781" w:type="dxa"/>
            <w:tcBorders>
              <w:top w:val="single" w:sz="4" w:space="0" w:color="auto"/>
              <w:left w:val="single" w:sz="4" w:space="0" w:color="auto"/>
              <w:bottom w:val="single" w:sz="4" w:space="0" w:color="auto"/>
              <w:right w:val="single" w:sz="4" w:space="0" w:color="auto"/>
            </w:tcBorders>
            <w:vAlign w:val="center"/>
          </w:tcPr>
          <w:p w14:paraId="296591DC" w14:textId="77777777" w:rsidR="00E67E2E" w:rsidRPr="006D738A" w:rsidRDefault="00E67E2E" w:rsidP="002E0E97">
            <w:pPr>
              <w:bidi/>
              <w:jc w:val="center"/>
              <w:rPr>
                <w:rFonts w:cs="B Nazanin"/>
                <w:sz w:val="24"/>
                <w:szCs w:val="24"/>
                <w:rtl/>
                <w:lang w:bidi="fa-IR"/>
              </w:rPr>
            </w:pPr>
            <w:r>
              <w:rPr>
                <w:rFonts w:cs="B Nazanin" w:hint="cs"/>
                <w:sz w:val="24"/>
                <w:szCs w:val="24"/>
                <w:rtl/>
              </w:rPr>
              <w:t>نام</w:t>
            </w:r>
            <w:r w:rsidRPr="006D738A">
              <w:rPr>
                <w:rFonts w:cs="B Nazanin" w:hint="cs"/>
                <w:sz w:val="24"/>
                <w:szCs w:val="24"/>
                <w:rtl/>
              </w:rPr>
              <w:t xml:space="preserve"> </w:t>
            </w:r>
            <w:r w:rsidRPr="00507F8E">
              <w:rPr>
                <w:rFonts w:cs="B Nazanin" w:hint="cs"/>
                <w:sz w:val="24"/>
                <w:szCs w:val="24"/>
                <w:rtl/>
                <w:lang w:bidi="fa-IR"/>
              </w:rPr>
              <w:t>نوع گروه آموزشی</w:t>
            </w:r>
          </w:p>
        </w:tc>
        <w:tc>
          <w:tcPr>
            <w:tcW w:w="1638" w:type="dxa"/>
            <w:tcBorders>
              <w:top w:val="single" w:sz="4" w:space="0" w:color="auto"/>
              <w:left w:val="single" w:sz="4" w:space="0" w:color="auto"/>
              <w:bottom w:val="single" w:sz="4" w:space="0" w:color="auto"/>
              <w:right w:val="single" w:sz="4" w:space="0" w:color="auto"/>
            </w:tcBorders>
            <w:vAlign w:val="center"/>
          </w:tcPr>
          <w:p w14:paraId="389970FA" w14:textId="77777777" w:rsidR="00E67E2E" w:rsidRPr="009E7B38" w:rsidRDefault="00E67E2E" w:rsidP="00E67E2E">
            <w:pPr>
              <w:rPr>
                <w:rFonts w:ascii="Times New Roman" w:hAnsi="Times New Roman" w:cs="Times New Roman"/>
                <w:sz w:val="24"/>
                <w:szCs w:val="24"/>
                <w:rtl/>
              </w:rPr>
            </w:pPr>
            <w:r w:rsidRPr="009E7B38">
              <w:rPr>
                <w:rFonts w:ascii="Times New Roman" w:hAnsi="Times New Roman" w:cs="Times New Roman"/>
                <w:sz w:val="24"/>
                <w:szCs w:val="24"/>
              </w:rPr>
              <w:t>Nvarchar(50)</w:t>
            </w:r>
          </w:p>
        </w:tc>
        <w:tc>
          <w:tcPr>
            <w:tcW w:w="1880" w:type="dxa"/>
            <w:tcBorders>
              <w:top w:val="single" w:sz="4" w:space="0" w:color="auto"/>
              <w:left w:val="single" w:sz="4" w:space="0" w:color="auto"/>
              <w:bottom w:val="single" w:sz="4" w:space="0" w:color="auto"/>
              <w:right w:val="single" w:sz="4" w:space="0" w:color="auto"/>
            </w:tcBorders>
            <w:vAlign w:val="center"/>
          </w:tcPr>
          <w:p w14:paraId="718FE84E" w14:textId="77777777" w:rsidR="00E67E2E" w:rsidRPr="009E7B38" w:rsidRDefault="00E67E2E" w:rsidP="00E67E2E">
            <w:pPr>
              <w:rPr>
                <w:rFonts w:ascii="Times New Roman" w:hAnsi="Times New Roman" w:cs="Times New Roman"/>
                <w:sz w:val="24"/>
                <w:szCs w:val="24"/>
                <w:rtl/>
              </w:rPr>
            </w:pPr>
            <w:r>
              <w:rPr>
                <w:rFonts w:ascii="Times New Roman" w:hAnsi="Times New Roman" w:cs="Times New Roman"/>
                <w:sz w:val="24"/>
                <w:szCs w:val="24"/>
              </w:rPr>
              <w:t>EGType</w:t>
            </w:r>
            <w:r w:rsidRPr="009E7B38">
              <w:rPr>
                <w:rFonts w:ascii="Times New Roman" w:hAnsi="Times New Roman" w:cs="Times New Roman"/>
                <w:sz w:val="24"/>
                <w:szCs w:val="24"/>
              </w:rPr>
              <w:t>Name</w:t>
            </w:r>
          </w:p>
        </w:tc>
      </w:tr>
    </w:tbl>
    <w:commentRangeEnd w:id="32"/>
    <w:p w14:paraId="1C14682D" w14:textId="77777777" w:rsidR="00E67E2E" w:rsidRDefault="00F20D26" w:rsidP="00E67E2E">
      <w:pPr>
        <w:bidi/>
        <w:rPr>
          <w:rFonts w:cs="B Nazanin"/>
          <w:sz w:val="24"/>
          <w:szCs w:val="24"/>
          <w:rtl/>
          <w:lang w:bidi="fa-IR"/>
        </w:rPr>
      </w:pPr>
      <w:r>
        <w:rPr>
          <w:rStyle w:val="CommentReference"/>
          <w:rtl/>
        </w:rPr>
        <w:commentReference w:id="32"/>
      </w:r>
      <w:r w:rsidR="00E67E2E">
        <w:rPr>
          <w:rFonts w:cs="B Nazanin"/>
          <w:sz w:val="24"/>
          <w:szCs w:val="24"/>
          <w:rtl/>
          <w:lang w:bidi="fa-IR"/>
        </w:rPr>
        <w:br w:type="textWrapping" w:clear="all"/>
      </w:r>
    </w:p>
    <w:p w14:paraId="55ED54DF" w14:textId="77777777" w:rsidR="005E2F9E" w:rsidRPr="00010665" w:rsidRDefault="005E2F9E" w:rsidP="003417DA">
      <w:pPr>
        <w:pStyle w:val="Heading2"/>
        <w:numPr>
          <w:ilvl w:val="0"/>
          <w:numId w:val="44"/>
        </w:numPr>
        <w:bidi/>
        <w:rPr>
          <w:rFonts w:cs="B Nazanin"/>
          <w:rtl/>
          <w:lang w:bidi="fa-IR"/>
        </w:rPr>
      </w:pPr>
      <w:bookmarkStart w:id="33" w:name="_Toc478296078"/>
      <w:bookmarkStart w:id="34" w:name="جدول_8_گروه_آموزشی_دانشگاه"/>
      <w:r w:rsidRPr="00010665">
        <w:rPr>
          <w:rFonts w:cs="B Nazanin" w:hint="cs"/>
          <w:rtl/>
          <w:lang w:bidi="fa-IR"/>
        </w:rPr>
        <w:t>جدول گروه آموزشی دانشگاه</w:t>
      </w:r>
      <w:r w:rsidR="00022F30">
        <w:rPr>
          <w:rFonts w:cs="B Nazanin" w:hint="cs"/>
          <w:rtl/>
          <w:lang w:bidi="fa-IR"/>
        </w:rPr>
        <w:t xml:space="preserve">  </w:t>
      </w:r>
      <w:r w:rsidR="0025700E">
        <w:rPr>
          <w:rFonts w:cs="B Nazanin"/>
          <w:rtl/>
          <w:lang w:bidi="fa-IR"/>
        </w:rPr>
      </w:r>
      <w:r w:rsidR="0025700E">
        <w:rPr>
          <w:rFonts w:cs="B Nazanin"/>
          <w:lang w:bidi="fa-IR"/>
        </w:rPr>
        <w:pict w14:anchorId="01A21F09">
          <v:shape id="Right Arrow 16" o:spid="_x0000_s1155" type="#_x0000_t13" href="#فهرست" style="width:11.35pt;height:11.35pt;rotation:-90;visibility:visible;mso-left-percent:-10001;mso-top-percent:-10001;mso-position-horizontal:absolute;mso-position-horizontal-relative:char;mso-position-vertical:absolute;mso-position-vertical-relative:line;mso-left-percent:-10001;mso-top-percent:-10001;v-text-anchor:middle" o:button="t" adj="10800" fillcolor="#5b9bd5 [3204]" strokecolor="#1f4d78 [1604]" strokeweight="1pt">
            <v:fill o:detectmouseclick="t"/>
            <w10:wrap type="none"/>
            <w10:anchorlock/>
          </v:shape>
        </w:pict>
      </w:r>
      <w:bookmarkEnd w:id="33"/>
    </w:p>
    <w:tbl>
      <w:tblPr>
        <w:bidiVisual/>
        <w:tblW w:w="0" w:type="auto"/>
        <w:jc w:val="center"/>
        <w:tblLook w:val="04A0" w:firstRow="1" w:lastRow="0" w:firstColumn="1" w:lastColumn="0" w:noHBand="0" w:noVBand="1"/>
      </w:tblPr>
      <w:tblGrid>
        <w:gridCol w:w="2237"/>
        <w:gridCol w:w="2968"/>
        <w:gridCol w:w="2696"/>
        <w:gridCol w:w="1880"/>
      </w:tblGrid>
      <w:tr w:rsidR="005D1DC8" w:rsidRPr="005F121F" w14:paraId="35800D12" w14:textId="77777777" w:rsidTr="00022F30">
        <w:trPr>
          <w:jc w:val="center"/>
        </w:trPr>
        <w:tc>
          <w:tcPr>
            <w:tcW w:w="9781" w:type="dxa"/>
            <w:gridSpan w:val="4"/>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bookmarkEnd w:id="34"/>
          <w:p w14:paraId="0CDDD6A4" w14:textId="77777777" w:rsidR="005D1DC8" w:rsidRPr="000512FF" w:rsidRDefault="005D1DC8" w:rsidP="005D1DC8">
            <w:pPr>
              <w:bidi/>
              <w:jc w:val="center"/>
              <w:rPr>
                <w:rFonts w:asciiTheme="majorBidi" w:hAnsiTheme="majorBidi" w:cstheme="majorBidi"/>
                <w:b/>
                <w:bCs/>
                <w:sz w:val="24"/>
                <w:szCs w:val="24"/>
              </w:rPr>
            </w:pPr>
            <w:r w:rsidRPr="00DD0388">
              <w:rPr>
                <w:rFonts w:cs="B Nazanin" w:hint="cs"/>
                <w:b/>
                <w:bCs/>
                <w:sz w:val="24"/>
                <w:szCs w:val="24"/>
                <w:rtl/>
              </w:rPr>
              <w:t xml:space="preserve">جدول </w:t>
            </w:r>
            <w:r w:rsidRPr="00DD0388">
              <w:rPr>
                <w:rFonts w:cs="B Nazanin" w:hint="cs"/>
                <w:b/>
                <w:bCs/>
                <w:sz w:val="24"/>
                <w:szCs w:val="24"/>
                <w:rtl/>
                <w:lang w:bidi="fa-IR"/>
              </w:rPr>
              <w:t>گروه</w:t>
            </w:r>
            <w:r w:rsidRPr="00DD0388">
              <w:rPr>
                <w:rFonts w:cs="B Nazanin" w:hint="cs"/>
                <w:b/>
                <w:bCs/>
                <w:sz w:val="24"/>
                <w:szCs w:val="24"/>
                <w:rtl/>
              </w:rPr>
              <w:t xml:space="preserve"> آموزشی دانشگاه</w:t>
            </w:r>
            <w:r>
              <w:rPr>
                <w:rFonts w:cs="B Nazanin" w:hint="cs"/>
                <w:b/>
                <w:bCs/>
                <w:sz w:val="24"/>
                <w:szCs w:val="24"/>
                <w:rtl/>
                <w:lang w:bidi="fa-IR"/>
              </w:rPr>
              <w:t>-</w:t>
            </w:r>
            <w:r>
              <w:rPr>
                <w:rFonts w:cs="B Nazanin"/>
                <w:b/>
                <w:bCs/>
                <w:sz w:val="24"/>
                <w:szCs w:val="24"/>
                <w:lang w:bidi="fa-IR"/>
              </w:rPr>
              <w:t xml:space="preserve"> tblUnivEG</w:t>
            </w:r>
          </w:p>
        </w:tc>
      </w:tr>
      <w:tr w:rsidR="005E2F9E" w:rsidRPr="005F121F" w14:paraId="28DBC1D4" w14:textId="77777777" w:rsidTr="00022F30">
        <w:trPr>
          <w:jc w:val="center"/>
        </w:trPr>
        <w:tc>
          <w:tcPr>
            <w:tcW w:w="223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C824DEC" w14:textId="77777777" w:rsidR="005E2F9E" w:rsidRPr="005F121F" w:rsidRDefault="005E2F9E" w:rsidP="005F121F">
            <w:pPr>
              <w:bidi/>
              <w:jc w:val="center"/>
              <w:rPr>
                <w:rFonts w:cs="B Nazanin"/>
                <w:b/>
                <w:bCs/>
                <w:sz w:val="24"/>
                <w:szCs w:val="24"/>
                <w:rtl/>
              </w:rPr>
            </w:pPr>
            <w:r w:rsidRPr="005F121F">
              <w:rPr>
                <w:rFonts w:cs="B Nazanin" w:hint="cs"/>
                <w:b/>
                <w:bCs/>
                <w:sz w:val="24"/>
                <w:szCs w:val="24"/>
                <w:rtl/>
              </w:rPr>
              <w:t>مثال</w:t>
            </w:r>
          </w:p>
        </w:tc>
        <w:tc>
          <w:tcPr>
            <w:tcW w:w="296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DF41D2A" w14:textId="77777777" w:rsidR="005E2F9E" w:rsidRPr="005F121F" w:rsidRDefault="005E2F9E" w:rsidP="005F121F">
            <w:pPr>
              <w:bidi/>
              <w:jc w:val="center"/>
              <w:rPr>
                <w:rFonts w:cs="B Nazanin"/>
                <w:b/>
                <w:bCs/>
                <w:sz w:val="24"/>
                <w:szCs w:val="24"/>
                <w:rtl/>
                <w:lang w:bidi="fa-IR"/>
              </w:rPr>
            </w:pPr>
            <w:r w:rsidRPr="005F121F">
              <w:rPr>
                <w:rFonts w:cs="B Nazanin" w:hint="cs"/>
                <w:b/>
                <w:bCs/>
                <w:sz w:val="24"/>
                <w:szCs w:val="24"/>
                <w:rtl/>
                <w:lang w:bidi="fa-IR"/>
              </w:rPr>
              <w:t>توضیح</w:t>
            </w:r>
          </w:p>
        </w:tc>
        <w:tc>
          <w:tcPr>
            <w:tcW w:w="2696"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90FCA93" w14:textId="77777777" w:rsidR="005E2F9E" w:rsidRPr="000512FF" w:rsidRDefault="005E2F9E" w:rsidP="005F121F">
            <w:pPr>
              <w:jc w:val="center"/>
              <w:rPr>
                <w:rFonts w:asciiTheme="majorBidi" w:hAnsiTheme="majorBidi" w:cstheme="majorBidi"/>
                <w:b/>
                <w:bCs/>
                <w:sz w:val="24"/>
                <w:szCs w:val="24"/>
              </w:rPr>
            </w:pPr>
            <w:r w:rsidRPr="000512FF">
              <w:rPr>
                <w:rFonts w:asciiTheme="majorBidi" w:hAnsiTheme="majorBidi" w:cstheme="majorBidi"/>
                <w:b/>
                <w:bCs/>
                <w:sz w:val="24"/>
                <w:szCs w:val="24"/>
              </w:rPr>
              <w:t>Type</w:t>
            </w:r>
          </w:p>
        </w:tc>
        <w:tc>
          <w:tcPr>
            <w:tcW w:w="18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DDB15B0" w14:textId="77777777" w:rsidR="005E2F9E" w:rsidRPr="000512FF" w:rsidRDefault="005E2F9E" w:rsidP="005F121F">
            <w:pPr>
              <w:jc w:val="center"/>
              <w:rPr>
                <w:rFonts w:asciiTheme="majorBidi" w:hAnsiTheme="majorBidi" w:cstheme="majorBidi"/>
                <w:b/>
                <w:bCs/>
                <w:sz w:val="24"/>
                <w:szCs w:val="24"/>
                <w:rtl/>
              </w:rPr>
            </w:pPr>
            <w:r w:rsidRPr="000512FF">
              <w:rPr>
                <w:rFonts w:asciiTheme="majorBidi" w:hAnsiTheme="majorBidi" w:cstheme="majorBidi"/>
                <w:b/>
                <w:bCs/>
                <w:sz w:val="24"/>
                <w:szCs w:val="24"/>
              </w:rPr>
              <w:t>Name</w:t>
            </w:r>
          </w:p>
        </w:tc>
      </w:tr>
      <w:tr w:rsidR="005E2F9E" w:rsidRPr="000E7955" w14:paraId="32CC9B64" w14:textId="77777777" w:rsidTr="00022F30">
        <w:trPr>
          <w:jc w:val="center"/>
        </w:trPr>
        <w:tc>
          <w:tcPr>
            <w:tcW w:w="2237" w:type="dxa"/>
            <w:tcBorders>
              <w:top w:val="single" w:sz="4" w:space="0" w:color="auto"/>
              <w:left w:val="single" w:sz="4" w:space="0" w:color="auto"/>
              <w:bottom w:val="single" w:sz="4" w:space="0" w:color="auto"/>
              <w:right w:val="single" w:sz="4" w:space="0" w:color="auto"/>
            </w:tcBorders>
            <w:vAlign w:val="center"/>
          </w:tcPr>
          <w:p w14:paraId="11A7A109" w14:textId="77777777" w:rsidR="005E2F9E" w:rsidRPr="006D738A" w:rsidRDefault="005E2F9E" w:rsidP="008B186B">
            <w:pPr>
              <w:bidi/>
              <w:jc w:val="center"/>
              <w:rPr>
                <w:rFonts w:cs="B Nazanin"/>
                <w:sz w:val="24"/>
                <w:szCs w:val="24"/>
                <w:rtl/>
              </w:rPr>
            </w:pPr>
            <w:r>
              <w:rPr>
                <w:rFonts w:cs="B Nazanin" w:hint="cs"/>
                <w:sz w:val="24"/>
                <w:szCs w:val="24"/>
                <w:rtl/>
              </w:rPr>
              <w:t>1</w:t>
            </w:r>
          </w:p>
        </w:tc>
        <w:tc>
          <w:tcPr>
            <w:tcW w:w="2968" w:type="dxa"/>
            <w:tcBorders>
              <w:top w:val="single" w:sz="4" w:space="0" w:color="auto"/>
              <w:left w:val="single" w:sz="4" w:space="0" w:color="auto"/>
              <w:bottom w:val="single" w:sz="4" w:space="0" w:color="auto"/>
              <w:right w:val="single" w:sz="4" w:space="0" w:color="auto"/>
            </w:tcBorders>
            <w:vAlign w:val="center"/>
          </w:tcPr>
          <w:p w14:paraId="66D98087" w14:textId="77777777" w:rsidR="005E2F9E" w:rsidRPr="006D738A" w:rsidRDefault="005E2F9E" w:rsidP="008B186B">
            <w:pPr>
              <w:bidi/>
              <w:jc w:val="center"/>
              <w:rPr>
                <w:rFonts w:cs="B Nazanin"/>
                <w:sz w:val="24"/>
                <w:szCs w:val="24"/>
                <w:rtl/>
                <w:lang w:bidi="fa-IR"/>
              </w:rPr>
            </w:pPr>
            <w:r>
              <w:rPr>
                <w:rFonts w:cs="B Nazanin" w:hint="cs"/>
                <w:sz w:val="24"/>
                <w:szCs w:val="24"/>
                <w:rtl/>
                <w:lang w:bidi="fa-IR"/>
              </w:rPr>
              <w:t>شمارنده یونیک</w:t>
            </w:r>
          </w:p>
        </w:tc>
        <w:tc>
          <w:tcPr>
            <w:tcW w:w="2696" w:type="dxa"/>
            <w:tcBorders>
              <w:top w:val="single" w:sz="4" w:space="0" w:color="auto"/>
              <w:left w:val="single" w:sz="4" w:space="0" w:color="auto"/>
              <w:bottom w:val="single" w:sz="4" w:space="0" w:color="auto"/>
              <w:right w:val="single" w:sz="4" w:space="0" w:color="auto"/>
            </w:tcBorders>
            <w:vAlign w:val="center"/>
          </w:tcPr>
          <w:p w14:paraId="4124A5F7" w14:textId="77777777" w:rsidR="005E2F9E" w:rsidRPr="000512FF" w:rsidRDefault="005E2F9E" w:rsidP="005F121F">
            <w:pPr>
              <w:rPr>
                <w:rFonts w:asciiTheme="majorBidi" w:hAnsiTheme="majorBidi" w:cstheme="majorBidi"/>
                <w:sz w:val="24"/>
                <w:szCs w:val="24"/>
              </w:rPr>
            </w:pPr>
            <w:r w:rsidRPr="000512FF">
              <w:rPr>
                <w:rFonts w:asciiTheme="majorBidi" w:hAnsiTheme="majorBidi" w:cstheme="majorBidi"/>
                <w:noProof/>
                <w:color w:val="0000FF"/>
                <w:sz w:val="20"/>
                <w:szCs w:val="20"/>
              </w:rPr>
              <w:t>IDENTITY</w:t>
            </w:r>
            <w:r w:rsidRPr="000512FF">
              <w:rPr>
                <w:rFonts w:asciiTheme="majorBidi" w:hAnsiTheme="majorBidi" w:cstheme="majorBidi"/>
                <w:noProof/>
                <w:color w:val="808080"/>
                <w:sz w:val="20"/>
                <w:szCs w:val="20"/>
              </w:rPr>
              <w:t>(</w:t>
            </w:r>
            <w:r w:rsidRPr="000512FF">
              <w:rPr>
                <w:rFonts w:asciiTheme="majorBidi" w:hAnsiTheme="majorBidi" w:cstheme="majorBidi"/>
                <w:noProof/>
                <w:sz w:val="20"/>
                <w:szCs w:val="20"/>
              </w:rPr>
              <w:t>1</w:t>
            </w:r>
            <w:r w:rsidRPr="000512FF">
              <w:rPr>
                <w:rFonts w:asciiTheme="majorBidi" w:hAnsiTheme="majorBidi" w:cstheme="majorBidi"/>
                <w:noProof/>
                <w:color w:val="808080"/>
                <w:sz w:val="20"/>
                <w:szCs w:val="20"/>
              </w:rPr>
              <w:t>,</w:t>
            </w:r>
            <w:r w:rsidRPr="000512FF">
              <w:rPr>
                <w:rFonts w:asciiTheme="majorBidi" w:hAnsiTheme="majorBidi" w:cstheme="majorBidi"/>
                <w:noProof/>
                <w:sz w:val="20"/>
                <w:szCs w:val="20"/>
              </w:rPr>
              <w:t>1</w:t>
            </w:r>
            <w:r w:rsidRPr="000512FF">
              <w:rPr>
                <w:rFonts w:asciiTheme="majorBidi" w:hAnsiTheme="majorBidi" w:cstheme="majorBidi"/>
                <w:noProof/>
                <w:color w:val="808080"/>
                <w:sz w:val="20"/>
                <w:szCs w:val="20"/>
              </w:rPr>
              <w:t>)</w:t>
            </w:r>
            <w:r w:rsidRPr="000512FF">
              <w:rPr>
                <w:rFonts w:asciiTheme="majorBidi" w:hAnsiTheme="majorBidi" w:cstheme="majorBidi"/>
                <w:noProof/>
                <w:sz w:val="20"/>
                <w:szCs w:val="20"/>
              </w:rPr>
              <w:t xml:space="preserve"> </w:t>
            </w:r>
            <w:r w:rsidRPr="000512FF">
              <w:rPr>
                <w:rFonts w:asciiTheme="majorBidi" w:hAnsiTheme="majorBidi" w:cstheme="majorBidi"/>
                <w:noProof/>
                <w:color w:val="808080"/>
                <w:sz w:val="20"/>
                <w:szCs w:val="20"/>
              </w:rPr>
              <w:t>NOT</w:t>
            </w:r>
            <w:r w:rsidRPr="000512FF">
              <w:rPr>
                <w:rFonts w:asciiTheme="majorBidi" w:hAnsiTheme="majorBidi" w:cstheme="majorBidi"/>
                <w:noProof/>
                <w:sz w:val="20"/>
                <w:szCs w:val="20"/>
              </w:rPr>
              <w:t xml:space="preserve"> </w:t>
            </w:r>
            <w:r w:rsidRPr="000512FF">
              <w:rPr>
                <w:rFonts w:asciiTheme="majorBidi" w:hAnsiTheme="majorBidi" w:cstheme="majorBidi"/>
                <w:noProof/>
                <w:color w:val="808080"/>
                <w:sz w:val="20"/>
                <w:szCs w:val="20"/>
              </w:rPr>
              <w:t>NULL</w:t>
            </w:r>
          </w:p>
        </w:tc>
        <w:tc>
          <w:tcPr>
            <w:tcW w:w="1880" w:type="dxa"/>
            <w:tcBorders>
              <w:top w:val="single" w:sz="4" w:space="0" w:color="auto"/>
              <w:left w:val="single" w:sz="4" w:space="0" w:color="auto"/>
              <w:bottom w:val="single" w:sz="4" w:space="0" w:color="auto"/>
              <w:right w:val="single" w:sz="4" w:space="0" w:color="auto"/>
            </w:tcBorders>
            <w:vAlign w:val="center"/>
          </w:tcPr>
          <w:p w14:paraId="35FFD64A" w14:textId="77777777" w:rsidR="005E2F9E" w:rsidRPr="000512FF" w:rsidRDefault="005E2F9E" w:rsidP="005F121F">
            <w:pPr>
              <w:rPr>
                <w:rFonts w:asciiTheme="majorBidi" w:hAnsiTheme="majorBidi" w:cstheme="majorBidi"/>
                <w:sz w:val="24"/>
                <w:szCs w:val="24"/>
              </w:rPr>
            </w:pPr>
            <w:r w:rsidRPr="000512FF">
              <w:rPr>
                <w:rFonts w:asciiTheme="majorBidi" w:hAnsiTheme="majorBidi" w:cstheme="majorBidi"/>
                <w:sz w:val="24"/>
                <w:szCs w:val="24"/>
              </w:rPr>
              <w:t>ID</w:t>
            </w:r>
          </w:p>
        </w:tc>
      </w:tr>
      <w:tr w:rsidR="00507F8E" w:rsidRPr="000E7955" w14:paraId="671E8E4D" w14:textId="77777777" w:rsidTr="00022F30">
        <w:trPr>
          <w:jc w:val="center"/>
        </w:trPr>
        <w:tc>
          <w:tcPr>
            <w:tcW w:w="2237" w:type="dxa"/>
            <w:tcBorders>
              <w:top w:val="single" w:sz="4" w:space="0" w:color="auto"/>
              <w:left w:val="single" w:sz="4" w:space="0" w:color="auto"/>
              <w:bottom w:val="single" w:sz="4" w:space="0" w:color="auto"/>
              <w:right w:val="single" w:sz="4" w:space="0" w:color="auto"/>
            </w:tcBorders>
            <w:vAlign w:val="center"/>
          </w:tcPr>
          <w:p w14:paraId="6E72223E" w14:textId="77777777" w:rsidR="00507F8E" w:rsidRDefault="00507F8E" w:rsidP="00507F8E">
            <w:pPr>
              <w:bidi/>
              <w:jc w:val="center"/>
              <w:rPr>
                <w:rFonts w:cs="B Nazanin"/>
                <w:sz w:val="24"/>
                <w:szCs w:val="24"/>
                <w:lang w:bidi="fa-IR"/>
              </w:rPr>
            </w:pPr>
            <w:r>
              <w:rPr>
                <w:rFonts w:cs="B Nazanin" w:hint="cs"/>
                <w:sz w:val="24"/>
                <w:szCs w:val="24"/>
                <w:rtl/>
              </w:rPr>
              <w:t>21011</w:t>
            </w:r>
            <w:r>
              <w:rPr>
                <w:rFonts w:cs="B Nazanin" w:hint="cs"/>
                <w:sz w:val="24"/>
                <w:szCs w:val="24"/>
                <w:rtl/>
                <w:lang w:bidi="fa-IR"/>
              </w:rPr>
              <w:t>11-</w:t>
            </w:r>
            <w:r>
              <w:rPr>
                <w:rFonts w:cs="B Nazanin"/>
                <w:sz w:val="24"/>
                <w:szCs w:val="24"/>
                <w:lang w:bidi="fa-IR"/>
              </w:rPr>
              <w:t>UUUUxxx</w:t>
            </w:r>
          </w:p>
        </w:tc>
        <w:tc>
          <w:tcPr>
            <w:tcW w:w="2968" w:type="dxa"/>
            <w:tcBorders>
              <w:top w:val="single" w:sz="4" w:space="0" w:color="auto"/>
              <w:left w:val="single" w:sz="4" w:space="0" w:color="auto"/>
              <w:bottom w:val="single" w:sz="4" w:space="0" w:color="auto"/>
              <w:right w:val="single" w:sz="4" w:space="0" w:color="auto"/>
            </w:tcBorders>
            <w:vAlign w:val="center"/>
          </w:tcPr>
          <w:p w14:paraId="2B989957" w14:textId="77777777" w:rsidR="00507F8E" w:rsidRDefault="00507F8E" w:rsidP="00507F8E">
            <w:pPr>
              <w:bidi/>
              <w:jc w:val="center"/>
              <w:rPr>
                <w:rFonts w:cs="B Nazanin"/>
                <w:sz w:val="24"/>
                <w:szCs w:val="24"/>
                <w:rtl/>
                <w:lang w:bidi="fa-IR"/>
              </w:rPr>
            </w:pPr>
            <w:r>
              <w:rPr>
                <w:rFonts w:cs="B Nazanin" w:hint="cs"/>
                <w:sz w:val="24"/>
                <w:szCs w:val="24"/>
                <w:rtl/>
                <w:lang w:bidi="fa-IR"/>
              </w:rPr>
              <w:t>کد گروه آموزشی دانشگاه</w:t>
            </w:r>
          </w:p>
        </w:tc>
        <w:tc>
          <w:tcPr>
            <w:tcW w:w="2696" w:type="dxa"/>
            <w:tcBorders>
              <w:top w:val="single" w:sz="4" w:space="0" w:color="auto"/>
              <w:left w:val="single" w:sz="4" w:space="0" w:color="auto"/>
              <w:bottom w:val="single" w:sz="4" w:space="0" w:color="auto"/>
              <w:right w:val="single" w:sz="4" w:space="0" w:color="auto"/>
            </w:tcBorders>
            <w:vAlign w:val="center"/>
          </w:tcPr>
          <w:p w14:paraId="183F58FA" w14:textId="77777777" w:rsidR="00507F8E" w:rsidRPr="000512FF" w:rsidRDefault="00507F8E" w:rsidP="00507F8E">
            <w:pPr>
              <w:rPr>
                <w:rFonts w:asciiTheme="majorBidi" w:hAnsiTheme="majorBidi" w:cstheme="majorBidi"/>
                <w:sz w:val="24"/>
                <w:szCs w:val="24"/>
                <w:rtl/>
              </w:rPr>
            </w:pPr>
            <w:r w:rsidRPr="000512FF">
              <w:rPr>
                <w:rFonts w:asciiTheme="majorBidi" w:hAnsiTheme="majorBidi" w:cstheme="majorBidi"/>
                <w:sz w:val="24"/>
                <w:szCs w:val="24"/>
              </w:rPr>
              <w:t>Char(7)</w:t>
            </w:r>
          </w:p>
        </w:tc>
        <w:tc>
          <w:tcPr>
            <w:tcW w:w="1880" w:type="dxa"/>
            <w:tcBorders>
              <w:top w:val="single" w:sz="4" w:space="0" w:color="auto"/>
              <w:left w:val="single" w:sz="4" w:space="0" w:color="auto"/>
              <w:bottom w:val="single" w:sz="4" w:space="0" w:color="auto"/>
              <w:right w:val="single" w:sz="4" w:space="0" w:color="auto"/>
            </w:tcBorders>
            <w:vAlign w:val="center"/>
          </w:tcPr>
          <w:p w14:paraId="51453567" w14:textId="77777777" w:rsidR="00507F8E" w:rsidRPr="000512FF" w:rsidRDefault="00507F8E" w:rsidP="00507F8E">
            <w:pPr>
              <w:rPr>
                <w:rFonts w:asciiTheme="majorBidi" w:hAnsiTheme="majorBidi" w:cstheme="majorBidi"/>
                <w:sz w:val="24"/>
                <w:szCs w:val="24"/>
              </w:rPr>
            </w:pPr>
            <w:r w:rsidRPr="000512FF">
              <w:rPr>
                <w:rFonts w:asciiTheme="majorBidi" w:hAnsiTheme="majorBidi" w:cstheme="majorBidi"/>
                <w:sz w:val="24"/>
                <w:szCs w:val="24"/>
              </w:rPr>
              <w:t>UniEGCode</w:t>
            </w:r>
          </w:p>
        </w:tc>
      </w:tr>
      <w:tr w:rsidR="005E2F9E" w:rsidRPr="000E7955" w14:paraId="42988921" w14:textId="77777777" w:rsidTr="00022F30">
        <w:trPr>
          <w:jc w:val="center"/>
        </w:trPr>
        <w:tc>
          <w:tcPr>
            <w:tcW w:w="2237" w:type="dxa"/>
            <w:tcBorders>
              <w:top w:val="single" w:sz="4" w:space="0" w:color="auto"/>
              <w:left w:val="single" w:sz="4" w:space="0" w:color="auto"/>
              <w:bottom w:val="single" w:sz="4" w:space="0" w:color="auto"/>
              <w:right w:val="single" w:sz="4" w:space="0" w:color="auto"/>
            </w:tcBorders>
            <w:vAlign w:val="center"/>
          </w:tcPr>
          <w:p w14:paraId="1A4610AB" w14:textId="77777777" w:rsidR="005E2F9E" w:rsidRPr="006D738A" w:rsidRDefault="005E2F9E" w:rsidP="008B186B">
            <w:pPr>
              <w:bidi/>
              <w:jc w:val="center"/>
              <w:rPr>
                <w:rFonts w:cs="B Nazanin"/>
                <w:sz w:val="24"/>
                <w:szCs w:val="24"/>
                <w:rtl/>
                <w:lang w:bidi="fa-IR"/>
              </w:rPr>
            </w:pPr>
            <w:r>
              <w:rPr>
                <w:rFonts w:cs="B Nazanin" w:hint="cs"/>
                <w:sz w:val="24"/>
                <w:szCs w:val="24"/>
                <w:rtl/>
              </w:rPr>
              <w:t>داخلی</w:t>
            </w:r>
            <w:r>
              <w:rPr>
                <w:rFonts w:cs="B Nazanin" w:hint="cs"/>
                <w:sz w:val="24"/>
                <w:szCs w:val="24"/>
                <w:rtl/>
                <w:lang w:bidi="fa-IR"/>
              </w:rPr>
              <w:t>- شهید بهشتی</w:t>
            </w:r>
          </w:p>
        </w:tc>
        <w:tc>
          <w:tcPr>
            <w:tcW w:w="2968" w:type="dxa"/>
            <w:tcBorders>
              <w:top w:val="single" w:sz="4" w:space="0" w:color="auto"/>
              <w:left w:val="single" w:sz="4" w:space="0" w:color="auto"/>
              <w:bottom w:val="single" w:sz="4" w:space="0" w:color="auto"/>
              <w:right w:val="single" w:sz="4" w:space="0" w:color="auto"/>
            </w:tcBorders>
            <w:vAlign w:val="center"/>
          </w:tcPr>
          <w:p w14:paraId="0CFA2ACB" w14:textId="77777777" w:rsidR="005E2F9E" w:rsidRPr="006D738A" w:rsidRDefault="005E2F9E" w:rsidP="008B186B">
            <w:pPr>
              <w:bidi/>
              <w:jc w:val="center"/>
              <w:rPr>
                <w:rFonts w:cs="B Nazanin"/>
                <w:sz w:val="24"/>
                <w:szCs w:val="24"/>
                <w:rtl/>
                <w:lang w:bidi="fa-IR"/>
              </w:rPr>
            </w:pPr>
            <w:r>
              <w:rPr>
                <w:rFonts w:cs="B Nazanin" w:hint="cs"/>
                <w:sz w:val="24"/>
                <w:szCs w:val="24"/>
                <w:rtl/>
              </w:rPr>
              <w:t>نام</w:t>
            </w:r>
            <w:r w:rsidRPr="006D738A">
              <w:rPr>
                <w:rFonts w:cs="B Nazanin" w:hint="cs"/>
                <w:sz w:val="24"/>
                <w:szCs w:val="24"/>
                <w:rtl/>
              </w:rPr>
              <w:t xml:space="preserve"> </w:t>
            </w:r>
            <w:r>
              <w:rPr>
                <w:rFonts w:cs="B Nazanin" w:hint="cs"/>
                <w:sz w:val="24"/>
                <w:szCs w:val="24"/>
                <w:rtl/>
                <w:lang w:bidi="fa-IR"/>
              </w:rPr>
              <w:t>گروه آموزشی دانشگاه</w:t>
            </w:r>
          </w:p>
        </w:tc>
        <w:tc>
          <w:tcPr>
            <w:tcW w:w="2696" w:type="dxa"/>
            <w:tcBorders>
              <w:top w:val="single" w:sz="4" w:space="0" w:color="auto"/>
              <w:left w:val="single" w:sz="4" w:space="0" w:color="auto"/>
              <w:bottom w:val="single" w:sz="4" w:space="0" w:color="auto"/>
              <w:right w:val="single" w:sz="4" w:space="0" w:color="auto"/>
            </w:tcBorders>
            <w:vAlign w:val="center"/>
          </w:tcPr>
          <w:p w14:paraId="744869D6" w14:textId="77777777" w:rsidR="005E2F9E" w:rsidRPr="000512FF" w:rsidRDefault="005E2F9E" w:rsidP="005F121F">
            <w:pPr>
              <w:rPr>
                <w:rFonts w:asciiTheme="majorBidi" w:hAnsiTheme="majorBidi" w:cstheme="majorBidi"/>
                <w:sz w:val="24"/>
                <w:szCs w:val="24"/>
                <w:rtl/>
              </w:rPr>
            </w:pPr>
            <w:r w:rsidRPr="000512FF">
              <w:rPr>
                <w:rFonts w:asciiTheme="majorBidi" w:hAnsiTheme="majorBidi" w:cstheme="majorBidi"/>
                <w:sz w:val="24"/>
                <w:szCs w:val="24"/>
              </w:rPr>
              <w:t>Nvarchar(50)</w:t>
            </w:r>
          </w:p>
        </w:tc>
        <w:tc>
          <w:tcPr>
            <w:tcW w:w="1880" w:type="dxa"/>
            <w:tcBorders>
              <w:top w:val="single" w:sz="4" w:space="0" w:color="auto"/>
              <w:left w:val="single" w:sz="4" w:space="0" w:color="auto"/>
              <w:bottom w:val="single" w:sz="4" w:space="0" w:color="auto"/>
              <w:right w:val="single" w:sz="4" w:space="0" w:color="auto"/>
            </w:tcBorders>
            <w:vAlign w:val="center"/>
          </w:tcPr>
          <w:p w14:paraId="19112A82" w14:textId="77777777" w:rsidR="005E2F9E" w:rsidRPr="000512FF" w:rsidRDefault="005E2F9E" w:rsidP="00507F8E">
            <w:pPr>
              <w:rPr>
                <w:rFonts w:asciiTheme="majorBidi" w:hAnsiTheme="majorBidi" w:cstheme="majorBidi"/>
                <w:sz w:val="24"/>
                <w:szCs w:val="24"/>
                <w:rtl/>
              </w:rPr>
            </w:pPr>
            <w:r w:rsidRPr="000512FF">
              <w:rPr>
                <w:rFonts w:asciiTheme="majorBidi" w:hAnsiTheme="majorBidi" w:cstheme="majorBidi"/>
                <w:sz w:val="24"/>
                <w:szCs w:val="24"/>
              </w:rPr>
              <w:t>Uni</w:t>
            </w:r>
            <w:r w:rsidR="00507F8E">
              <w:rPr>
                <w:rFonts w:asciiTheme="majorBidi" w:hAnsiTheme="majorBidi" w:cstheme="majorBidi"/>
                <w:sz w:val="24"/>
                <w:szCs w:val="24"/>
              </w:rPr>
              <w:t>EG</w:t>
            </w:r>
            <w:r w:rsidRPr="000512FF">
              <w:rPr>
                <w:rFonts w:asciiTheme="majorBidi" w:hAnsiTheme="majorBidi" w:cstheme="majorBidi"/>
                <w:sz w:val="24"/>
                <w:szCs w:val="24"/>
              </w:rPr>
              <w:t>Name</w:t>
            </w:r>
          </w:p>
        </w:tc>
      </w:tr>
      <w:tr w:rsidR="005E2F9E" w:rsidRPr="000E7955" w14:paraId="66181909" w14:textId="77777777" w:rsidTr="00022F30">
        <w:trPr>
          <w:jc w:val="center"/>
        </w:trPr>
        <w:tc>
          <w:tcPr>
            <w:tcW w:w="2237"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70D190E6" w14:textId="77777777" w:rsidR="005E2F9E" w:rsidRDefault="005E2F9E" w:rsidP="005E2F9E">
            <w:pPr>
              <w:bidi/>
              <w:jc w:val="center"/>
              <w:rPr>
                <w:rFonts w:cs="B Nazanin"/>
                <w:sz w:val="24"/>
                <w:szCs w:val="24"/>
                <w:rtl/>
                <w:lang w:bidi="fa-IR"/>
              </w:rPr>
            </w:pPr>
            <w:r>
              <w:rPr>
                <w:rFonts w:cs="B Nazanin" w:hint="cs"/>
                <w:sz w:val="24"/>
                <w:szCs w:val="24"/>
                <w:rtl/>
                <w:lang w:bidi="fa-IR"/>
              </w:rPr>
              <w:t>11</w:t>
            </w:r>
          </w:p>
        </w:tc>
        <w:tc>
          <w:tcPr>
            <w:tcW w:w="2968"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32B0C68F" w14:textId="77777777" w:rsidR="005E2F9E" w:rsidRDefault="005E2F9E" w:rsidP="005E2F9E">
            <w:pPr>
              <w:bidi/>
              <w:jc w:val="center"/>
              <w:rPr>
                <w:rFonts w:cs="B Nazanin"/>
                <w:sz w:val="24"/>
                <w:szCs w:val="24"/>
                <w:rtl/>
                <w:lang w:bidi="fa-IR"/>
              </w:rPr>
            </w:pPr>
            <w:r>
              <w:rPr>
                <w:rFonts w:cs="B Nazanin" w:hint="cs"/>
                <w:sz w:val="24"/>
                <w:szCs w:val="24"/>
                <w:rtl/>
                <w:lang w:bidi="fa-IR"/>
              </w:rPr>
              <w:t>کد گروه آموزشی</w:t>
            </w:r>
            <w:r w:rsidR="00226E8E">
              <w:rPr>
                <w:rFonts w:cs="B Nazanin" w:hint="cs"/>
                <w:sz w:val="24"/>
                <w:szCs w:val="24"/>
                <w:rtl/>
                <w:lang w:bidi="fa-IR"/>
              </w:rPr>
              <w:t xml:space="preserve"> استاندارد-</w:t>
            </w:r>
            <w:hyperlink w:anchor="جدول_7_گروه_آموزشی_استاندارد" w:history="1">
              <w:r w:rsidR="00226E8E" w:rsidRPr="007675A9">
                <w:rPr>
                  <w:rStyle w:val="Hyperlink"/>
                  <w:rFonts w:cs="B Nazanin" w:hint="cs"/>
                  <w:sz w:val="24"/>
                  <w:szCs w:val="24"/>
                  <w:rtl/>
                  <w:lang w:bidi="fa-IR"/>
                </w:rPr>
                <w:t>جدول 7</w:t>
              </w:r>
            </w:hyperlink>
          </w:p>
        </w:tc>
        <w:tc>
          <w:tcPr>
            <w:tcW w:w="2696"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42BE314B" w14:textId="77777777" w:rsidR="005E2F9E" w:rsidRPr="000512FF" w:rsidRDefault="005E2F9E" w:rsidP="005F121F">
            <w:pPr>
              <w:rPr>
                <w:rFonts w:asciiTheme="majorBidi" w:hAnsiTheme="majorBidi" w:cstheme="majorBidi"/>
                <w:sz w:val="24"/>
                <w:szCs w:val="24"/>
                <w:rtl/>
              </w:rPr>
            </w:pPr>
            <w:r w:rsidRPr="000512FF">
              <w:rPr>
                <w:rFonts w:asciiTheme="majorBidi" w:hAnsiTheme="majorBidi" w:cstheme="majorBidi"/>
                <w:sz w:val="24"/>
                <w:szCs w:val="24"/>
              </w:rPr>
              <w:t>Char(2)</w:t>
            </w:r>
            <w:r w:rsidR="005F121F" w:rsidRPr="000512FF">
              <w:rPr>
                <w:rFonts w:asciiTheme="majorBidi" w:hAnsiTheme="majorBidi" w:cstheme="majorBidi"/>
                <w:sz w:val="24"/>
                <w:szCs w:val="24"/>
              </w:rPr>
              <w:t>,FK</w:t>
            </w:r>
          </w:p>
        </w:tc>
        <w:tc>
          <w:tcPr>
            <w:tcW w:w="1880"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1575DFD1" w14:textId="77777777" w:rsidR="005E2F9E" w:rsidRPr="000512FF" w:rsidRDefault="005F121F" w:rsidP="005F121F">
            <w:pPr>
              <w:rPr>
                <w:rFonts w:asciiTheme="majorBidi" w:hAnsiTheme="majorBidi" w:cstheme="majorBidi"/>
                <w:sz w:val="24"/>
                <w:szCs w:val="24"/>
              </w:rPr>
            </w:pPr>
            <w:r w:rsidRPr="000512FF">
              <w:rPr>
                <w:rFonts w:asciiTheme="majorBidi" w:hAnsiTheme="majorBidi" w:cstheme="majorBidi"/>
                <w:sz w:val="24"/>
                <w:szCs w:val="24"/>
                <w:lang w:bidi="fa-IR"/>
              </w:rPr>
              <w:t>stdEGCode</w:t>
            </w:r>
          </w:p>
        </w:tc>
      </w:tr>
      <w:tr w:rsidR="005E2F9E" w:rsidRPr="000E7955" w14:paraId="2D776597" w14:textId="77777777" w:rsidTr="00022F30">
        <w:trPr>
          <w:jc w:val="center"/>
        </w:trPr>
        <w:tc>
          <w:tcPr>
            <w:tcW w:w="2237"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45854C61" w14:textId="77777777" w:rsidR="005E2F9E" w:rsidRDefault="005E2F9E" w:rsidP="005E2F9E">
            <w:pPr>
              <w:bidi/>
              <w:jc w:val="center"/>
              <w:rPr>
                <w:rFonts w:cs="B Nazanin"/>
                <w:sz w:val="24"/>
                <w:szCs w:val="24"/>
                <w:rtl/>
              </w:rPr>
            </w:pPr>
            <w:r>
              <w:rPr>
                <w:rFonts w:cs="B Nazanin" w:hint="cs"/>
                <w:sz w:val="24"/>
                <w:szCs w:val="24"/>
                <w:rtl/>
              </w:rPr>
              <w:t>2101</w:t>
            </w:r>
          </w:p>
        </w:tc>
        <w:tc>
          <w:tcPr>
            <w:tcW w:w="2968"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5D00479" w14:textId="77777777" w:rsidR="005E2F9E" w:rsidRDefault="005E2F9E" w:rsidP="005E2F9E">
            <w:pPr>
              <w:bidi/>
              <w:jc w:val="center"/>
              <w:rPr>
                <w:rFonts w:cs="B Nazanin"/>
                <w:sz w:val="24"/>
                <w:szCs w:val="24"/>
                <w:rtl/>
                <w:lang w:bidi="fa-IR"/>
              </w:rPr>
            </w:pPr>
            <w:r>
              <w:rPr>
                <w:rFonts w:cs="B Nazanin" w:hint="cs"/>
                <w:sz w:val="24"/>
                <w:szCs w:val="24"/>
                <w:rtl/>
                <w:lang w:bidi="fa-IR"/>
              </w:rPr>
              <w:t>کد دانشگاه</w:t>
            </w:r>
            <w:r w:rsidR="00E6671B">
              <w:rPr>
                <w:rFonts w:cs="B Nazanin" w:hint="cs"/>
                <w:sz w:val="24"/>
                <w:szCs w:val="24"/>
                <w:rtl/>
                <w:lang w:bidi="fa-IR"/>
              </w:rPr>
              <w:t xml:space="preserve"> </w:t>
            </w:r>
            <w:r w:rsidR="00E6671B">
              <w:rPr>
                <w:rFonts w:ascii="Sakkal Majalla" w:hAnsi="Sakkal Majalla" w:cs="Sakkal Majalla" w:hint="cs"/>
                <w:sz w:val="24"/>
                <w:szCs w:val="24"/>
                <w:rtl/>
                <w:lang w:bidi="fa-IR"/>
              </w:rPr>
              <w:t>–</w:t>
            </w:r>
            <w:r w:rsidR="00E6671B">
              <w:rPr>
                <w:rFonts w:cs="B Nazanin" w:hint="cs"/>
                <w:sz w:val="24"/>
                <w:szCs w:val="24"/>
                <w:rtl/>
                <w:lang w:bidi="fa-IR"/>
              </w:rPr>
              <w:t xml:space="preserve"> </w:t>
            </w:r>
            <w:hyperlink w:anchor="جدول_3_دانشگاه_دانشکده_مستقل" w:history="1">
              <w:r w:rsidR="00E6671B" w:rsidRPr="007675A9">
                <w:rPr>
                  <w:rStyle w:val="Hyperlink"/>
                  <w:rFonts w:cs="B Nazanin" w:hint="cs"/>
                  <w:sz w:val="24"/>
                  <w:szCs w:val="24"/>
                  <w:rtl/>
                  <w:lang w:bidi="fa-IR"/>
                </w:rPr>
                <w:t>جدول 3</w:t>
              </w:r>
            </w:hyperlink>
          </w:p>
        </w:tc>
        <w:tc>
          <w:tcPr>
            <w:tcW w:w="2696"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38486AA0" w14:textId="77777777" w:rsidR="005E2F9E" w:rsidRPr="000512FF" w:rsidRDefault="005E2F9E" w:rsidP="005F121F">
            <w:pPr>
              <w:rPr>
                <w:rFonts w:asciiTheme="majorBidi" w:hAnsiTheme="majorBidi" w:cstheme="majorBidi"/>
                <w:sz w:val="24"/>
                <w:szCs w:val="24"/>
              </w:rPr>
            </w:pPr>
            <w:r w:rsidRPr="000512FF">
              <w:rPr>
                <w:rFonts w:asciiTheme="majorBidi" w:hAnsiTheme="majorBidi" w:cstheme="majorBidi"/>
                <w:sz w:val="24"/>
                <w:szCs w:val="24"/>
              </w:rPr>
              <w:t>Char(4)</w:t>
            </w:r>
            <w:r w:rsidR="005F121F" w:rsidRPr="000512FF">
              <w:rPr>
                <w:rFonts w:asciiTheme="majorBidi" w:hAnsiTheme="majorBidi" w:cstheme="majorBidi"/>
                <w:sz w:val="24"/>
                <w:szCs w:val="24"/>
              </w:rPr>
              <w:t>,FK</w:t>
            </w:r>
          </w:p>
        </w:tc>
        <w:tc>
          <w:tcPr>
            <w:tcW w:w="1880"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4D2F5FB4" w14:textId="77777777" w:rsidR="005E2F9E" w:rsidRPr="000512FF" w:rsidRDefault="005E2F9E" w:rsidP="005F121F">
            <w:pPr>
              <w:rPr>
                <w:rFonts w:asciiTheme="majorBidi" w:hAnsiTheme="majorBidi" w:cstheme="majorBidi"/>
                <w:sz w:val="24"/>
                <w:szCs w:val="24"/>
              </w:rPr>
            </w:pPr>
            <w:r w:rsidRPr="000512FF">
              <w:rPr>
                <w:rFonts w:asciiTheme="majorBidi" w:hAnsiTheme="majorBidi" w:cstheme="majorBidi"/>
                <w:sz w:val="24"/>
                <w:szCs w:val="24"/>
              </w:rPr>
              <w:t>UniCode</w:t>
            </w:r>
          </w:p>
        </w:tc>
      </w:tr>
      <w:tr w:rsidR="00507F8E" w:rsidRPr="000E7955" w14:paraId="292A9165" w14:textId="77777777" w:rsidTr="00022F30">
        <w:trPr>
          <w:jc w:val="center"/>
        </w:trPr>
        <w:tc>
          <w:tcPr>
            <w:tcW w:w="2237" w:type="dxa"/>
            <w:tcBorders>
              <w:top w:val="single" w:sz="4" w:space="0" w:color="auto"/>
              <w:left w:val="single" w:sz="4" w:space="0" w:color="auto"/>
              <w:bottom w:val="single" w:sz="4" w:space="0" w:color="auto"/>
              <w:right w:val="single" w:sz="4" w:space="0" w:color="auto"/>
            </w:tcBorders>
            <w:vAlign w:val="center"/>
          </w:tcPr>
          <w:p w14:paraId="58812C98" w14:textId="77777777" w:rsidR="00507F8E" w:rsidRPr="00507F8E" w:rsidRDefault="0054133F" w:rsidP="0054133F">
            <w:pPr>
              <w:bidi/>
              <w:jc w:val="center"/>
              <w:rPr>
                <w:rFonts w:ascii="Yagut" w:eastAsia="Times New Roman" w:hAnsi="Yagut" w:cs="B Nazanin"/>
                <w:sz w:val="24"/>
                <w:szCs w:val="24"/>
                <w:rtl/>
              </w:rPr>
            </w:pPr>
            <w:r>
              <w:rPr>
                <w:rFonts w:ascii="Yagut" w:eastAsia="Times New Roman" w:hAnsi="Yagut" w:cs="B Nazanin"/>
                <w:sz w:val="24"/>
                <w:szCs w:val="24"/>
              </w:rPr>
              <w:t>1365/05/21</w:t>
            </w:r>
          </w:p>
        </w:tc>
        <w:tc>
          <w:tcPr>
            <w:tcW w:w="2968" w:type="dxa"/>
            <w:tcBorders>
              <w:top w:val="single" w:sz="4" w:space="0" w:color="auto"/>
              <w:left w:val="single" w:sz="4" w:space="0" w:color="auto"/>
              <w:bottom w:val="single" w:sz="4" w:space="0" w:color="auto"/>
              <w:right w:val="single" w:sz="4" w:space="0" w:color="auto"/>
            </w:tcBorders>
            <w:vAlign w:val="center"/>
          </w:tcPr>
          <w:p w14:paraId="6E989BC8" w14:textId="77777777" w:rsidR="00507F8E" w:rsidRPr="00507F8E" w:rsidRDefault="0054133F" w:rsidP="00507F8E">
            <w:pPr>
              <w:bidi/>
              <w:jc w:val="center"/>
              <w:rPr>
                <w:rFonts w:cs="B Nazanin"/>
                <w:sz w:val="24"/>
                <w:szCs w:val="24"/>
                <w:rtl/>
                <w:lang w:bidi="fa-IR"/>
              </w:rPr>
            </w:pPr>
            <w:r>
              <w:rPr>
                <w:rFonts w:cs="B Nazanin" w:hint="cs"/>
                <w:sz w:val="24"/>
                <w:szCs w:val="24"/>
                <w:rtl/>
                <w:lang w:bidi="fa-IR"/>
              </w:rPr>
              <w:t>تاریخ تصویب</w:t>
            </w:r>
          </w:p>
        </w:tc>
        <w:tc>
          <w:tcPr>
            <w:tcW w:w="2696" w:type="dxa"/>
            <w:tcBorders>
              <w:top w:val="single" w:sz="4" w:space="0" w:color="auto"/>
              <w:left w:val="single" w:sz="4" w:space="0" w:color="auto"/>
              <w:bottom w:val="single" w:sz="4" w:space="0" w:color="auto"/>
              <w:right w:val="single" w:sz="4" w:space="0" w:color="auto"/>
            </w:tcBorders>
            <w:vAlign w:val="center"/>
          </w:tcPr>
          <w:p w14:paraId="6F9D3C51" w14:textId="77777777" w:rsidR="00507F8E" w:rsidRPr="000512FF" w:rsidRDefault="0054133F" w:rsidP="005F121F">
            <w:pPr>
              <w:rPr>
                <w:rFonts w:asciiTheme="majorBidi" w:hAnsiTheme="majorBidi" w:cstheme="majorBidi"/>
                <w:sz w:val="24"/>
                <w:szCs w:val="24"/>
              </w:rPr>
            </w:pPr>
            <w:r>
              <w:rPr>
                <w:rFonts w:asciiTheme="majorBidi" w:hAnsiTheme="majorBidi" w:cstheme="majorBidi"/>
                <w:sz w:val="24"/>
                <w:szCs w:val="24"/>
              </w:rPr>
              <w:t>Date</w:t>
            </w:r>
            <w:r w:rsidR="00E67E2E">
              <w:rPr>
                <w:rFonts w:asciiTheme="majorBidi" w:hAnsiTheme="majorBidi" w:cstheme="majorBidi"/>
                <w:sz w:val="24"/>
                <w:szCs w:val="24"/>
              </w:rPr>
              <w:t>, NULL</w:t>
            </w:r>
          </w:p>
        </w:tc>
        <w:tc>
          <w:tcPr>
            <w:tcW w:w="1880" w:type="dxa"/>
            <w:tcBorders>
              <w:top w:val="single" w:sz="4" w:space="0" w:color="auto"/>
              <w:left w:val="single" w:sz="4" w:space="0" w:color="auto"/>
              <w:bottom w:val="single" w:sz="4" w:space="0" w:color="auto"/>
              <w:right w:val="single" w:sz="4" w:space="0" w:color="auto"/>
            </w:tcBorders>
            <w:vAlign w:val="center"/>
          </w:tcPr>
          <w:p w14:paraId="7E1FE895" w14:textId="77777777" w:rsidR="00507F8E" w:rsidRPr="000512FF" w:rsidRDefault="0054133F" w:rsidP="005F121F">
            <w:pPr>
              <w:rPr>
                <w:rFonts w:asciiTheme="majorBidi" w:hAnsiTheme="majorBidi" w:cstheme="majorBidi"/>
                <w:sz w:val="24"/>
                <w:szCs w:val="24"/>
                <w:lang w:bidi="fa-IR"/>
              </w:rPr>
            </w:pPr>
            <w:r>
              <w:rPr>
                <w:rFonts w:asciiTheme="majorBidi" w:hAnsiTheme="majorBidi" w:cstheme="majorBidi"/>
                <w:sz w:val="24"/>
                <w:szCs w:val="24"/>
                <w:lang w:bidi="fa-IR"/>
              </w:rPr>
              <w:t>EstablishDate</w:t>
            </w:r>
          </w:p>
        </w:tc>
      </w:tr>
      <w:tr w:rsidR="0054133F" w:rsidRPr="000E7955" w14:paraId="57B1CAB9" w14:textId="77777777" w:rsidTr="00022F30">
        <w:trPr>
          <w:jc w:val="center"/>
        </w:trPr>
        <w:tc>
          <w:tcPr>
            <w:tcW w:w="2237" w:type="dxa"/>
            <w:tcBorders>
              <w:top w:val="single" w:sz="4" w:space="0" w:color="auto"/>
              <w:left w:val="single" w:sz="4" w:space="0" w:color="auto"/>
              <w:bottom w:val="single" w:sz="4" w:space="0" w:color="auto"/>
              <w:right w:val="single" w:sz="4" w:space="0" w:color="auto"/>
            </w:tcBorders>
            <w:vAlign w:val="center"/>
          </w:tcPr>
          <w:p w14:paraId="61188D81" w14:textId="77777777" w:rsidR="0054133F" w:rsidRPr="00507F8E" w:rsidRDefault="0054133F" w:rsidP="0054133F">
            <w:pPr>
              <w:bidi/>
              <w:jc w:val="center"/>
              <w:rPr>
                <w:rFonts w:ascii="Yagut" w:eastAsia="Times New Roman" w:hAnsi="Yagut" w:cs="B Nazanin"/>
                <w:sz w:val="24"/>
                <w:szCs w:val="24"/>
              </w:rPr>
            </w:pPr>
            <w:r>
              <w:rPr>
                <w:rFonts w:ascii="Yagut" w:eastAsia="Times New Roman" w:hAnsi="Yagut" w:cs="B Nazanin"/>
                <w:sz w:val="24"/>
                <w:szCs w:val="24"/>
              </w:rPr>
              <w:t>true</w:t>
            </w:r>
          </w:p>
        </w:tc>
        <w:tc>
          <w:tcPr>
            <w:tcW w:w="2968" w:type="dxa"/>
            <w:tcBorders>
              <w:top w:val="single" w:sz="4" w:space="0" w:color="auto"/>
              <w:left w:val="single" w:sz="4" w:space="0" w:color="auto"/>
              <w:bottom w:val="single" w:sz="4" w:space="0" w:color="auto"/>
              <w:right w:val="single" w:sz="4" w:space="0" w:color="auto"/>
            </w:tcBorders>
            <w:vAlign w:val="center"/>
          </w:tcPr>
          <w:p w14:paraId="05F98873" w14:textId="77777777" w:rsidR="0054133F" w:rsidRDefault="0054133F" w:rsidP="00507F8E">
            <w:pPr>
              <w:bidi/>
              <w:jc w:val="center"/>
              <w:rPr>
                <w:rFonts w:cs="B Nazanin"/>
                <w:sz w:val="24"/>
                <w:szCs w:val="24"/>
                <w:rtl/>
                <w:lang w:bidi="fa-IR"/>
              </w:rPr>
            </w:pPr>
            <w:r>
              <w:rPr>
                <w:rFonts w:cs="B Nazanin" w:hint="cs"/>
                <w:sz w:val="24"/>
                <w:szCs w:val="24"/>
                <w:rtl/>
                <w:lang w:bidi="fa-IR"/>
              </w:rPr>
              <w:t>آیا فعال است؟</w:t>
            </w:r>
          </w:p>
        </w:tc>
        <w:tc>
          <w:tcPr>
            <w:tcW w:w="2696" w:type="dxa"/>
            <w:tcBorders>
              <w:top w:val="single" w:sz="4" w:space="0" w:color="auto"/>
              <w:left w:val="single" w:sz="4" w:space="0" w:color="auto"/>
              <w:bottom w:val="single" w:sz="4" w:space="0" w:color="auto"/>
              <w:right w:val="single" w:sz="4" w:space="0" w:color="auto"/>
            </w:tcBorders>
            <w:vAlign w:val="center"/>
          </w:tcPr>
          <w:p w14:paraId="50F45D8C" w14:textId="77777777" w:rsidR="0054133F" w:rsidRDefault="0054133F" w:rsidP="005F121F">
            <w:pPr>
              <w:rPr>
                <w:rFonts w:asciiTheme="majorBidi" w:hAnsiTheme="majorBidi" w:cstheme="majorBidi"/>
                <w:sz w:val="24"/>
                <w:szCs w:val="24"/>
                <w:lang w:bidi="fa-IR"/>
              </w:rPr>
            </w:pPr>
            <w:r>
              <w:rPr>
                <w:rFonts w:asciiTheme="majorBidi" w:hAnsiTheme="majorBidi" w:cstheme="majorBidi"/>
                <w:sz w:val="24"/>
                <w:szCs w:val="24"/>
                <w:lang w:bidi="fa-IR"/>
              </w:rPr>
              <w:t>Bit</w:t>
            </w:r>
          </w:p>
        </w:tc>
        <w:tc>
          <w:tcPr>
            <w:tcW w:w="1880" w:type="dxa"/>
            <w:tcBorders>
              <w:top w:val="single" w:sz="4" w:space="0" w:color="auto"/>
              <w:left w:val="single" w:sz="4" w:space="0" w:color="auto"/>
              <w:bottom w:val="single" w:sz="4" w:space="0" w:color="auto"/>
              <w:right w:val="single" w:sz="4" w:space="0" w:color="auto"/>
            </w:tcBorders>
            <w:vAlign w:val="center"/>
          </w:tcPr>
          <w:p w14:paraId="49B59F6C" w14:textId="77777777" w:rsidR="0054133F" w:rsidRDefault="0054133F" w:rsidP="005F121F">
            <w:pPr>
              <w:rPr>
                <w:rFonts w:asciiTheme="majorBidi" w:hAnsiTheme="majorBidi" w:cstheme="majorBidi"/>
                <w:sz w:val="24"/>
                <w:szCs w:val="24"/>
                <w:lang w:bidi="fa-IR"/>
              </w:rPr>
            </w:pPr>
            <w:r>
              <w:rPr>
                <w:rFonts w:asciiTheme="majorBidi" w:hAnsiTheme="majorBidi" w:cstheme="majorBidi"/>
                <w:sz w:val="24"/>
                <w:szCs w:val="24"/>
                <w:lang w:bidi="fa-IR"/>
              </w:rPr>
              <w:t>isActive</w:t>
            </w:r>
          </w:p>
        </w:tc>
      </w:tr>
      <w:tr w:rsidR="00E65458" w:rsidRPr="000E7955" w14:paraId="0F8D2248" w14:textId="77777777" w:rsidTr="00022F30">
        <w:trPr>
          <w:jc w:val="center"/>
        </w:trPr>
        <w:tc>
          <w:tcPr>
            <w:tcW w:w="2237" w:type="dxa"/>
            <w:tcBorders>
              <w:top w:val="single" w:sz="4" w:space="0" w:color="auto"/>
              <w:left w:val="single" w:sz="4" w:space="0" w:color="auto"/>
              <w:bottom w:val="single" w:sz="4" w:space="0" w:color="auto"/>
              <w:right w:val="single" w:sz="4" w:space="0" w:color="auto"/>
            </w:tcBorders>
            <w:vAlign w:val="center"/>
          </w:tcPr>
          <w:p w14:paraId="5ABB08E7" w14:textId="77777777" w:rsidR="00E65458" w:rsidRDefault="001177CF" w:rsidP="00E65458">
            <w:pPr>
              <w:bidi/>
              <w:jc w:val="center"/>
              <w:rPr>
                <w:rFonts w:cs="B Nazanin"/>
                <w:sz w:val="24"/>
                <w:szCs w:val="24"/>
                <w:lang w:bidi="fa-IR"/>
              </w:rPr>
            </w:pPr>
            <w:r>
              <w:rPr>
                <w:rFonts w:cs="B Nazanin"/>
                <w:sz w:val="24"/>
                <w:szCs w:val="24"/>
              </w:rPr>
              <w:t>Yes</w:t>
            </w:r>
          </w:p>
        </w:tc>
        <w:tc>
          <w:tcPr>
            <w:tcW w:w="2968" w:type="dxa"/>
            <w:tcBorders>
              <w:top w:val="single" w:sz="4" w:space="0" w:color="auto"/>
              <w:left w:val="single" w:sz="4" w:space="0" w:color="auto"/>
              <w:bottom w:val="single" w:sz="4" w:space="0" w:color="auto"/>
              <w:right w:val="single" w:sz="4" w:space="0" w:color="auto"/>
            </w:tcBorders>
            <w:vAlign w:val="center"/>
          </w:tcPr>
          <w:p w14:paraId="54515CC2" w14:textId="77777777" w:rsidR="00E65458" w:rsidRDefault="00E65458" w:rsidP="00E65458">
            <w:pPr>
              <w:bidi/>
              <w:jc w:val="center"/>
              <w:rPr>
                <w:rFonts w:cs="B Nazanin"/>
                <w:sz w:val="24"/>
                <w:szCs w:val="24"/>
                <w:rtl/>
                <w:lang w:bidi="fa-IR"/>
              </w:rPr>
            </w:pPr>
            <w:r>
              <w:rPr>
                <w:rFonts w:cs="B Nazanin" w:hint="cs"/>
                <w:sz w:val="24"/>
                <w:szCs w:val="24"/>
                <w:rtl/>
                <w:lang w:bidi="fa-IR"/>
              </w:rPr>
              <w:t>آیا گروه مصوب است؟</w:t>
            </w:r>
          </w:p>
        </w:tc>
        <w:tc>
          <w:tcPr>
            <w:tcW w:w="2696" w:type="dxa"/>
            <w:tcBorders>
              <w:top w:val="single" w:sz="4" w:space="0" w:color="auto"/>
              <w:left w:val="single" w:sz="4" w:space="0" w:color="auto"/>
              <w:bottom w:val="single" w:sz="4" w:space="0" w:color="auto"/>
              <w:right w:val="single" w:sz="4" w:space="0" w:color="auto"/>
            </w:tcBorders>
            <w:vAlign w:val="center"/>
          </w:tcPr>
          <w:p w14:paraId="50606C52" w14:textId="77777777" w:rsidR="00E65458" w:rsidRPr="000512FF" w:rsidRDefault="001177CF" w:rsidP="00E65458">
            <w:pPr>
              <w:rPr>
                <w:rFonts w:asciiTheme="majorBidi" w:hAnsiTheme="majorBidi" w:cstheme="majorBidi"/>
                <w:sz w:val="24"/>
                <w:szCs w:val="24"/>
              </w:rPr>
            </w:pPr>
            <w:r>
              <w:rPr>
                <w:rFonts w:asciiTheme="majorBidi" w:hAnsiTheme="majorBidi" w:cstheme="majorBidi"/>
                <w:sz w:val="24"/>
                <w:szCs w:val="24"/>
              </w:rPr>
              <w:t>Yes/No/Unknown</w:t>
            </w:r>
          </w:p>
        </w:tc>
        <w:tc>
          <w:tcPr>
            <w:tcW w:w="1880" w:type="dxa"/>
            <w:tcBorders>
              <w:top w:val="single" w:sz="4" w:space="0" w:color="auto"/>
              <w:left w:val="single" w:sz="4" w:space="0" w:color="auto"/>
              <w:bottom w:val="single" w:sz="4" w:space="0" w:color="auto"/>
              <w:right w:val="single" w:sz="4" w:space="0" w:color="auto"/>
            </w:tcBorders>
            <w:vAlign w:val="center"/>
          </w:tcPr>
          <w:p w14:paraId="1E286A92" w14:textId="77777777" w:rsidR="00E65458" w:rsidRPr="000512FF" w:rsidRDefault="00E65458" w:rsidP="00E65458">
            <w:pPr>
              <w:rPr>
                <w:rFonts w:asciiTheme="majorBidi" w:hAnsiTheme="majorBidi" w:cstheme="majorBidi"/>
                <w:sz w:val="24"/>
                <w:szCs w:val="24"/>
              </w:rPr>
            </w:pPr>
            <w:r>
              <w:rPr>
                <w:rFonts w:asciiTheme="majorBidi" w:hAnsiTheme="majorBidi" w:cstheme="majorBidi"/>
                <w:sz w:val="24"/>
                <w:szCs w:val="24"/>
              </w:rPr>
              <w:t>isApproved</w:t>
            </w:r>
          </w:p>
        </w:tc>
      </w:tr>
    </w:tbl>
    <w:p w14:paraId="3468E352" w14:textId="77777777" w:rsidR="006B0C46" w:rsidRDefault="00DC6F2B" w:rsidP="006B0C46">
      <w:pPr>
        <w:bidi/>
        <w:rPr>
          <w:sz w:val="24"/>
          <w:szCs w:val="24"/>
        </w:rPr>
      </w:pPr>
      <w:commentRangeStart w:id="35"/>
      <w:r>
        <w:rPr>
          <w:rFonts w:hint="cs"/>
          <w:sz w:val="24"/>
          <w:szCs w:val="24"/>
          <w:rtl/>
        </w:rPr>
        <w:t>گروه های آموزشی دانشگاه ممکن است منحل ، تقسیم یا ادغام گردند. ولی در هر صورت باید از یکی از گروه های مصوب وزارت بهداشت منشعب شده باشند. اگر بدلایلی در دانشگاه چند گروه در یک گروه تشکیل شود چند رکورد با نام و کد یکسان و با گروه های آموزشی استاندارد مختلف ایجاد می شود.</w:t>
      </w:r>
      <w:commentRangeEnd w:id="35"/>
      <w:r w:rsidR="00EA4403">
        <w:rPr>
          <w:rStyle w:val="CommentReference"/>
          <w:rtl/>
        </w:rPr>
        <w:commentReference w:id="35"/>
      </w:r>
    </w:p>
    <w:p w14:paraId="36E59F59" w14:textId="77777777" w:rsidR="005E2F9E" w:rsidRPr="00010665" w:rsidRDefault="005E2F9E" w:rsidP="003417DA">
      <w:pPr>
        <w:pStyle w:val="Heading2"/>
        <w:numPr>
          <w:ilvl w:val="0"/>
          <w:numId w:val="44"/>
        </w:numPr>
        <w:bidi/>
        <w:rPr>
          <w:rFonts w:cs="B Nazanin"/>
          <w:rtl/>
          <w:lang w:bidi="fa-IR"/>
        </w:rPr>
      </w:pPr>
      <w:bookmarkStart w:id="36" w:name="_Toc478296079"/>
      <w:bookmarkStart w:id="37" w:name="جدول_9_مشخصات_فردی"/>
      <w:r w:rsidRPr="00010665">
        <w:rPr>
          <w:rFonts w:cs="B Nazanin" w:hint="cs"/>
          <w:rtl/>
          <w:lang w:bidi="fa-IR"/>
        </w:rPr>
        <w:t>جدول مشخصات فردی</w:t>
      </w:r>
      <w:r w:rsidR="00022F30">
        <w:rPr>
          <w:rFonts w:cs="B Nazanin" w:hint="cs"/>
          <w:rtl/>
          <w:lang w:bidi="fa-IR"/>
        </w:rPr>
        <w:t xml:space="preserve">  </w:t>
      </w:r>
      <w:r w:rsidR="0025700E">
        <w:rPr>
          <w:rFonts w:cs="B Nazanin"/>
          <w:rtl/>
          <w:lang w:bidi="fa-IR"/>
        </w:rPr>
      </w:r>
      <w:r w:rsidR="0025700E">
        <w:rPr>
          <w:rFonts w:cs="B Nazanin"/>
          <w:lang w:bidi="fa-IR"/>
        </w:rPr>
        <w:pict w14:anchorId="1CF75E0F">
          <v:shape id="Right Arrow 17" o:spid="_x0000_s1154" type="#_x0000_t13" href="#فهرست" style="width:11.35pt;height:11.35pt;rotation:-90;visibility:visible;mso-left-percent:-10001;mso-top-percent:-10001;mso-position-horizontal:absolute;mso-position-horizontal-relative:char;mso-position-vertical:absolute;mso-position-vertical-relative:line;mso-left-percent:-10001;mso-top-percent:-10001;v-text-anchor:middle" o:button="t" adj="10800" fillcolor="#5b9bd5 [3204]" strokecolor="#1f4d78 [1604]" strokeweight="1pt">
            <v:fill o:detectmouseclick="t"/>
            <w10:wrap type="none"/>
            <w10:anchorlock/>
          </v:shape>
        </w:pict>
      </w:r>
      <w:bookmarkEnd w:id="36"/>
    </w:p>
    <w:tbl>
      <w:tblPr>
        <w:tblpPr w:leftFromText="180" w:rightFromText="180" w:vertAnchor="text" w:tblpXSpec="center" w:tblpY="1"/>
        <w:tblOverlap w:val="never"/>
        <w:bidiVisual/>
        <w:tblW w:w="0" w:type="auto"/>
        <w:tblLook w:val="04A0" w:firstRow="1" w:lastRow="0" w:firstColumn="1" w:lastColumn="0" w:noHBand="0" w:noVBand="1"/>
      </w:tblPr>
      <w:tblGrid>
        <w:gridCol w:w="1842"/>
        <w:gridCol w:w="2578"/>
        <w:gridCol w:w="1638"/>
        <w:gridCol w:w="1880"/>
      </w:tblGrid>
      <w:tr w:rsidR="005E2F9E" w:rsidRPr="00E67E2E" w14:paraId="19B6E166" w14:textId="77777777" w:rsidTr="00022F30">
        <w:tc>
          <w:tcPr>
            <w:tcW w:w="7938" w:type="dxa"/>
            <w:gridSpan w:val="4"/>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bookmarkEnd w:id="37"/>
          <w:p w14:paraId="221EFC04" w14:textId="77777777" w:rsidR="005E2F9E" w:rsidRPr="00E67E2E" w:rsidRDefault="005E2F9E" w:rsidP="00E67E2E">
            <w:pPr>
              <w:bidi/>
              <w:jc w:val="center"/>
              <w:rPr>
                <w:rFonts w:cs="B Nazanin"/>
                <w:b/>
                <w:bCs/>
                <w:sz w:val="24"/>
                <w:szCs w:val="24"/>
                <w:lang w:bidi="fa-IR"/>
              </w:rPr>
            </w:pPr>
            <w:r w:rsidRPr="00E67E2E">
              <w:rPr>
                <w:rFonts w:cs="B Nazanin" w:hint="cs"/>
                <w:b/>
                <w:bCs/>
                <w:sz w:val="24"/>
                <w:szCs w:val="24"/>
                <w:rtl/>
              </w:rPr>
              <w:t xml:space="preserve">جدول </w:t>
            </w:r>
            <w:r w:rsidRPr="00E67E2E">
              <w:rPr>
                <w:rFonts w:cs="B Nazanin" w:hint="cs"/>
                <w:b/>
                <w:bCs/>
                <w:sz w:val="24"/>
                <w:szCs w:val="24"/>
                <w:rtl/>
                <w:lang w:bidi="fa-IR"/>
              </w:rPr>
              <w:t>مشخصات فردی</w:t>
            </w:r>
            <w:r w:rsidR="00494A09">
              <w:rPr>
                <w:rFonts w:cs="B Nazanin"/>
                <w:b/>
                <w:bCs/>
                <w:sz w:val="24"/>
                <w:szCs w:val="24"/>
                <w:lang w:bidi="fa-IR"/>
              </w:rPr>
              <w:t xml:space="preserve"> </w:t>
            </w:r>
            <w:r w:rsidR="00494A09">
              <w:rPr>
                <w:rFonts w:cs="B Nazanin" w:hint="cs"/>
                <w:b/>
                <w:bCs/>
                <w:sz w:val="24"/>
                <w:szCs w:val="24"/>
                <w:rtl/>
                <w:lang w:bidi="fa-IR"/>
              </w:rPr>
              <w:t xml:space="preserve">- </w:t>
            </w:r>
            <w:r w:rsidR="00494A09">
              <w:rPr>
                <w:rFonts w:cs="B Nazanin"/>
                <w:b/>
                <w:bCs/>
                <w:sz w:val="24"/>
                <w:szCs w:val="24"/>
                <w:lang w:bidi="fa-IR"/>
              </w:rPr>
              <w:t>tblPerson</w:t>
            </w:r>
          </w:p>
        </w:tc>
      </w:tr>
      <w:tr w:rsidR="005E2F9E" w:rsidRPr="00E67E2E" w14:paraId="47D919C5" w14:textId="77777777" w:rsidTr="00022F30">
        <w:tc>
          <w:tcPr>
            <w:tcW w:w="1842"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7F1C586" w14:textId="77777777" w:rsidR="005E2F9E" w:rsidRPr="00E67E2E" w:rsidRDefault="005E2F9E" w:rsidP="00E67E2E">
            <w:pPr>
              <w:bidi/>
              <w:jc w:val="center"/>
              <w:rPr>
                <w:rFonts w:cs="B Nazanin"/>
                <w:b/>
                <w:bCs/>
                <w:sz w:val="24"/>
                <w:szCs w:val="24"/>
                <w:rtl/>
              </w:rPr>
            </w:pPr>
            <w:r w:rsidRPr="00E67E2E">
              <w:rPr>
                <w:rFonts w:cs="B Nazanin" w:hint="cs"/>
                <w:b/>
                <w:bCs/>
                <w:sz w:val="24"/>
                <w:szCs w:val="24"/>
                <w:rtl/>
              </w:rPr>
              <w:t>مثال</w:t>
            </w:r>
          </w:p>
        </w:tc>
        <w:tc>
          <w:tcPr>
            <w:tcW w:w="257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1335363" w14:textId="77777777" w:rsidR="005E2F9E" w:rsidRPr="00E67E2E" w:rsidRDefault="005E2F9E" w:rsidP="00E67E2E">
            <w:pPr>
              <w:bidi/>
              <w:jc w:val="center"/>
              <w:rPr>
                <w:rFonts w:cs="B Nazanin"/>
                <w:b/>
                <w:bCs/>
                <w:sz w:val="24"/>
                <w:szCs w:val="24"/>
                <w:rtl/>
                <w:lang w:bidi="fa-IR"/>
              </w:rPr>
            </w:pPr>
            <w:r w:rsidRPr="00E67E2E">
              <w:rPr>
                <w:rFonts w:cs="B Nazanin" w:hint="cs"/>
                <w:b/>
                <w:bCs/>
                <w:sz w:val="24"/>
                <w:szCs w:val="24"/>
                <w:rtl/>
                <w:lang w:bidi="fa-IR"/>
              </w:rPr>
              <w:t>توضیح</w:t>
            </w:r>
          </w:p>
        </w:tc>
        <w:tc>
          <w:tcPr>
            <w:tcW w:w="163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912CF2A" w14:textId="77777777" w:rsidR="005E2F9E" w:rsidRPr="00A60A3F" w:rsidRDefault="005E2F9E" w:rsidP="00A60A3F">
            <w:pPr>
              <w:jc w:val="center"/>
              <w:rPr>
                <w:rFonts w:asciiTheme="majorBidi" w:hAnsiTheme="majorBidi" w:cstheme="majorBidi"/>
                <w:b/>
                <w:bCs/>
                <w:sz w:val="24"/>
                <w:szCs w:val="24"/>
              </w:rPr>
            </w:pPr>
            <w:r w:rsidRPr="00A60A3F">
              <w:rPr>
                <w:rFonts w:asciiTheme="majorBidi" w:hAnsiTheme="majorBidi" w:cstheme="majorBidi"/>
                <w:b/>
                <w:bCs/>
                <w:sz w:val="24"/>
                <w:szCs w:val="24"/>
              </w:rPr>
              <w:t>Type</w:t>
            </w:r>
          </w:p>
        </w:tc>
        <w:tc>
          <w:tcPr>
            <w:tcW w:w="18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1A23BB4" w14:textId="77777777" w:rsidR="005E2F9E" w:rsidRPr="00A60A3F" w:rsidRDefault="005E2F9E" w:rsidP="00A60A3F">
            <w:pPr>
              <w:jc w:val="center"/>
              <w:rPr>
                <w:rFonts w:asciiTheme="majorBidi" w:hAnsiTheme="majorBidi" w:cstheme="majorBidi"/>
                <w:b/>
                <w:bCs/>
                <w:sz w:val="24"/>
                <w:szCs w:val="24"/>
                <w:rtl/>
              </w:rPr>
            </w:pPr>
            <w:r w:rsidRPr="00A60A3F">
              <w:rPr>
                <w:rFonts w:asciiTheme="majorBidi" w:hAnsiTheme="majorBidi" w:cstheme="majorBidi"/>
                <w:b/>
                <w:bCs/>
                <w:sz w:val="24"/>
                <w:szCs w:val="24"/>
              </w:rPr>
              <w:t>Name</w:t>
            </w:r>
          </w:p>
        </w:tc>
      </w:tr>
      <w:tr w:rsidR="005E2F9E" w:rsidRPr="000E7955" w14:paraId="0AAF3AF5" w14:textId="77777777" w:rsidTr="00022F30">
        <w:tc>
          <w:tcPr>
            <w:tcW w:w="1842" w:type="dxa"/>
            <w:tcBorders>
              <w:top w:val="single" w:sz="4" w:space="0" w:color="auto"/>
              <w:left w:val="single" w:sz="4" w:space="0" w:color="auto"/>
              <w:bottom w:val="single" w:sz="4" w:space="0" w:color="auto"/>
              <w:right w:val="single" w:sz="4" w:space="0" w:color="auto"/>
            </w:tcBorders>
            <w:vAlign w:val="center"/>
          </w:tcPr>
          <w:p w14:paraId="6EBE68F1" w14:textId="77777777" w:rsidR="005E2F9E" w:rsidRPr="006D738A" w:rsidRDefault="005E2F9E" w:rsidP="00E67E2E">
            <w:pPr>
              <w:bidi/>
              <w:jc w:val="center"/>
              <w:rPr>
                <w:rFonts w:cs="B Nazanin"/>
                <w:sz w:val="24"/>
                <w:szCs w:val="24"/>
                <w:rtl/>
              </w:rPr>
            </w:pPr>
            <w:r>
              <w:rPr>
                <w:rFonts w:cs="B Nazanin" w:hint="cs"/>
                <w:sz w:val="24"/>
                <w:szCs w:val="24"/>
                <w:rtl/>
              </w:rPr>
              <w:lastRenderedPageBreak/>
              <w:t>1</w:t>
            </w:r>
          </w:p>
        </w:tc>
        <w:tc>
          <w:tcPr>
            <w:tcW w:w="2578" w:type="dxa"/>
            <w:tcBorders>
              <w:top w:val="single" w:sz="4" w:space="0" w:color="auto"/>
              <w:left w:val="single" w:sz="4" w:space="0" w:color="auto"/>
              <w:bottom w:val="single" w:sz="4" w:space="0" w:color="auto"/>
              <w:right w:val="single" w:sz="4" w:space="0" w:color="auto"/>
            </w:tcBorders>
            <w:vAlign w:val="center"/>
          </w:tcPr>
          <w:p w14:paraId="19CCCAB5" w14:textId="77777777" w:rsidR="005E2F9E" w:rsidRPr="006D738A" w:rsidRDefault="005E2F9E" w:rsidP="00E67E2E">
            <w:pPr>
              <w:bidi/>
              <w:jc w:val="center"/>
              <w:rPr>
                <w:rFonts w:cs="B Nazanin"/>
                <w:sz w:val="24"/>
                <w:szCs w:val="24"/>
                <w:rtl/>
                <w:lang w:bidi="fa-IR"/>
              </w:rPr>
            </w:pPr>
            <w:r>
              <w:rPr>
                <w:rFonts w:cs="B Nazanin" w:hint="cs"/>
                <w:sz w:val="24"/>
                <w:szCs w:val="24"/>
                <w:rtl/>
                <w:lang w:bidi="fa-IR"/>
              </w:rPr>
              <w:t>شمارنده یونیک</w:t>
            </w:r>
          </w:p>
        </w:tc>
        <w:tc>
          <w:tcPr>
            <w:tcW w:w="1638" w:type="dxa"/>
            <w:tcBorders>
              <w:top w:val="single" w:sz="4" w:space="0" w:color="auto"/>
              <w:left w:val="single" w:sz="4" w:space="0" w:color="auto"/>
              <w:bottom w:val="single" w:sz="4" w:space="0" w:color="auto"/>
              <w:right w:val="single" w:sz="4" w:space="0" w:color="auto"/>
            </w:tcBorders>
            <w:vAlign w:val="center"/>
          </w:tcPr>
          <w:p w14:paraId="60893D9F" w14:textId="77777777" w:rsidR="005E2F9E" w:rsidRPr="00A60A3F" w:rsidRDefault="005E2F9E" w:rsidP="00A60A3F">
            <w:pPr>
              <w:rPr>
                <w:rFonts w:asciiTheme="majorBidi" w:hAnsiTheme="majorBidi" w:cstheme="majorBidi"/>
                <w:sz w:val="24"/>
                <w:szCs w:val="24"/>
              </w:rPr>
            </w:pPr>
            <w:r w:rsidRPr="00A60A3F">
              <w:rPr>
                <w:rFonts w:asciiTheme="majorBidi" w:hAnsiTheme="majorBidi" w:cstheme="majorBidi"/>
                <w:noProof/>
                <w:color w:val="0000FF"/>
                <w:sz w:val="20"/>
                <w:szCs w:val="20"/>
              </w:rPr>
              <w:t>IDENTITY</w:t>
            </w:r>
            <w:r w:rsidRPr="00A60A3F">
              <w:rPr>
                <w:rFonts w:asciiTheme="majorBidi" w:hAnsiTheme="majorBidi" w:cstheme="majorBidi"/>
                <w:noProof/>
                <w:color w:val="808080"/>
                <w:sz w:val="20"/>
                <w:szCs w:val="20"/>
              </w:rPr>
              <w:t>(</w:t>
            </w:r>
            <w:r w:rsidRPr="00A60A3F">
              <w:rPr>
                <w:rFonts w:asciiTheme="majorBidi" w:hAnsiTheme="majorBidi" w:cstheme="majorBidi"/>
                <w:noProof/>
                <w:sz w:val="20"/>
                <w:szCs w:val="20"/>
              </w:rPr>
              <w:t>1</w:t>
            </w:r>
            <w:r w:rsidRPr="00A60A3F">
              <w:rPr>
                <w:rFonts w:asciiTheme="majorBidi" w:hAnsiTheme="majorBidi" w:cstheme="majorBidi"/>
                <w:noProof/>
                <w:color w:val="808080"/>
                <w:sz w:val="20"/>
                <w:szCs w:val="20"/>
              </w:rPr>
              <w:t>,</w:t>
            </w:r>
            <w:r w:rsidRPr="00A60A3F">
              <w:rPr>
                <w:rFonts w:asciiTheme="majorBidi" w:hAnsiTheme="majorBidi" w:cstheme="majorBidi"/>
                <w:noProof/>
                <w:sz w:val="20"/>
                <w:szCs w:val="20"/>
              </w:rPr>
              <w:t>1</w:t>
            </w:r>
            <w:r w:rsidRPr="00A60A3F">
              <w:rPr>
                <w:rFonts w:asciiTheme="majorBidi" w:hAnsiTheme="majorBidi" w:cstheme="majorBidi"/>
                <w:noProof/>
                <w:color w:val="808080"/>
                <w:sz w:val="20"/>
                <w:szCs w:val="20"/>
              </w:rPr>
              <w:t>)</w:t>
            </w:r>
            <w:r w:rsidRPr="00A60A3F">
              <w:rPr>
                <w:rFonts w:asciiTheme="majorBidi" w:hAnsiTheme="majorBidi" w:cstheme="majorBidi"/>
                <w:noProof/>
                <w:sz w:val="20"/>
                <w:szCs w:val="20"/>
              </w:rPr>
              <w:t xml:space="preserve"> </w:t>
            </w:r>
            <w:r w:rsidRPr="00A60A3F">
              <w:rPr>
                <w:rFonts w:asciiTheme="majorBidi" w:hAnsiTheme="majorBidi" w:cstheme="majorBidi"/>
                <w:noProof/>
                <w:color w:val="808080"/>
                <w:sz w:val="20"/>
                <w:szCs w:val="20"/>
              </w:rPr>
              <w:t>NOT</w:t>
            </w:r>
            <w:r w:rsidRPr="00A60A3F">
              <w:rPr>
                <w:rFonts w:asciiTheme="majorBidi" w:hAnsiTheme="majorBidi" w:cstheme="majorBidi"/>
                <w:noProof/>
                <w:sz w:val="20"/>
                <w:szCs w:val="20"/>
              </w:rPr>
              <w:t xml:space="preserve"> </w:t>
            </w:r>
            <w:r w:rsidRPr="00A60A3F">
              <w:rPr>
                <w:rFonts w:asciiTheme="majorBidi" w:hAnsiTheme="majorBidi" w:cstheme="majorBidi"/>
                <w:noProof/>
                <w:color w:val="808080"/>
                <w:sz w:val="20"/>
                <w:szCs w:val="20"/>
              </w:rPr>
              <w:t>NULL</w:t>
            </w:r>
          </w:p>
        </w:tc>
        <w:tc>
          <w:tcPr>
            <w:tcW w:w="1880" w:type="dxa"/>
            <w:tcBorders>
              <w:top w:val="single" w:sz="4" w:space="0" w:color="auto"/>
              <w:left w:val="single" w:sz="4" w:space="0" w:color="auto"/>
              <w:bottom w:val="single" w:sz="4" w:space="0" w:color="auto"/>
              <w:right w:val="single" w:sz="4" w:space="0" w:color="auto"/>
            </w:tcBorders>
            <w:vAlign w:val="center"/>
          </w:tcPr>
          <w:p w14:paraId="0C0DDBA0" w14:textId="77777777" w:rsidR="005E2F9E" w:rsidRPr="00A60A3F" w:rsidRDefault="00494A09" w:rsidP="00A60A3F">
            <w:pPr>
              <w:rPr>
                <w:rFonts w:asciiTheme="majorBidi" w:hAnsiTheme="majorBidi" w:cstheme="majorBidi"/>
                <w:sz w:val="24"/>
                <w:szCs w:val="24"/>
              </w:rPr>
            </w:pPr>
            <w:r>
              <w:rPr>
                <w:rFonts w:asciiTheme="majorBidi" w:hAnsiTheme="majorBidi" w:cstheme="majorBidi"/>
                <w:sz w:val="24"/>
                <w:szCs w:val="24"/>
              </w:rPr>
              <w:t>Person</w:t>
            </w:r>
            <w:r w:rsidR="005E2F9E" w:rsidRPr="00A60A3F">
              <w:rPr>
                <w:rFonts w:asciiTheme="majorBidi" w:hAnsiTheme="majorBidi" w:cstheme="majorBidi"/>
                <w:sz w:val="24"/>
                <w:szCs w:val="24"/>
              </w:rPr>
              <w:t>ID</w:t>
            </w:r>
          </w:p>
        </w:tc>
      </w:tr>
      <w:tr w:rsidR="005E2F9E" w:rsidRPr="000E7955" w14:paraId="7240D185" w14:textId="77777777" w:rsidTr="00022F30">
        <w:tc>
          <w:tcPr>
            <w:tcW w:w="1842" w:type="dxa"/>
            <w:tcBorders>
              <w:top w:val="single" w:sz="4" w:space="0" w:color="auto"/>
              <w:left w:val="single" w:sz="4" w:space="0" w:color="auto"/>
              <w:bottom w:val="single" w:sz="4" w:space="0" w:color="auto"/>
              <w:right w:val="single" w:sz="4" w:space="0" w:color="auto"/>
            </w:tcBorders>
            <w:vAlign w:val="center"/>
          </w:tcPr>
          <w:p w14:paraId="7F757475" w14:textId="77777777" w:rsidR="005E2F9E" w:rsidRPr="006D738A" w:rsidRDefault="007B296F" w:rsidP="00E67E2E">
            <w:pPr>
              <w:bidi/>
              <w:jc w:val="center"/>
              <w:rPr>
                <w:rFonts w:cs="B Nazanin"/>
                <w:sz w:val="24"/>
                <w:szCs w:val="24"/>
                <w:rtl/>
                <w:lang w:bidi="fa-IR"/>
              </w:rPr>
            </w:pPr>
            <w:r>
              <w:rPr>
                <w:rFonts w:cs="B Nazanin" w:hint="cs"/>
                <w:sz w:val="24"/>
                <w:szCs w:val="24"/>
                <w:rtl/>
                <w:lang w:bidi="fa-IR"/>
              </w:rPr>
              <w:t>ر</w:t>
            </w:r>
          </w:p>
        </w:tc>
        <w:tc>
          <w:tcPr>
            <w:tcW w:w="2578" w:type="dxa"/>
            <w:tcBorders>
              <w:top w:val="single" w:sz="4" w:space="0" w:color="auto"/>
              <w:left w:val="single" w:sz="4" w:space="0" w:color="auto"/>
              <w:bottom w:val="single" w:sz="4" w:space="0" w:color="auto"/>
              <w:right w:val="single" w:sz="4" w:space="0" w:color="auto"/>
            </w:tcBorders>
            <w:vAlign w:val="center"/>
          </w:tcPr>
          <w:p w14:paraId="5801BA31" w14:textId="77777777" w:rsidR="005E2F9E" w:rsidRPr="006D738A" w:rsidRDefault="005E2F9E" w:rsidP="00E67E2E">
            <w:pPr>
              <w:bidi/>
              <w:jc w:val="center"/>
              <w:rPr>
                <w:rFonts w:cs="B Nazanin"/>
                <w:sz w:val="24"/>
                <w:szCs w:val="24"/>
                <w:rtl/>
                <w:lang w:bidi="fa-IR"/>
              </w:rPr>
            </w:pPr>
            <w:r>
              <w:rPr>
                <w:rFonts w:cs="B Nazanin" w:hint="cs"/>
                <w:sz w:val="24"/>
                <w:szCs w:val="24"/>
                <w:rtl/>
                <w:lang w:bidi="fa-IR"/>
              </w:rPr>
              <w:t>نام</w:t>
            </w:r>
          </w:p>
        </w:tc>
        <w:tc>
          <w:tcPr>
            <w:tcW w:w="1638" w:type="dxa"/>
            <w:tcBorders>
              <w:top w:val="single" w:sz="4" w:space="0" w:color="auto"/>
              <w:left w:val="single" w:sz="4" w:space="0" w:color="auto"/>
              <w:bottom w:val="single" w:sz="4" w:space="0" w:color="auto"/>
              <w:right w:val="single" w:sz="4" w:space="0" w:color="auto"/>
            </w:tcBorders>
            <w:vAlign w:val="center"/>
          </w:tcPr>
          <w:p w14:paraId="5550D639" w14:textId="77777777" w:rsidR="005E2F9E" w:rsidRPr="00A60A3F" w:rsidRDefault="005E2F9E" w:rsidP="00A60A3F">
            <w:pPr>
              <w:rPr>
                <w:rFonts w:asciiTheme="majorBidi" w:hAnsiTheme="majorBidi" w:cstheme="majorBidi"/>
                <w:sz w:val="24"/>
                <w:szCs w:val="24"/>
                <w:rtl/>
              </w:rPr>
            </w:pPr>
            <w:r w:rsidRPr="00A60A3F">
              <w:rPr>
                <w:rFonts w:asciiTheme="majorBidi" w:hAnsiTheme="majorBidi" w:cstheme="majorBidi"/>
                <w:sz w:val="24"/>
                <w:szCs w:val="24"/>
              </w:rPr>
              <w:t>Nvarchar(50)</w:t>
            </w:r>
          </w:p>
        </w:tc>
        <w:tc>
          <w:tcPr>
            <w:tcW w:w="1880" w:type="dxa"/>
            <w:tcBorders>
              <w:top w:val="single" w:sz="4" w:space="0" w:color="auto"/>
              <w:left w:val="single" w:sz="4" w:space="0" w:color="auto"/>
              <w:bottom w:val="single" w:sz="4" w:space="0" w:color="auto"/>
              <w:right w:val="single" w:sz="4" w:space="0" w:color="auto"/>
            </w:tcBorders>
            <w:vAlign w:val="center"/>
          </w:tcPr>
          <w:p w14:paraId="19371C2E" w14:textId="77777777" w:rsidR="005E2F9E" w:rsidRPr="00A60A3F" w:rsidRDefault="005E2F9E" w:rsidP="00A60A3F">
            <w:pPr>
              <w:rPr>
                <w:rFonts w:asciiTheme="majorBidi" w:hAnsiTheme="majorBidi" w:cstheme="majorBidi"/>
                <w:sz w:val="24"/>
                <w:szCs w:val="24"/>
                <w:rtl/>
              </w:rPr>
            </w:pPr>
            <w:r w:rsidRPr="00A60A3F">
              <w:rPr>
                <w:rFonts w:asciiTheme="majorBidi" w:hAnsiTheme="majorBidi" w:cstheme="majorBidi"/>
                <w:sz w:val="24"/>
                <w:szCs w:val="24"/>
              </w:rPr>
              <w:t>FirstName</w:t>
            </w:r>
          </w:p>
        </w:tc>
      </w:tr>
      <w:tr w:rsidR="005E2F9E" w:rsidRPr="000E7955" w14:paraId="131F5ACB" w14:textId="77777777" w:rsidTr="00022F30">
        <w:tc>
          <w:tcPr>
            <w:tcW w:w="1842" w:type="dxa"/>
            <w:tcBorders>
              <w:top w:val="single" w:sz="4" w:space="0" w:color="auto"/>
              <w:left w:val="single" w:sz="4" w:space="0" w:color="auto"/>
              <w:bottom w:val="single" w:sz="4" w:space="0" w:color="auto"/>
              <w:right w:val="single" w:sz="4" w:space="0" w:color="auto"/>
            </w:tcBorders>
            <w:vAlign w:val="center"/>
          </w:tcPr>
          <w:p w14:paraId="3BB2E017" w14:textId="77777777" w:rsidR="005E2F9E" w:rsidRDefault="007B296F" w:rsidP="00E67E2E">
            <w:pPr>
              <w:bidi/>
              <w:jc w:val="center"/>
              <w:rPr>
                <w:rFonts w:cs="B Nazanin"/>
                <w:sz w:val="24"/>
                <w:szCs w:val="24"/>
                <w:rtl/>
                <w:lang w:bidi="fa-IR"/>
              </w:rPr>
            </w:pPr>
            <w:r>
              <w:rPr>
                <w:rFonts w:cs="B Nazanin" w:hint="cs"/>
                <w:sz w:val="24"/>
                <w:szCs w:val="24"/>
                <w:rtl/>
                <w:lang w:bidi="fa-IR"/>
              </w:rPr>
              <w:t>ش</w:t>
            </w:r>
          </w:p>
        </w:tc>
        <w:tc>
          <w:tcPr>
            <w:tcW w:w="2578" w:type="dxa"/>
            <w:tcBorders>
              <w:top w:val="single" w:sz="4" w:space="0" w:color="auto"/>
              <w:left w:val="single" w:sz="4" w:space="0" w:color="auto"/>
              <w:bottom w:val="single" w:sz="4" w:space="0" w:color="auto"/>
              <w:right w:val="single" w:sz="4" w:space="0" w:color="auto"/>
            </w:tcBorders>
          </w:tcPr>
          <w:p w14:paraId="584BA719" w14:textId="77777777" w:rsidR="005E2F9E" w:rsidRDefault="005E2F9E" w:rsidP="00E67E2E">
            <w:pPr>
              <w:bidi/>
              <w:jc w:val="center"/>
              <w:rPr>
                <w:rFonts w:cs="B Nazanin"/>
                <w:sz w:val="24"/>
                <w:szCs w:val="24"/>
                <w:rtl/>
                <w:lang w:bidi="fa-IR"/>
              </w:rPr>
            </w:pPr>
            <w:r>
              <w:rPr>
                <w:rFonts w:cs="B Nazanin" w:hint="cs"/>
                <w:sz w:val="24"/>
                <w:szCs w:val="24"/>
                <w:rtl/>
                <w:lang w:bidi="fa-IR"/>
              </w:rPr>
              <w:t>نام خانوادگی</w:t>
            </w:r>
          </w:p>
        </w:tc>
        <w:tc>
          <w:tcPr>
            <w:tcW w:w="1638" w:type="dxa"/>
            <w:tcBorders>
              <w:top w:val="single" w:sz="4" w:space="0" w:color="auto"/>
              <w:left w:val="single" w:sz="4" w:space="0" w:color="auto"/>
              <w:bottom w:val="single" w:sz="4" w:space="0" w:color="auto"/>
              <w:right w:val="single" w:sz="4" w:space="0" w:color="auto"/>
            </w:tcBorders>
            <w:vAlign w:val="center"/>
          </w:tcPr>
          <w:p w14:paraId="695654A1" w14:textId="77777777" w:rsidR="005E2F9E" w:rsidRPr="00A60A3F" w:rsidRDefault="005E2F9E" w:rsidP="00A60A3F">
            <w:pPr>
              <w:rPr>
                <w:rFonts w:asciiTheme="majorBidi" w:hAnsiTheme="majorBidi" w:cstheme="majorBidi"/>
                <w:sz w:val="24"/>
                <w:szCs w:val="24"/>
                <w:rtl/>
              </w:rPr>
            </w:pPr>
            <w:r w:rsidRPr="00A60A3F">
              <w:rPr>
                <w:rFonts w:asciiTheme="majorBidi" w:hAnsiTheme="majorBidi" w:cstheme="majorBidi"/>
                <w:sz w:val="24"/>
                <w:szCs w:val="24"/>
              </w:rPr>
              <w:t>NvarChar(50)</w:t>
            </w:r>
          </w:p>
        </w:tc>
        <w:tc>
          <w:tcPr>
            <w:tcW w:w="1880" w:type="dxa"/>
            <w:tcBorders>
              <w:top w:val="single" w:sz="4" w:space="0" w:color="auto"/>
              <w:left w:val="single" w:sz="4" w:space="0" w:color="auto"/>
              <w:bottom w:val="single" w:sz="4" w:space="0" w:color="auto"/>
              <w:right w:val="single" w:sz="4" w:space="0" w:color="auto"/>
            </w:tcBorders>
            <w:vAlign w:val="center"/>
          </w:tcPr>
          <w:p w14:paraId="2FF98991" w14:textId="77777777" w:rsidR="005E2F9E" w:rsidRPr="00A60A3F" w:rsidRDefault="005E2F9E" w:rsidP="00A60A3F">
            <w:pPr>
              <w:rPr>
                <w:rFonts w:asciiTheme="majorBidi" w:hAnsiTheme="majorBidi" w:cstheme="majorBidi"/>
                <w:sz w:val="24"/>
                <w:szCs w:val="24"/>
              </w:rPr>
            </w:pPr>
            <w:r w:rsidRPr="00A60A3F">
              <w:rPr>
                <w:rFonts w:asciiTheme="majorBidi" w:hAnsiTheme="majorBidi" w:cstheme="majorBidi"/>
                <w:sz w:val="24"/>
                <w:szCs w:val="24"/>
              </w:rPr>
              <w:t>LastName</w:t>
            </w:r>
          </w:p>
        </w:tc>
      </w:tr>
      <w:tr w:rsidR="00A60A3F" w:rsidRPr="000E7955" w14:paraId="41A1359E" w14:textId="77777777" w:rsidTr="00022F30">
        <w:tc>
          <w:tcPr>
            <w:tcW w:w="1842" w:type="dxa"/>
            <w:tcBorders>
              <w:top w:val="single" w:sz="4" w:space="0" w:color="auto"/>
              <w:left w:val="single" w:sz="4" w:space="0" w:color="auto"/>
              <w:bottom w:val="single" w:sz="4" w:space="0" w:color="auto"/>
              <w:right w:val="single" w:sz="4" w:space="0" w:color="auto"/>
            </w:tcBorders>
            <w:vAlign w:val="center"/>
          </w:tcPr>
          <w:p w14:paraId="34EACC6D" w14:textId="77777777" w:rsidR="00A60A3F" w:rsidRDefault="00A60A3F" w:rsidP="00A60A3F">
            <w:pPr>
              <w:bidi/>
              <w:jc w:val="center"/>
              <w:rPr>
                <w:rFonts w:cs="B Nazanin"/>
                <w:sz w:val="24"/>
                <w:szCs w:val="24"/>
                <w:rtl/>
                <w:lang w:bidi="fa-IR"/>
              </w:rPr>
            </w:pPr>
            <w:r>
              <w:rPr>
                <w:rFonts w:cs="B Nazanin" w:hint="cs"/>
                <w:sz w:val="24"/>
                <w:szCs w:val="24"/>
                <w:rtl/>
                <w:lang w:bidi="fa-IR"/>
              </w:rPr>
              <w:t>ش</w:t>
            </w:r>
          </w:p>
        </w:tc>
        <w:tc>
          <w:tcPr>
            <w:tcW w:w="2578" w:type="dxa"/>
            <w:tcBorders>
              <w:top w:val="single" w:sz="4" w:space="0" w:color="auto"/>
              <w:left w:val="single" w:sz="4" w:space="0" w:color="auto"/>
              <w:bottom w:val="single" w:sz="4" w:space="0" w:color="auto"/>
              <w:right w:val="single" w:sz="4" w:space="0" w:color="auto"/>
            </w:tcBorders>
          </w:tcPr>
          <w:p w14:paraId="2EB151A8" w14:textId="77777777" w:rsidR="00A60A3F" w:rsidRDefault="00A60A3F" w:rsidP="00A60A3F">
            <w:pPr>
              <w:bidi/>
              <w:jc w:val="center"/>
              <w:rPr>
                <w:rFonts w:cs="B Nazanin"/>
                <w:sz w:val="24"/>
                <w:szCs w:val="24"/>
                <w:rtl/>
                <w:lang w:bidi="fa-IR"/>
              </w:rPr>
            </w:pPr>
            <w:r>
              <w:rPr>
                <w:rFonts w:cs="B Nazanin" w:hint="cs"/>
                <w:sz w:val="24"/>
                <w:szCs w:val="24"/>
                <w:rtl/>
                <w:lang w:bidi="fa-IR"/>
              </w:rPr>
              <w:t>نام پدر</w:t>
            </w:r>
          </w:p>
        </w:tc>
        <w:tc>
          <w:tcPr>
            <w:tcW w:w="1638" w:type="dxa"/>
            <w:tcBorders>
              <w:top w:val="single" w:sz="4" w:space="0" w:color="auto"/>
              <w:left w:val="single" w:sz="4" w:space="0" w:color="auto"/>
              <w:bottom w:val="single" w:sz="4" w:space="0" w:color="auto"/>
              <w:right w:val="single" w:sz="4" w:space="0" w:color="auto"/>
            </w:tcBorders>
            <w:vAlign w:val="center"/>
          </w:tcPr>
          <w:p w14:paraId="63966EA0" w14:textId="77777777" w:rsidR="00A60A3F" w:rsidRPr="00A60A3F" w:rsidRDefault="00A60A3F" w:rsidP="00A60A3F">
            <w:pPr>
              <w:rPr>
                <w:rFonts w:asciiTheme="majorBidi" w:hAnsiTheme="majorBidi" w:cstheme="majorBidi"/>
                <w:sz w:val="24"/>
                <w:szCs w:val="24"/>
                <w:rtl/>
              </w:rPr>
            </w:pPr>
            <w:r w:rsidRPr="00A60A3F">
              <w:rPr>
                <w:rFonts w:asciiTheme="majorBidi" w:hAnsiTheme="majorBidi" w:cstheme="majorBidi"/>
                <w:sz w:val="24"/>
                <w:szCs w:val="24"/>
              </w:rPr>
              <w:t>NvarChar(50)</w:t>
            </w:r>
          </w:p>
        </w:tc>
        <w:tc>
          <w:tcPr>
            <w:tcW w:w="1880" w:type="dxa"/>
            <w:tcBorders>
              <w:top w:val="single" w:sz="4" w:space="0" w:color="auto"/>
              <w:left w:val="single" w:sz="4" w:space="0" w:color="auto"/>
              <w:bottom w:val="single" w:sz="4" w:space="0" w:color="auto"/>
              <w:right w:val="single" w:sz="4" w:space="0" w:color="auto"/>
            </w:tcBorders>
            <w:vAlign w:val="center"/>
          </w:tcPr>
          <w:p w14:paraId="1D1ECCBD" w14:textId="77777777" w:rsidR="00A60A3F" w:rsidRPr="00A60A3F" w:rsidRDefault="00A60A3F" w:rsidP="00A60A3F">
            <w:pPr>
              <w:rPr>
                <w:rFonts w:asciiTheme="majorBidi" w:hAnsiTheme="majorBidi" w:cstheme="majorBidi"/>
                <w:sz w:val="24"/>
                <w:szCs w:val="24"/>
              </w:rPr>
            </w:pPr>
            <w:r w:rsidRPr="00A60A3F">
              <w:rPr>
                <w:rFonts w:asciiTheme="majorBidi" w:hAnsiTheme="majorBidi" w:cstheme="majorBidi"/>
                <w:sz w:val="24"/>
                <w:szCs w:val="24"/>
              </w:rPr>
              <w:t>FatherName</w:t>
            </w:r>
          </w:p>
        </w:tc>
      </w:tr>
      <w:tr w:rsidR="00A60A3F" w:rsidRPr="000E7955" w14:paraId="13403716" w14:textId="77777777" w:rsidTr="00022F30">
        <w:tc>
          <w:tcPr>
            <w:tcW w:w="1842" w:type="dxa"/>
            <w:tcBorders>
              <w:top w:val="single" w:sz="4" w:space="0" w:color="auto"/>
              <w:left w:val="single" w:sz="4" w:space="0" w:color="auto"/>
              <w:bottom w:val="single" w:sz="4" w:space="0" w:color="auto"/>
              <w:right w:val="single" w:sz="4" w:space="0" w:color="auto"/>
            </w:tcBorders>
            <w:vAlign w:val="center"/>
          </w:tcPr>
          <w:p w14:paraId="6092C8C3" w14:textId="77777777" w:rsidR="00A60A3F" w:rsidRPr="006D738A" w:rsidRDefault="00A60A3F" w:rsidP="00A60A3F">
            <w:pPr>
              <w:bidi/>
              <w:jc w:val="center"/>
              <w:rPr>
                <w:rFonts w:cs="B Nazanin"/>
                <w:sz w:val="24"/>
                <w:szCs w:val="24"/>
                <w:lang w:bidi="fa-IR"/>
              </w:rPr>
            </w:pPr>
            <w:r>
              <w:rPr>
                <w:rFonts w:cs="B Nazanin"/>
                <w:sz w:val="24"/>
                <w:szCs w:val="24"/>
                <w:lang w:bidi="fa-IR"/>
              </w:rPr>
              <w:t>R</w:t>
            </w:r>
          </w:p>
        </w:tc>
        <w:tc>
          <w:tcPr>
            <w:tcW w:w="2578" w:type="dxa"/>
            <w:tcBorders>
              <w:top w:val="single" w:sz="4" w:space="0" w:color="auto"/>
              <w:left w:val="single" w:sz="4" w:space="0" w:color="auto"/>
              <w:bottom w:val="single" w:sz="4" w:space="0" w:color="auto"/>
              <w:right w:val="single" w:sz="4" w:space="0" w:color="auto"/>
            </w:tcBorders>
            <w:vAlign w:val="center"/>
          </w:tcPr>
          <w:p w14:paraId="7A2CBCEC" w14:textId="77777777" w:rsidR="00A60A3F" w:rsidRPr="006D738A" w:rsidRDefault="00A60A3F" w:rsidP="00A60A3F">
            <w:pPr>
              <w:bidi/>
              <w:jc w:val="center"/>
              <w:rPr>
                <w:rFonts w:cs="B Nazanin"/>
                <w:sz w:val="24"/>
                <w:szCs w:val="24"/>
                <w:rtl/>
                <w:lang w:bidi="fa-IR"/>
              </w:rPr>
            </w:pPr>
            <w:r>
              <w:rPr>
                <w:rFonts w:cs="B Nazanin" w:hint="cs"/>
                <w:sz w:val="24"/>
                <w:szCs w:val="24"/>
                <w:rtl/>
                <w:lang w:bidi="fa-IR"/>
              </w:rPr>
              <w:t>نام</w:t>
            </w:r>
            <w:r>
              <w:rPr>
                <w:rFonts w:cs="B Nazanin"/>
                <w:sz w:val="24"/>
                <w:szCs w:val="24"/>
                <w:lang w:bidi="fa-IR"/>
              </w:rPr>
              <w:t xml:space="preserve"> </w:t>
            </w:r>
            <w:r>
              <w:rPr>
                <w:rFonts w:cs="B Nazanin" w:hint="cs"/>
                <w:sz w:val="24"/>
                <w:szCs w:val="24"/>
                <w:rtl/>
                <w:lang w:bidi="fa-IR"/>
              </w:rPr>
              <w:t>انگلیسی</w:t>
            </w:r>
          </w:p>
        </w:tc>
        <w:tc>
          <w:tcPr>
            <w:tcW w:w="1638" w:type="dxa"/>
            <w:tcBorders>
              <w:top w:val="single" w:sz="4" w:space="0" w:color="auto"/>
              <w:left w:val="single" w:sz="4" w:space="0" w:color="auto"/>
              <w:bottom w:val="single" w:sz="4" w:space="0" w:color="auto"/>
              <w:right w:val="single" w:sz="4" w:space="0" w:color="auto"/>
            </w:tcBorders>
            <w:vAlign w:val="center"/>
          </w:tcPr>
          <w:p w14:paraId="2158B301" w14:textId="77777777" w:rsidR="00A60A3F" w:rsidRPr="00A60A3F" w:rsidRDefault="00A60A3F" w:rsidP="00A60A3F">
            <w:pPr>
              <w:rPr>
                <w:rFonts w:asciiTheme="majorBidi" w:hAnsiTheme="majorBidi" w:cstheme="majorBidi"/>
                <w:sz w:val="24"/>
                <w:szCs w:val="24"/>
                <w:rtl/>
              </w:rPr>
            </w:pPr>
            <w:r w:rsidRPr="00A60A3F">
              <w:rPr>
                <w:rFonts w:asciiTheme="majorBidi" w:hAnsiTheme="majorBidi" w:cstheme="majorBidi"/>
                <w:sz w:val="24"/>
                <w:szCs w:val="24"/>
              </w:rPr>
              <w:t>Nvarchar(50)</w:t>
            </w:r>
          </w:p>
        </w:tc>
        <w:tc>
          <w:tcPr>
            <w:tcW w:w="1880" w:type="dxa"/>
            <w:tcBorders>
              <w:top w:val="single" w:sz="4" w:space="0" w:color="auto"/>
              <w:left w:val="single" w:sz="4" w:space="0" w:color="auto"/>
              <w:bottom w:val="single" w:sz="4" w:space="0" w:color="auto"/>
              <w:right w:val="single" w:sz="4" w:space="0" w:color="auto"/>
            </w:tcBorders>
            <w:vAlign w:val="center"/>
          </w:tcPr>
          <w:p w14:paraId="62D7FE36" w14:textId="77777777" w:rsidR="00A60A3F" w:rsidRPr="00A60A3F" w:rsidRDefault="00A60A3F" w:rsidP="00A60A3F">
            <w:pPr>
              <w:rPr>
                <w:rFonts w:asciiTheme="majorBidi" w:hAnsiTheme="majorBidi" w:cstheme="majorBidi"/>
                <w:sz w:val="24"/>
                <w:szCs w:val="24"/>
                <w:rtl/>
              </w:rPr>
            </w:pPr>
            <w:r>
              <w:rPr>
                <w:rFonts w:asciiTheme="majorBidi" w:hAnsiTheme="majorBidi" w:cstheme="majorBidi"/>
                <w:sz w:val="24"/>
                <w:szCs w:val="24"/>
              </w:rPr>
              <w:t>En</w:t>
            </w:r>
            <w:r w:rsidRPr="00A60A3F">
              <w:rPr>
                <w:rFonts w:asciiTheme="majorBidi" w:hAnsiTheme="majorBidi" w:cstheme="majorBidi"/>
                <w:sz w:val="24"/>
                <w:szCs w:val="24"/>
              </w:rPr>
              <w:t>FirstName</w:t>
            </w:r>
          </w:p>
        </w:tc>
      </w:tr>
      <w:tr w:rsidR="00A60A3F" w:rsidRPr="000E7955" w14:paraId="550FE9CA" w14:textId="77777777" w:rsidTr="00022F30">
        <w:tc>
          <w:tcPr>
            <w:tcW w:w="1842" w:type="dxa"/>
            <w:tcBorders>
              <w:top w:val="single" w:sz="4" w:space="0" w:color="auto"/>
              <w:left w:val="single" w:sz="4" w:space="0" w:color="auto"/>
              <w:bottom w:val="single" w:sz="4" w:space="0" w:color="auto"/>
              <w:right w:val="single" w:sz="4" w:space="0" w:color="auto"/>
            </w:tcBorders>
            <w:vAlign w:val="center"/>
          </w:tcPr>
          <w:p w14:paraId="218DF5D3" w14:textId="77777777" w:rsidR="00A60A3F" w:rsidRDefault="00A60A3F" w:rsidP="00A60A3F">
            <w:pPr>
              <w:bidi/>
              <w:jc w:val="center"/>
              <w:rPr>
                <w:rFonts w:cs="B Nazanin"/>
                <w:sz w:val="24"/>
                <w:szCs w:val="24"/>
                <w:rtl/>
                <w:lang w:bidi="fa-IR"/>
              </w:rPr>
            </w:pPr>
            <w:r>
              <w:rPr>
                <w:rFonts w:cs="B Nazanin"/>
                <w:sz w:val="24"/>
                <w:szCs w:val="24"/>
                <w:lang w:bidi="fa-IR"/>
              </w:rPr>
              <w:t>S</w:t>
            </w:r>
          </w:p>
        </w:tc>
        <w:tc>
          <w:tcPr>
            <w:tcW w:w="2578" w:type="dxa"/>
            <w:tcBorders>
              <w:top w:val="single" w:sz="4" w:space="0" w:color="auto"/>
              <w:left w:val="single" w:sz="4" w:space="0" w:color="auto"/>
              <w:bottom w:val="single" w:sz="4" w:space="0" w:color="auto"/>
              <w:right w:val="single" w:sz="4" w:space="0" w:color="auto"/>
            </w:tcBorders>
          </w:tcPr>
          <w:p w14:paraId="5E1C6748" w14:textId="77777777" w:rsidR="00A60A3F" w:rsidRDefault="00A60A3F" w:rsidP="00A60A3F">
            <w:pPr>
              <w:bidi/>
              <w:jc w:val="center"/>
              <w:rPr>
                <w:rFonts w:cs="B Nazanin"/>
                <w:sz w:val="24"/>
                <w:szCs w:val="24"/>
                <w:rtl/>
                <w:lang w:bidi="fa-IR"/>
              </w:rPr>
            </w:pPr>
            <w:r>
              <w:rPr>
                <w:rFonts w:cs="B Nazanin" w:hint="cs"/>
                <w:sz w:val="24"/>
                <w:szCs w:val="24"/>
                <w:rtl/>
                <w:lang w:bidi="fa-IR"/>
              </w:rPr>
              <w:t>نام خانوادگی</w:t>
            </w:r>
            <w:r>
              <w:rPr>
                <w:rFonts w:cs="B Nazanin"/>
                <w:sz w:val="24"/>
                <w:szCs w:val="24"/>
                <w:lang w:bidi="fa-IR"/>
              </w:rPr>
              <w:t xml:space="preserve"> </w:t>
            </w:r>
            <w:r>
              <w:rPr>
                <w:rFonts w:cs="B Nazanin" w:hint="cs"/>
                <w:sz w:val="24"/>
                <w:szCs w:val="24"/>
                <w:rtl/>
                <w:lang w:bidi="fa-IR"/>
              </w:rPr>
              <w:t>انگلیسی</w:t>
            </w:r>
          </w:p>
        </w:tc>
        <w:tc>
          <w:tcPr>
            <w:tcW w:w="1638" w:type="dxa"/>
            <w:tcBorders>
              <w:top w:val="single" w:sz="4" w:space="0" w:color="auto"/>
              <w:left w:val="single" w:sz="4" w:space="0" w:color="auto"/>
              <w:bottom w:val="single" w:sz="4" w:space="0" w:color="auto"/>
              <w:right w:val="single" w:sz="4" w:space="0" w:color="auto"/>
            </w:tcBorders>
            <w:vAlign w:val="center"/>
          </w:tcPr>
          <w:p w14:paraId="02B327E0" w14:textId="77777777" w:rsidR="00A60A3F" w:rsidRPr="00A60A3F" w:rsidRDefault="00A60A3F" w:rsidP="00A60A3F">
            <w:pPr>
              <w:rPr>
                <w:rFonts w:asciiTheme="majorBidi" w:hAnsiTheme="majorBidi" w:cstheme="majorBidi"/>
                <w:sz w:val="24"/>
                <w:szCs w:val="24"/>
                <w:rtl/>
              </w:rPr>
            </w:pPr>
            <w:r w:rsidRPr="00A60A3F">
              <w:rPr>
                <w:rFonts w:asciiTheme="majorBidi" w:hAnsiTheme="majorBidi" w:cstheme="majorBidi"/>
                <w:sz w:val="24"/>
                <w:szCs w:val="24"/>
              </w:rPr>
              <w:t>NvarChar(50)</w:t>
            </w:r>
          </w:p>
        </w:tc>
        <w:tc>
          <w:tcPr>
            <w:tcW w:w="1880" w:type="dxa"/>
            <w:tcBorders>
              <w:top w:val="single" w:sz="4" w:space="0" w:color="auto"/>
              <w:left w:val="single" w:sz="4" w:space="0" w:color="auto"/>
              <w:bottom w:val="single" w:sz="4" w:space="0" w:color="auto"/>
              <w:right w:val="single" w:sz="4" w:space="0" w:color="auto"/>
            </w:tcBorders>
            <w:vAlign w:val="center"/>
          </w:tcPr>
          <w:p w14:paraId="2E0D7360" w14:textId="77777777" w:rsidR="00A60A3F" w:rsidRPr="00A60A3F" w:rsidRDefault="00A60A3F" w:rsidP="00A60A3F">
            <w:pPr>
              <w:rPr>
                <w:rFonts w:asciiTheme="majorBidi" w:hAnsiTheme="majorBidi" w:cstheme="majorBidi"/>
                <w:sz w:val="24"/>
                <w:szCs w:val="24"/>
              </w:rPr>
            </w:pPr>
            <w:r>
              <w:rPr>
                <w:rFonts w:asciiTheme="majorBidi" w:hAnsiTheme="majorBidi" w:cstheme="majorBidi"/>
                <w:sz w:val="24"/>
                <w:szCs w:val="24"/>
              </w:rPr>
              <w:t>En</w:t>
            </w:r>
            <w:r w:rsidRPr="00A60A3F">
              <w:rPr>
                <w:rFonts w:asciiTheme="majorBidi" w:hAnsiTheme="majorBidi" w:cstheme="majorBidi"/>
                <w:sz w:val="24"/>
                <w:szCs w:val="24"/>
              </w:rPr>
              <w:t>LastName</w:t>
            </w:r>
          </w:p>
        </w:tc>
      </w:tr>
      <w:tr w:rsidR="00A60A3F" w:rsidRPr="000E7955" w14:paraId="75F7A213" w14:textId="77777777" w:rsidTr="00022F30">
        <w:tc>
          <w:tcPr>
            <w:tcW w:w="1842" w:type="dxa"/>
            <w:tcBorders>
              <w:top w:val="single" w:sz="4" w:space="0" w:color="auto"/>
              <w:left w:val="single" w:sz="4" w:space="0" w:color="auto"/>
              <w:bottom w:val="single" w:sz="4" w:space="0" w:color="auto"/>
              <w:right w:val="single" w:sz="4" w:space="0" w:color="auto"/>
            </w:tcBorders>
            <w:vAlign w:val="center"/>
          </w:tcPr>
          <w:p w14:paraId="5E88D8E7" w14:textId="77777777" w:rsidR="00A60A3F" w:rsidRDefault="00A60A3F" w:rsidP="00A60A3F">
            <w:pPr>
              <w:bidi/>
              <w:jc w:val="center"/>
              <w:rPr>
                <w:rFonts w:cs="B Nazanin"/>
                <w:sz w:val="24"/>
                <w:szCs w:val="24"/>
                <w:rtl/>
                <w:lang w:bidi="fa-IR"/>
              </w:rPr>
            </w:pPr>
            <w:r>
              <w:rPr>
                <w:rFonts w:cs="B Nazanin"/>
                <w:sz w:val="24"/>
                <w:szCs w:val="24"/>
                <w:lang w:bidi="fa-IR"/>
              </w:rPr>
              <w:t>F</w:t>
            </w:r>
          </w:p>
        </w:tc>
        <w:tc>
          <w:tcPr>
            <w:tcW w:w="2578" w:type="dxa"/>
            <w:tcBorders>
              <w:top w:val="single" w:sz="4" w:space="0" w:color="auto"/>
              <w:left w:val="single" w:sz="4" w:space="0" w:color="auto"/>
              <w:bottom w:val="single" w:sz="4" w:space="0" w:color="auto"/>
              <w:right w:val="single" w:sz="4" w:space="0" w:color="auto"/>
            </w:tcBorders>
          </w:tcPr>
          <w:p w14:paraId="42F5ECAF" w14:textId="77777777" w:rsidR="00A60A3F" w:rsidRDefault="00A60A3F" w:rsidP="00A60A3F">
            <w:pPr>
              <w:bidi/>
              <w:jc w:val="center"/>
              <w:rPr>
                <w:rFonts w:cs="B Nazanin"/>
                <w:sz w:val="24"/>
                <w:szCs w:val="24"/>
                <w:rtl/>
                <w:lang w:bidi="fa-IR"/>
              </w:rPr>
            </w:pPr>
            <w:r>
              <w:rPr>
                <w:rFonts w:cs="B Nazanin" w:hint="cs"/>
                <w:sz w:val="24"/>
                <w:szCs w:val="24"/>
                <w:rtl/>
                <w:lang w:bidi="fa-IR"/>
              </w:rPr>
              <w:t>نام پدر</w:t>
            </w:r>
            <w:r>
              <w:rPr>
                <w:rFonts w:cs="B Nazanin"/>
                <w:sz w:val="24"/>
                <w:szCs w:val="24"/>
                <w:lang w:bidi="fa-IR"/>
              </w:rPr>
              <w:t xml:space="preserve"> </w:t>
            </w:r>
            <w:r>
              <w:rPr>
                <w:rFonts w:cs="B Nazanin" w:hint="cs"/>
                <w:sz w:val="24"/>
                <w:szCs w:val="24"/>
                <w:rtl/>
                <w:lang w:bidi="fa-IR"/>
              </w:rPr>
              <w:t>انگلیسی</w:t>
            </w:r>
          </w:p>
        </w:tc>
        <w:tc>
          <w:tcPr>
            <w:tcW w:w="1638" w:type="dxa"/>
            <w:tcBorders>
              <w:top w:val="single" w:sz="4" w:space="0" w:color="auto"/>
              <w:left w:val="single" w:sz="4" w:space="0" w:color="auto"/>
              <w:bottom w:val="single" w:sz="4" w:space="0" w:color="auto"/>
              <w:right w:val="single" w:sz="4" w:space="0" w:color="auto"/>
            </w:tcBorders>
            <w:vAlign w:val="center"/>
          </w:tcPr>
          <w:p w14:paraId="6F85DC73" w14:textId="77777777" w:rsidR="00A60A3F" w:rsidRPr="00A60A3F" w:rsidRDefault="00A60A3F" w:rsidP="00A60A3F">
            <w:pPr>
              <w:rPr>
                <w:rFonts w:asciiTheme="majorBidi" w:hAnsiTheme="majorBidi" w:cstheme="majorBidi"/>
                <w:sz w:val="24"/>
                <w:szCs w:val="24"/>
                <w:rtl/>
              </w:rPr>
            </w:pPr>
            <w:r w:rsidRPr="00A60A3F">
              <w:rPr>
                <w:rFonts w:asciiTheme="majorBidi" w:hAnsiTheme="majorBidi" w:cstheme="majorBidi"/>
                <w:sz w:val="24"/>
                <w:szCs w:val="24"/>
              </w:rPr>
              <w:t>NvarChar(50)</w:t>
            </w:r>
          </w:p>
        </w:tc>
        <w:tc>
          <w:tcPr>
            <w:tcW w:w="1880" w:type="dxa"/>
            <w:tcBorders>
              <w:top w:val="single" w:sz="4" w:space="0" w:color="auto"/>
              <w:left w:val="single" w:sz="4" w:space="0" w:color="auto"/>
              <w:bottom w:val="single" w:sz="4" w:space="0" w:color="auto"/>
              <w:right w:val="single" w:sz="4" w:space="0" w:color="auto"/>
            </w:tcBorders>
            <w:vAlign w:val="center"/>
          </w:tcPr>
          <w:p w14:paraId="7D6710AC" w14:textId="77777777" w:rsidR="00A60A3F" w:rsidRPr="00A60A3F" w:rsidRDefault="00A60A3F" w:rsidP="00A60A3F">
            <w:pPr>
              <w:rPr>
                <w:rFonts w:asciiTheme="majorBidi" w:hAnsiTheme="majorBidi" w:cstheme="majorBidi"/>
                <w:sz w:val="24"/>
                <w:szCs w:val="24"/>
              </w:rPr>
            </w:pPr>
            <w:r>
              <w:rPr>
                <w:rFonts w:asciiTheme="majorBidi" w:hAnsiTheme="majorBidi" w:cstheme="majorBidi"/>
                <w:sz w:val="24"/>
                <w:szCs w:val="24"/>
              </w:rPr>
              <w:t>En</w:t>
            </w:r>
            <w:r w:rsidRPr="00A60A3F">
              <w:rPr>
                <w:rFonts w:asciiTheme="majorBidi" w:hAnsiTheme="majorBidi" w:cstheme="majorBidi"/>
                <w:sz w:val="24"/>
                <w:szCs w:val="24"/>
              </w:rPr>
              <w:t>FatherName</w:t>
            </w:r>
          </w:p>
        </w:tc>
      </w:tr>
      <w:tr w:rsidR="005E2F9E" w:rsidRPr="000E7955" w14:paraId="0880974C" w14:textId="77777777" w:rsidTr="00022F30">
        <w:tc>
          <w:tcPr>
            <w:tcW w:w="1842" w:type="dxa"/>
            <w:tcBorders>
              <w:top w:val="single" w:sz="4" w:space="0" w:color="auto"/>
              <w:left w:val="single" w:sz="4" w:space="0" w:color="auto"/>
              <w:bottom w:val="single" w:sz="4" w:space="0" w:color="auto"/>
              <w:right w:val="single" w:sz="4" w:space="0" w:color="auto"/>
            </w:tcBorders>
            <w:vAlign w:val="center"/>
          </w:tcPr>
          <w:p w14:paraId="38119C07" w14:textId="77777777" w:rsidR="005E2F9E" w:rsidRDefault="007B296F" w:rsidP="00E67E2E">
            <w:pPr>
              <w:bidi/>
              <w:jc w:val="center"/>
              <w:rPr>
                <w:rFonts w:cs="B Nazanin"/>
                <w:sz w:val="24"/>
                <w:szCs w:val="24"/>
                <w:rtl/>
                <w:lang w:bidi="fa-IR"/>
              </w:rPr>
            </w:pPr>
            <w:r>
              <w:rPr>
                <w:rFonts w:cs="B Nazanin" w:hint="cs"/>
                <w:sz w:val="24"/>
                <w:szCs w:val="24"/>
                <w:rtl/>
                <w:lang w:bidi="fa-IR"/>
              </w:rPr>
              <w:t>1:زن 2:مرد</w:t>
            </w:r>
          </w:p>
        </w:tc>
        <w:tc>
          <w:tcPr>
            <w:tcW w:w="2578" w:type="dxa"/>
            <w:tcBorders>
              <w:top w:val="single" w:sz="4" w:space="0" w:color="auto"/>
              <w:left w:val="single" w:sz="4" w:space="0" w:color="auto"/>
              <w:bottom w:val="single" w:sz="4" w:space="0" w:color="auto"/>
              <w:right w:val="single" w:sz="4" w:space="0" w:color="auto"/>
            </w:tcBorders>
          </w:tcPr>
          <w:p w14:paraId="169B8C64" w14:textId="77777777" w:rsidR="005E2F9E" w:rsidRDefault="005E2F9E" w:rsidP="00E67E2E">
            <w:pPr>
              <w:bidi/>
              <w:jc w:val="center"/>
              <w:rPr>
                <w:rFonts w:cs="B Nazanin"/>
                <w:sz w:val="24"/>
                <w:szCs w:val="24"/>
                <w:rtl/>
                <w:lang w:bidi="fa-IR"/>
              </w:rPr>
            </w:pPr>
            <w:r>
              <w:rPr>
                <w:rFonts w:cs="B Nazanin" w:hint="cs"/>
                <w:sz w:val="24"/>
                <w:szCs w:val="24"/>
                <w:rtl/>
                <w:lang w:bidi="fa-IR"/>
              </w:rPr>
              <w:t>جنسیت</w:t>
            </w:r>
          </w:p>
        </w:tc>
        <w:tc>
          <w:tcPr>
            <w:tcW w:w="1638" w:type="dxa"/>
            <w:tcBorders>
              <w:top w:val="single" w:sz="4" w:space="0" w:color="auto"/>
              <w:left w:val="single" w:sz="4" w:space="0" w:color="auto"/>
              <w:bottom w:val="single" w:sz="4" w:space="0" w:color="auto"/>
              <w:right w:val="single" w:sz="4" w:space="0" w:color="auto"/>
            </w:tcBorders>
            <w:vAlign w:val="center"/>
          </w:tcPr>
          <w:p w14:paraId="6865959E" w14:textId="77777777" w:rsidR="005E2F9E" w:rsidRPr="00A60A3F" w:rsidRDefault="00053971" w:rsidP="00A60A3F">
            <w:pPr>
              <w:rPr>
                <w:rFonts w:asciiTheme="majorBidi" w:hAnsiTheme="majorBidi" w:cstheme="majorBidi"/>
                <w:sz w:val="24"/>
                <w:szCs w:val="24"/>
                <w:rtl/>
                <w:lang w:bidi="fa-IR"/>
              </w:rPr>
            </w:pPr>
            <w:r w:rsidRPr="00A60A3F">
              <w:rPr>
                <w:rFonts w:asciiTheme="majorBidi" w:hAnsiTheme="majorBidi" w:cstheme="majorBidi"/>
                <w:sz w:val="24"/>
                <w:szCs w:val="24"/>
              </w:rPr>
              <w:t>int</w:t>
            </w:r>
          </w:p>
        </w:tc>
        <w:tc>
          <w:tcPr>
            <w:tcW w:w="1880" w:type="dxa"/>
            <w:tcBorders>
              <w:top w:val="single" w:sz="4" w:space="0" w:color="auto"/>
              <w:left w:val="single" w:sz="4" w:space="0" w:color="auto"/>
              <w:bottom w:val="single" w:sz="4" w:space="0" w:color="auto"/>
              <w:right w:val="single" w:sz="4" w:space="0" w:color="auto"/>
            </w:tcBorders>
            <w:vAlign w:val="center"/>
          </w:tcPr>
          <w:p w14:paraId="1C29BE92" w14:textId="77777777" w:rsidR="005E2F9E" w:rsidRPr="00A60A3F" w:rsidRDefault="00053971" w:rsidP="00A60A3F">
            <w:pPr>
              <w:rPr>
                <w:rFonts w:asciiTheme="majorBidi" w:hAnsiTheme="majorBidi" w:cstheme="majorBidi"/>
                <w:sz w:val="24"/>
                <w:szCs w:val="24"/>
              </w:rPr>
            </w:pPr>
            <w:r w:rsidRPr="00A60A3F">
              <w:rPr>
                <w:rFonts w:asciiTheme="majorBidi" w:hAnsiTheme="majorBidi" w:cstheme="majorBidi"/>
                <w:sz w:val="24"/>
                <w:szCs w:val="24"/>
              </w:rPr>
              <w:t>GenderID</w:t>
            </w:r>
          </w:p>
        </w:tc>
      </w:tr>
      <w:tr w:rsidR="005E2F9E" w:rsidRPr="000E7955" w14:paraId="0E6EB43C" w14:textId="77777777" w:rsidTr="00022F30">
        <w:tc>
          <w:tcPr>
            <w:tcW w:w="1842" w:type="dxa"/>
            <w:tcBorders>
              <w:top w:val="single" w:sz="4" w:space="0" w:color="auto"/>
              <w:left w:val="single" w:sz="4" w:space="0" w:color="auto"/>
              <w:bottom w:val="single" w:sz="4" w:space="0" w:color="auto"/>
              <w:right w:val="single" w:sz="4" w:space="0" w:color="auto"/>
            </w:tcBorders>
            <w:vAlign w:val="center"/>
          </w:tcPr>
          <w:p w14:paraId="4838F130" w14:textId="77777777" w:rsidR="005E2F9E" w:rsidRDefault="007B296F" w:rsidP="00E67E2E">
            <w:pPr>
              <w:bidi/>
              <w:jc w:val="center"/>
              <w:rPr>
                <w:rFonts w:cs="B Nazanin"/>
                <w:sz w:val="24"/>
                <w:szCs w:val="24"/>
                <w:rtl/>
              </w:rPr>
            </w:pPr>
            <w:r>
              <w:rPr>
                <w:rFonts w:cs="B Nazanin" w:hint="cs"/>
                <w:sz w:val="24"/>
                <w:szCs w:val="24"/>
                <w:rtl/>
              </w:rPr>
              <w:t>30/11/1342</w:t>
            </w:r>
          </w:p>
        </w:tc>
        <w:tc>
          <w:tcPr>
            <w:tcW w:w="2578" w:type="dxa"/>
            <w:tcBorders>
              <w:top w:val="single" w:sz="4" w:space="0" w:color="auto"/>
              <w:left w:val="single" w:sz="4" w:space="0" w:color="auto"/>
              <w:bottom w:val="single" w:sz="4" w:space="0" w:color="auto"/>
              <w:right w:val="single" w:sz="4" w:space="0" w:color="auto"/>
            </w:tcBorders>
          </w:tcPr>
          <w:p w14:paraId="4B898937" w14:textId="77777777" w:rsidR="005E2F9E" w:rsidRDefault="007B296F" w:rsidP="00E67E2E">
            <w:pPr>
              <w:bidi/>
              <w:jc w:val="center"/>
              <w:rPr>
                <w:rFonts w:cs="B Nazanin"/>
                <w:sz w:val="24"/>
                <w:szCs w:val="24"/>
                <w:rtl/>
                <w:lang w:bidi="fa-IR"/>
              </w:rPr>
            </w:pPr>
            <w:r>
              <w:rPr>
                <w:rFonts w:cs="B Nazanin" w:hint="cs"/>
                <w:sz w:val="24"/>
                <w:szCs w:val="24"/>
                <w:rtl/>
                <w:lang w:bidi="fa-IR"/>
              </w:rPr>
              <w:t>تاریخ تولد</w:t>
            </w:r>
          </w:p>
        </w:tc>
        <w:tc>
          <w:tcPr>
            <w:tcW w:w="1638" w:type="dxa"/>
            <w:tcBorders>
              <w:top w:val="single" w:sz="4" w:space="0" w:color="auto"/>
              <w:left w:val="single" w:sz="4" w:space="0" w:color="auto"/>
              <w:bottom w:val="single" w:sz="4" w:space="0" w:color="auto"/>
              <w:right w:val="single" w:sz="4" w:space="0" w:color="auto"/>
            </w:tcBorders>
            <w:vAlign w:val="center"/>
          </w:tcPr>
          <w:p w14:paraId="7661E775" w14:textId="77777777" w:rsidR="005E2F9E" w:rsidRPr="00A60A3F" w:rsidRDefault="00843FC6" w:rsidP="00A60A3F">
            <w:pPr>
              <w:rPr>
                <w:rFonts w:asciiTheme="majorBidi" w:hAnsiTheme="majorBidi" w:cstheme="majorBidi"/>
                <w:sz w:val="24"/>
                <w:szCs w:val="24"/>
              </w:rPr>
            </w:pPr>
            <w:r>
              <w:rPr>
                <w:rFonts w:asciiTheme="majorBidi" w:hAnsiTheme="majorBidi" w:cstheme="majorBidi"/>
                <w:sz w:val="24"/>
                <w:szCs w:val="24"/>
              </w:rPr>
              <w:t>Date</w:t>
            </w:r>
          </w:p>
        </w:tc>
        <w:tc>
          <w:tcPr>
            <w:tcW w:w="1880" w:type="dxa"/>
            <w:tcBorders>
              <w:top w:val="single" w:sz="4" w:space="0" w:color="auto"/>
              <w:left w:val="single" w:sz="4" w:space="0" w:color="auto"/>
              <w:bottom w:val="single" w:sz="4" w:space="0" w:color="auto"/>
              <w:right w:val="single" w:sz="4" w:space="0" w:color="auto"/>
            </w:tcBorders>
            <w:vAlign w:val="center"/>
          </w:tcPr>
          <w:p w14:paraId="24F96399" w14:textId="77777777" w:rsidR="005E2F9E" w:rsidRPr="00A60A3F" w:rsidRDefault="007B296F" w:rsidP="00A60A3F">
            <w:pPr>
              <w:rPr>
                <w:rFonts w:asciiTheme="majorBidi" w:hAnsiTheme="majorBidi" w:cstheme="majorBidi"/>
                <w:sz w:val="24"/>
                <w:szCs w:val="24"/>
              </w:rPr>
            </w:pPr>
            <w:r w:rsidRPr="00A60A3F">
              <w:rPr>
                <w:rFonts w:asciiTheme="majorBidi" w:hAnsiTheme="majorBidi" w:cstheme="majorBidi"/>
                <w:sz w:val="24"/>
                <w:szCs w:val="24"/>
              </w:rPr>
              <w:t>DOB</w:t>
            </w:r>
          </w:p>
        </w:tc>
      </w:tr>
      <w:tr w:rsidR="00D8589F" w:rsidRPr="000E7955" w14:paraId="70CE03B6" w14:textId="77777777" w:rsidTr="00022F30">
        <w:tc>
          <w:tcPr>
            <w:tcW w:w="1842" w:type="dxa"/>
            <w:tcBorders>
              <w:top w:val="single" w:sz="4" w:space="0" w:color="auto"/>
              <w:left w:val="single" w:sz="4" w:space="0" w:color="auto"/>
              <w:bottom w:val="single" w:sz="4" w:space="0" w:color="auto"/>
              <w:right w:val="single" w:sz="4" w:space="0" w:color="auto"/>
            </w:tcBorders>
            <w:vAlign w:val="center"/>
          </w:tcPr>
          <w:p w14:paraId="4805187F" w14:textId="77777777" w:rsidR="00D8589F" w:rsidRDefault="00D8589F" w:rsidP="00E67E2E">
            <w:pPr>
              <w:bidi/>
              <w:jc w:val="center"/>
              <w:rPr>
                <w:rFonts w:cs="B Nazanin"/>
                <w:sz w:val="24"/>
                <w:szCs w:val="24"/>
                <w:rtl/>
              </w:rPr>
            </w:pPr>
          </w:p>
        </w:tc>
        <w:tc>
          <w:tcPr>
            <w:tcW w:w="2578" w:type="dxa"/>
            <w:tcBorders>
              <w:top w:val="single" w:sz="4" w:space="0" w:color="auto"/>
              <w:left w:val="single" w:sz="4" w:space="0" w:color="auto"/>
              <w:bottom w:val="single" w:sz="4" w:space="0" w:color="auto"/>
              <w:right w:val="single" w:sz="4" w:space="0" w:color="auto"/>
            </w:tcBorders>
          </w:tcPr>
          <w:p w14:paraId="06898A8B" w14:textId="77777777" w:rsidR="00D8589F" w:rsidRDefault="00D8589F" w:rsidP="00E67E2E">
            <w:pPr>
              <w:bidi/>
              <w:jc w:val="center"/>
              <w:rPr>
                <w:rFonts w:cs="B Nazanin"/>
                <w:sz w:val="24"/>
                <w:szCs w:val="24"/>
                <w:rtl/>
                <w:lang w:bidi="fa-IR"/>
              </w:rPr>
            </w:pPr>
            <w:r>
              <w:rPr>
                <w:rFonts w:cs="B Nazanin" w:hint="cs"/>
                <w:sz w:val="24"/>
                <w:szCs w:val="24"/>
                <w:rtl/>
                <w:lang w:bidi="fa-IR"/>
              </w:rPr>
              <w:t>شماره شناسنامه</w:t>
            </w:r>
          </w:p>
        </w:tc>
        <w:tc>
          <w:tcPr>
            <w:tcW w:w="1638" w:type="dxa"/>
            <w:tcBorders>
              <w:top w:val="single" w:sz="4" w:space="0" w:color="auto"/>
              <w:left w:val="single" w:sz="4" w:space="0" w:color="auto"/>
              <w:bottom w:val="single" w:sz="4" w:space="0" w:color="auto"/>
              <w:right w:val="single" w:sz="4" w:space="0" w:color="auto"/>
            </w:tcBorders>
            <w:vAlign w:val="center"/>
          </w:tcPr>
          <w:p w14:paraId="6594B822" w14:textId="77777777" w:rsidR="00D8589F" w:rsidRPr="00A60A3F" w:rsidRDefault="00D8589F" w:rsidP="00A60A3F">
            <w:pPr>
              <w:rPr>
                <w:rFonts w:asciiTheme="majorBidi" w:hAnsiTheme="majorBidi" w:cstheme="majorBidi"/>
                <w:sz w:val="24"/>
                <w:szCs w:val="24"/>
              </w:rPr>
            </w:pPr>
            <w:r w:rsidRPr="00A60A3F">
              <w:rPr>
                <w:rFonts w:asciiTheme="majorBidi" w:hAnsiTheme="majorBidi" w:cstheme="majorBidi"/>
                <w:sz w:val="24"/>
                <w:szCs w:val="24"/>
              </w:rPr>
              <w:t>NvarChar(20)</w:t>
            </w:r>
          </w:p>
        </w:tc>
        <w:tc>
          <w:tcPr>
            <w:tcW w:w="1880" w:type="dxa"/>
            <w:tcBorders>
              <w:top w:val="single" w:sz="4" w:space="0" w:color="auto"/>
              <w:left w:val="single" w:sz="4" w:space="0" w:color="auto"/>
              <w:bottom w:val="single" w:sz="4" w:space="0" w:color="auto"/>
              <w:right w:val="single" w:sz="4" w:space="0" w:color="auto"/>
            </w:tcBorders>
            <w:vAlign w:val="center"/>
          </w:tcPr>
          <w:p w14:paraId="1568CEB0" w14:textId="77777777" w:rsidR="00D8589F" w:rsidRPr="00A60A3F" w:rsidRDefault="00D8589F" w:rsidP="00A60A3F">
            <w:pPr>
              <w:rPr>
                <w:rFonts w:asciiTheme="majorBidi" w:hAnsiTheme="majorBidi" w:cstheme="majorBidi"/>
                <w:sz w:val="24"/>
                <w:szCs w:val="24"/>
              </w:rPr>
            </w:pPr>
            <w:r w:rsidRPr="00A60A3F">
              <w:rPr>
                <w:rFonts w:asciiTheme="majorBidi" w:hAnsiTheme="majorBidi" w:cstheme="majorBidi"/>
                <w:sz w:val="24"/>
                <w:szCs w:val="24"/>
              </w:rPr>
              <w:t>IDNO</w:t>
            </w:r>
          </w:p>
        </w:tc>
      </w:tr>
      <w:tr w:rsidR="00454130" w:rsidRPr="000E7955" w14:paraId="5AF4F080" w14:textId="77777777" w:rsidTr="00022F30">
        <w:tc>
          <w:tcPr>
            <w:tcW w:w="1842" w:type="dxa"/>
            <w:tcBorders>
              <w:top w:val="single" w:sz="4" w:space="0" w:color="auto"/>
              <w:left w:val="single" w:sz="4" w:space="0" w:color="auto"/>
              <w:bottom w:val="single" w:sz="4" w:space="0" w:color="auto"/>
              <w:right w:val="single" w:sz="4" w:space="0" w:color="auto"/>
            </w:tcBorders>
            <w:vAlign w:val="center"/>
          </w:tcPr>
          <w:p w14:paraId="2A714BCA" w14:textId="77777777" w:rsidR="00454130" w:rsidRDefault="00454130" w:rsidP="00E67E2E">
            <w:pPr>
              <w:bidi/>
              <w:jc w:val="center"/>
              <w:rPr>
                <w:rFonts w:cs="B Nazanin"/>
                <w:sz w:val="24"/>
                <w:szCs w:val="24"/>
                <w:rtl/>
              </w:rPr>
            </w:pPr>
            <w:r>
              <w:rPr>
                <w:rFonts w:cs="B Nazanin" w:hint="cs"/>
                <w:sz w:val="24"/>
                <w:szCs w:val="24"/>
                <w:rtl/>
              </w:rPr>
              <w:t>2101</w:t>
            </w:r>
          </w:p>
        </w:tc>
        <w:tc>
          <w:tcPr>
            <w:tcW w:w="2578" w:type="dxa"/>
            <w:tcBorders>
              <w:top w:val="single" w:sz="4" w:space="0" w:color="auto"/>
              <w:left w:val="single" w:sz="4" w:space="0" w:color="auto"/>
              <w:bottom w:val="single" w:sz="4" w:space="0" w:color="auto"/>
              <w:right w:val="single" w:sz="4" w:space="0" w:color="auto"/>
            </w:tcBorders>
          </w:tcPr>
          <w:p w14:paraId="577542CC" w14:textId="77777777" w:rsidR="00454130" w:rsidRDefault="00454130" w:rsidP="00454130">
            <w:pPr>
              <w:bidi/>
              <w:jc w:val="center"/>
              <w:rPr>
                <w:rFonts w:cs="B Nazanin"/>
                <w:sz w:val="24"/>
                <w:szCs w:val="24"/>
                <w:rtl/>
                <w:lang w:bidi="fa-IR"/>
              </w:rPr>
            </w:pPr>
            <w:r>
              <w:rPr>
                <w:rFonts w:cs="B Nazanin" w:hint="cs"/>
                <w:sz w:val="24"/>
                <w:szCs w:val="24"/>
                <w:rtl/>
                <w:lang w:bidi="fa-IR"/>
              </w:rPr>
              <w:t>کد شهر محل تولد-</w:t>
            </w:r>
            <w:hyperlink w:anchor="جدول_2_جدول_شهر" w:history="1">
              <w:r w:rsidRPr="00454130">
                <w:rPr>
                  <w:rStyle w:val="Hyperlink"/>
                  <w:rFonts w:cs="B Nazanin" w:hint="cs"/>
                  <w:sz w:val="24"/>
                  <w:szCs w:val="24"/>
                  <w:rtl/>
                  <w:lang w:bidi="fa-IR"/>
                </w:rPr>
                <w:t>جدول</w:t>
              </w:r>
              <w:r>
                <w:rPr>
                  <w:rStyle w:val="Hyperlink"/>
                  <w:rFonts w:cs="B Nazanin" w:hint="cs"/>
                  <w:sz w:val="24"/>
                  <w:szCs w:val="24"/>
                  <w:rtl/>
                  <w:lang w:bidi="fa-IR"/>
                </w:rPr>
                <w:t>2</w:t>
              </w:r>
            </w:hyperlink>
          </w:p>
        </w:tc>
        <w:tc>
          <w:tcPr>
            <w:tcW w:w="1638" w:type="dxa"/>
            <w:tcBorders>
              <w:top w:val="single" w:sz="4" w:space="0" w:color="auto"/>
              <w:left w:val="single" w:sz="4" w:space="0" w:color="auto"/>
              <w:bottom w:val="single" w:sz="4" w:space="0" w:color="auto"/>
              <w:right w:val="single" w:sz="4" w:space="0" w:color="auto"/>
            </w:tcBorders>
            <w:vAlign w:val="center"/>
          </w:tcPr>
          <w:p w14:paraId="489071B6" w14:textId="77777777" w:rsidR="00454130" w:rsidRPr="00A60A3F" w:rsidRDefault="00454130" w:rsidP="00A60A3F">
            <w:pPr>
              <w:rPr>
                <w:rFonts w:asciiTheme="majorBidi" w:hAnsiTheme="majorBidi" w:cstheme="majorBidi"/>
                <w:sz w:val="24"/>
                <w:szCs w:val="24"/>
              </w:rPr>
            </w:pPr>
            <w:r>
              <w:rPr>
                <w:rFonts w:asciiTheme="majorBidi" w:hAnsiTheme="majorBidi" w:cstheme="majorBidi"/>
                <w:sz w:val="24"/>
                <w:szCs w:val="24"/>
              </w:rPr>
              <w:t>Char(4)</w:t>
            </w:r>
          </w:p>
        </w:tc>
        <w:tc>
          <w:tcPr>
            <w:tcW w:w="1880" w:type="dxa"/>
            <w:tcBorders>
              <w:top w:val="single" w:sz="4" w:space="0" w:color="auto"/>
              <w:left w:val="single" w:sz="4" w:space="0" w:color="auto"/>
              <w:bottom w:val="single" w:sz="4" w:space="0" w:color="auto"/>
              <w:right w:val="single" w:sz="4" w:space="0" w:color="auto"/>
            </w:tcBorders>
            <w:vAlign w:val="center"/>
          </w:tcPr>
          <w:p w14:paraId="686738A5" w14:textId="77777777" w:rsidR="00454130" w:rsidRPr="00A60A3F" w:rsidRDefault="00454130" w:rsidP="00A60A3F">
            <w:pPr>
              <w:rPr>
                <w:rFonts w:asciiTheme="majorBidi" w:hAnsiTheme="majorBidi" w:cstheme="majorBidi"/>
                <w:sz w:val="24"/>
                <w:szCs w:val="24"/>
              </w:rPr>
            </w:pPr>
            <w:r>
              <w:rPr>
                <w:rFonts w:asciiTheme="majorBidi" w:hAnsiTheme="majorBidi" w:cstheme="majorBidi"/>
                <w:sz w:val="24"/>
                <w:szCs w:val="24"/>
              </w:rPr>
              <w:t>BirthPlace</w:t>
            </w:r>
          </w:p>
        </w:tc>
      </w:tr>
      <w:tr w:rsidR="007B296F" w:rsidRPr="000E7955" w14:paraId="4DCDB0A0" w14:textId="77777777" w:rsidTr="00022F30">
        <w:tc>
          <w:tcPr>
            <w:tcW w:w="1842" w:type="dxa"/>
            <w:tcBorders>
              <w:top w:val="single" w:sz="4" w:space="0" w:color="auto"/>
              <w:left w:val="single" w:sz="4" w:space="0" w:color="auto"/>
              <w:bottom w:val="single" w:sz="4" w:space="0" w:color="auto"/>
              <w:right w:val="single" w:sz="4" w:space="0" w:color="auto"/>
            </w:tcBorders>
            <w:vAlign w:val="center"/>
          </w:tcPr>
          <w:p w14:paraId="01BB412F" w14:textId="77777777" w:rsidR="007B296F" w:rsidRDefault="001F4DCC" w:rsidP="00E67E2E">
            <w:pPr>
              <w:bidi/>
              <w:jc w:val="center"/>
              <w:rPr>
                <w:rFonts w:cs="B Nazanin"/>
                <w:sz w:val="24"/>
                <w:szCs w:val="24"/>
                <w:rtl/>
                <w:lang w:bidi="fa-IR"/>
              </w:rPr>
            </w:pPr>
            <w:r>
              <w:rPr>
                <w:rFonts w:cs="B Nazanin" w:hint="cs"/>
                <w:sz w:val="24"/>
                <w:szCs w:val="24"/>
                <w:rtl/>
              </w:rPr>
              <w:t>98</w:t>
            </w:r>
            <w:r w:rsidR="007B296F">
              <w:rPr>
                <w:rFonts w:cs="B Nazanin" w:hint="cs"/>
                <w:sz w:val="24"/>
                <w:szCs w:val="24"/>
                <w:rtl/>
              </w:rPr>
              <w:t>3870000000</w:t>
            </w:r>
          </w:p>
        </w:tc>
        <w:tc>
          <w:tcPr>
            <w:tcW w:w="2578" w:type="dxa"/>
            <w:tcBorders>
              <w:top w:val="single" w:sz="4" w:space="0" w:color="auto"/>
              <w:left w:val="single" w:sz="4" w:space="0" w:color="auto"/>
              <w:bottom w:val="single" w:sz="4" w:space="0" w:color="auto"/>
              <w:right w:val="single" w:sz="4" w:space="0" w:color="auto"/>
            </w:tcBorders>
          </w:tcPr>
          <w:p w14:paraId="07C06405" w14:textId="77777777" w:rsidR="007B296F" w:rsidRDefault="007B296F" w:rsidP="00E67E2E">
            <w:pPr>
              <w:bidi/>
              <w:jc w:val="center"/>
              <w:rPr>
                <w:rFonts w:cs="B Nazanin"/>
                <w:sz w:val="24"/>
                <w:szCs w:val="24"/>
                <w:rtl/>
                <w:lang w:bidi="fa-IR"/>
              </w:rPr>
            </w:pPr>
            <w:r>
              <w:rPr>
                <w:rFonts w:cs="B Nazanin" w:hint="cs"/>
                <w:sz w:val="24"/>
                <w:szCs w:val="24"/>
                <w:rtl/>
                <w:lang w:bidi="fa-IR"/>
              </w:rPr>
              <w:t>کد ملی</w:t>
            </w:r>
          </w:p>
        </w:tc>
        <w:tc>
          <w:tcPr>
            <w:tcW w:w="1638" w:type="dxa"/>
            <w:tcBorders>
              <w:top w:val="single" w:sz="4" w:space="0" w:color="auto"/>
              <w:left w:val="single" w:sz="4" w:space="0" w:color="auto"/>
              <w:bottom w:val="single" w:sz="4" w:space="0" w:color="auto"/>
              <w:right w:val="single" w:sz="4" w:space="0" w:color="auto"/>
            </w:tcBorders>
            <w:vAlign w:val="center"/>
          </w:tcPr>
          <w:p w14:paraId="7AC9D348" w14:textId="77777777" w:rsidR="007B296F" w:rsidRPr="00A60A3F" w:rsidRDefault="007B296F" w:rsidP="00A60A3F">
            <w:pPr>
              <w:rPr>
                <w:rFonts w:asciiTheme="majorBidi" w:hAnsiTheme="majorBidi" w:cstheme="majorBidi"/>
                <w:sz w:val="24"/>
                <w:szCs w:val="24"/>
              </w:rPr>
            </w:pPr>
            <w:r w:rsidRPr="00A60A3F">
              <w:rPr>
                <w:rFonts w:asciiTheme="majorBidi" w:hAnsiTheme="majorBidi" w:cstheme="majorBidi"/>
                <w:sz w:val="24"/>
                <w:szCs w:val="24"/>
              </w:rPr>
              <w:t>NvarChar(</w:t>
            </w:r>
            <w:r w:rsidR="001F4DCC" w:rsidRPr="00A60A3F">
              <w:rPr>
                <w:rFonts w:asciiTheme="majorBidi" w:hAnsiTheme="majorBidi" w:cstheme="majorBidi"/>
                <w:sz w:val="24"/>
                <w:szCs w:val="24"/>
              </w:rPr>
              <w:t>20</w:t>
            </w:r>
            <w:r w:rsidRPr="00A60A3F">
              <w:rPr>
                <w:rFonts w:asciiTheme="majorBidi" w:hAnsiTheme="majorBidi" w:cstheme="majorBidi"/>
                <w:sz w:val="24"/>
                <w:szCs w:val="24"/>
              </w:rPr>
              <w:t>)</w:t>
            </w:r>
          </w:p>
        </w:tc>
        <w:tc>
          <w:tcPr>
            <w:tcW w:w="1880" w:type="dxa"/>
            <w:tcBorders>
              <w:top w:val="single" w:sz="4" w:space="0" w:color="auto"/>
              <w:left w:val="single" w:sz="4" w:space="0" w:color="auto"/>
              <w:bottom w:val="single" w:sz="4" w:space="0" w:color="auto"/>
              <w:right w:val="single" w:sz="4" w:space="0" w:color="auto"/>
            </w:tcBorders>
            <w:vAlign w:val="center"/>
          </w:tcPr>
          <w:p w14:paraId="2BBB5C39" w14:textId="77777777" w:rsidR="007B296F" w:rsidRPr="00A60A3F" w:rsidRDefault="001F4DCC" w:rsidP="00A60A3F">
            <w:pPr>
              <w:rPr>
                <w:rFonts w:asciiTheme="majorBidi" w:hAnsiTheme="majorBidi" w:cstheme="majorBidi"/>
                <w:sz w:val="24"/>
                <w:szCs w:val="24"/>
              </w:rPr>
            </w:pPr>
            <w:r w:rsidRPr="00A60A3F">
              <w:rPr>
                <w:rFonts w:asciiTheme="majorBidi" w:hAnsiTheme="majorBidi" w:cstheme="majorBidi"/>
                <w:sz w:val="24"/>
                <w:szCs w:val="24"/>
              </w:rPr>
              <w:t>CCNID</w:t>
            </w:r>
          </w:p>
        </w:tc>
      </w:tr>
      <w:tr w:rsidR="007B296F" w:rsidRPr="000E7955" w14:paraId="5B098078" w14:textId="77777777" w:rsidTr="00022F30">
        <w:tc>
          <w:tcPr>
            <w:tcW w:w="1842" w:type="dxa"/>
            <w:tcBorders>
              <w:top w:val="single" w:sz="4" w:space="0" w:color="auto"/>
              <w:left w:val="single" w:sz="4" w:space="0" w:color="auto"/>
              <w:bottom w:val="single" w:sz="4" w:space="0" w:color="auto"/>
              <w:right w:val="single" w:sz="4" w:space="0" w:color="auto"/>
            </w:tcBorders>
            <w:vAlign w:val="center"/>
          </w:tcPr>
          <w:p w14:paraId="66FDD39F" w14:textId="77777777" w:rsidR="007B296F" w:rsidRDefault="007B296F" w:rsidP="00E67E2E">
            <w:pPr>
              <w:bidi/>
              <w:jc w:val="center"/>
              <w:rPr>
                <w:rFonts w:cs="B Nazanin"/>
                <w:sz w:val="24"/>
                <w:szCs w:val="24"/>
                <w:rtl/>
              </w:rPr>
            </w:pPr>
          </w:p>
        </w:tc>
        <w:tc>
          <w:tcPr>
            <w:tcW w:w="2578" w:type="dxa"/>
            <w:tcBorders>
              <w:top w:val="single" w:sz="4" w:space="0" w:color="auto"/>
              <w:left w:val="single" w:sz="4" w:space="0" w:color="auto"/>
              <w:bottom w:val="single" w:sz="4" w:space="0" w:color="auto"/>
              <w:right w:val="single" w:sz="4" w:space="0" w:color="auto"/>
            </w:tcBorders>
          </w:tcPr>
          <w:p w14:paraId="32AC7160" w14:textId="77777777" w:rsidR="007B296F" w:rsidRDefault="001F4DCC" w:rsidP="00E67E2E">
            <w:pPr>
              <w:bidi/>
              <w:jc w:val="center"/>
              <w:rPr>
                <w:rFonts w:cs="B Nazanin"/>
                <w:sz w:val="24"/>
                <w:szCs w:val="24"/>
                <w:rtl/>
                <w:lang w:bidi="fa-IR"/>
              </w:rPr>
            </w:pPr>
            <w:r>
              <w:rPr>
                <w:rFonts w:cs="B Nazanin" w:hint="cs"/>
                <w:sz w:val="24"/>
                <w:szCs w:val="24"/>
                <w:rtl/>
                <w:lang w:bidi="fa-IR"/>
              </w:rPr>
              <w:t>عکس</w:t>
            </w:r>
          </w:p>
        </w:tc>
        <w:tc>
          <w:tcPr>
            <w:tcW w:w="1638" w:type="dxa"/>
            <w:tcBorders>
              <w:top w:val="single" w:sz="4" w:space="0" w:color="auto"/>
              <w:left w:val="single" w:sz="4" w:space="0" w:color="auto"/>
              <w:bottom w:val="single" w:sz="4" w:space="0" w:color="auto"/>
              <w:right w:val="single" w:sz="4" w:space="0" w:color="auto"/>
            </w:tcBorders>
            <w:vAlign w:val="center"/>
          </w:tcPr>
          <w:p w14:paraId="1C8637F5" w14:textId="77777777" w:rsidR="007B296F" w:rsidRPr="00A60A3F" w:rsidRDefault="001F4DCC" w:rsidP="00A60A3F">
            <w:pPr>
              <w:rPr>
                <w:rFonts w:asciiTheme="majorBidi" w:hAnsiTheme="majorBidi" w:cstheme="majorBidi"/>
                <w:sz w:val="24"/>
                <w:szCs w:val="24"/>
              </w:rPr>
            </w:pPr>
            <w:r w:rsidRPr="00A60A3F">
              <w:rPr>
                <w:rFonts w:asciiTheme="majorBidi" w:hAnsiTheme="majorBidi" w:cstheme="majorBidi"/>
                <w:sz w:val="24"/>
                <w:szCs w:val="24"/>
              </w:rPr>
              <w:t>image</w:t>
            </w:r>
          </w:p>
        </w:tc>
        <w:tc>
          <w:tcPr>
            <w:tcW w:w="1880" w:type="dxa"/>
            <w:tcBorders>
              <w:top w:val="single" w:sz="4" w:space="0" w:color="auto"/>
              <w:left w:val="single" w:sz="4" w:space="0" w:color="auto"/>
              <w:bottom w:val="single" w:sz="4" w:space="0" w:color="auto"/>
              <w:right w:val="single" w:sz="4" w:space="0" w:color="auto"/>
            </w:tcBorders>
            <w:vAlign w:val="center"/>
          </w:tcPr>
          <w:p w14:paraId="641D81CD" w14:textId="77777777" w:rsidR="007B296F" w:rsidRPr="00A60A3F" w:rsidRDefault="001F4DCC" w:rsidP="00A60A3F">
            <w:pPr>
              <w:rPr>
                <w:rFonts w:asciiTheme="majorBidi" w:hAnsiTheme="majorBidi" w:cstheme="majorBidi"/>
                <w:sz w:val="24"/>
                <w:szCs w:val="24"/>
                <w:lang w:bidi="fa-IR"/>
              </w:rPr>
            </w:pPr>
            <w:r w:rsidRPr="00A60A3F">
              <w:rPr>
                <w:rFonts w:asciiTheme="majorBidi" w:hAnsiTheme="majorBidi" w:cstheme="majorBidi"/>
                <w:sz w:val="24"/>
                <w:szCs w:val="24"/>
                <w:lang w:bidi="fa-IR"/>
              </w:rPr>
              <w:t>PImage</w:t>
            </w:r>
          </w:p>
        </w:tc>
      </w:tr>
      <w:tr w:rsidR="00FC6834" w:rsidRPr="000E7955" w14:paraId="4EB09BA4" w14:textId="77777777" w:rsidTr="00022F30">
        <w:tc>
          <w:tcPr>
            <w:tcW w:w="1842" w:type="dxa"/>
            <w:tcBorders>
              <w:top w:val="single" w:sz="4" w:space="0" w:color="auto"/>
              <w:left w:val="single" w:sz="4" w:space="0" w:color="auto"/>
              <w:bottom w:val="single" w:sz="4" w:space="0" w:color="auto"/>
              <w:right w:val="single" w:sz="4" w:space="0" w:color="auto"/>
            </w:tcBorders>
            <w:vAlign w:val="center"/>
          </w:tcPr>
          <w:p w14:paraId="1692641F" w14:textId="77777777" w:rsidR="00FC6834" w:rsidRDefault="00FC6834" w:rsidP="00E67E2E">
            <w:pPr>
              <w:bidi/>
              <w:jc w:val="center"/>
              <w:rPr>
                <w:rFonts w:cs="B Nazanin"/>
                <w:sz w:val="24"/>
                <w:szCs w:val="24"/>
                <w:rtl/>
              </w:rPr>
            </w:pPr>
            <w:r>
              <w:rPr>
                <w:rFonts w:cs="B Nazanin" w:hint="cs"/>
                <w:sz w:val="24"/>
                <w:szCs w:val="24"/>
                <w:rtl/>
              </w:rPr>
              <w:t>1:آمریکا</w:t>
            </w:r>
          </w:p>
        </w:tc>
        <w:tc>
          <w:tcPr>
            <w:tcW w:w="2578" w:type="dxa"/>
            <w:tcBorders>
              <w:top w:val="single" w:sz="4" w:space="0" w:color="auto"/>
              <w:left w:val="single" w:sz="4" w:space="0" w:color="auto"/>
              <w:bottom w:val="single" w:sz="4" w:space="0" w:color="auto"/>
              <w:right w:val="single" w:sz="4" w:space="0" w:color="auto"/>
            </w:tcBorders>
          </w:tcPr>
          <w:p w14:paraId="0917BBA7" w14:textId="77777777" w:rsidR="00FC6834" w:rsidRDefault="00FC6834" w:rsidP="00E67E2E">
            <w:pPr>
              <w:bidi/>
              <w:jc w:val="center"/>
              <w:rPr>
                <w:rFonts w:cs="B Nazanin"/>
                <w:sz w:val="24"/>
                <w:szCs w:val="24"/>
                <w:rtl/>
                <w:lang w:bidi="fa-IR"/>
              </w:rPr>
            </w:pPr>
            <w:r>
              <w:rPr>
                <w:rFonts w:cs="B Nazanin" w:hint="cs"/>
                <w:sz w:val="24"/>
                <w:szCs w:val="24"/>
                <w:rtl/>
                <w:lang w:bidi="fa-IR"/>
              </w:rPr>
              <w:t>تابعیت</w:t>
            </w:r>
          </w:p>
        </w:tc>
        <w:tc>
          <w:tcPr>
            <w:tcW w:w="1638" w:type="dxa"/>
            <w:tcBorders>
              <w:top w:val="single" w:sz="4" w:space="0" w:color="auto"/>
              <w:left w:val="single" w:sz="4" w:space="0" w:color="auto"/>
              <w:bottom w:val="single" w:sz="4" w:space="0" w:color="auto"/>
              <w:right w:val="single" w:sz="4" w:space="0" w:color="auto"/>
            </w:tcBorders>
            <w:vAlign w:val="center"/>
          </w:tcPr>
          <w:p w14:paraId="6E86A698" w14:textId="77777777" w:rsidR="00FC6834" w:rsidRPr="00A60A3F" w:rsidRDefault="00FC6834" w:rsidP="00A60A3F">
            <w:pPr>
              <w:rPr>
                <w:rFonts w:asciiTheme="majorBidi" w:hAnsiTheme="majorBidi" w:cstheme="majorBidi"/>
                <w:sz w:val="24"/>
                <w:szCs w:val="24"/>
              </w:rPr>
            </w:pPr>
            <w:r w:rsidRPr="00A60A3F">
              <w:rPr>
                <w:rFonts w:asciiTheme="majorBidi" w:hAnsiTheme="majorBidi" w:cstheme="majorBidi"/>
                <w:sz w:val="24"/>
                <w:szCs w:val="24"/>
              </w:rPr>
              <w:t>int</w:t>
            </w:r>
          </w:p>
        </w:tc>
        <w:tc>
          <w:tcPr>
            <w:tcW w:w="1880" w:type="dxa"/>
            <w:tcBorders>
              <w:top w:val="single" w:sz="4" w:space="0" w:color="auto"/>
              <w:left w:val="single" w:sz="4" w:space="0" w:color="auto"/>
              <w:bottom w:val="single" w:sz="4" w:space="0" w:color="auto"/>
              <w:right w:val="single" w:sz="4" w:space="0" w:color="auto"/>
            </w:tcBorders>
            <w:vAlign w:val="center"/>
          </w:tcPr>
          <w:p w14:paraId="3EB20683" w14:textId="77777777" w:rsidR="00FC6834" w:rsidRPr="00A60A3F" w:rsidRDefault="00FC6834" w:rsidP="00A60A3F">
            <w:pPr>
              <w:rPr>
                <w:rFonts w:asciiTheme="majorBidi" w:hAnsiTheme="majorBidi" w:cstheme="majorBidi"/>
                <w:sz w:val="24"/>
                <w:szCs w:val="24"/>
                <w:lang w:bidi="fa-IR"/>
              </w:rPr>
            </w:pPr>
            <w:r w:rsidRPr="00A60A3F">
              <w:rPr>
                <w:rFonts w:asciiTheme="majorBidi" w:hAnsiTheme="majorBidi" w:cstheme="majorBidi"/>
                <w:sz w:val="24"/>
                <w:szCs w:val="24"/>
                <w:lang w:bidi="fa-IR"/>
              </w:rPr>
              <w:t>Nationality</w:t>
            </w:r>
          </w:p>
        </w:tc>
      </w:tr>
      <w:tr w:rsidR="00053971" w:rsidRPr="000E7955" w14:paraId="0099810F" w14:textId="77777777" w:rsidTr="00022F30">
        <w:tc>
          <w:tcPr>
            <w:tcW w:w="1842" w:type="dxa"/>
            <w:tcBorders>
              <w:top w:val="single" w:sz="4" w:space="0" w:color="auto"/>
              <w:left w:val="single" w:sz="4" w:space="0" w:color="auto"/>
              <w:bottom w:val="single" w:sz="4" w:space="0" w:color="auto"/>
              <w:right w:val="single" w:sz="4" w:space="0" w:color="auto"/>
            </w:tcBorders>
            <w:vAlign w:val="center"/>
          </w:tcPr>
          <w:p w14:paraId="684FCA6D" w14:textId="77777777" w:rsidR="00053971" w:rsidRDefault="00053971" w:rsidP="00E67E2E">
            <w:pPr>
              <w:bidi/>
              <w:jc w:val="center"/>
              <w:rPr>
                <w:rFonts w:cs="B Nazanin"/>
                <w:sz w:val="24"/>
                <w:szCs w:val="24"/>
                <w:rtl/>
              </w:rPr>
            </w:pPr>
            <w:r>
              <w:rPr>
                <w:rFonts w:cs="B Nazanin" w:hint="cs"/>
                <w:sz w:val="24"/>
                <w:szCs w:val="24"/>
                <w:rtl/>
              </w:rPr>
              <w:t>1:مجرد 2:متاهل</w:t>
            </w:r>
          </w:p>
        </w:tc>
        <w:tc>
          <w:tcPr>
            <w:tcW w:w="2578" w:type="dxa"/>
            <w:tcBorders>
              <w:top w:val="single" w:sz="4" w:space="0" w:color="auto"/>
              <w:left w:val="single" w:sz="4" w:space="0" w:color="auto"/>
              <w:bottom w:val="single" w:sz="4" w:space="0" w:color="auto"/>
              <w:right w:val="single" w:sz="4" w:space="0" w:color="auto"/>
            </w:tcBorders>
          </w:tcPr>
          <w:p w14:paraId="5815AE5C" w14:textId="77777777" w:rsidR="00053971" w:rsidRDefault="00053971" w:rsidP="00E67E2E">
            <w:pPr>
              <w:bidi/>
              <w:jc w:val="center"/>
              <w:rPr>
                <w:rFonts w:cs="B Nazanin"/>
                <w:sz w:val="24"/>
                <w:szCs w:val="24"/>
                <w:rtl/>
                <w:lang w:bidi="fa-IR"/>
              </w:rPr>
            </w:pPr>
            <w:r>
              <w:rPr>
                <w:rFonts w:cs="B Nazanin" w:hint="cs"/>
                <w:sz w:val="24"/>
                <w:szCs w:val="24"/>
                <w:rtl/>
                <w:lang w:bidi="fa-IR"/>
              </w:rPr>
              <w:t>وضعیت تاهل</w:t>
            </w:r>
          </w:p>
        </w:tc>
        <w:tc>
          <w:tcPr>
            <w:tcW w:w="1638" w:type="dxa"/>
            <w:tcBorders>
              <w:top w:val="single" w:sz="4" w:space="0" w:color="auto"/>
              <w:left w:val="single" w:sz="4" w:space="0" w:color="auto"/>
              <w:bottom w:val="single" w:sz="4" w:space="0" w:color="auto"/>
              <w:right w:val="single" w:sz="4" w:space="0" w:color="auto"/>
            </w:tcBorders>
            <w:vAlign w:val="center"/>
          </w:tcPr>
          <w:p w14:paraId="52CED570" w14:textId="77777777" w:rsidR="00053971" w:rsidRPr="00A60A3F" w:rsidRDefault="00053971" w:rsidP="00A60A3F">
            <w:pPr>
              <w:rPr>
                <w:rFonts w:asciiTheme="majorBidi" w:hAnsiTheme="majorBidi" w:cstheme="majorBidi"/>
                <w:sz w:val="24"/>
                <w:szCs w:val="24"/>
              </w:rPr>
            </w:pPr>
            <w:r w:rsidRPr="00A60A3F">
              <w:rPr>
                <w:rFonts w:asciiTheme="majorBidi" w:hAnsiTheme="majorBidi" w:cstheme="majorBidi"/>
                <w:sz w:val="24"/>
                <w:szCs w:val="24"/>
              </w:rPr>
              <w:t>int</w:t>
            </w:r>
          </w:p>
        </w:tc>
        <w:tc>
          <w:tcPr>
            <w:tcW w:w="1880" w:type="dxa"/>
            <w:tcBorders>
              <w:top w:val="single" w:sz="4" w:space="0" w:color="auto"/>
              <w:left w:val="single" w:sz="4" w:space="0" w:color="auto"/>
              <w:bottom w:val="single" w:sz="4" w:space="0" w:color="auto"/>
              <w:right w:val="single" w:sz="4" w:space="0" w:color="auto"/>
            </w:tcBorders>
            <w:vAlign w:val="center"/>
          </w:tcPr>
          <w:p w14:paraId="63DF179B" w14:textId="77777777" w:rsidR="00053971" w:rsidRPr="00A60A3F" w:rsidRDefault="00053971" w:rsidP="00A60A3F">
            <w:pPr>
              <w:rPr>
                <w:rFonts w:asciiTheme="majorBidi" w:hAnsiTheme="majorBidi" w:cstheme="majorBidi"/>
                <w:sz w:val="24"/>
                <w:szCs w:val="24"/>
                <w:lang w:bidi="fa-IR"/>
              </w:rPr>
            </w:pPr>
            <w:r w:rsidRPr="00A60A3F">
              <w:rPr>
                <w:rFonts w:asciiTheme="majorBidi" w:hAnsiTheme="majorBidi" w:cstheme="majorBidi"/>
                <w:sz w:val="24"/>
                <w:szCs w:val="24"/>
                <w:lang w:bidi="fa-IR"/>
              </w:rPr>
              <w:t>MaritalStatusID</w:t>
            </w:r>
          </w:p>
        </w:tc>
      </w:tr>
      <w:tr w:rsidR="00EC584C" w:rsidRPr="000E7955" w14:paraId="018CB80B" w14:textId="77777777" w:rsidTr="00022F30">
        <w:tc>
          <w:tcPr>
            <w:tcW w:w="1842" w:type="dxa"/>
            <w:tcBorders>
              <w:top w:val="single" w:sz="4" w:space="0" w:color="auto"/>
              <w:left w:val="single" w:sz="4" w:space="0" w:color="auto"/>
              <w:bottom w:val="single" w:sz="4" w:space="0" w:color="auto"/>
              <w:right w:val="single" w:sz="4" w:space="0" w:color="auto"/>
            </w:tcBorders>
            <w:vAlign w:val="center"/>
          </w:tcPr>
          <w:p w14:paraId="1BF8D792" w14:textId="77777777" w:rsidR="00EC584C" w:rsidRDefault="00EC584C" w:rsidP="00E67E2E">
            <w:pPr>
              <w:bidi/>
              <w:jc w:val="center"/>
              <w:rPr>
                <w:rFonts w:cs="B Nazanin"/>
                <w:sz w:val="24"/>
                <w:szCs w:val="24"/>
                <w:rtl/>
              </w:rPr>
            </w:pPr>
            <w:r>
              <w:rPr>
                <w:rFonts w:cs="B Nazanin"/>
                <w:sz w:val="24"/>
                <w:szCs w:val="24"/>
              </w:rPr>
              <w:t>null</w:t>
            </w:r>
          </w:p>
        </w:tc>
        <w:tc>
          <w:tcPr>
            <w:tcW w:w="2578" w:type="dxa"/>
            <w:tcBorders>
              <w:top w:val="single" w:sz="4" w:space="0" w:color="auto"/>
              <w:left w:val="single" w:sz="4" w:space="0" w:color="auto"/>
              <w:bottom w:val="single" w:sz="4" w:space="0" w:color="auto"/>
              <w:right w:val="single" w:sz="4" w:space="0" w:color="auto"/>
            </w:tcBorders>
          </w:tcPr>
          <w:p w14:paraId="3472BB95" w14:textId="77777777" w:rsidR="00EC584C" w:rsidRDefault="00EC584C" w:rsidP="00E67E2E">
            <w:pPr>
              <w:bidi/>
              <w:jc w:val="center"/>
              <w:rPr>
                <w:rFonts w:cs="B Nazanin"/>
                <w:sz w:val="24"/>
                <w:szCs w:val="24"/>
                <w:rtl/>
                <w:lang w:bidi="fa-IR"/>
              </w:rPr>
            </w:pPr>
            <w:r>
              <w:rPr>
                <w:rFonts w:cs="B Nazanin" w:hint="cs"/>
                <w:sz w:val="24"/>
                <w:szCs w:val="24"/>
                <w:rtl/>
                <w:lang w:bidi="fa-IR"/>
              </w:rPr>
              <w:t>تاریخ ازدواج</w:t>
            </w:r>
          </w:p>
        </w:tc>
        <w:tc>
          <w:tcPr>
            <w:tcW w:w="1638" w:type="dxa"/>
            <w:tcBorders>
              <w:top w:val="single" w:sz="4" w:space="0" w:color="auto"/>
              <w:left w:val="single" w:sz="4" w:space="0" w:color="auto"/>
              <w:bottom w:val="single" w:sz="4" w:space="0" w:color="auto"/>
              <w:right w:val="single" w:sz="4" w:space="0" w:color="auto"/>
            </w:tcBorders>
            <w:vAlign w:val="center"/>
          </w:tcPr>
          <w:p w14:paraId="3093034E" w14:textId="77777777" w:rsidR="00EC584C" w:rsidRPr="00A60A3F" w:rsidRDefault="00EC584C" w:rsidP="00A60A3F">
            <w:pPr>
              <w:rPr>
                <w:rFonts w:asciiTheme="majorBidi" w:hAnsiTheme="majorBidi" w:cstheme="majorBidi"/>
                <w:sz w:val="24"/>
                <w:szCs w:val="24"/>
              </w:rPr>
            </w:pPr>
            <w:r w:rsidRPr="00A60A3F">
              <w:rPr>
                <w:rFonts w:asciiTheme="majorBidi" w:hAnsiTheme="majorBidi" w:cstheme="majorBidi"/>
                <w:sz w:val="24"/>
                <w:szCs w:val="24"/>
              </w:rPr>
              <w:t>Date, Null</w:t>
            </w:r>
          </w:p>
        </w:tc>
        <w:tc>
          <w:tcPr>
            <w:tcW w:w="1880" w:type="dxa"/>
            <w:tcBorders>
              <w:top w:val="single" w:sz="4" w:space="0" w:color="auto"/>
              <w:left w:val="single" w:sz="4" w:space="0" w:color="auto"/>
              <w:bottom w:val="single" w:sz="4" w:space="0" w:color="auto"/>
              <w:right w:val="single" w:sz="4" w:space="0" w:color="auto"/>
            </w:tcBorders>
            <w:vAlign w:val="center"/>
          </w:tcPr>
          <w:p w14:paraId="12F2A410" w14:textId="77777777" w:rsidR="00EC584C" w:rsidRPr="00A60A3F" w:rsidRDefault="00EC584C" w:rsidP="00A60A3F">
            <w:pPr>
              <w:rPr>
                <w:rFonts w:asciiTheme="majorBidi" w:hAnsiTheme="majorBidi" w:cstheme="majorBidi"/>
                <w:sz w:val="24"/>
                <w:szCs w:val="24"/>
                <w:lang w:bidi="fa-IR"/>
              </w:rPr>
            </w:pPr>
            <w:r w:rsidRPr="00A60A3F">
              <w:rPr>
                <w:rFonts w:asciiTheme="majorBidi" w:hAnsiTheme="majorBidi" w:cstheme="majorBidi"/>
                <w:sz w:val="24"/>
                <w:szCs w:val="24"/>
                <w:lang w:bidi="fa-IR"/>
              </w:rPr>
              <w:t>MarryDate</w:t>
            </w:r>
          </w:p>
        </w:tc>
      </w:tr>
      <w:tr w:rsidR="00A60A3F" w:rsidRPr="000E7955" w14:paraId="62B499AC" w14:textId="77777777" w:rsidTr="00022F30">
        <w:tc>
          <w:tcPr>
            <w:tcW w:w="1842" w:type="dxa"/>
            <w:tcBorders>
              <w:top w:val="single" w:sz="4" w:space="0" w:color="auto"/>
              <w:left w:val="single" w:sz="4" w:space="0" w:color="auto"/>
              <w:bottom w:val="single" w:sz="4" w:space="0" w:color="auto"/>
              <w:right w:val="single" w:sz="4" w:space="0" w:color="auto"/>
            </w:tcBorders>
            <w:vAlign w:val="center"/>
          </w:tcPr>
          <w:p w14:paraId="0E7D3F00" w14:textId="77777777" w:rsidR="00A60A3F" w:rsidRDefault="00A60A3F" w:rsidP="00E67E2E">
            <w:pPr>
              <w:bidi/>
              <w:jc w:val="center"/>
              <w:rPr>
                <w:rFonts w:cs="B Nazanin"/>
                <w:sz w:val="24"/>
                <w:szCs w:val="24"/>
                <w:rtl/>
                <w:lang w:bidi="fa-IR"/>
              </w:rPr>
            </w:pPr>
            <w:r>
              <w:rPr>
                <w:rFonts w:cs="B Nazanin" w:hint="cs"/>
                <w:sz w:val="24"/>
                <w:szCs w:val="24"/>
                <w:rtl/>
                <w:lang w:bidi="fa-IR"/>
              </w:rPr>
              <w:t xml:space="preserve">1:اسلام 2:مسیحی </w:t>
            </w:r>
          </w:p>
        </w:tc>
        <w:tc>
          <w:tcPr>
            <w:tcW w:w="2578" w:type="dxa"/>
            <w:tcBorders>
              <w:top w:val="single" w:sz="4" w:space="0" w:color="auto"/>
              <w:left w:val="single" w:sz="4" w:space="0" w:color="auto"/>
              <w:bottom w:val="single" w:sz="4" w:space="0" w:color="auto"/>
              <w:right w:val="single" w:sz="4" w:space="0" w:color="auto"/>
            </w:tcBorders>
          </w:tcPr>
          <w:p w14:paraId="75E69949" w14:textId="77777777" w:rsidR="00A60A3F" w:rsidRDefault="00A60A3F" w:rsidP="00E67E2E">
            <w:pPr>
              <w:bidi/>
              <w:jc w:val="center"/>
              <w:rPr>
                <w:rFonts w:cs="B Nazanin"/>
                <w:sz w:val="24"/>
                <w:szCs w:val="24"/>
                <w:rtl/>
                <w:lang w:bidi="fa-IR"/>
              </w:rPr>
            </w:pPr>
            <w:r>
              <w:rPr>
                <w:rFonts w:cs="B Nazanin" w:hint="cs"/>
                <w:sz w:val="24"/>
                <w:szCs w:val="24"/>
                <w:rtl/>
                <w:lang w:bidi="fa-IR"/>
              </w:rPr>
              <w:t>دین</w:t>
            </w:r>
          </w:p>
        </w:tc>
        <w:tc>
          <w:tcPr>
            <w:tcW w:w="1638" w:type="dxa"/>
            <w:tcBorders>
              <w:top w:val="single" w:sz="4" w:space="0" w:color="auto"/>
              <w:left w:val="single" w:sz="4" w:space="0" w:color="auto"/>
              <w:bottom w:val="single" w:sz="4" w:space="0" w:color="auto"/>
              <w:right w:val="single" w:sz="4" w:space="0" w:color="auto"/>
            </w:tcBorders>
            <w:vAlign w:val="center"/>
          </w:tcPr>
          <w:p w14:paraId="2A936EA5" w14:textId="77777777" w:rsidR="00A60A3F" w:rsidRPr="00A60A3F" w:rsidRDefault="00A60A3F" w:rsidP="00A60A3F">
            <w:pPr>
              <w:rPr>
                <w:rFonts w:asciiTheme="majorBidi" w:hAnsiTheme="majorBidi" w:cstheme="majorBidi"/>
                <w:sz w:val="24"/>
                <w:szCs w:val="24"/>
              </w:rPr>
            </w:pPr>
            <w:r>
              <w:rPr>
                <w:rFonts w:asciiTheme="majorBidi" w:hAnsiTheme="majorBidi" w:cstheme="majorBidi"/>
                <w:sz w:val="24"/>
                <w:szCs w:val="24"/>
              </w:rPr>
              <w:t>int</w:t>
            </w:r>
          </w:p>
        </w:tc>
        <w:tc>
          <w:tcPr>
            <w:tcW w:w="1880" w:type="dxa"/>
            <w:tcBorders>
              <w:top w:val="single" w:sz="4" w:space="0" w:color="auto"/>
              <w:left w:val="single" w:sz="4" w:space="0" w:color="auto"/>
              <w:bottom w:val="single" w:sz="4" w:space="0" w:color="auto"/>
              <w:right w:val="single" w:sz="4" w:space="0" w:color="auto"/>
            </w:tcBorders>
            <w:vAlign w:val="center"/>
          </w:tcPr>
          <w:p w14:paraId="750883C9" w14:textId="77777777" w:rsidR="00A60A3F" w:rsidRPr="00A60A3F" w:rsidRDefault="00A60A3F" w:rsidP="00A60A3F">
            <w:pPr>
              <w:rPr>
                <w:rFonts w:asciiTheme="majorBidi" w:hAnsiTheme="majorBidi" w:cstheme="majorBidi"/>
                <w:sz w:val="24"/>
                <w:szCs w:val="24"/>
                <w:lang w:bidi="fa-IR"/>
              </w:rPr>
            </w:pPr>
            <w:r w:rsidRPr="00A60A3F">
              <w:rPr>
                <w:rFonts w:asciiTheme="majorBidi" w:hAnsiTheme="majorBidi" w:cstheme="majorBidi"/>
                <w:sz w:val="24"/>
                <w:szCs w:val="24"/>
                <w:lang w:bidi="fa-IR"/>
              </w:rPr>
              <w:t>Religion</w:t>
            </w:r>
            <w:r>
              <w:rPr>
                <w:rFonts w:asciiTheme="majorBidi" w:hAnsiTheme="majorBidi" w:cstheme="majorBidi"/>
                <w:sz w:val="24"/>
                <w:szCs w:val="24"/>
                <w:lang w:bidi="fa-IR"/>
              </w:rPr>
              <w:t>ID</w:t>
            </w:r>
          </w:p>
        </w:tc>
      </w:tr>
      <w:tr w:rsidR="00454130" w:rsidRPr="000E7955" w14:paraId="15489F29" w14:textId="77777777" w:rsidTr="00022F30">
        <w:tc>
          <w:tcPr>
            <w:tcW w:w="1842" w:type="dxa"/>
            <w:tcBorders>
              <w:top w:val="single" w:sz="4" w:space="0" w:color="auto"/>
              <w:left w:val="single" w:sz="4" w:space="0" w:color="auto"/>
              <w:bottom w:val="single" w:sz="4" w:space="0" w:color="auto"/>
              <w:right w:val="single" w:sz="4" w:space="0" w:color="auto"/>
            </w:tcBorders>
            <w:vAlign w:val="center"/>
          </w:tcPr>
          <w:p w14:paraId="45784BCD" w14:textId="77777777" w:rsidR="00454130" w:rsidRDefault="00454130" w:rsidP="00E67E2E">
            <w:pPr>
              <w:bidi/>
              <w:jc w:val="center"/>
              <w:rPr>
                <w:rFonts w:cs="B Nazanin"/>
                <w:sz w:val="24"/>
                <w:szCs w:val="24"/>
                <w:rtl/>
                <w:lang w:bidi="fa-IR"/>
              </w:rPr>
            </w:pPr>
            <w:r>
              <w:rPr>
                <w:rFonts w:cs="B Nazanin" w:hint="cs"/>
                <w:sz w:val="24"/>
                <w:szCs w:val="24"/>
                <w:rtl/>
                <w:lang w:bidi="fa-IR"/>
              </w:rPr>
              <w:t>1:</w:t>
            </w:r>
            <w:r w:rsidRPr="00454130">
              <w:rPr>
                <w:rFonts w:cs="B Nazanin" w:hint="cs"/>
                <w:sz w:val="24"/>
                <w:szCs w:val="24"/>
                <w:rtl/>
                <w:lang w:bidi="fa-IR"/>
              </w:rPr>
              <w:t>معافيت</w:t>
            </w:r>
            <w:r w:rsidRPr="00454130">
              <w:rPr>
                <w:rFonts w:cs="B Nazanin"/>
                <w:sz w:val="24"/>
                <w:szCs w:val="24"/>
                <w:rtl/>
                <w:lang w:bidi="fa-IR"/>
              </w:rPr>
              <w:t xml:space="preserve"> </w:t>
            </w:r>
            <w:r w:rsidRPr="00454130">
              <w:rPr>
                <w:rFonts w:cs="B Nazanin" w:hint="cs"/>
                <w:sz w:val="24"/>
                <w:szCs w:val="24"/>
                <w:rtl/>
                <w:lang w:bidi="fa-IR"/>
              </w:rPr>
              <w:t>پزشكي</w:t>
            </w:r>
            <w:r w:rsidRPr="00454130">
              <w:rPr>
                <w:rFonts w:cs="B Nazanin"/>
                <w:sz w:val="24"/>
                <w:szCs w:val="24"/>
                <w:rtl/>
                <w:lang w:bidi="fa-IR"/>
              </w:rPr>
              <w:t xml:space="preserve"> </w:t>
            </w:r>
            <w:r w:rsidRPr="00454130">
              <w:rPr>
                <w:rFonts w:cs="B Nazanin" w:hint="cs"/>
                <w:sz w:val="24"/>
                <w:szCs w:val="24"/>
                <w:rtl/>
                <w:lang w:bidi="fa-IR"/>
              </w:rPr>
              <w:t>دائم</w:t>
            </w:r>
          </w:p>
        </w:tc>
        <w:tc>
          <w:tcPr>
            <w:tcW w:w="2578" w:type="dxa"/>
            <w:tcBorders>
              <w:top w:val="single" w:sz="4" w:space="0" w:color="auto"/>
              <w:left w:val="single" w:sz="4" w:space="0" w:color="auto"/>
              <w:bottom w:val="single" w:sz="4" w:space="0" w:color="auto"/>
              <w:right w:val="single" w:sz="4" w:space="0" w:color="auto"/>
            </w:tcBorders>
          </w:tcPr>
          <w:p w14:paraId="3300DC07" w14:textId="77777777" w:rsidR="00454130" w:rsidRDefault="00454130" w:rsidP="00E67E2E">
            <w:pPr>
              <w:bidi/>
              <w:jc w:val="center"/>
              <w:rPr>
                <w:rFonts w:cs="B Nazanin"/>
                <w:sz w:val="24"/>
                <w:szCs w:val="24"/>
                <w:rtl/>
                <w:lang w:bidi="fa-IR"/>
              </w:rPr>
            </w:pPr>
            <w:r>
              <w:rPr>
                <w:rFonts w:cs="B Nazanin" w:hint="cs"/>
                <w:sz w:val="24"/>
                <w:szCs w:val="24"/>
                <w:rtl/>
                <w:lang w:bidi="fa-IR"/>
              </w:rPr>
              <w:t>وضعیت نظام وظیفه-</w:t>
            </w:r>
            <w:hyperlink w:anchor="جدول_9_2_وضعیت_نظام_وظیفه" w:history="1">
              <w:r w:rsidRPr="00454130">
                <w:rPr>
                  <w:rStyle w:val="Hyperlink"/>
                  <w:rFonts w:cs="B Nazanin" w:hint="cs"/>
                  <w:sz w:val="24"/>
                  <w:szCs w:val="24"/>
                  <w:rtl/>
                  <w:lang w:bidi="fa-IR"/>
                </w:rPr>
                <w:t>جدول9.2</w:t>
              </w:r>
            </w:hyperlink>
          </w:p>
        </w:tc>
        <w:tc>
          <w:tcPr>
            <w:tcW w:w="1638" w:type="dxa"/>
            <w:tcBorders>
              <w:top w:val="single" w:sz="4" w:space="0" w:color="auto"/>
              <w:left w:val="single" w:sz="4" w:space="0" w:color="auto"/>
              <w:bottom w:val="single" w:sz="4" w:space="0" w:color="auto"/>
              <w:right w:val="single" w:sz="4" w:space="0" w:color="auto"/>
            </w:tcBorders>
            <w:vAlign w:val="center"/>
          </w:tcPr>
          <w:p w14:paraId="4305C93E" w14:textId="77777777" w:rsidR="00454130" w:rsidRDefault="00454130" w:rsidP="00A60A3F">
            <w:pPr>
              <w:rPr>
                <w:rFonts w:asciiTheme="majorBidi" w:hAnsiTheme="majorBidi" w:cstheme="majorBidi"/>
                <w:sz w:val="24"/>
                <w:szCs w:val="24"/>
              </w:rPr>
            </w:pPr>
            <w:r>
              <w:rPr>
                <w:rFonts w:asciiTheme="majorBidi" w:hAnsiTheme="majorBidi" w:cstheme="majorBidi"/>
                <w:sz w:val="24"/>
                <w:szCs w:val="24"/>
              </w:rPr>
              <w:t>Int</w:t>
            </w:r>
          </w:p>
        </w:tc>
        <w:tc>
          <w:tcPr>
            <w:tcW w:w="1880" w:type="dxa"/>
            <w:tcBorders>
              <w:top w:val="single" w:sz="4" w:space="0" w:color="auto"/>
              <w:left w:val="single" w:sz="4" w:space="0" w:color="auto"/>
              <w:bottom w:val="single" w:sz="4" w:space="0" w:color="auto"/>
              <w:right w:val="single" w:sz="4" w:space="0" w:color="auto"/>
            </w:tcBorders>
            <w:vAlign w:val="center"/>
          </w:tcPr>
          <w:p w14:paraId="50061B0D" w14:textId="77777777" w:rsidR="00454130" w:rsidRPr="00A60A3F" w:rsidRDefault="00454130" w:rsidP="00A60A3F">
            <w:pPr>
              <w:rPr>
                <w:rFonts w:asciiTheme="majorBidi" w:hAnsiTheme="majorBidi" w:cstheme="majorBidi"/>
                <w:sz w:val="24"/>
                <w:szCs w:val="24"/>
                <w:rtl/>
                <w:lang w:bidi="fa-IR"/>
              </w:rPr>
            </w:pPr>
            <w:r>
              <w:rPr>
                <w:rFonts w:asciiTheme="majorBidi" w:hAnsiTheme="majorBidi" w:cstheme="majorBidi"/>
                <w:sz w:val="24"/>
                <w:szCs w:val="24"/>
                <w:lang w:bidi="fa-IR"/>
              </w:rPr>
              <w:t>MilitaryStatus</w:t>
            </w:r>
          </w:p>
        </w:tc>
      </w:tr>
    </w:tbl>
    <w:p w14:paraId="1E0EAEC7" w14:textId="77777777" w:rsidR="001F4DCC" w:rsidRDefault="001F4DCC" w:rsidP="00494A09">
      <w:pPr>
        <w:pBdr>
          <w:top w:val="single" w:sz="4" w:space="1" w:color="auto"/>
          <w:left w:val="single" w:sz="4" w:space="4" w:color="auto"/>
          <w:bottom w:val="single" w:sz="4" w:space="1" w:color="auto"/>
          <w:right w:val="single" w:sz="4" w:space="4" w:color="auto"/>
        </w:pBdr>
        <w:shd w:val="clear" w:color="auto" w:fill="FBE4D5" w:themeFill="accent2" w:themeFillTint="33"/>
        <w:bidi/>
        <w:ind w:left="1608" w:right="1701"/>
        <w:rPr>
          <w:rFonts w:cs="B Nazanin"/>
          <w:sz w:val="28"/>
          <w:szCs w:val="28"/>
          <w:rtl/>
          <w:lang w:bidi="fa-IR"/>
        </w:rPr>
      </w:pPr>
      <w:r>
        <w:rPr>
          <w:rFonts w:cs="B Nazanin" w:hint="cs"/>
          <w:sz w:val="28"/>
          <w:szCs w:val="28"/>
          <w:rtl/>
          <w:lang w:bidi="fa-IR"/>
        </w:rPr>
        <w:t xml:space="preserve">*کد ملی بصورت </w:t>
      </w:r>
      <w:r>
        <w:rPr>
          <w:rFonts w:cs="B Nazanin"/>
          <w:sz w:val="28"/>
          <w:szCs w:val="28"/>
          <w:lang w:bidi="fa-IR"/>
        </w:rPr>
        <w:t>CCNID</w:t>
      </w:r>
      <w:r>
        <w:rPr>
          <w:rFonts w:cs="B Nazanin" w:hint="cs"/>
          <w:sz w:val="28"/>
          <w:szCs w:val="28"/>
          <w:rtl/>
          <w:lang w:bidi="fa-IR"/>
        </w:rPr>
        <w:t xml:space="preserve"> ذخیره میشود. </w:t>
      </w:r>
      <w:r>
        <w:rPr>
          <w:rFonts w:cs="B Nazanin"/>
          <w:sz w:val="28"/>
          <w:szCs w:val="28"/>
          <w:lang w:bidi="fa-IR"/>
        </w:rPr>
        <w:t>CC</w:t>
      </w:r>
      <w:r>
        <w:rPr>
          <w:rFonts w:cs="B Nazanin" w:hint="cs"/>
          <w:sz w:val="28"/>
          <w:szCs w:val="28"/>
          <w:rtl/>
          <w:lang w:bidi="fa-IR"/>
        </w:rPr>
        <w:t xml:space="preserve"> کد کشور تابعیت فرد و </w:t>
      </w:r>
      <w:r>
        <w:rPr>
          <w:rFonts w:cs="B Nazanin"/>
          <w:sz w:val="28"/>
          <w:szCs w:val="28"/>
          <w:lang w:bidi="fa-IR"/>
        </w:rPr>
        <w:t>NID</w:t>
      </w:r>
      <w:r>
        <w:rPr>
          <w:rFonts w:cs="B Nazanin" w:hint="cs"/>
          <w:sz w:val="28"/>
          <w:szCs w:val="28"/>
          <w:rtl/>
          <w:lang w:bidi="fa-IR"/>
        </w:rPr>
        <w:t xml:space="preserve"> برای ایرانیان کدملی و برای تبعه سایر کشورها کد پاسپورت آنها است</w:t>
      </w:r>
    </w:p>
    <w:p w14:paraId="3453DBB0" w14:textId="77777777" w:rsidR="00A60A3F" w:rsidRPr="00010665" w:rsidRDefault="00A60A3F" w:rsidP="003417DA">
      <w:pPr>
        <w:pStyle w:val="Heading2"/>
        <w:numPr>
          <w:ilvl w:val="1"/>
          <w:numId w:val="44"/>
        </w:numPr>
        <w:bidi/>
        <w:rPr>
          <w:rFonts w:cs="B Nazanin"/>
          <w:rtl/>
          <w:lang w:bidi="fa-IR"/>
        </w:rPr>
      </w:pPr>
      <w:bookmarkStart w:id="38" w:name="_Toc478296080"/>
      <w:r w:rsidRPr="00010665">
        <w:rPr>
          <w:rFonts w:cs="B Nazanin" w:hint="cs"/>
          <w:rtl/>
          <w:lang w:bidi="fa-IR"/>
        </w:rPr>
        <w:t>جدول نوع مذهب</w:t>
      </w:r>
      <w:r w:rsidR="00022F30">
        <w:rPr>
          <w:rFonts w:cs="B Nazanin" w:hint="cs"/>
          <w:rtl/>
          <w:lang w:bidi="fa-IR"/>
        </w:rPr>
        <w:t xml:space="preserve">  </w:t>
      </w:r>
      <w:r w:rsidR="0025700E">
        <w:rPr>
          <w:rFonts w:cs="B Nazanin"/>
          <w:rtl/>
          <w:lang w:bidi="fa-IR"/>
        </w:rPr>
      </w:r>
      <w:r w:rsidR="0025700E">
        <w:rPr>
          <w:rFonts w:cs="B Nazanin"/>
          <w:lang w:bidi="fa-IR"/>
        </w:rPr>
        <w:pict w14:anchorId="2776D5CA">
          <v:shape id="Right Arrow 18" o:spid="_x0000_s1153" type="#_x0000_t13" href="#فهرست" style="width:11.35pt;height:11.35pt;rotation:-90;visibility:visible;mso-left-percent:-10001;mso-top-percent:-10001;mso-position-horizontal:absolute;mso-position-horizontal-relative:char;mso-position-vertical:absolute;mso-position-vertical-relative:line;mso-left-percent:-10001;mso-top-percent:-10001;v-text-anchor:middle" o:button="t" adj="10800" fillcolor="#5b9bd5 [3204]" strokecolor="#1f4d78 [1604]" strokeweight="1pt">
            <v:fill o:detectmouseclick="t"/>
            <w10:wrap type="none"/>
            <w10:anchorlock/>
          </v:shape>
        </w:pict>
      </w:r>
      <w:bookmarkEnd w:id="38"/>
    </w:p>
    <w:tbl>
      <w:tblPr>
        <w:bidiVisual/>
        <w:tblW w:w="0" w:type="auto"/>
        <w:jc w:val="center"/>
        <w:tblLook w:val="04A0" w:firstRow="1" w:lastRow="0" w:firstColumn="1" w:lastColumn="0" w:noHBand="0" w:noVBand="1"/>
      </w:tblPr>
      <w:tblGrid>
        <w:gridCol w:w="2530"/>
        <w:gridCol w:w="1781"/>
        <w:gridCol w:w="1638"/>
        <w:gridCol w:w="1880"/>
      </w:tblGrid>
      <w:tr w:rsidR="00A60A3F" w:rsidRPr="000E7955" w14:paraId="2F5AA0F9" w14:textId="77777777" w:rsidTr="00022F30">
        <w:trPr>
          <w:jc w:val="center"/>
        </w:trPr>
        <w:tc>
          <w:tcPr>
            <w:tcW w:w="7829" w:type="dxa"/>
            <w:gridSpan w:val="4"/>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01FCF26" w14:textId="77777777" w:rsidR="00A60A3F" w:rsidRPr="00604F92" w:rsidRDefault="00A60A3F" w:rsidP="00A60A3F">
            <w:pPr>
              <w:bidi/>
              <w:jc w:val="center"/>
              <w:rPr>
                <w:rFonts w:cs="B Nazanin"/>
                <w:b/>
                <w:bCs/>
                <w:sz w:val="24"/>
                <w:szCs w:val="24"/>
                <w:lang w:bidi="fa-IR"/>
              </w:rPr>
            </w:pPr>
            <w:r w:rsidRPr="00DD0388">
              <w:rPr>
                <w:rFonts w:cs="B Nazanin" w:hint="cs"/>
                <w:b/>
                <w:bCs/>
                <w:sz w:val="24"/>
                <w:szCs w:val="24"/>
                <w:rtl/>
              </w:rPr>
              <w:t xml:space="preserve">جدول </w:t>
            </w:r>
            <w:r>
              <w:rPr>
                <w:rFonts w:cs="B Nazanin" w:hint="cs"/>
                <w:b/>
                <w:bCs/>
                <w:sz w:val="24"/>
                <w:szCs w:val="24"/>
                <w:rtl/>
                <w:lang w:bidi="fa-IR"/>
              </w:rPr>
              <w:t>نوع هذهب-</w:t>
            </w:r>
            <w:r>
              <w:rPr>
                <w:rFonts w:cs="B Nazanin"/>
                <w:b/>
                <w:bCs/>
                <w:sz w:val="24"/>
                <w:szCs w:val="24"/>
                <w:lang w:bidi="fa-IR"/>
              </w:rPr>
              <w:t xml:space="preserve"> tblReligion</w:t>
            </w:r>
          </w:p>
        </w:tc>
      </w:tr>
      <w:tr w:rsidR="00A60A3F" w:rsidRPr="009E7B38" w14:paraId="535620E2" w14:textId="77777777" w:rsidTr="00022F30">
        <w:trPr>
          <w:jc w:val="center"/>
        </w:trPr>
        <w:tc>
          <w:tcPr>
            <w:tcW w:w="253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2DE44D4" w14:textId="77777777" w:rsidR="00A60A3F" w:rsidRPr="009E7B38" w:rsidRDefault="00A60A3F" w:rsidP="002E0E97">
            <w:pPr>
              <w:bidi/>
              <w:jc w:val="center"/>
              <w:rPr>
                <w:rFonts w:cs="B Nazanin"/>
                <w:b/>
                <w:bCs/>
                <w:sz w:val="24"/>
                <w:szCs w:val="24"/>
                <w:rtl/>
              </w:rPr>
            </w:pPr>
            <w:r w:rsidRPr="009E7B38">
              <w:rPr>
                <w:rFonts w:cs="B Nazanin" w:hint="cs"/>
                <w:b/>
                <w:bCs/>
                <w:sz w:val="24"/>
                <w:szCs w:val="24"/>
                <w:rtl/>
              </w:rPr>
              <w:t>مثال</w:t>
            </w:r>
          </w:p>
        </w:tc>
        <w:tc>
          <w:tcPr>
            <w:tcW w:w="1781"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40340B8" w14:textId="77777777" w:rsidR="00A60A3F" w:rsidRPr="009E7B38" w:rsidRDefault="00A60A3F" w:rsidP="002E0E97">
            <w:pPr>
              <w:bidi/>
              <w:jc w:val="center"/>
              <w:rPr>
                <w:rFonts w:cs="B Nazanin"/>
                <w:b/>
                <w:bCs/>
                <w:sz w:val="24"/>
                <w:szCs w:val="24"/>
                <w:rtl/>
                <w:lang w:bidi="fa-IR"/>
              </w:rPr>
            </w:pPr>
            <w:r w:rsidRPr="009E7B38">
              <w:rPr>
                <w:rFonts w:cs="B Nazanin" w:hint="cs"/>
                <w:b/>
                <w:bCs/>
                <w:sz w:val="24"/>
                <w:szCs w:val="24"/>
                <w:rtl/>
                <w:lang w:bidi="fa-IR"/>
              </w:rPr>
              <w:t>توضیح</w:t>
            </w:r>
          </w:p>
        </w:tc>
        <w:tc>
          <w:tcPr>
            <w:tcW w:w="163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BD6CC86" w14:textId="77777777" w:rsidR="00A60A3F" w:rsidRPr="009E7B38" w:rsidRDefault="00A60A3F" w:rsidP="002E0E97">
            <w:pPr>
              <w:jc w:val="center"/>
              <w:rPr>
                <w:rFonts w:ascii="Times New Roman" w:hAnsi="Times New Roman" w:cs="Times New Roman"/>
                <w:b/>
                <w:bCs/>
                <w:sz w:val="24"/>
                <w:szCs w:val="24"/>
              </w:rPr>
            </w:pPr>
            <w:r w:rsidRPr="009E7B38">
              <w:rPr>
                <w:rFonts w:ascii="Times New Roman" w:hAnsi="Times New Roman" w:cs="Times New Roman"/>
                <w:b/>
                <w:bCs/>
                <w:sz w:val="24"/>
                <w:szCs w:val="24"/>
              </w:rPr>
              <w:t>Type</w:t>
            </w:r>
          </w:p>
        </w:tc>
        <w:tc>
          <w:tcPr>
            <w:tcW w:w="18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A713049" w14:textId="77777777" w:rsidR="00A60A3F" w:rsidRPr="009E7B38" w:rsidRDefault="00A60A3F" w:rsidP="002E0E97">
            <w:pPr>
              <w:jc w:val="center"/>
              <w:rPr>
                <w:rFonts w:ascii="Times New Roman" w:hAnsi="Times New Roman" w:cs="Times New Roman"/>
                <w:b/>
                <w:bCs/>
                <w:sz w:val="24"/>
                <w:szCs w:val="24"/>
                <w:rtl/>
              </w:rPr>
            </w:pPr>
            <w:r w:rsidRPr="009E7B38">
              <w:rPr>
                <w:rFonts w:ascii="Times New Roman" w:hAnsi="Times New Roman" w:cs="Times New Roman"/>
                <w:b/>
                <w:bCs/>
                <w:sz w:val="24"/>
                <w:szCs w:val="24"/>
              </w:rPr>
              <w:t>Name</w:t>
            </w:r>
          </w:p>
        </w:tc>
      </w:tr>
      <w:tr w:rsidR="00A60A3F" w:rsidRPr="000E7955" w14:paraId="35C2AFFD" w14:textId="77777777" w:rsidTr="00022F30">
        <w:trPr>
          <w:jc w:val="center"/>
        </w:trPr>
        <w:tc>
          <w:tcPr>
            <w:tcW w:w="2530" w:type="dxa"/>
            <w:tcBorders>
              <w:top w:val="single" w:sz="4" w:space="0" w:color="auto"/>
              <w:left w:val="single" w:sz="4" w:space="0" w:color="auto"/>
              <w:bottom w:val="single" w:sz="4" w:space="0" w:color="auto"/>
              <w:right w:val="single" w:sz="4" w:space="0" w:color="auto"/>
            </w:tcBorders>
            <w:vAlign w:val="center"/>
          </w:tcPr>
          <w:p w14:paraId="2A385911" w14:textId="77777777" w:rsidR="00A60A3F" w:rsidRDefault="00A60A3F" w:rsidP="002E0E97">
            <w:pPr>
              <w:bidi/>
              <w:jc w:val="center"/>
              <w:rPr>
                <w:rFonts w:cs="B Nazanin"/>
                <w:sz w:val="24"/>
                <w:szCs w:val="24"/>
                <w:rtl/>
              </w:rPr>
            </w:pPr>
            <w:r>
              <w:rPr>
                <w:rFonts w:cs="B Nazanin"/>
                <w:sz w:val="24"/>
                <w:szCs w:val="24"/>
              </w:rPr>
              <w:t>1</w:t>
            </w:r>
          </w:p>
        </w:tc>
        <w:tc>
          <w:tcPr>
            <w:tcW w:w="1781" w:type="dxa"/>
            <w:tcBorders>
              <w:top w:val="single" w:sz="4" w:space="0" w:color="auto"/>
              <w:left w:val="single" w:sz="4" w:space="0" w:color="auto"/>
              <w:bottom w:val="single" w:sz="4" w:space="0" w:color="auto"/>
              <w:right w:val="single" w:sz="4" w:space="0" w:color="auto"/>
            </w:tcBorders>
          </w:tcPr>
          <w:p w14:paraId="4EBDA848" w14:textId="77777777" w:rsidR="00A60A3F" w:rsidRPr="00A60A3F" w:rsidRDefault="00A60A3F" w:rsidP="002E0E97">
            <w:pPr>
              <w:bidi/>
              <w:jc w:val="center"/>
              <w:rPr>
                <w:rFonts w:cs="B Nazanin"/>
                <w:sz w:val="24"/>
                <w:szCs w:val="24"/>
                <w:rtl/>
                <w:lang w:bidi="fa-IR"/>
              </w:rPr>
            </w:pPr>
            <w:r w:rsidRPr="00A60A3F">
              <w:rPr>
                <w:rFonts w:cs="B Nazanin" w:hint="cs"/>
                <w:sz w:val="24"/>
                <w:szCs w:val="24"/>
                <w:rtl/>
                <w:lang w:bidi="fa-IR"/>
              </w:rPr>
              <w:t>کد نوع مذهب</w:t>
            </w:r>
          </w:p>
        </w:tc>
        <w:tc>
          <w:tcPr>
            <w:tcW w:w="1638" w:type="dxa"/>
            <w:tcBorders>
              <w:top w:val="single" w:sz="4" w:space="0" w:color="auto"/>
              <w:left w:val="single" w:sz="4" w:space="0" w:color="auto"/>
              <w:bottom w:val="single" w:sz="4" w:space="0" w:color="auto"/>
              <w:right w:val="single" w:sz="4" w:space="0" w:color="auto"/>
            </w:tcBorders>
            <w:vAlign w:val="center"/>
          </w:tcPr>
          <w:p w14:paraId="5CEDBA74" w14:textId="77777777" w:rsidR="00A60A3F" w:rsidRPr="009E7B38" w:rsidRDefault="00A60A3F" w:rsidP="002E0E97">
            <w:pPr>
              <w:rPr>
                <w:rFonts w:ascii="Times New Roman" w:hAnsi="Times New Roman" w:cs="Times New Roman"/>
                <w:sz w:val="24"/>
                <w:szCs w:val="24"/>
                <w:rtl/>
              </w:rPr>
            </w:pPr>
            <w:r>
              <w:rPr>
                <w:rFonts w:ascii="Times New Roman" w:hAnsi="Times New Roman" w:cs="Times New Roman"/>
                <w:sz w:val="24"/>
                <w:szCs w:val="24"/>
              </w:rPr>
              <w:t>int</w:t>
            </w:r>
          </w:p>
        </w:tc>
        <w:tc>
          <w:tcPr>
            <w:tcW w:w="1880" w:type="dxa"/>
            <w:tcBorders>
              <w:top w:val="single" w:sz="4" w:space="0" w:color="auto"/>
              <w:left w:val="single" w:sz="4" w:space="0" w:color="auto"/>
              <w:bottom w:val="single" w:sz="4" w:space="0" w:color="auto"/>
              <w:right w:val="single" w:sz="4" w:space="0" w:color="auto"/>
            </w:tcBorders>
            <w:vAlign w:val="center"/>
          </w:tcPr>
          <w:p w14:paraId="2716EE5A" w14:textId="77777777" w:rsidR="00A60A3F" w:rsidRPr="009E7B38" w:rsidRDefault="00A60A3F" w:rsidP="002E0E97">
            <w:pPr>
              <w:rPr>
                <w:rFonts w:ascii="Times New Roman" w:hAnsi="Times New Roman" w:cs="Times New Roman"/>
                <w:sz w:val="24"/>
                <w:szCs w:val="24"/>
              </w:rPr>
            </w:pPr>
            <w:r>
              <w:rPr>
                <w:rFonts w:ascii="Times New Roman" w:hAnsi="Times New Roman" w:cs="Times New Roman"/>
                <w:sz w:val="24"/>
                <w:szCs w:val="24"/>
              </w:rPr>
              <w:t>Religion</w:t>
            </w:r>
            <w:r w:rsidRPr="009E7B38">
              <w:rPr>
                <w:rFonts w:ascii="Times New Roman" w:hAnsi="Times New Roman" w:cs="Times New Roman"/>
                <w:sz w:val="24"/>
                <w:szCs w:val="24"/>
              </w:rPr>
              <w:t>Code</w:t>
            </w:r>
          </w:p>
        </w:tc>
      </w:tr>
      <w:tr w:rsidR="00A60A3F" w:rsidRPr="000E7955" w14:paraId="3ED4587C" w14:textId="77777777" w:rsidTr="00022F30">
        <w:trPr>
          <w:jc w:val="center"/>
        </w:trPr>
        <w:tc>
          <w:tcPr>
            <w:tcW w:w="2530" w:type="dxa"/>
            <w:tcBorders>
              <w:top w:val="single" w:sz="4" w:space="0" w:color="auto"/>
              <w:left w:val="single" w:sz="4" w:space="0" w:color="auto"/>
              <w:bottom w:val="single" w:sz="4" w:space="0" w:color="auto"/>
              <w:right w:val="single" w:sz="4" w:space="0" w:color="auto"/>
            </w:tcBorders>
            <w:vAlign w:val="center"/>
          </w:tcPr>
          <w:p w14:paraId="08E646B8" w14:textId="77777777" w:rsidR="00A60A3F" w:rsidRPr="006D738A" w:rsidRDefault="00A60A3F" w:rsidP="002E0E97">
            <w:pPr>
              <w:bidi/>
              <w:jc w:val="center"/>
              <w:rPr>
                <w:rFonts w:cs="B Nazanin"/>
                <w:sz w:val="24"/>
                <w:szCs w:val="24"/>
                <w:rtl/>
                <w:lang w:bidi="fa-IR"/>
              </w:rPr>
            </w:pPr>
            <w:commentRangeStart w:id="39"/>
            <w:r>
              <w:rPr>
                <w:rFonts w:cs="B Nazanin" w:hint="cs"/>
                <w:sz w:val="24"/>
                <w:szCs w:val="24"/>
                <w:rtl/>
                <w:lang w:bidi="fa-IR"/>
              </w:rPr>
              <w:t xml:space="preserve">اسلام </w:t>
            </w:r>
            <w:commentRangeEnd w:id="39"/>
            <w:r w:rsidR="00375399">
              <w:rPr>
                <w:rStyle w:val="CommentReference"/>
                <w:rtl/>
              </w:rPr>
              <w:commentReference w:id="39"/>
            </w:r>
          </w:p>
        </w:tc>
        <w:tc>
          <w:tcPr>
            <w:tcW w:w="1781" w:type="dxa"/>
            <w:tcBorders>
              <w:top w:val="single" w:sz="4" w:space="0" w:color="auto"/>
              <w:left w:val="single" w:sz="4" w:space="0" w:color="auto"/>
              <w:bottom w:val="single" w:sz="4" w:space="0" w:color="auto"/>
              <w:right w:val="single" w:sz="4" w:space="0" w:color="auto"/>
            </w:tcBorders>
            <w:vAlign w:val="center"/>
          </w:tcPr>
          <w:p w14:paraId="0533B11A" w14:textId="77777777" w:rsidR="00A60A3F" w:rsidRPr="00A60A3F" w:rsidRDefault="00A60A3F" w:rsidP="002E0E97">
            <w:pPr>
              <w:bidi/>
              <w:jc w:val="center"/>
              <w:rPr>
                <w:rFonts w:cs="B Nazanin"/>
                <w:sz w:val="24"/>
                <w:szCs w:val="24"/>
                <w:rtl/>
                <w:lang w:bidi="fa-IR"/>
              </w:rPr>
            </w:pPr>
            <w:r w:rsidRPr="00A60A3F">
              <w:rPr>
                <w:rFonts w:cs="B Nazanin" w:hint="cs"/>
                <w:sz w:val="24"/>
                <w:szCs w:val="24"/>
                <w:rtl/>
              </w:rPr>
              <w:t xml:space="preserve">نام </w:t>
            </w:r>
            <w:r w:rsidRPr="00A60A3F">
              <w:rPr>
                <w:rFonts w:cs="B Nazanin" w:hint="cs"/>
                <w:sz w:val="24"/>
                <w:szCs w:val="24"/>
                <w:rtl/>
                <w:lang w:bidi="fa-IR"/>
              </w:rPr>
              <w:t>نوع مذهب</w:t>
            </w:r>
          </w:p>
        </w:tc>
        <w:tc>
          <w:tcPr>
            <w:tcW w:w="1638" w:type="dxa"/>
            <w:tcBorders>
              <w:top w:val="single" w:sz="4" w:space="0" w:color="auto"/>
              <w:left w:val="single" w:sz="4" w:space="0" w:color="auto"/>
              <w:bottom w:val="single" w:sz="4" w:space="0" w:color="auto"/>
              <w:right w:val="single" w:sz="4" w:space="0" w:color="auto"/>
            </w:tcBorders>
            <w:vAlign w:val="center"/>
          </w:tcPr>
          <w:p w14:paraId="2B1DE506" w14:textId="77777777" w:rsidR="00A60A3F" w:rsidRPr="009E7B38" w:rsidRDefault="00A60A3F" w:rsidP="002E0E97">
            <w:pPr>
              <w:rPr>
                <w:rFonts w:ascii="Times New Roman" w:hAnsi="Times New Roman" w:cs="Times New Roman"/>
                <w:sz w:val="24"/>
                <w:szCs w:val="24"/>
                <w:rtl/>
              </w:rPr>
            </w:pPr>
            <w:r w:rsidRPr="009E7B38">
              <w:rPr>
                <w:rFonts w:ascii="Times New Roman" w:hAnsi="Times New Roman" w:cs="Times New Roman"/>
                <w:sz w:val="24"/>
                <w:szCs w:val="24"/>
              </w:rPr>
              <w:t>Nvarchar(50)</w:t>
            </w:r>
          </w:p>
        </w:tc>
        <w:tc>
          <w:tcPr>
            <w:tcW w:w="1880" w:type="dxa"/>
            <w:tcBorders>
              <w:top w:val="single" w:sz="4" w:space="0" w:color="auto"/>
              <w:left w:val="single" w:sz="4" w:space="0" w:color="auto"/>
              <w:bottom w:val="single" w:sz="4" w:space="0" w:color="auto"/>
              <w:right w:val="single" w:sz="4" w:space="0" w:color="auto"/>
            </w:tcBorders>
            <w:vAlign w:val="center"/>
          </w:tcPr>
          <w:p w14:paraId="34E7E1F6" w14:textId="77777777" w:rsidR="00A60A3F" w:rsidRPr="009E7B38" w:rsidRDefault="00A60A3F" w:rsidP="002E0E97">
            <w:pPr>
              <w:rPr>
                <w:rFonts w:ascii="Times New Roman" w:hAnsi="Times New Roman" w:cs="Times New Roman"/>
                <w:sz w:val="24"/>
                <w:szCs w:val="24"/>
                <w:rtl/>
              </w:rPr>
            </w:pPr>
            <w:r>
              <w:rPr>
                <w:rFonts w:ascii="Times New Roman" w:hAnsi="Times New Roman" w:cs="Times New Roman"/>
                <w:sz w:val="24"/>
                <w:szCs w:val="24"/>
              </w:rPr>
              <w:t>Religion</w:t>
            </w:r>
            <w:r w:rsidRPr="009E7B38">
              <w:rPr>
                <w:rFonts w:ascii="Times New Roman" w:hAnsi="Times New Roman" w:cs="Times New Roman"/>
                <w:sz w:val="24"/>
                <w:szCs w:val="24"/>
              </w:rPr>
              <w:t>Name</w:t>
            </w:r>
          </w:p>
        </w:tc>
      </w:tr>
    </w:tbl>
    <w:p w14:paraId="735356C6" w14:textId="77777777" w:rsidR="00454130" w:rsidRPr="00454130" w:rsidRDefault="00454130" w:rsidP="00454130">
      <w:pPr>
        <w:pStyle w:val="ListParagraph"/>
        <w:bidi/>
        <w:ind w:left="1440"/>
        <w:rPr>
          <w:rFonts w:cs="B Nazanin"/>
          <w:b/>
          <w:bCs/>
          <w:sz w:val="24"/>
          <w:szCs w:val="24"/>
          <w:lang w:bidi="fa-IR"/>
        </w:rPr>
      </w:pPr>
    </w:p>
    <w:p w14:paraId="5F34DFF1" w14:textId="77777777" w:rsidR="00454130" w:rsidRPr="00010665" w:rsidRDefault="00454130" w:rsidP="003417DA">
      <w:pPr>
        <w:pStyle w:val="Heading2"/>
        <w:numPr>
          <w:ilvl w:val="1"/>
          <w:numId w:val="44"/>
        </w:numPr>
        <w:bidi/>
        <w:rPr>
          <w:rFonts w:cs="B Nazanin"/>
          <w:rtl/>
          <w:lang w:bidi="fa-IR"/>
        </w:rPr>
      </w:pPr>
      <w:bookmarkStart w:id="40" w:name="_Toc478296081"/>
      <w:bookmarkStart w:id="41" w:name="جدول_9_2_وضعیت_نظام_وظیفه"/>
      <w:r w:rsidRPr="00010665">
        <w:rPr>
          <w:rFonts w:cs="B Nazanin" w:hint="cs"/>
          <w:rtl/>
          <w:lang w:bidi="fa-IR"/>
        </w:rPr>
        <w:t>جدول وضعیت نظام وظیفه</w:t>
      </w:r>
      <w:r w:rsidR="00022F30">
        <w:rPr>
          <w:rFonts w:cs="B Nazanin" w:hint="cs"/>
          <w:rtl/>
          <w:lang w:bidi="fa-IR"/>
        </w:rPr>
        <w:t xml:space="preserve">  </w:t>
      </w:r>
      <w:r w:rsidR="0025700E">
        <w:rPr>
          <w:rFonts w:cs="B Nazanin"/>
          <w:rtl/>
          <w:lang w:bidi="fa-IR"/>
        </w:rPr>
      </w:r>
      <w:r w:rsidR="0025700E">
        <w:rPr>
          <w:rFonts w:cs="B Nazanin"/>
          <w:lang w:bidi="fa-IR"/>
        </w:rPr>
        <w:pict w14:anchorId="00E273A9">
          <v:shape id="Right Arrow 19" o:spid="_x0000_s1152" type="#_x0000_t13" href="#فهرست" style="width:11.35pt;height:11.35pt;rotation:-90;visibility:visible;mso-left-percent:-10001;mso-top-percent:-10001;mso-position-horizontal:absolute;mso-position-horizontal-relative:char;mso-position-vertical:absolute;mso-position-vertical-relative:line;mso-left-percent:-10001;mso-top-percent:-10001;v-text-anchor:middle" o:button="t" adj="10800" fillcolor="#5b9bd5 [3204]" strokecolor="#1f4d78 [1604]" strokeweight="1pt">
            <v:fill o:detectmouseclick="t"/>
            <w10:wrap type="none"/>
            <w10:anchorlock/>
          </v:shape>
        </w:pict>
      </w:r>
      <w:bookmarkEnd w:id="40"/>
    </w:p>
    <w:tbl>
      <w:tblPr>
        <w:bidiVisual/>
        <w:tblW w:w="0" w:type="auto"/>
        <w:jc w:val="center"/>
        <w:tblLook w:val="04A0" w:firstRow="1" w:lastRow="0" w:firstColumn="1" w:lastColumn="0" w:noHBand="0" w:noVBand="1"/>
      </w:tblPr>
      <w:tblGrid>
        <w:gridCol w:w="2159"/>
        <w:gridCol w:w="2152"/>
        <w:gridCol w:w="1638"/>
        <w:gridCol w:w="1880"/>
      </w:tblGrid>
      <w:tr w:rsidR="00454130" w:rsidRPr="000E7955" w14:paraId="6B341A4F" w14:textId="77777777" w:rsidTr="00022F30">
        <w:trPr>
          <w:jc w:val="center"/>
        </w:trPr>
        <w:tc>
          <w:tcPr>
            <w:tcW w:w="7829" w:type="dxa"/>
            <w:gridSpan w:val="4"/>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bookmarkEnd w:id="41"/>
          <w:p w14:paraId="0A7FFDB1" w14:textId="77777777" w:rsidR="00454130" w:rsidRPr="00604F92" w:rsidRDefault="00454130" w:rsidP="00454130">
            <w:pPr>
              <w:bidi/>
              <w:jc w:val="center"/>
              <w:rPr>
                <w:rFonts w:cs="B Nazanin"/>
                <w:b/>
                <w:bCs/>
                <w:sz w:val="24"/>
                <w:szCs w:val="24"/>
                <w:lang w:bidi="fa-IR"/>
              </w:rPr>
            </w:pPr>
            <w:r w:rsidRPr="00454130">
              <w:rPr>
                <w:rFonts w:cs="B Nazanin" w:hint="cs"/>
                <w:b/>
                <w:bCs/>
                <w:sz w:val="24"/>
                <w:szCs w:val="24"/>
                <w:rtl/>
              </w:rPr>
              <w:t xml:space="preserve">جدول </w:t>
            </w:r>
            <w:r w:rsidRPr="00454130">
              <w:rPr>
                <w:rFonts w:cs="B Nazanin" w:hint="cs"/>
                <w:b/>
                <w:bCs/>
                <w:sz w:val="24"/>
                <w:szCs w:val="24"/>
                <w:rtl/>
                <w:lang w:bidi="fa-IR"/>
              </w:rPr>
              <w:t>وضعیت نظام وظیفه</w:t>
            </w:r>
            <w:r>
              <w:rPr>
                <w:rFonts w:cs="B Nazanin" w:hint="cs"/>
                <w:b/>
                <w:bCs/>
                <w:sz w:val="24"/>
                <w:szCs w:val="24"/>
                <w:rtl/>
                <w:lang w:bidi="fa-IR"/>
              </w:rPr>
              <w:t xml:space="preserve"> -</w:t>
            </w:r>
            <w:r>
              <w:rPr>
                <w:rFonts w:cs="B Nazanin"/>
                <w:b/>
                <w:bCs/>
                <w:sz w:val="24"/>
                <w:szCs w:val="24"/>
                <w:lang w:bidi="fa-IR"/>
              </w:rPr>
              <w:t xml:space="preserve"> tblMilitaryStatus</w:t>
            </w:r>
          </w:p>
        </w:tc>
      </w:tr>
      <w:tr w:rsidR="00454130" w:rsidRPr="009E7B38" w14:paraId="1E951303" w14:textId="77777777" w:rsidTr="00022F30">
        <w:trPr>
          <w:jc w:val="center"/>
        </w:trPr>
        <w:tc>
          <w:tcPr>
            <w:tcW w:w="215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8E22C94" w14:textId="77777777" w:rsidR="00454130" w:rsidRPr="009E7B38" w:rsidRDefault="00454130" w:rsidP="002E0E97">
            <w:pPr>
              <w:bidi/>
              <w:jc w:val="center"/>
              <w:rPr>
                <w:rFonts w:cs="B Nazanin"/>
                <w:b/>
                <w:bCs/>
                <w:sz w:val="24"/>
                <w:szCs w:val="24"/>
                <w:rtl/>
              </w:rPr>
            </w:pPr>
            <w:r w:rsidRPr="009E7B38">
              <w:rPr>
                <w:rFonts w:cs="B Nazanin" w:hint="cs"/>
                <w:b/>
                <w:bCs/>
                <w:sz w:val="24"/>
                <w:szCs w:val="24"/>
                <w:rtl/>
              </w:rPr>
              <w:t>مثال</w:t>
            </w:r>
          </w:p>
        </w:tc>
        <w:tc>
          <w:tcPr>
            <w:tcW w:w="2152"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7D5088D" w14:textId="77777777" w:rsidR="00454130" w:rsidRPr="009E7B38" w:rsidRDefault="00454130" w:rsidP="002E0E97">
            <w:pPr>
              <w:bidi/>
              <w:jc w:val="center"/>
              <w:rPr>
                <w:rFonts w:cs="B Nazanin"/>
                <w:b/>
                <w:bCs/>
                <w:sz w:val="24"/>
                <w:szCs w:val="24"/>
                <w:rtl/>
                <w:lang w:bidi="fa-IR"/>
              </w:rPr>
            </w:pPr>
            <w:r w:rsidRPr="009E7B38">
              <w:rPr>
                <w:rFonts w:cs="B Nazanin" w:hint="cs"/>
                <w:b/>
                <w:bCs/>
                <w:sz w:val="24"/>
                <w:szCs w:val="24"/>
                <w:rtl/>
                <w:lang w:bidi="fa-IR"/>
              </w:rPr>
              <w:t>توضیح</w:t>
            </w:r>
          </w:p>
        </w:tc>
        <w:tc>
          <w:tcPr>
            <w:tcW w:w="163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2B5DA72" w14:textId="77777777" w:rsidR="00454130" w:rsidRPr="009E7B38" w:rsidRDefault="00454130" w:rsidP="002E0E97">
            <w:pPr>
              <w:jc w:val="center"/>
              <w:rPr>
                <w:rFonts w:ascii="Times New Roman" w:hAnsi="Times New Roman" w:cs="Times New Roman"/>
                <w:b/>
                <w:bCs/>
                <w:sz w:val="24"/>
                <w:szCs w:val="24"/>
              </w:rPr>
            </w:pPr>
            <w:r w:rsidRPr="009E7B38">
              <w:rPr>
                <w:rFonts w:ascii="Times New Roman" w:hAnsi="Times New Roman" w:cs="Times New Roman"/>
                <w:b/>
                <w:bCs/>
                <w:sz w:val="24"/>
                <w:szCs w:val="24"/>
              </w:rPr>
              <w:t>Type</w:t>
            </w:r>
          </w:p>
        </w:tc>
        <w:tc>
          <w:tcPr>
            <w:tcW w:w="18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58A1D5C" w14:textId="77777777" w:rsidR="00454130" w:rsidRPr="009E7B38" w:rsidRDefault="00454130" w:rsidP="002E0E97">
            <w:pPr>
              <w:jc w:val="center"/>
              <w:rPr>
                <w:rFonts w:ascii="Times New Roman" w:hAnsi="Times New Roman" w:cs="Times New Roman"/>
                <w:b/>
                <w:bCs/>
                <w:sz w:val="24"/>
                <w:szCs w:val="24"/>
                <w:rtl/>
              </w:rPr>
            </w:pPr>
            <w:r w:rsidRPr="009E7B38">
              <w:rPr>
                <w:rFonts w:ascii="Times New Roman" w:hAnsi="Times New Roman" w:cs="Times New Roman"/>
                <w:b/>
                <w:bCs/>
                <w:sz w:val="24"/>
                <w:szCs w:val="24"/>
              </w:rPr>
              <w:t>Name</w:t>
            </w:r>
          </w:p>
        </w:tc>
      </w:tr>
      <w:tr w:rsidR="00454130" w:rsidRPr="000E7955" w14:paraId="03E30F91" w14:textId="77777777" w:rsidTr="00022F30">
        <w:trPr>
          <w:jc w:val="center"/>
        </w:trPr>
        <w:tc>
          <w:tcPr>
            <w:tcW w:w="2159" w:type="dxa"/>
            <w:tcBorders>
              <w:top w:val="single" w:sz="4" w:space="0" w:color="auto"/>
              <w:left w:val="single" w:sz="4" w:space="0" w:color="auto"/>
              <w:bottom w:val="single" w:sz="4" w:space="0" w:color="auto"/>
              <w:right w:val="single" w:sz="4" w:space="0" w:color="auto"/>
            </w:tcBorders>
            <w:vAlign w:val="center"/>
          </w:tcPr>
          <w:p w14:paraId="58072398" w14:textId="77777777" w:rsidR="00454130" w:rsidRDefault="00454130" w:rsidP="002E0E97">
            <w:pPr>
              <w:bidi/>
              <w:jc w:val="center"/>
              <w:rPr>
                <w:rFonts w:cs="B Nazanin"/>
                <w:sz w:val="24"/>
                <w:szCs w:val="24"/>
                <w:rtl/>
              </w:rPr>
            </w:pPr>
            <w:r>
              <w:rPr>
                <w:rFonts w:cs="B Nazanin"/>
                <w:sz w:val="24"/>
                <w:szCs w:val="24"/>
              </w:rPr>
              <w:t>1</w:t>
            </w:r>
          </w:p>
        </w:tc>
        <w:tc>
          <w:tcPr>
            <w:tcW w:w="2152" w:type="dxa"/>
            <w:tcBorders>
              <w:top w:val="single" w:sz="4" w:space="0" w:color="auto"/>
              <w:left w:val="single" w:sz="4" w:space="0" w:color="auto"/>
              <w:bottom w:val="single" w:sz="4" w:space="0" w:color="auto"/>
              <w:right w:val="single" w:sz="4" w:space="0" w:color="auto"/>
            </w:tcBorders>
          </w:tcPr>
          <w:p w14:paraId="24ED5F54" w14:textId="77777777" w:rsidR="00454130" w:rsidRPr="00A60A3F" w:rsidRDefault="00454130" w:rsidP="002E0E97">
            <w:pPr>
              <w:bidi/>
              <w:jc w:val="center"/>
              <w:rPr>
                <w:rFonts w:cs="B Nazanin"/>
                <w:sz w:val="24"/>
                <w:szCs w:val="24"/>
                <w:rtl/>
                <w:lang w:bidi="fa-IR"/>
              </w:rPr>
            </w:pPr>
            <w:r w:rsidRPr="00A60A3F">
              <w:rPr>
                <w:rFonts w:cs="B Nazanin" w:hint="cs"/>
                <w:sz w:val="24"/>
                <w:szCs w:val="24"/>
                <w:rtl/>
                <w:lang w:bidi="fa-IR"/>
              </w:rPr>
              <w:t xml:space="preserve">کد </w:t>
            </w:r>
            <w:r>
              <w:rPr>
                <w:rFonts w:cs="B Nazanin" w:hint="cs"/>
                <w:sz w:val="24"/>
                <w:szCs w:val="24"/>
                <w:rtl/>
                <w:lang w:bidi="fa-IR"/>
              </w:rPr>
              <w:t>وضعیت نظام وظیفه</w:t>
            </w:r>
          </w:p>
        </w:tc>
        <w:tc>
          <w:tcPr>
            <w:tcW w:w="1638" w:type="dxa"/>
            <w:tcBorders>
              <w:top w:val="single" w:sz="4" w:space="0" w:color="auto"/>
              <w:left w:val="single" w:sz="4" w:space="0" w:color="auto"/>
              <w:bottom w:val="single" w:sz="4" w:space="0" w:color="auto"/>
              <w:right w:val="single" w:sz="4" w:space="0" w:color="auto"/>
            </w:tcBorders>
            <w:vAlign w:val="center"/>
          </w:tcPr>
          <w:p w14:paraId="416EDC94" w14:textId="77777777" w:rsidR="00454130" w:rsidRPr="009E7B38" w:rsidRDefault="00454130" w:rsidP="002E0E97">
            <w:pPr>
              <w:rPr>
                <w:rFonts w:ascii="Times New Roman" w:hAnsi="Times New Roman" w:cs="Times New Roman"/>
                <w:sz w:val="24"/>
                <w:szCs w:val="24"/>
                <w:rtl/>
              </w:rPr>
            </w:pPr>
            <w:r>
              <w:rPr>
                <w:rFonts w:ascii="Times New Roman" w:hAnsi="Times New Roman" w:cs="Times New Roman"/>
                <w:sz w:val="24"/>
                <w:szCs w:val="24"/>
              </w:rPr>
              <w:t>int</w:t>
            </w:r>
          </w:p>
        </w:tc>
        <w:tc>
          <w:tcPr>
            <w:tcW w:w="1880" w:type="dxa"/>
            <w:tcBorders>
              <w:top w:val="single" w:sz="4" w:space="0" w:color="auto"/>
              <w:left w:val="single" w:sz="4" w:space="0" w:color="auto"/>
              <w:bottom w:val="single" w:sz="4" w:space="0" w:color="auto"/>
              <w:right w:val="single" w:sz="4" w:space="0" w:color="auto"/>
            </w:tcBorders>
            <w:vAlign w:val="center"/>
          </w:tcPr>
          <w:p w14:paraId="5510E30B" w14:textId="77777777" w:rsidR="00454130" w:rsidRPr="009E7B38" w:rsidRDefault="00454130" w:rsidP="002E0E97">
            <w:pPr>
              <w:rPr>
                <w:rFonts w:ascii="Times New Roman" w:hAnsi="Times New Roman" w:cs="Times New Roman"/>
                <w:sz w:val="24"/>
                <w:szCs w:val="24"/>
              </w:rPr>
            </w:pPr>
            <w:r>
              <w:rPr>
                <w:rFonts w:ascii="Times New Roman" w:hAnsi="Times New Roman" w:cs="Times New Roman"/>
                <w:sz w:val="24"/>
                <w:szCs w:val="24"/>
              </w:rPr>
              <w:t>MS</w:t>
            </w:r>
            <w:r w:rsidRPr="009E7B38">
              <w:rPr>
                <w:rFonts w:ascii="Times New Roman" w:hAnsi="Times New Roman" w:cs="Times New Roman"/>
                <w:sz w:val="24"/>
                <w:szCs w:val="24"/>
              </w:rPr>
              <w:t>Code</w:t>
            </w:r>
          </w:p>
        </w:tc>
      </w:tr>
      <w:tr w:rsidR="00454130" w:rsidRPr="000E7955" w14:paraId="130BA011" w14:textId="77777777" w:rsidTr="00022F30">
        <w:trPr>
          <w:jc w:val="center"/>
        </w:trPr>
        <w:tc>
          <w:tcPr>
            <w:tcW w:w="2159" w:type="dxa"/>
            <w:tcBorders>
              <w:top w:val="single" w:sz="4" w:space="0" w:color="auto"/>
              <w:left w:val="single" w:sz="4" w:space="0" w:color="auto"/>
              <w:bottom w:val="single" w:sz="4" w:space="0" w:color="auto"/>
              <w:right w:val="single" w:sz="4" w:space="0" w:color="auto"/>
            </w:tcBorders>
            <w:vAlign w:val="center"/>
          </w:tcPr>
          <w:p w14:paraId="38D8D6BD" w14:textId="77777777" w:rsidR="00454130" w:rsidRPr="006D738A" w:rsidRDefault="00454130" w:rsidP="002E0E97">
            <w:pPr>
              <w:bidi/>
              <w:jc w:val="center"/>
              <w:rPr>
                <w:rFonts w:cs="B Nazanin"/>
                <w:sz w:val="24"/>
                <w:szCs w:val="24"/>
                <w:rtl/>
                <w:lang w:bidi="fa-IR"/>
              </w:rPr>
            </w:pPr>
            <w:commentRangeStart w:id="42"/>
            <w:r>
              <w:rPr>
                <w:rFonts w:cs="B Nazanin" w:hint="cs"/>
                <w:sz w:val="24"/>
                <w:szCs w:val="24"/>
                <w:rtl/>
                <w:lang w:bidi="fa-IR"/>
              </w:rPr>
              <w:t xml:space="preserve">اسلام </w:t>
            </w:r>
            <w:commentRangeEnd w:id="42"/>
            <w:r w:rsidR="00495A75">
              <w:rPr>
                <w:rStyle w:val="CommentReference"/>
                <w:rtl/>
              </w:rPr>
              <w:commentReference w:id="42"/>
            </w:r>
          </w:p>
        </w:tc>
        <w:tc>
          <w:tcPr>
            <w:tcW w:w="2152" w:type="dxa"/>
            <w:tcBorders>
              <w:top w:val="single" w:sz="4" w:space="0" w:color="auto"/>
              <w:left w:val="single" w:sz="4" w:space="0" w:color="auto"/>
              <w:bottom w:val="single" w:sz="4" w:space="0" w:color="auto"/>
              <w:right w:val="single" w:sz="4" w:space="0" w:color="auto"/>
            </w:tcBorders>
            <w:vAlign w:val="center"/>
          </w:tcPr>
          <w:p w14:paraId="71B2D8D0" w14:textId="77777777" w:rsidR="00454130" w:rsidRPr="00A60A3F" w:rsidRDefault="00454130" w:rsidP="002E0E97">
            <w:pPr>
              <w:bidi/>
              <w:jc w:val="center"/>
              <w:rPr>
                <w:rFonts w:cs="B Nazanin"/>
                <w:sz w:val="24"/>
                <w:szCs w:val="24"/>
                <w:rtl/>
                <w:lang w:bidi="fa-IR"/>
              </w:rPr>
            </w:pPr>
            <w:r w:rsidRPr="00A60A3F">
              <w:rPr>
                <w:rFonts w:cs="B Nazanin" w:hint="cs"/>
                <w:sz w:val="24"/>
                <w:szCs w:val="24"/>
                <w:rtl/>
              </w:rPr>
              <w:t xml:space="preserve">نام </w:t>
            </w:r>
            <w:r>
              <w:rPr>
                <w:rFonts w:cs="B Nazanin" w:hint="cs"/>
                <w:sz w:val="24"/>
                <w:szCs w:val="24"/>
                <w:rtl/>
                <w:lang w:bidi="fa-IR"/>
              </w:rPr>
              <w:t>وضعیت نظام وظیفه</w:t>
            </w:r>
          </w:p>
        </w:tc>
        <w:tc>
          <w:tcPr>
            <w:tcW w:w="1638" w:type="dxa"/>
            <w:tcBorders>
              <w:top w:val="single" w:sz="4" w:space="0" w:color="auto"/>
              <w:left w:val="single" w:sz="4" w:space="0" w:color="auto"/>
              <w:bottom w:val="single" w:sz="4" w:space="0" w:color="auto"/>
              <w:right w:val="single" w:sz="4" w:space="0" w:color="auto"/>
            </w:tcBorders>
            <w:vAlign w:val="center"/>
          </w:tcPr>
          <w:p w14:paraId="7534A0B1" w14:textId="77777777" w:rsidR="00454130" w:rsidRPr="009E7B38" w:rsidRDefault="00454130" w:rsidP="002E0E97">
            <w:pPr>
              <w:rPr>
                <w:rFonts w:ascii="Times New Roman" w:hAnsi="Times New Roman" w:cs="Times New Roman"/>
                <w:sz w:val="24"/>
                <w:szCs w:val="24"/>
                <w:rtl/>
              </w:rPr>
            </w:pPr>
            <w:r w:rsidRPr="009E7B38">
              <w:rPr>
                <w:rFonts w:ascii="Times New Roman" w:hAnsi="Times New Roman" w:cs="Times New Roman"/>
                <w:sz w:val="24"/>
                <w:szCs w:val="24"/>
              </w:rPr>
              <w:t>Nvarchar(50)</w:t>
            </w:r>
          </w:p>
        </w:tc>
        <w:tc>
          <w:tcPr>
            <w:tcW w:w="1880" w:type="dxa"/>
            <w:tcBorders>
              <w:top w:val="single" w:sz="4" w:space="0" w:color="auto"/>
              <w:left w:val="single" w:sz="4" w:space="0" w:color="auto"/>
              <w:bottom w:val="single" w:sz="4" w:space="0" w:color="auto"/>
              <w:right w:val="single" w:sz="4" w:space="0" w:color="auto"/>
            </w:tcBorders>
            <w:vAlign w:val="center"/>
          </w:tcPr>
          <w:p w14:paraId="7F058D53" w14:textId="77777777" w:rsidR="00454130" w:rsidRPr="009E7B38" w:rsidRDefault="00454130" w:rsidP="002E0E97">
            <w:pPr>
              <w:rPr>
                <w:rFonts w:ascii="Times New Roman" w:hAnsi="Times New Roman" w:cs="Times New Roman"/>
                <w:sz w:val="24"/>
                <w:szCs w:val="24"/>
                <w:rtl/>
              </w:rPr>
            </w:pPr>
            <w:r>
              <w:rPr>
                <w:rFonts w:ascii="Times New Roman" w:hAnsi="Times New Roman" w:cs="Times New Roman"/>
                <w:sz w:val="24"/>
                <w:szCs w:val="24"/>
              </w:rPr>
              <w:t>MS</w:t>
            </w:r>
            <w:r w:rsidRPr="009E7B38">
              <w:rPr>
                <w:rFonts w:ascii="Times New Roman" w:hAnsi="Times New Roman" w:cs="Times New Roman"/>
                <w:sz w:val="24"/>
                <w:szCs w:val="24"/>
              </w:rPr>
              <w:t>Name</w:t>
            </w:r>
          </w:p>
        </w:tc>
      </w:tr>
    </w:tbl>
    <w:p w14:paraId="400869D8" w14:textId="77777777" w:rsidR="005E2F9E" w:rsidRPr="00356137" w:rsidRDefault="00454130" w:rsidP="005E2F9E">
      <w:pPr>
        <w:bidi/>
        <w:rPr>
          <w:sz w:val="24"/>
          <w:szCs w:val="24"/>
        </w:rPr>
      </w:pPr>
      <w:r>
        <w:rPr>
          <w:rFonts w:cs="B Nazanin"/>
          <w:sz w:val="24"/>
          <w:szCs w:val="24"/>
          <w:rtl/>
          <w:lang w:bidi="fa-IR"/>
        </w:rPr>
        <w:br w:type="textWrapping" w:clear="all"/>
      </w:r>
    </w:p>
    <w:p w14:paraId="1DD149C1" w14:textId="77777777" w:rsidR="007B296F" w:rsidRPr="00010665" w:rsidRDefault="007B296F" w:rsidP="003417DA">
      <w:pPr>
        <w:pStyle w:val="Heading2"/>
        <w:numPr>
          <w:ilvl w:val="0"/>
          <w:numId w:val="44"/>
        </w:numPr>
        <w:bidi/>
        <w:rPr>
          <w:rFonts w:cs="B Nazanin"/>
          <w:rtl/>
          <w:lang w:bidi="fa-IR"/>
        </w:rPr>
      </w:pPr>
      <w:bookmarkStart w:id="43" w:name="_Toc478296082"/>
      <w:bookmarkStart w:id="44" w:name="جدول_10_وضعیت_هیات_علمی"/>
      <w:r w:rsidRPr="00010665">
        <w:rPr>
          <w:rFonts w:cs="B Nazanin" w:hint="cs"/>
          <w:rtl/>
          <w:lang w:bidi="fa-IR"/>
        </w:rPr>
        <w:t>جدول وضعیت هیات علمی</w:t>
      </w:r>
      <w:r w:rsidR="00022F30">
        <w:rPr>
          <w:rFonts w:cs="B Nazanin" w:hint="cs"/>
          <w:rtl/>
          <w:lang w:bidi="fa-IR"/>
        </w:rPr>
        <w:t xml:space="preserve">  </w:t>
      </w:r>
      <w:r w:rsidR="0025700E">
        <w:rPr>
          <w:rFonts w:cs="B Nazanin"/>
          <w:rtl/>
          <w:lang w:bidi="fa-IR"/>
        </w:rPr>
      </w:r>
      <w:r w:rsidR="0025700E">
        <w:rPr>
          <w:rFonts w:cs="B Nazanin"/>
          <w:lang w:bidi="fa-IR"/>
        </w:rPr>
        <w:pict w14:anchorId="4C72E037">
          <v:shape id="Right Arrow 20" o:spid="_x0000_s1151" type="#_x0000_t13" href="#فهرست" style="width:11.35pt;height:11.35pt;rotation:-90;visibility:visible;mso-left-percent:-10001;mso-top-percent:-10001;mso-position-horizontal:absolute;mso-position-horizontal-relative:char;mso-position-vertical:absolute;mso-position-vertical-relative:line;mso-left-percent:-10001;mso-top-percent:-10001;v-text-anchor:middle" o:button="t" adj="10800" fillcolor="#5b9bd5 [3204]" strokecolor="#1f4d78 [1604]" strokeweight="1pt">
            <v:fill o:detectmouseclick="t"/>
            <w10:wrap type="none"/>
            <w10:anchorlock/>
          </v:shape>
        </w:pict>
      </w:r>
      <w:bookmarkEnd w:id="43"/>
    </w:p>
    <w:tbl>
      <w:tblPr>
        <w:bidiVisual/>
        <w:tblW w:w="0" w:type="auto"/>
        <w:jc w:val="center"/>
        <w:tblLook w:val="04A0" w:firstRow="1" w:lastRow="0" w:firstColumn="1" w:lastColumn="0" w:noHBand="0" w:noVBand="1"/>
      </w:tblPr>
      <w:tblGrid>
        <w:gridCol w:w="2268"/>
        <w:gridCol w:w="2436"/>
        <w:gridCol w:w="1638"/>
        <w:gridCol w:w="1880"/>
      </w:tblGrid>
      <w:tr w:rsidR="007B296F" w:rsidRPr="000E7955" w14:paraId="0C412D71" w14:textId="77777777" w:rsidTr="00022F30">
        <w:trPr>
          <w:jc w:val="center"/>
        </w:trPr>
        <w:tc>
          <w:tcPr>
            <w:tcW w:w="8222" w:type="dxa"/>
            <w:gridSpan w:val="4"/>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bookmarkEnd w:id="44"/>
          <w:p w14:paraId="01073321" w14:textId="77777777" w:rsidR="007B296F" w:rsidRPr="005E2F9E" w:rsidRDefault="007B296F" w:rsidP="004D7B0B">
            <w:pPr>
              <w:bidi/>
              <w:jc w:val="center"/>
              <w:rPr>
                <w:rFonts w:cs="B Nazanin"/>
                <w:sz w:val="24"/>
                <w:szCs w:val="24"/>
                <w:lang w:bidi="fa-IR"/>
              </w:rPr>
            </w:pPr>
            <w:r w:rsidRPr="00DD0388">
              <w:rPr>
                <w:rFonts w:cs="B Nazanin" w:hint="cs"/>
                <w:b/>
                <w:bCs/>
                <w:sz w:val="24"/>
                <w:szCs w:val="24"/>
                <w:rtl/>
              </w:rPr>
              <w:t xml:space="preserve">جدول </w:t>
            </w:r>
            <w:r>
              <w:rPr>
                <w:rFonts w:cs="B Nazanin" w:hint="cs"/>
                <w:sz w:val="28"/>
                <w:szCs w:val="28"/>
                <w:rtl/>
                <w:lang w:bidi="fa-IR"/>
              </w:rPr>
              <w:t>وضعیت هیات علمی</w:t>
            </w:r>
            <w:r w:rsidR="00486036">
              <w:rPr>
                <w:rFonts w:cs="B Nazanin" w:hint="cs"/>
                <w:sz w:val="28"/>
                <w:szCs w:val="28"/>
                <w:rtl/>
                <w:lang w:bidi="fa-IR"/>
              </w:rPr>
              <w:t xml:space="preserve">- </w:t>
            </w:r>
            <w:r w:rsidR="00486036">
              <w:rPr>
                <w:rFonts w:cs="B Nazanin"/>
                <w:sz w:val="28"/>
                <w:szCs w:val="28"/>
                <w:lang w:bidi="fa-IR"/>
              </w:rPr>
              <w:t>tblFacultyMember</w:t>
            </w:r>
          </w:p>
        </w:tc>
      </w:tr>
      <w:tr w:rsidR="007B296F" w:rsidRPr="000E7955" w14:paraId="328BCB23" w14:textId="77777777" w:rsidTr="00022F30">
        <w:trPr>
          <w:jc w:val="center"/>
        </w:trPr>
        <w:tc>
          <w:tcPr>
            <w:tcW w:w="226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B790139" w14:textId="77777777" w:rsidR="007B296F" w:rsidRPr="00486036" w:rsidRDefault="007B296F" w:rsidP="004D7B0B">
            <w:pPr>
              <w:bidi/>
              <w:jc w:val="center"/>
              <w:rPr>
                <w:rFonts w:cs="B Nazanin"/>
                <w:b/>
                <w:bCs/>
                <w:sz w:val="24"/>
                <w:szCs w:val="24"/>
                <w:rtl/>
              </w:rPr>
            </w:pPr>
            <w:r w:rsidRPr="00486036">
              <w:rPr>
                <w:rFonts w:cs="B Nazanin" w:hint="cs"/>
                <w:b/>
                <w:bCs/>
                <w:sz w:val="24"/>
                <w:szCs w:val="24"/>
                <w:rtl/>
              </w:rPr>
              <w:t>مثال</w:t>
            </w:r>
          </w:p>
        </w:tc>
        <w:tc>
          <w:tcPr>
            <w:tcW w:w="2436"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C30BD64" w14:textId="77777777" w:rsidR="007B296F" w:rsidRPr="00486036" w:rsidRDefault="007B296F" w:rsidP="004D7B0B">
            <w:pPr>
              <w:bidi/>
              <w:jc w:val="center"/>
              <w:rPr>
                <w:rFonts w:cs="B Nazanin"/>
                <w:b/>
                <w:bCs/>
                <w:sz w:val="24"/>
                <w:szCs w:val="24"/>
                <w:rtl/>
                <w:lang w:bidi="fa-IR"/>
              </w:rPr>
            </w:pPr>
            <w:r w:rsidRPr="00486036">
              <w:rPr>
                <w:rFonts w:cs="B Nazanin" w:hint="cs"/>
                <w:b/>
                <w:bCs/>
                <w:sz w:val="24"/>
                <w:szCs w:val="24"/>
                <w:rtl/>
                <w:lang w:bidi="fa-IR"/>
              </w:rPr>
              <w:t>توضیح</w:t>
            </w:r>
          </w:p>
        </w:tc>
        <w:tc>
          <w:tcPr>
            <w:tcW w:w="163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4DE60AB" w14:textId="77777777" w:rsidR="007B296F" w:rsidRPr="00486036" w:rsidRDefault="007B296F" w:rsidP="004D7B0B">
            <w:pPr>
              <w:jc w:val="center"/>
              <w:rPr>
                <w:rFonts w:asciiTheme="majorBidi" w:hAnsiTheme="majorBidi" w:cstheme="majorBidi"/>
                <w:b/>
                <w:bCs/>
                <w:sz w:val="24"/>
                <w:szCs w:val="24"/>
              </w:rPr>
            </w:pPr>
            <w:r w:rsidRPr="00486036">
              <w:rPr>
                <w:rFonts w:asciiTheme="majorBidi" w:hAnsiTheme="majorBidi" w:cstheme="majorBidi"/>
                <w:b/>
                <w:bCs/>
                <w:sz w:val="24"/>
                <w:szCs w:val="24"/>
              </w:rPr>
              <w:t>Type</w:t>
            </w:r>
          </w:p>
        </w:tc>
        <w:tc>
          <w:tcPr>
            <w:tcW w:w="18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22F7AEE" w14:textId="77777777" w:rsidR="007B296F" w:rsidRPr="00486036" w:rsidRDefault="007B296F" w:rsidP="004D7B0B">
            <w:pPr>
              <w:jc w:val="center"/>
              <w:rPr>
                <w:rFonts w:asciiTheme="majorBidi" w:hAnsiTheme="majorBidi" w:cstheme="majorBidi"/>
                <w:b/>
                <w:bCs/>
                <w:sz w:val="24"/>
                <w:szCs w:val="24"/>
                <w:rtl/>
              </w:rPr>
            </w:pPr>
            <w:r w:rsidRPr="00486036">
              <w:rPr>
                <w:rFonts w:asciiTheme="majorBidi" w:hAnsiTheme="majorBidi" w:cstheme="majorBidi"/>
                <w:b/>
                <w:bCs/>
                <w:sz w:val="24"/>
                <w:szCs w:val="24"/>
              </w:rPr>
              <w:t>Name</w:t>
            </w:r>
          </w:p>
        </w:tc>
      </w:tr>
      <w:tr w:rsidR="007B296F" w:rsidRPr="000E7955" w14:paraId="6C05D519" w14:textId="77777777" w:rsidTr="00022F30">
        <w:trPr>
          <w:jc w:val="center"/>
        </w:trPr>
        <w:tc>
          <w:tcPr>
            <w:tcW w:w="2268" w:type="dxa"/>
            <w:tcBorders>
              <w:top w:val="single" w:sz="4" w:space="0" w:color="auto"/>
              <w:left w:val="single" w:sz="4" w:space="0" w:color="auto"/>
              <w:bottom w:val="single" w:sz="4" w:space="0" w:color="auto"/>
              <w:right w:val="single" w:sz="4" w:space="0" w:color="auto"/>
            </w:tcBorders>
            <w:vAlign w:val="center"/>
          </w:tcPr>
          <w:p w14:paraId="37FCCCEA" w14:textId="77777777" w:rsidR="007B296F" w:rsidRPr="006D738A" w:rsidRDefault="007B296F" w:rsidP="004D7B0B">
            <w:pPr>
              <w:bidi/>
              <w:jc w:val="center"/>
              <w:rPr>
                <w:rFonts w:cs="B Nazanin"/>
                <w:sz w:val="24"/>
                <w:szCs w:val="24"/>
                <w:rtl/>
              </w:rPr>
            </w:pPr>
            <w:r>
              <w:rPr>
                <w:rFonts w:cs="B Nazanin" w:hint="cs"/>
                <w:sz w:val="24"/>
                <w:szCs w:val="24"/>
                <w:rtl/>
              </w:rPr>
              <w:t>1</w:t>
            </w:r>
          </w:p>
        </w:tc>
        <w:tc>
          <w:tcPr>
            <w:tcW w:w="2436" w:type="dxa"/>
            <w:tcBorders>
              <w:top w:val="single" w:sz="4" w:space="0" w:color="auto"/>
              <w:left w:val="single" w:sz="4" w:space="0" w:color="auto"/>
              <w:bottom w:val="single" w:sz="4" w:space="0" w:color="auto"/>
              <w:right w:val="single" w:sz="4" w:space="0" w:color="auto"/>
            </w:tcBorders>
            <w:vAlign w:val="center"/>
          </w:tcPr>
          <w:p w14:paraId="784E069E" w14:textId="77777777" w:rsidR="007B296F" w:rsidRPr="006D738A" w:rsidRDefault="007B296F" w:rsidP="004D7B0B">
            <w:pPr>
              <w:bidi/>
              <w:jc w:val="center"/>
              <w:rPr>
                <w:rFonts w:cs="B Nazanin"/>
                <w:sz w:val="24"/>
                <w:szCs w:val="24"/>
                <w:rtl/>
                <w:lang w:bidi="fa-IR"/>
              </w:rPr>
            </w:pPr>
            <w:r>
              <w:rPr>
                <w:rFonts w:cs="B Nazanin" w:hint="cs"/>
                <w:sz w:val="24"/>
                <w:szCs w:val="24"/>
                <w:rtl/>
                <w:lang w:bidi="fa-IR"/>
              </w:rPr>
              <w:t>شمارنده یونیک</w:t>
            </w:r>
          </w:p>
        </w:tc>
        <w:tc>
          <w:tcPr>
            <w:tcW w:w="1638" w:type="dxa"/>
            <w:tcBorders>
              <w:top w:val="single" w:sz="4" w:space="0" w:color="auto"/>
              <w:left w:val="single" w:sz="4" w:space="0" w:color="auto"/>
              <w:bottom w:val="single" w:sz="4" w:space="0" w:color="auto"/>
              <w:right w:val="single" w:sz="4" w:space="0" w:color="auto"/>
            </w:tcBorders>
            <w:vAlign w:val="center"/>
          </w:tcPr>
          <w:p w14:paraId="6460E4E4" w14:textId="77777777" w:rsidR="007B296F" w:rsidRPr="00486036" w:rsidRDefault="007B296F" w:rsidP="004D7B0B">
            <w:pPr>
              <w:rPr>
                <w:rFonts w:asciiTheme="majorBidi" w:hAnsiTheme="majorBidi" w:cstheme="majorBidi"/>
                <w:sz w:val="24"/>
                <w:szCs w:val="24"/>
              </w:rPr>
            </w:pPr>
            <w:r w:rsidRPr="00486036">
              <w:rPr>
                <w:rFonts w:asciiTheme="majorBidi" w:hAnsiTheme="majorBidi" w:cstheme="majorBidi"/>
                <w:noProof/>
                <w:color w:val="0000FF"/>
                <w:sz w:val="20"/>
                <w:szCs w:val="20"/>
              </w:rPr>
              <w:t>IDENTITY</w:t>
            </w:r>
            <w:r w:rsidRPr="00486036">
              <w:rPr>
                <w:rFonts w:asciiTheme="majorBidi" w:hAnsiTheme="majorBidi" w:cstheme="majorBidi"/>
                <w:noProof/>
                <w:color w:val="808080"/>
                <w:sz w:val="20"/>
                <w:szCs w:val="20"/>
              </w:rPr>
              <w:t>(</w:t>
            </w:r>
            <w:r w:rsidRPr="00486036">
              <w:rPr>
                <w:rFonts w:asciiTheme="majorBidi" w:hAnsiTheme="majorBidi" w:cstheme="majorBidi"/>
                <w:noProof/>
                <w:sz w:val="20"/>
                <w:szCs w:val="20"/>
              </w:rPr>
              <w:t>1</w:t>
            </w:r>
            <w:r w:rsidRPr="00486036">
              <w:rPr>
                <w:rFonts w:asciiTheme="majorBidi" w:hAnsiTheme="majorBidi" w:cstheme="majorBidi"/>
                <w:noProof/>
                <w:color w:val="808080"/>
                <w:sz w:val="20"/>
                <w:szCs w:val="20"/>
              </w:rPr>
              <w:t>,</w:t>
            </w:r>
            <w:r w:rsidRPr="00486036">
              <w:rPr>
                <w:rFonts w:asciiTheme="majorBidi" w:hAnsiTheme="majorBidi" w:cstheme="majorBidi"/>
                <w:noProof/>
                <w:sz w:val="20"/>
                <w:szCs w:val="20"/>
              </w:rPr>
              <w:t>1</w:t>
            </w:r>
            <w:r w:rsidRPr="00486036">
              <w:rPr>
                <w:rFonts w:asciiTheme="majorBidi" w:hAnsiTheme="majorBidi" w:cstheme="majorBidi"/>
                <w:noProof/>
                <w:color w:val="808080"/>
                <w:sz w:val="20"/>
                <w:szCs w:val="20"/>
              </w:rPr>
              <w:t>)</w:t>
            </w:r>
            <w:r w:rsidRPr="00486036">
              <w:rPr>
                <w:rFonts w:asciiTheme="majorBidi" w:hAnsiTheme="majorBidi" w:cstheme="majorBidi"/>
                <w:noProof/>
                <w:sz w:val="20"/>
                <w:szCs w:val="20"/>
              </w:rPr>
              <w:t xml:space="preserve"> </w:t>
            </w:r>
            <w:r w:rsidRPr="00486036">
              <w:rPr>
                <w:rFonts w:asciiTheme="majorBidi" w:hAnsiTheme="majorBidi" w:cstheme="majorBidi"/>
                <w:noProof/>
                <w:color w:val="808080"/>
                <w:sz w:val="20"/>
                <w:szCs w:val="20"/>
              </w:rPr>
              <w:t>NOT</w:t>
            </w:r>
            <w:r w:rsidRPr="00486036">
              <w:rPr>
                <w:rFonts w:asciiTheme="majorBidi" w:hAnsiTheme="majorBidi" w:cstheme="majorBidi"/>
                <w:noProof/>
                <w:sz w:val="20"/>
                <w:szCs w:val="20"/>
              </w:rPr>
              <w:t xml:space="preserve"> </w:t>
            </w:r>
            <w:r w:rsidRPr="00486036">
              <w:rPr>
                <w:rFonts w:asciiTheme="majorBidi" w:hAnsiTheme="majorBidi" w:cstheme="majorBidi"/>
                <w:noProof/>
                <w:color w:val="808080"/>
                <w:sz w:val="20"/>
                <w:szCs w:val="20"/>
              </w:rPr>
              <w:t>NULL</w:t>
            </w:r>
          </w:p>
        </w:tc>
        <w:tc>
          <w:tcPr>
            <w:tcW w:w="1880" w:type="dxa"/>
            <w:tcBorders>
              <w:top w:val="single" w:sz="4" w:space="0" w:color="auto"/>
              <w:left w:val="single" w:sz="4" w:space="0" w:color="auto"/>
              <w:bottom w:val="single" w:sz="4" w:space="0" w:color="auto"/>
              <w:right w:val="single" w:sz="4" w:space="0" w:color="auto"/>
            </w:tcBorders>
            <w:vAlign w:val="center"/>
          </w:tcPr>
          <w:p w14:paraId="7439E4A7" w14:textId="77777777" w:rsidR="007B296F" w:rsidRPr="00486036" w:rsidRDefault="007B296F" w:rsidP="004D7B0B">
            <w:pPr>
              <w:rPr>
                <w:rFonts w:asciiTheme="majorBidi" w:hAnsiTheme="majorBidi" w:cstheme="majorBidi"/>
                <w:sz w:val="24"/>
                <w:szCs w:val="24"/>
              </w:rPr>
            </w:pPr>
            <w:r w:rsidRPr="00486036">
              <w:rPr>
                <w:rFonts w:asciiTheme="majorBidi" w:hAnsiTheme="majorBidi" w:cstheme="majorBidi"/>
                <w:sz w:val="24"/>
                <w:szCs w:val="24"/>
              </w:rPr>
              <w:t>ID</w:t>
            </w:r>
          </w:p>
        </w:tc>
      </w:tr>
      <w:tr w:rsidR="007B296F" w:rsidRPr="000E7955" w14:paraId="57E6F857" w14:textId="77777777" w:rsidTr="00022F30">
        <w:trPr>
          <w:jc w:val="center"/>
        </w:trPr>
        <w:tc>
          <w:tcPr>
            <w:tcW w:w="2268" w:type="dxa"/>
            <w:tcBorders>
              <w:top w:val="single" w:sz="4" w:space="0" w:color="auto"/>
              <w:left w:val="single" w:sz="4" w:space="0" w:color="auto"/>
              <w:bottom w:val="single" w:sz="4" w:space="0" w:color="auto"/>
              <w:right w:val="single" w:sz="4" w:space="0" w:color="auto"/>
            </w:tcBorders>
            <w:vAlign w:val="center"/>
          </w:tcPr>
          <w:p w14:paraId="36CD18CB" w14:textId="77777777" w:rsidR="007B296F" w:rsidRPr="006D738A" w:rsidRDefault="00BB2016" w:rsidP="004D7B0B">
            <w:pPr>
              <w:bidi/>
              <w:jc w:val="center"/>
              <w:rPr>
                <w:rFonts w:cs="B Nazanin"/>
                <w:sz w:val="24"/>
                <w:szCs w:val="24"/>
                <w:rtl/>
                <w:lang w:bidi="fa-IR"/>
              </w:rPr>
            </w:pPr>
            <w:r>
              <w:rPr>
                <w:rFonts w:cs="B Nazanin" w:hint="cs"/>
                <w:sz w:val="24"/>
                <w:szCs w:val="24"/>
                <w:rtl/>
              </w:rPr>
              <w:t>1</w:t>
            </w:r>
          </w:p>
        </w:tc>
        <w:tc>
          <w:tcPr>
            <w:tcW w:w="2436" w:type="dxa"/>
            <w:tcBorders>
              <w:top w:val="single" w:sz="4" w:space="0" w:color="auto"/>
              <w:left w:val="single" w:sz="4" w:space="0" w:color="auto"/>
              <w:bottom w:val="single" w:sz="4" w:space="0" w:color="auto"/>
              <w:right w:val="single" w:sz="4" w:space="0" w:color="auto"/>
            </w:tcBorders>
            <w:vAlign w:val="center"/>
          </w:tcPr>
          <w:p w14:paraId="753CEF32" w14:textId="77777777" w:rsidR="007B296F" w:rsidRPr="00B8779C" w:rsidRDefault="00BB2016" w:rsidP="004D7B0B">
            <w:pPr>
              <w:bidi/>
              <w:jc w:val="center"/>
              <w:rPr>
                <w:rFonts w:cs="B Nazanin"/>
                <w:sz w:val="24"/>
                <w:szCs w:val="24"/>
                <w:rtl/>
                <w:lang w:bidi="fa-IR"/>
              </w:rPr>
            </w:pPr>
            <w:r>
              <w:rPr>
                <w:rFonts w:cs="B Nazanin" w:hint="cs"/>
                <w:sz w:val="24"/>
                <w:szCs w:val="24"/>
                <w:rtl/>
                <w:lang w:bidi="fa-IR"/>
              </w:rPr>
              <w:t>شناسه فرد</w:t>
            </w:r>
          </w:p>
        </w:tc>
        <w:tc>
          <w:tcPr>
            <w:tcW w:w="1638" w:type="dxa"/>
            <w:tcBorders>
              <w:top w:val="single" w:sz="4" w:space="0" w:color="auto"/>
              <w:left w:val="single" w:sz="4" w:space="0" w:color="auto"/>
              <w:bottom w:val="single" w:sz="4" w:space="0" w:color="auto"/>
              <w:right w:val="single" w:sz="4" w:space="0" w:color="auto"/>
            </w:tcBorders>
            <w:vAlign w:val="center"/>
          </w:tcPr>
          <w:p w14:paraId="3DB14DFF" w14:textId="77777777" w:rsidR="007B296F" w:rsidRPr="00486036" w:rsidRDefault="00BB2016" w:rsidP="004D7B0B">
            <w:pPr>
              <w:rPr>
                <w:rFonts w:asciiTheme="majorBidi" w:hAnsiTheme="majorBidi" w:cstheme="majorBidi"/>
                <w:sz w:val="24"/>
                <w:szCs w:val="24"/>
              </w:rPr>
            </w:pPr>
            <w:r>
              <w:rPr>
                <w:rFonts w:asciiTheme="majorBidi" w:hAnsiTheme="majorBidi" w:cstheme="majorBidi"/>
                <w:sz w:val="24"/>
                <w:szCs w:val="24"/>
              </w:rPr>
              <w:t>Int</w:t>
            </w:r>
          </w:p>
        </w:tc>
        <w:tc>
          <w:tcPr>
            <w:tcW w:w="1880" w:type="dxa"/>
            <w:tcBorders>
              <w:top w:val="single" w:sz="4" w:space="0" w:color="auto"/>
              <w:left w:val="single" w:sz="4" w:space="0" w:color="auto"/>
              <w:bottom w:val="single" w:sz="4" w:space="0" w:color="auto"/>
              <w:right w:val="single" w:sz="4" w:space="0" w:color="auto"/>
            </w:tcBorders>
            <w:vAlign w:val="center"/>
          </w:tcPr>
          <w:p w14:paraId="5609FACA" w14:textId="77777777" w:rsidR="007B296F" w:rsidRPr="00486036" w:rsidRDefault="00BB2016" w:rsidP="004D7B0B">
            <w:pPr>
              <w:rPr>
                <w:rFonts w:asciiTheme="majorBidi" w:hAnsiTheme="majorBidi" w:cstheme="majorBidi"/>
                <w:sz w:val="24"/>
                <w:szCs w:val="24"/>
                <w:rtl/>
              </w:rPr>
            </w:pPr>
            <w:r>
              <w:rPr>
                <w:rFonts w:asciiTheme="majorBidi" w:hAnsiTheme="majorBidi" w:cstheme="majorBidi"/>
                <w:sz w:val="24"/>
                <w:szCs w:val="24"/>
              </w:rPr>
              <w:t>PersonID</w:t>
            </w:r>
          </w:p>
        </w:tc>
      </w:tr>
      <w:tr w:rsidR="00486036" w:rsidRPr="000E7955" w14:paraId="22FFF6E3" w14:textId="77777777" w:rsidTr="00022F30">
        <w:trPr>
          <w:jc w:val="center"/>
        </w:trPr>
        <w:tc>
          <w:tcPr>
            <w:tcW w:w="2268" w:type="dxa"/>
            <w:tcBorders>
              <w:top w:val="single" w:sz="4" w:space="0" w:color="auto"/>
              <w:left w:val="single" w:sz="4" w:space="0" w:color="auto"/>
              <w:bottom w:val="single" w:sz="4" w:space="0" w:color="auto"/>
              <w:right w:val="single" w:sz="4" w:space="0" w:color="auto"/>
            </w:tcBorders>
            <w:vAlign w:val="center"/>
          </w:tcPr>
          <w:p w14:paraId="52D1FD18" w14:textId="77777777" w:rsidR="00486036" w:rsidRDefault="00486036" w:rsidP="004D7B0B">
            <w:pPr>
              <w:bidi/>
              <w:jc w:val="center"/>
              <w:rPr>
                <w:rFonts w:cs="B Nazanin"/>
                <w:sz w:val="24"/>
                <w:szCs w:val="24"/>
                <w:lang w:bidi="fa-IR"/>
              </w:rPr>
            </w:pPr>
            <w:r>
              <w:rPr>
                <w:rFonts w:cs="B Nazanin" w:hint="cs"/>
                <w:sz w:val="24"/>
                <w:szCs w:val="24"/>
                <w:rtl/>
              </w:rPr>
              <w:t>21011</w:t>
            </w:r>
            <w:r>
              <w:rPr>
                <w:rFonts w:cs="B Nazanin" w:hint="cs"/>
                <w:sz w:val="24"/>
                <w:szCs w:val="24"/>
                <w:rtl/>
                <w:lang w:bidi="fa-IR"/>
              </w:rPr>
              <w:t>11-</w:t>
            </w:r>
            <w:r>
              <w:rPr>
                <w:rFonts w:cs="B Nazanin"/>
                <w:sz w:val="24"/>
                <w:szCs w:val="24"/>
                <w:lang w:bidi="fa-IR"/>
              </w:rPr>
              <w:t>UUUUxxx</w:t>
            </w:r>
          </w:p>
        </w:tc>
        <w:tc>
          <w:tcPr>
            <w:tcW w:w="2436" w:type="dxa"/>
            <w:tcBorders>
              <w:top w:val="single" w:sz="4" w:space="0" w:color="auto"/>
              <w:left w:val="single" w:sz="4" w:space="0" w:color="auto"/>
              <w:bottom w:val="single" w:sz="4" w:space="0" w:color="auto"/>
              <w:right w:val="single" w:sz="4" w:space="0" w:color="auto"/>
            </w:tcBorders>
          </w:tcPr>
          <w:p w14:paraId="5CE7533D" w14:textId="77777777" w:rsidR="00486036" w:rsidRPr="00B8779C" w:rsidRDefault="00486036" w:rsidP="004D7B0B">
            <w:pPr>
              <w:bidi/>
              <w:jc w:val="center"/>
              <w:rPr>
                <w:rFonts w:cs="B Nazanin"/>
                <w:sz w:val="24"/>
                <w:szCs w:val="24"/>
                <w:rtl/>
              </w:rPr>
            </w:pPr>
            <w:r w:rsidRPr="00B8779C">
              <w:rPr>
                <w:rFonts w:cs="B Nazanin" w:hint="cs"/>
                <w:sz w:val="24"/>
                <w:szCs w:val="24"/>
                <w:rtl/>
              </w:rPr>
              <w:t xml:space="preserve">کد </w:t>
            </w:r>
            <w:r w:rsidRPr="00B8779C">
              <w:rPr>
                <w:rFonts w:cs="B Nazanin" w:hint="cs"/>
                <w:sz w:val="24"/>
                <w:szCs w:val="24"/>
                <w:rtl/>
                <w:lang w:bidi="fa-IR"/>
              </w:rPr>
              <w:t>گروه</w:t>
            </w:r>
            <w:r w:rsidRPr="00B8779C">
              <w:rPr>
                <w:rFonts w:cs="B Nazanin" w:hint="cs"/>
                <w:sz w:val="24"/>
                <w:szCs w:val="24"/>
                <w:rtl/>
              </w:rPr>
              <w:t xml:space="preserve"> آموزشی</w:t>
            </w:r>
            <w:r>
              <w:rPr>
                <w:rFonts w:cs="B Nazanin" w:hint="cs"/>
                <w:sz w:val="24"/>
                <w:szCs w:val="24"/>
                <w:rtl/>
              </w:rPr>
              <w:t xml:space="preserve"> </w:t>
            </w:r>
            <w:r>
              <w:rPr>
                <w:rFonts w:ascii="Sakkal Majalla" w:hAnsi="Sakkal Majalla" w:cs="Sakkal Majalla" w:hint="cs"/>
                <w:sz w:val="24"/>
                <w:szCs w:val="24"/>
                <w:rtl/>
              </w:rPr>
              <w:t>–</w:t>
            </w:r>
            <w:r>
              <w:rPr>
                <w:rFonts w:cs="B Nazanin" w:hint="cs"/>
                <w:sz w:val="24"/>
                <w:szCs w:val="24"/>
                <w:rtl/>
              </w:rPr>
              <w:t xml:space="preserve"> </w:t>
            </w:r>
            <w:hyperlink w:anchor="جدول_8_گروه_آموزشی_دانشگاه" w:history="1">
              <w:r w:rsidRPr="007675A9">
                <w:rPr>
                  <w:rStyle w:val="Hyperlink"/>
                  <w:rFonts w:cs="B Nazanin" w:hint="cs"/>
                  <w:sz w:val="24"/>
                  <w:szCs w:val="24"/>
                  <w:rtl/>
                </w:rPr>
                <w:t>جدول 8</w:t>
              </w:r>
            </w:hyperlink>
          </w:p>
        </w:tc>
        <w:tc>
          <w:tcPr>
            <w:tcW w:w="1638" w:type="dxa"/>
            <w:tcBorders>
              <w:top w:val="single" w:sz="4" w:space="0" w:color="auto"/>
              <w:left w:val="single" w:sz="4" w:space="0" w:color="auto"/>
              <w:bottom w:val="single" w:sz="4" w:space="0" w:color="auto"/>
              <w:right w:val="single" w:sz="4" w:space="0" w:color="auto"/>
            </w:tcBorders>
            <w:vAlign w:val="center"/>
          </w:tcPr>
          <w:p w14:paraId="31713CFA" w14:textId="77777777" w:rsidR="00486036" w:rsidRPr="00486036" w:rsidRDefault="00486036" w:rsidP="004D7B0B">
            <w:pPr>
              <w:rPr>
                <w:rFonts w:asciiTheme="majorBidi" w:hAnsiTheme="majorBidi" w:cstheme="majorBidi"/>
                <w:sz w:val="24"/>
                <w:szCs w:val="24"/>
                <w:rtl/>
              </w:rPr>
            </w:pPr>
            <w:r w:rsidRPr="00486036">
              <w:rPr>
                <w:rFonts w:asciiTheme="majorBidi" w:hAnsiTheme="majorBidi" w:cstheme="majorBidi"/>
                <w:sz w:val="24"/>
                <w:szCs w:val="24"/>
              </w:rPr>
              <w:t>Char(</w:t>
            </w:r>
            <w:r>
              <w:rPr>
                <w:rFonts w:asciiTheme="majorBidi" w:hAnsiTheme="majorBidi" w:cstheme="majorBidi"/>
                <w:sz w:val="24"/>
                <w:szCs w:val="24"/>
              </w:rPr>
              <w:t>7</w:t>
            </w:r>
            <w:r w:rsidRPr="00486036">
              <w:rPr>
                <w:rFonts w:asciiTheme="majorBidi" w:hAnsiTheme="majorBidi" w:cstheme="majorBidi"/>
                <w:sz w:val="24"/>
                <w:szCs w:val="24"/>
              </w:rPr>
              <w:t>)</w:t>
            </w:r>
          </w:p>
        </w:tc>
        <w:tc>
          <w:tcPr>
            <w:tcW w:w="1880" w:type="dxa"/>
            <w:tcBorders>
              <w:top w:val="single" w:sz="4" w:space="0" w:color="auto"/>
              <w:left w:val="single" w:sz="4" w:space="0" w:color="auto"/>
              <w:bottom w:val="single" w:sz="4" w:space="0" w:color="auto"/>
              <w:right w:val="single" w:sz="4" w:space="0" w:color="auto"/>
            </w:tcBorders>
            <w:vAlign w:val="center"/>
          </w:tcPr>
          <w:p w14:paraId="603D1949" w14:textId="77777777" w:rsidR="00486036" w:rsidRPr="00486036" w:rsidRDefault="00486036" w:rsidP="004D7B0B">
            <w:pPr>
              <w:rPr>
                <w:rFonts w:asciiTheme="majorBidi" w:hAnsiTheme="majorBidi" w:cstheme="majorBidi"/>
                <w:sz w:val="24"/>
                <w:szCs w:val="24"/>
              </w:rPr>
            </w:pPr>
            <w:r w:rsidRPr="000512FF">
              <w:rPr>
                <w:rFonts w:asciiTheme="majorBidi" w:hAnsiTheme="majorBidi" w:cstheme="majorBidi"/>
                <w:sz w:val="24"/>
                <w:szCs w:val="24"/>
              </w:rPr>
              <w:t>UniEGCode</w:t>
            </w:r>
          </w:p>
        </w:tc>
      </w:tr>
      <w:tr w:rsidR="00486036" w:rsidRPr="000E7955" w14:paraId="26411D8B" w14:textId="77777777" w:rsidTr="00022F30">
        <w:trPr>
          <w:jc w:val="center"/>
        </w:trPr>
        <w:tc>
          <w:tcPr>
            <w:tcW w:w="2268" w:type="dxa"/>
            <w:tcBorders>
              <w:top w:val="single" w:sz="4" w:space="0" w:color="auto"/>
              <w:left w:val="single" w:sz="4" w:space="0" w:color="auto"/>
              <w:bottom w:val="single" w:sz="4" w:space="0" w:color="auto"/>
              <w:right w:val="single" w:sz="4" w:space="0" w:color="auto"/>
            </w:tcBorders>
            <w:vAlign w:val="center"/>
          </w:tcPr>
          <w:p w14:paraId="50AF357C" w14:textId="77777777" w:rsidR="00486036" w:rsidRDefault="00486036" w:rsidP="004D7B0B">
            <w:pPr>
              <w:bidi/>
              <w:jc w:val="center"/>
              <w:rPr>
                <w:rFonts w:cs="B Nazanin"/>
                <w:sz w:val="24"/>
                <w:szCs w:val="24"/>
                <w:rtl/>
                <w:lang w:bidi="fa-IR"/>
              </w:rPr>
            </w:pPr>
            <w:r>
              <w:rPr>
                <w:rFonts w:cs="B Nazanin" w:hint="cs"/>
                <w:sz w:val="24"/>
                <w:szCs w:val="24"/>
                <w:rtl/>
                <w:lang w:bidi="fa-IR"/>
              </w:rPr>
              <w:t>1</w:t>
            </w:r>
          </w:p>
        </w:tc>
        <w:tc>
          <w:tcPr>
            <w:tcW w:w="2436" w:type="dxa"/>
            <w:tcBorders>
              <w:top w:val="single" w:sz="4" w:space="0" w:color="auto"/>
              <w:left w:val="single" w:sz="4" w:space="0" w:color="auto"/>
              <w:bottom w:val="single" w:sz="4" w:space="0" w:color="auto"/>
              <w:right w:val="single" w:sz="4" w:space="0" w:color="auto"/>
            </w:tcBorders>
          </w:tcPr>
          <w:p w14:paraId="6CA3B9C6" w14:textId="77777777" w:rsidR="00486036" w:rsidRPr="00B8779C" w:rsidRDefault="00486036" w:rsidP="004D7B0B">
            <w:pPr>
              <w:bidi/>
              <w:jc w:val="center"/>
              <w:rPr>
                <w:rFonts w:cs="B Nazanin"/>
                <w:sz w:val="24"/>
                <w:szCs w:val="24"/>
                <w:rtl/>
                <w:lang w:bidi="fa-IR"/>
              </w:rPr>
            </w:pPr>
            <w:r w:rsidRPr="00B8779C">
              <w:rPr>
                <w:rFonts w:cs="B Nazanin" w:hint="cs"/>
                <w:sz w:val="24"/>
                <w:szCs w:val="24"/>
                <w:rtl/>
              </w:rPr>
              <w:t>کد مرتبه علمی</w:t>
            </w:r>
            <w:r>
              <w:rPr>
                <w:rFonts w:cs="B Nazanin" w:hint="cs"/>
                <w:sz w:val="24"/>
                <w:szCs w:val="24"/>
                <w:rtl/>
              </w:rPr>
              <w:t xml:space="preserve">- </w:t>
            </w:r>
            <w:hyperlink w:anchor="جدول_11_کد_مرتبه_علمی" w:history="1">
              <w:r w:rsidRPr="007675A9">
                <w:rPr>
                  <w:rStyle w:val="Hyperlink"/>
                  <w:rFonts w:cs="B Nazanin" w:hint="cs"/>
                  <w:sz w:val="24"/>
                  <w:szCs w:val="24"/>
                  <w:rtl/>
                </w:rPr>
                <w:t>جدول 11</w:t>
              </w:r>
            </w:hyperlink>
          </w:p>
        </w:tc>
        <w:tc>
          <w:tcPr>
            <w:tcW w:w="1638" w:type="dxa"/>
            <w:tcBorders>
              <w:top w:val="single" w:sz="4" w:space="0" w:color="auto"/>
              <w:left w:val="single" w:sz="4" w:space="0" w:color="auto"/>
              <w:bottom w:val="single" w:sz="4" w:space="0" w:color="auto"/>
              <w:right w:val="single" w:sz="4" w:space="0" w:color="auto"/>
            </w:tcBorders>
            <w:vAlign w:val="center"/>
          </w:tcPr>
          <w:p w14:paraId="601AD810" w14:textId="77777777" w:rsidR="00486036" w:rsidRPr="00486036" w:rsidRDefault="00486036" w:rsidP="004D7B0B">
            <w:pPr>
              <w:rPr>
                <w:rFonts w:asciiTheme="majorBidi" w:hAnsiTheme="majorBidi" w:cstheme="majorBidi"/>
                <w:sz w:val="24"/>
                <w:szCs w:val="24"/>
                <w:rtl/>
              </w:rPr>
            </w:pPr>
            <w:r w:rsidRPr="00486036">
              <w:rPr>
                <w:rFonts w:asciiTheme="majorBidi" w:hAnsiTheme="majorBidi" w:cstheme="majorBidi"/>
                <w:sz w:val="24"/>
                <w:szCs w:val="24"/>
              </w:rPr>
              <w:t>int</w:t>
            </w:r>
          </w:p>
        </w:tc>
        <w:tc>
          <w:tcPr>
            <w:tcW w:w="1880" w:type="dxa"/>
            <w:tcBorders>
              <w:top w:val="single" w:sz="4" w:space="0" w:color="auto"/>
              <w:left w:val="single" w:sz="4" w:space="0" w:color="auto"/>
              <w:bottom w:val="single" w:sz="4" w:space="0" w:color="auto"/>
              <w:right w:val="single" w:sz="4" w:space="0" w:color="auto"/>
            </w:tcBorders>
            <w:vAlign w:val="center"/>
          </w:tcPr>
          <w:p w14:paraId="00DFD6D3" w14:textId="77777777" w:rsidR="00486036" w:rsidRPr="00486036" w:rsidRDefault="00486036" w:rsidP="004D7B0B">
            <w:pPr>
              <w:rPr>
                <w:rFonts w:asciiTheme="majorBidi" w:hAnsiTheme="majorBidi" w:cstheme="majorBidi"/>
                <w:sz w:val="24"/>
                <w:szCs w:val="24"/>
              </w:rPr>
            </w:pPr>
            <w:r w:rsidRPr="00486036">
              <w:rPr>
                <w:rFonts w:asciiTheme="majorBidi" w:hAnsiTheme="majorBidi" w:cstheme="majorBidi"/>
                <w:sz w:val="24"/>
                <w:szCs w:val="24"/>
              </w:rPr>
              <w:t>SciDegree</w:t>
            </w:r>
          </w:p>
        </w:tc>
      </w:tr>
      <w:tr w:rsidR="00486036" w:rsidRPr="000E7955" w14:paraId="40A0FEEF" w14:textId="77777777" w:rsidTr="00022F30">
        <w:trPr>
          <w:jc w:val="center"/>
        </w:trPr>
        <w:tc>
          <w:tcPr>
            <w:tcW w:w="2268" w:type="dxa"/>
            <w:tcBorders>
              <w:top w:val="single" w:sz="4" w:space="0" w:color="auto"/>
              <w:left w:val="single" w:sz="4" w:space="0" w:color="auto"/>
              <w:bottom w:val="single" w:sz="4" w:space="0" w:color="auto"/>
              <w:right w:val="single" w:sz="4" w:space="0" w:color="auto"/>
            </w:tcBorders>
            <w:vAlign w:val="center"/>
          </w:tcPr>
          <w:p w14:paraId="2B171C83" w14:textId="77777777" w:rsidR="00486036" w:rsidRDefault="00486036" w:rsidP="004D7B0B">
            <w:pPr>
              <w:bidi/>
              <w:jc w:val="center"/>
              <w:rPr>
                <w:rFonts w:cs="B Nazanin"/>
                <w:sz w:val="24"/>
                <w:szCs w:val="24"/>
                <w:rtl/>
                <w:lang w:bidi="fa-IR"/>
              </w:rPr>
            </w:pPr>
            <w:r>
              <w:rPr>
                <w:rFonts w:cs="B Nazanin" w:hint="cs"/>
                <w:sz w:val="24"/>
                <w:szCs w:val="24"/>
                <w:rtl/>
              </w:rPr>
              <w:t>30/11/13</w:t>
            </w:r>
            <w:r>
              <w:rPr>
                <w:rFonts w:cs="B Nazanin" w:hint="cs"/>
                <w:sz w:val="24"/>
                <w:szCs w:val="24"/>
                <w:rtl/>
                <w:lang w:bidi="fa-IR"/>
              </w:rPr>
              <w:t>70</w:t>
            </w:r>
          </w:p>
        </w:tc>
        <w:tc>
          <w:tcPr>
            <w:tcW w:w="2436" w:type="dxa"/>
            <w:tcBorders>
              <w:top w:val="single" w:sz="4" w:space="0" w:color="auto"/>
              <w:left w:val="single" w:sz="4" w:space="0" w:color="auto"/>
              <w:bottom w:val="single" w:sz="4" w:space="0" w:color="auto"/>
              <w:right w:val="single" w:sz="4" w:space="0" w:color="auto"/>
            </w:tcBorders>
          </w:tcPr>
          <w:p w14:paraId="30ADA9B7" w14:textId="77777777" w:rsidR="00486036" w:rsidRPr="00B8779C" w:rsidRDefault="00486036" w:rsidP="004D7B0B">
            <w:pPr>
              <w:bidi/>
              <w:jc w:val="center"/>
              <w:rPr>
                <w:rFonts w:cs="B Nazanin"/>
                <w:sz w:val="24"/>
                <w:szCs w:val="24"/>
                <w:rtl/>
                <w:lang w:bidi="fa-IR"/>
              </w:rPr>
            </w:pPr>
            <w:r w:rsidRPr="00B8779C">
              <w:rPr>
                <w:rFonts w:cs="B Nazanin" w:hint="cs"/>
                <w:sz w:val="24"/>
                <w:szCs w:val="24"/>
                <w:rtl/>
              </w:rPr>
              <w:t>تاریخ شروع خدمت</w:t>
            </w:r>
          </w:p>
        </w:tc>
        <w:tc>
          <w:tcPr>
            <w:tcW w:w="1638" w:type="dxa"/>
            <w:tcBorders>
              <w:top w:val="single" w:sz="4" w:space="0" w:color="auto"/>
              <w:left w:val="single" w:sz="4" w:space="0" w:color="auto"/>
              <w:bottom w:val="single" w:sz="4" w:space="0" w:color="auto"/>
              <w:right w:val="single" w:sz="4" w:space="0" w:color="auto"/>
            </w:tcBorders>
            <w:vAlign w:val="center"/>
          </w:tcPr>
          <w:p w14:paraId="1154A4B1" w14:textId="77777777" w:rsidR="00486036" w:rsidRPr="00486036" w:rsidRDefault="00843FC6" w:rsidP="004D7B0B">
            <w:pPr>
              <w:rPr>
                <w:rFonts w:asciiTheme="majorBidi" w:hAnsiTheme="majorBidi" w:cstheme="majorBidi"/>
                <w:sz w:val="24"/>
                <w:szCs w:val="24"/>
              </w:rPr>
            </w:pPr>
            <w:r>
              <w:rPr>
                <w:rFonts w:asciiTheme="majorBidi" w:hAnsiTheme="majorBidi" w:cstheme="majorBidi"/>
                <w:sz w:val="24"/>
                <w:szCs w:val="24"/>
              </w:rPr>
              <w:t>Date</w:t>
            </w:r>
          </w:p>
        </w:tc>
        <w:tc>
          <w:tcPr>
            <w:tcW w:w="1880" w:type="dxa"/>
            <w:tcBorders>
              <w:top w:val="single" w:sz="4" w:space="0" w:color="auto"/>
              <w:left w:val="single" w:sz="4" w:space="0" w:color="auto"/>
              <w:bottom w:val="single" w:sz="4" w:space="0" w:color="auto"/>
              <w:right w:val="single" w:sz="4" w:space="0" w:color="auto"/>
            </w:tcBorders>
            <w:vAlign w:val="center"/>
          </w:tcPr>
          <w:p w14:paraId="773ED5E7" w14:textId="77777777" w:rsidR="00486036" w:rsidRPr="00486036" w:rsidRDefault="00486036" w:rsidP="004D7B0B">
            <w:pPr>
              <w:rPr>
                <w:rFonts w:asciiTheme="majorBidi" w:hAnsiTheme="majorBidi" w:cstheme="majorBidi"/>
                <w:sz w:val="24"/>
                <w:szCs w:val="24"/>
              </w:rPr>
            </w:pPr>
            <w:r w:rsidRPr="00486036">
              <w:rPr>
                <w:rFonts w:asciiTheme="majorBidi" w:hAnsiTheme="majorBidi" w:cstheme="majorBidi"/>
                <w:sz w:val="24"/>
                <w:szCs w:val="24"/>
              </w:rPr>
              <w:t>DOH</w:t>
            </w:r>
          </w:p>
        </w:tc>
      </w:tr>
      <w:tr w:rsidR="001177CF" w:rsidRPr="000E7955" w14:paraId="6553586C" w14:textId="77777777" w:rsidTr="00022F30">
        <w:trPr>
          <w:jc w:val="center"/>
        </w:trPr>
        <w:tc>
          <w:tcPr>
            <w:tcW w:w="2268" w:type="dxa"/>
            <w:tcBorders>
              <w:top w:val="single" w:sz="4" w:space="0" w:color="auto"/>
              <w:left w:val="single" w:sz="4" w:space="0" w:color="auto"/>
              <w:bottom w:val="single" w:sz="4" w:space="0" w:color="auto"/>
              <w:right w:val="single" w:sz="4" w:space="0" w:color="auto"/>
            </w:tcBorders>
            <w:vAlign w:val="center"/>
          </w:tcPr>
          <w:p w14:paraId="7B60EA5E" w14:textId="77777777" w:rsidR="001177CF" w:rsidRDefault="001177CF" w:rsidP="001177CF">
            <w:pPr>
              <w:bidi/>
              <w:jc w:val="center"/>
              <w:rPr>
                <w:rFonts w:cs="B Nazanin"/>
                <w:sz w:val="24"/>
                <w:szCs w:val="24"/>
                <w:rtl/>
                <w:lang w:bidi="fa-IR"/>
              </w:rPr>
            </w:pPr>
          </w:p>
        </w:tc>
        <w:tc>
          <w:tcPr>
            <w:tcW w:w="2436" w:type="dxa"/>
            <w:tcBorders>
              <w:top w:val="single" w:sz="4" w:space="0" w:color="auto"/>
              <w:left w:val="single" w:sz="4" w:space="0" w:color="auto"/>
              <w:bottom w:val="single" w:sz="4" w:space="0" w:color="auto"/>
              <w:right w:val="single" w:sz="4" w:space="0" w:color="auto"/>
            </w:tcBorders>
          </w:tcPr>
          <w:p w14:paraId="500C064B" w14:textId="77777777" w:rsidR="001177CF" w:rsidRPr="00B8779C" w:rsidRDefault="001177CF" w:rsidP="001177CF">
            <w:pPr>
              <w:bidi/>
              <w:jc w:val="center"/>
              <w:rPr>
                <w:rFonts w:cs="B Nazanin"/>
                <w:sz w:val="24"/>
                <w:szCs w:val="24"/>
                <w:rtl/>
                <w:lang w:bidi="fa-IR"/>
              </w:rPr>
            </w:pPr>
            <w:r w:rsidRPr="00056F47">
              <w:rPr>
                <w:rFonts w:cs="B Nazanin" w:hint="cs"/>
                <w:color w:val="FF0000"/>
                <w:sz w:val="24"/>
                <w:szCs w:val="24"/>
                <w:rtl/>
                <w:lang w:bidi="fa-IR"/>
              </w:rPr>
              <w:t>سنوات قبل از استخدام بصورت هیات علمی- سال-ماه -روز</w:t>
            </w:r>
          </w:p>
        </w:tc>
        <w:tc>
          <w:tcPr>
            <w:tcW w:w="1638" w:type="dxa"/>
            <w:tcBorders>
              <w:top w:val="single" w:sz="4" w:space="0" w:color="auto"/>
              <w:left w:val="single" w:sz="4" w:space="0" w:color="auto"/>
              <w:bottom w:val="single" w:sz="4" w:space="0" w:color="auto"/>
              <w:right w:val="single" w:sz="4" w:space="0" w:color="auto"/>
            </w:tcBorders>
            <w:vAlign w:val="center"/>
          </w:tcPr>
          <w:p w14:paraId="785A45AE" w14:textId="77777777" w:rsidR="001177CF" w:rsidRDefault="001177CF" w:rsidP="001177CF">
            <w:pPr>
              <w:rPr>
                <w:rFonts w:asciiTheme="majorBidi" w:hAnsiTheme="majorBidi" w:cstheme="majorBidi"/>
                <w:sz w:val="24"/>
                <w:szCs w:val="24"/>
              </w:rPr>
            </w:pPr>
          </w:p>
        </w:tc>
        <w:tc>
          <w:tcPr>
            <w:tcW w:w="1880" w:type="dxa"/>
            <w:tcBorders>
              <w:top w:val="single" w:sz="4" w:space="0" w:color="auto"/>
              <w:left w:val="single" w:sz="4" w:space="0" w:color="auto"/>
              <w:bottom w:val="single" w:sz="4" w:space="0" w:color="auto"/>
              <w:right w:val="single" w:sz="4" w:space="0" w:color="auto"/>
            </w:tcBorders>
            <w:vAlign w:val="center"/>
          </w:tcPr>
          <w:p w14:paraId="3A302DA1" w14:textId="77777777" w:rsidR="001177CF" w:rsidRPr="00486036" w:rsidRDefault="001177CF" w:rsidP="001177CF">
            <w:pPr>
              <w:rPr>
                <w:rFonts w:asciiTheme="majorBidi" w:hAnsiTheme="majorBidi" w:cstheme="majorBidi"/>
                <w:sz w:val="24"/>
                <w:szCs w:val="24"/>
              </w:rPr>
            </w:pPr>
          </w:p>
        </w:tc>
      </w:tr>
    </w:tbl>
    <w:p w14:paraId="49740665" w14:textId="77777777" w:rsidR="007F0EB6" w:rsidRDefault="00397E57" w:rsidP="007F0EB6">
      <w:pPr>
        <w:pStyle w:val="ListParagraph"/>
        <w:bidi/>
        <w:ind w:left="1041"/>
        <w:rPr>
          <w:rFonts w:cs="B Nazanin"/>
          <w:sz w:val="24"/>
          <w:szCs w:val="24"/>
          <w:rtl/>
          <w:lang w:bidi="fa-IR"/>
        </w:rPr>
      </w:pPr>
      <w:r w:rsidRPr="000512FF">
        <w:rPr>
          <w:rFonts w:asciiTheme="majorBidi" w:hAnsiTheme="majorBidi" w:cstheme="majorBidi"/>
          <w:sz w:val="24"/>
          <w:szCs w:val="24"/>
        </w:rPr>
        <w:t>UniEGCode</w:t>
      </w:r>
      <w:r w:rsidRPr="001D55FD">
        <w:rPr>
          <w:rFonts w:cs="B Nazanin" w:hint="cs"/>
          <w:sz w:val="24"/>
          <w:szCs w:val="24"/>
          <w:rtl/>
          <w:lang w:bidi="fa-IR"/>
        </w:rPr>
        <w:t xml:space="preserve"> </w:t>
      </w:r>
      <w:r w:rsidR="001D55FD" w:rsidRPr="001D55FD">
        <w:rPr>
          <w:rFonts w:cs="B Nazanin" w:hint="cs"/>
          <w:sz w:val="24"/>
          <w:szCs w:val="24"/>
          <w:rtl/>
          <w:lang w:bidi="fa-IR"/>
        </w:rPr>
        <w:t>آخرین گروه موزشی که هیات علمی عضو آن است را مشخص میکند و تاریخچه انتقال در اینجا نگهداری نمی شود.</w:t>
      </w:r>
    </w:p>
    <w:p w14:paraId="03261E65" w14:textId="77777777" w:rsidR="001177CF" w:rsidRPr="001D55FD" w:rsidRDefault="001177CF" w:rsidP="001177CF">
      <w:pPr>
        <w:pStyle w:val="ListParagraph"/>
        <w:pBdr>
          <w:top w:val="single" w:sz="4" w:space="1" w:color="auto"/>
          <w:left w:val="single" w:sz="4" w:space="4" w:color="auto"/>
          <w:bottom w:val="single" w:sz="4" w:space="1" w:color="auto"/>
          <w:right w:val="single" w:sz="4" w:space="4" w:color="auto"/>
        </w:pBdr>
        <w:shd w:val="clear" w:color="auto" w:fill="F7CAAC" w:themeFill="accent2" w:themeFillTint="66"/>
        <w:bidi/>
        <w:ind w:left="1041"/>
        <w:rPr>
          <w:rFonts w:cs="B Nazanin"/>
          <w:sz w:val="24"/>
          <w:szCs w:val="24"/>
          <w:rtl/>
          <w:lang w:bidi="fa-IR"/>
        </w:rPr>
      </w:pPr>
      <w:r>
        <w:rPr>
          <w:rFonts w:cs="B Nazanin" w:hint="cs"/>
          <w:sz w:val="24"/>
          <w:szCs w:val="24"/>
          <w:rtl/>
          <w:lang w:bidi="fa-IR"/>
        </w:rPr>
        <w:t>سابقه رشته تحصیلی و مقطع تحصیلی برای هیات علمی  فلوشیپ، دوره ها کوتاه مدت اضافه شود. (جدول جدید)</w:t>
      </w:r>
    </w:p>
    <w:p w14:paraId="6868CA07" w14:textId="77777777" w:rsidR="001177CF" w:rsidRPr="001D55FD" w:rsidRDefault="001177CF" w:rsidP="001177CF">
      <w:pPr>
        <w:pStyle w:val="ListParagraph"/>
        <w:bidi/>
        <w:ind w:left="1041"/>
        <w:rPr>
          <w:rFonts w:cs="B Nazanin"/>
          <w:sz w:val="24"/>
          <w:szCs w:val="24"/>
          <w:rtl/>
          <w:lang w:bidi="fa-IR"/>
        </w:rPr>
      </w:pPr>
    </w:p>
    <w:p w14:paraId="171B575F" w14:textId="77777777" w:rsidR="001F4DCC" w:rsidRPr="00010665" w:rsidRDefault="001F4DCC" w:rsidP="003417DA">
      <w:pPr>
        <w:pStyle w:val="Heading2"/>
        <w:numPr>
          <w:ilvl w:val="0"/>
          <w:numId w:val="44"/>
        </w:numPr>
        <w:bidi/>
        <w:rPr>
          <w:rFonts w:cs="B Nazanin"/>
          <w:rtl/>
          <w:lang w:bidi="fa-IR"/>
        </w:rPr>
      </w:pPr>
      <w:bookmarkStart w:id="45" w:name="_Toc478296083"/>
      <w:bookmarkStart w:id="46" w:name="جدول_11_کد_مرتبه_علمی"/>
      <w:r w:rsidRPr="00010665">
        <w:rPr>
          <w:rFonts w:cs="B Nazanin" w:hint="cs"/>
          <w:rtl/>
          <w:lang w:bidi="fa-IR"/>
        </w:rPr>
        <w:t xml:space="preserve">جدول </w:t>
      </w:r>
      <w:r w:rsidR="00226E8E" w:rsidRPr="00010665">
        <w:rPr>
          <w:rFonts w:cs="B Nazanin" w:hint="cs"/>
          <w:rtl/>
          <w:lang w:bidi="fa-IR"/>
        </w:rPr>
        <w:t xml:space="preserve">کد </w:t>
      </w:r>
      <w:r w:rsidRPr="00010665">
        <w:rPr>
          <w:rFonts w:cs="B Nazanin" w:hint="cs"/>
          <w:rtl/>
          <w:lang w:bidi="fa-IR"/>
        </w:rPr>
        <w:t>مرتبه علمی</w:t>
      </w:r>
      <w:r w:rsidR="00022F30">
        <w:rPr>
          <w:rFonts w:cs="B Nazanin" w:hint="cs"/>
          <w:rtl/>
          <w:lang w:bidi="fa-IR"/>
        </w:rPr>
        <w:t xml:space="preserve">  </w:t>
      </w:r>
      <w:r w:rsidR="0025700E">
        <w:rPr>
          <w:rFonts w:cs="B Nazanin"/>
          <w:rtl/>
          <w:lang w:bidi="fa-IR"/>
        </w:rPr>
      </w:r>
      <w:r w:rsidR="0025700E">
        <w:rPr>
          <w:rFonts w:cs="B Nazanin"/>
          <w:lang w:bidi="fa-IR"/>
        </w:rPr>
        <w:pict w14:anchorId="0B70B6CE">
          <v:shape id="Right Arrow 21" o:spid="_x0000_s1150" type="#_x0000_t13" href="#فهرست" style="width:11.35pt;height:11.35pt;rotation:-90;visibility:visible;mso-left-percent:-10001;mso-top-percent:-10001;mso-position-horizontal:absolute;mso-position-horizontal-relative:char;mso-position-vertical:absolute;mso-position-vertical-relative:line;mso-left-percent:-10001;mso-top-percent:-10001;v-text-anchor:middle" o:button="t" adj="10800" fillcolor="#5b9bd5 [3204]" strokecolor="#1f4d78 [1604]" strokeweight="1pt">
            <v:fill o:detectmouseclick="t"/>
            <w10:wrap type="none"/>
            <w10:anchorlock/>
          </v:shape>
        </w:pict>
      </w:r>
      <w:bookmarkEnd w:id="45"/>
    </w:p>
    <w:tbl>
      <w:tblPr>
        <w:bidiVisual/>
        <w:tblW w:w="0" w:type="auto"/>
        <w:jc w:val="center"/>
        <w:tblLook w:val="04A0" w:firstRow="1" w:lastRow="0" w:firstColumn="1" w:lastColumn="0" w:noHBand="0" w:noVBand="1"/>
      </w:tblPr>
      <w:tblGrid>
        <w:gridCol w:w="2530"/>
        <w:gridCol w:w="1781"/>
        <w:gridCol w:w="1638"/>
        <w:gridCol w:w="1880"/>
      </w:tblGrid>
      <w:tr w:rsidR="001F4DCC" w:rsidRPr="000E7955" w14:paraId="3443EE40" w14:textId="77777777" w:rsidTr="00022F30">
        <w:trPr>
          <w:jc w:val="center"/>
        </w:trPr>
        <w:tc>
          <w:tcPr>
            <w:tcW w:w="7829" w:type="dxa"/>
            <w:gridSpan w:val="4"/>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bookmarkEnd w:id="46"/>
          <w:p w14:paraId="0EF3A66A" w14:textId="77777777" w:rsidR="001F4DCC" w:rsidRPr="00604F92" w:rsidRDefault="001F4DCC" w:rsidP="008B186B">
            <w:pPr>
              <w:bidi/>
              <w:jc w:val="center"/>
              <w:rPr>
                <w:rFonts w:cs="B Nazanin"/>
                <w:b/>
                <w:bCs/>
                <w:sz w:val="24"/>
                <w:szCs w:val="24"/>
                <w:lang w:bidi="fa-IR"/>
              </w:rPr>
            </w:pPr>
            <w:r w:rsidRPr="00DD0388">
              <w:rPr>
                <w:rFonts w:cs="B Nazanin" w:hint="cs"/>
                <w:b/>
                <w:bCs/>
                <w:sz w:val="24"/>
                <w:szCs w:val="24"/>
                <w:rtl/>
              </w:rPr>
              <w:t xml:space="preserve">جدول </w:t>
            </w:r>
            <w:r w:rsidR="00226E8E">
              <w:rPr>
                <w:rFonts w:cs="B Nazanin" w:hint="cs"/>
                <w:b/>
                <w:bCs/>
                <w:sz w:val="24"/>
                <w:szCs w:val="24"/>
                <w:rtl/>
                <w:lang w:bidi="fa-IR"/>
              </w:rPr>
              <w:t>مرتبه علمی</w:t>
            </w:r>
            <w:r w:rsidR="00226E8E" w:rsidRPr="00DD0388">
              <w:rPr>
                <w:rFonts w:cs="B Nazanin" w:hint="cs"/>
                <w:b/>
                <w:bCs/>
                <w:sz w:val="24"/>
                <w:szCs w:val="24"/>
                <w:rtl/>
              </w:rPr>
              <w:t xml:space="preserve"> </w:t>
            </w:r>
            <w:r w:rsidRPr="00DD0388">
              <w:rPr>
                <w:rFonts w:cs="B Nazanin" w:hint="cs"/>
                <w:b/>
                <w:bCs/>
                <w:sz w:val="24"/>
                <w:szCs w:val="24"/>
                <w:rtl/>
              </w:rPr>
              <w:t>استاندارد</w:t>
            </w:r>
            <w:r w:rsidR="00F42669">
              <w:rPr>
                <w:rFonts w:cs="B Nazanin" w:hint="cs"/>
                <w:b/>
                <w:bCs/>
                <w:sz w:val="24"/>
                <w:szCs w:val="24"/>
                <w:rtl/>
                <w:lang w:bidi="fa-IR"/>
              </w:rPr>
              <w:t>-</w:t>
            </w:r>
            <w:r w:rsidR="001D55FD">
              <w:rPr>
                <w:rFonts w:cs="B Nazanin"/>
                <w:b/>
                <w:bCs/>
                <w:sz w:val="24"/>
                <w:szCs w:val="24"/>
                <w:lang w:bidi="fa-IR"/>
              </w:rPr>
              <w:t>tbl</w:t>
            </w:r>
            <w:r w:rsidR="00F42669">
              <w:rPr>
                <w:rFonts w:cs="B Nazanin"/>
                <w:b/>
                <w:bCs/>
                <w:sz w:val="24"/>
                <w:szCs w:val="24"/>
                <w:lang w:bidi="fa-IR"/>
              </w:rPr>
              <w:t>SciDegree</w:t>
            </w:r>
          </w:p>
        </w:tc>
      </w:tr>
      <w:tr w:rsidR="001F4DCC" w:rsidRPr="000E7955" w14:paraId="4BA4E37C" w14:textId="77777777" w:rsidTr="00022F30">
        <w:trPr>
          <w:jc w:val="center"/>
        </w:trPr>
        <w:tc>
          <w:tcPr>
            <w:tcW w:w="253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D17DA81" w14:textId="77777777" w:rsidR="001F4DCC" w:rsidRPr="006D738A" w:rsidRDefault="001F4DCC" w:rsidP="008B186B">
            <w:pPr>
              <w:bidi/>
              <w:jc w:val="center"/>
              <w:rPr>
                <w:rFonts w:cs="B Nazanin"/>
                <w:sz w:val="24"/>
                <w:szCs w:val="24"/>
                <w:rtl/>
              </w:rPr>
            </w:pPr>
            <w:r w:rsidRPr="006D738A">
              <w:rPr>
                <w:rFonts w:cs="B Nazanin" w:hint="cs"/>
                <w:sz w:val="24"/>
                <w:szCs w:val="24"/>
                <w:rtl/>
              </w:rPr>
              <w:t>مثال</w:t>
            </w:r>
          </w:p>
        </w:tc>
        <w:tc>
          <w:tcPr>
            <w:tcW w:w="1781"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72644C2" w14:textId="77777777" w:rsidR="001F4DCC" w:rsidRPr="006D738A" w:rsidRDefault="001F4DCC" w:rsidP="008B186B">
            <w:pPr>
              <w:bidi/>
              <w:jc w:val="center"/>
              <w:rPr>
                <w:rFonts w:cs="B Nazanin"/>
                <w:sz w:val="24"/>
                <w:szCs w:val="24"/>
                <w:rtl/>
                <w:lang w:bidi="fa-IR"/>
              </w:rPr>
            </w:pPr>
            <w:r>
              <w:rPr>
                <w:rFonts w:cs="B Nazanin" w:hint="cs"/>
                <w:sz w:val="24"/>
                <w:szCs w:val="24"/>
                <w:rtl/>
                <w:lang w:bidi="fa-IR"/>
              </w:rPr>
              <w:t>توضی</w:t>
            </w:r>
            <w:r w:rsidRPr="006D738A">
              <w:rPr>
                <w:rFonts w:cs="B Nazanin" w:hint="cs"/>
                <w:sz w:val="24"/>
                <w:szCs w:val="24"/>
                <w:rtl/>
                <w:lang w:bidi="fa-IR"/>
              </w:rPr>
              <w:t>ح</w:t>
            </w:r>
          </w:p>
        </w:tc>
        <w:tc>
          <w:tcPr>
            <w:tcW w:w="163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2287B4D" w14:textId="77777777" w:rsidR="001F4DCC" w:rsidRPr="006D738A" w:rsidRDefault="001F4DCC" w:rsidP="008B186B">
            <w:pPr>
              <w:bidi/>
              <w:jc w:val="right"/>
              <w:rPr>
                <w:rFonts w:cs="B Nazanin"/>
                <w:b/>
                <w:bCs/>
                <w:sz w:val="24"/>
                <w:szCs w:val="24"/>
              </w:rPr>
            </w:pPr>
            <w:r w:rsidRPr="006D738A">
              <w:rPr>
                <w:rFonts w:cs="B Nazanin"/>
                <w:b/>
                <w:bCs/>
                <w:sz w:val="24"/>
                <w:szCs w:val="24"/>
              </w:rPr>
              <w:t>Type</w:t>
            </w:r>
          </w:p>
        </w:tc>
        <w:tc>
          <w:tcPr>
            <w:tcW w:w="18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60F14FC" w14:textId="77777777" w:rsidR="001F4DCC" w:rsidRPr="006D738A" w:rsidRDefault="001F4DCC" w:rsidP="008B186B">
            <w:pPr>
              <w:bidi/>
              <w:jc w:val="right"/>
              <w:rPr>
                <w:rFonts w:cs="B Nazanin"/>
                <w:b/>
                <w:bCs/>
                <w:sz w:val="24"/>
                <w:szCs w:val="24"/>
                <w:rtl/>
              </w:rPr>
            </w:pPr>
            <w:r w:rsidRPr="006D738A">
              <w:rPr>
                <w:rFonts w:cs="B Nazanin"/>
                <w:b/>
                <w:bCs/>
                <w:sz w:val="24"/>
                <w:szCs w:val="24"/>
              </w:rPr>
              <w:t>Name</w:t>
            </w:r>
          </w:p>
        </w:tc>
      </w:tr>
      <w:tr w:rsidR="001F4DCC" w:rsidRPr="000E7955" w14:paraId="39FEA30A" w14:textId="77777777" w:rsidTr="00022F30">
        <w:trPr>
          <w:jc w:val="center"/>
        </w:trPr>
        <w:tc>
          <w:tcPr>
            <w:tcW w:w="2530" w:type="dxa"/>
            <w:tcBorders>
              <w:top w:val="single" w:sz="4" w:space="0" w:color="auto"/>
              <w:left w:val="single" w:sz="4" w:space="0" w:color="auto"/>
              <w:bottom w:val="single" w:sz="4" w:space="0" w:color="auto"/>
              <w:right w:val="single" w:sz="4" w:space="0" w:color="auto"/>
            </w:tcBorders>
            <w:vAlign w:val="center"/>
          </w:tcPr>
          <w:p w14:paraId="0FB7E105" w14:textId="77777777" w:rsidR="001F4DCC" w:rsidRPr="006D738A" w:rsidRDefault="001F4DCC" w:rsidP="008B186B">
            <w:pPr>
              <w:bidi/>
              <w:jc w:val="center"/>
              <w:rPr>
                <w:rFonts w:cs="B Nazanin"/>
                <w:sz w:val="24"/>
                <w:szCs w:val="24"/>
                <w:rtl/>
                <w:lang w:bidi="fa-IR"/>
              </w:rPr>
            </w:pPr>
            <w:r>
              <w:rPr>
                <w:rFonts w:cs="B Nazanin" w:hint="cs"/>
                <w:sz w:val="24"/>
                <w:szCs w:val="24"/>
                <w:rtl/>
                <w:lang w:bidi="fa-IR"/>
              </w:rPr>
              <w:t xml:space="preserve">1 </w:t>
            </w:r>
          </w:p>
        </w:tc>
        <w:tc>
          <w:tcPr>
            <w:tcW w:w="1781" w:type="dxa"/>
            <w:tcBorders>
              <w:top w:val="single" w:sz="4" w:space="0" w:color="auto"/>
              <w:left w:val="single" w:sz="4" w:space="0" w:color="auto"/>
              <w:bottom w:val="single" w:sz="4" w:space="0" w:color="auto"/>
              <w:right w:val="single" w:sz="4" w:space="0" w:color="auto"/>
            </w:tcBorders>
            <w:vAlign w:val="center"/>
          </w:tcPr>
          <w:p w14:paraId="1C402F8C" w14:textId="77777777" w:rsidR="001F4DCC" w:rsidRPr="006D738A" w:rsidRDefault="001F4DCC" w:rsidP="008B186B">
            <w:pPr>
              <w:bidi/>
              <w:jc w:val="center"/>
              <w:rPr>
                <w:rFonts w:cs="B Nazanin"/>
                <w:sz w:val="24"/>
                <w:szCs w:val="24"/>
                <w:rtl/>
                <w:lang w:bidi="fa-IR"/>
              </w:rPr>
            </w:pPr>
            <w:r>
              <w:rPr>
                <w:rFonts w:cs="B Nazanin" w:hint="cs"/>
                <w:sz w:val="24"/>
                <w:szCs w:val="24"/>
                <w:rtl/>
              </w:rPr>
              <w:t>کد مرتبه علمی</w:t>
            </w:r>
            <w:r>
              <w:rPr>
                <w:rFonts w:cs="B Nazanin" w:hint="cs"/>
                <w:sz w:val="24"/>
                <w:szCs w:val="24"/>
                <w:rtl/>
                <w:lang w:bidi="fa-IR"/>
              </w:rPr>
              <w:t xml:space="preserve"> </w:t>
            </w:r>
          </w:p>
        </w:tc>
        <w:tc>
          <w:tcPr>
            <w:tcW w:w="1638" w:type="dxa"/>
            <w:tcBorders>
              <w:top w:val="single" w:sz="4" w:space="0" w:color="auto"/>
              <w:left w:val="single" w:sz="4" w:space="0" w:color="auto"/>
              <w:bottom w:val="single" w:sz="4" w:space="0" w:color="auto"/>
              <w:right w:val="single" w:sz="4" w:space="0" w:color="auto"/>
            </w:tcBorders>
            <w:vAlign w:val="center"/>
          </w:tcPr>
          <w:p w14:paraId="656CC036" w14:textId="77777777" w:rsidR="001F4DCC" w:rsidRPr="006D738A" w:rsidRDefault="00F65A8C" w:rsidP="008B186B">
            <w:pPr>
              <w:bidi/>
              <w:jc w:val="right"/>
              <w:rPr>
                <w:rFonts w:cs="B Nazanin"/>
                <w:b/>
                <w:bCs/>
                <w:sz w:val="24"/>
                <w:szCs w:val="24"/>
                <w:rtl/>
              </w:rPr>
            </w:pPr>
            <w:r>
              <w:rPr>
                <w:rFonts w:cs="B Nazanin"/>
                <w:b/>
                <w:bCs/>
                <w:sz w:val="24"/>
                <w:szCs w:val="24"/>
              </w:rPr>
              <w:t>I</w:t>
            </w:r>
            <w:r w:rsidR="001F4DCC">
              <w:rPr>
                <w:rFonts w:cs="B Nazanin"/>
                <w:b/>
                <w:bCs/>
                <w:sz w:val="24"/>
                <w:szCs w:val="24"/>
              </w:rPr>
              <w:t>nt</w:t>
            </w:r>
            <w:r>
              <w:rPr>
                <w:rFonts w:cs="B Nazanin"/>
                <w:b/>
                <w:bCs/>
                <w:sz w:val="24"/>
                <w:szCs w:val="24"/>
              </w:rPr>
              <w:t>,PK</w:t>
            </w:r>
          </w:p>
        </w:tc>
        <w:tc>
          <w:tcPr>
            <w:tcW w:w="1880" w:type="dxa"/>
            <w:tcBorders>
              <w:top w:val="single" w:sz="4" w:space="0" w:color="auto"/>
              <w:left w:val="single" w:sz="4" w:space="0" w:color="auto"/>
              <w:bottom w:val="single" w:sz="4" w:space="0" w:color="auto"/>
              <w:right w:val="single" w:sz="4" w:space="0" w:color="auto"/>
            </w:tcBorders>
            <w:vAlign w:val="center"/>
          </w:tcPr>
          <w:p w14:paraId="1816B3DB" w14:textId="77777777" w:rsidR="001F4DCC" w:rsidRPr="006D738A" w:rsidRDefault="001F4DCC" w:rsidP="008B186B">
            <w:pPr>
              <w:bidi/>
              <w:jc w:val="right"/>
              <w:rPr>
                <w:rFonts w:cs="B Nazanin"/>
                <w:b/>
                <w:bCs/>
                <w:sz w:val="24"/>
                <w:szCs w:val="24"/>
              </w:rPr>
            </w:pPr>
            <w:r>
              <w:rPr>
                <w:rFonts w:cs="B Nazanin"/>
                <w:b/>
                <w:bCs/>
                <w:sz w:val="24"/>
                <w:szCs w:val="24"/>
              </w:rPr>
              <w:t>SciDegreeCode</w:t>
            </w:r>
          </w:p>
        </w:tc>
      </w:tr>
      <w:tr w:rsidR="001F4DCC" w:rsidRPr="000E7955" w14:paraId="469A719D" w14:textId="77777777" w:rsidTr="00022F30">
        <w:trPr>
          <w:jc w:val="center"/>
        </w:trPr>
        <w:tc>
          <w:tcPr>
            <w:tcW w:w="2530" w:type="dxa"/>
            <w:tcBorders>
              <w:top w:val="single" w:sz="4" w:space="0" w:color="auto"/>
              <w:left w:val="single" w:sz="4" w:space="0" w:color="auto"/>
              <w:bottom w:val="single" w:sz="4" w:space="0" w:color="auto"/>
              <w:right w:val="single" w:sz="4" w:space="0" w:color="auto"/>
            </w:tcBorders>
            <w:vAlign w:val="center"/>
          </w:tcPr>
          <w:p w14:paraId="78C17F3C" w14:textId="77777777" w:rsidR="001F4DCC" w:rsidRDefault="001F4DCC" w:rsidP="008B186B">
            <w:pPr>
              <w:bidi/>
              <w:jc w:val="center"/>
              <w:rPr>
                <w:rFonts w:cs="B Nazanin"/>
                <w:sz w:val="24"/>
                <w:szCs w:val="24"/>
                <w:rtl/>
              </w:rPr>
            </w:pPr>
            <w:r>
              <w:rPr>
                <w:rFonts w:cs="B Nazanin" w:hint="cs"/>
                <w:sz w:val="24"/>
                <w:szCs w:val="24"/>
                <w:rtl/>
              </w:rPr>
              <w:t>استاد</w:t>
            </w:r>
          </w:p>
        </w:tc>
        <w:tc>
          <w:tcPr>
            <w:tcW w:w="1781" w:type="dxa"/>
            <w:tcBorders>
              <w:top w:val="single" w:sz="4" w:space="0" w:color="auto"/>
              <w:left w:val="single" w:sz="4" w:space="0" w:color="auto"/>
              <w:bottom w:val="single" w:sz="4" w:space="0" w:color="auto"/>
              <w:right w:val="single" w:sz="4" w:space="0" w:color="auto"/>
            </w:tcBorders>
          </w:tcPr>
          <w:p w14:paraId="323B2160" w14:textId="77777777" w:rsidR="001F4DCC" w:rsidRDefault="001F4DCC" w:rsidP="008B186B">
            <w:pPr>
              <w:bidi/>
              <w:jc w:val="center"/>
              <w:rPr>
                <w:rFonts w:cs="B Nazanin"/>
                <w:sz w:val="24"/>
                <w:szCs w:val="24"/>
                <w:rtl/>
                <w:lang w:bidi="fa-IR"/>
              </w:rPr>
            </w:pPr>
            <w:r>
              <w:rPr>
                <w:rFonts w:cs="B Nazanin" w:hint="cs"/>
                <w:sz w:val="24"/>
                <w:szCs w:val="24"/>
                <w:rtl/>
                <w:lang w:bidi="fa-IR"/>
              </w:rPr>
              <w:t>نام مرتبه علمی</w:t>
            </w:r>
          </w:p>
        </w:tc>
        <w:tc>
          <w:tcPr>
            <w:tcW w:w="1638" w:type="dxa"/>
            <w:tcBorders>
              <w:top w:val="single" w:sz="4" w:space="0" w:color="auto"/>
              <w:left w:val="single" w:sz="4" w:space="0" w:color="auto"/>
              <w:bottom w:val="single" w:sz="4" w:space="0" w:color="auto"/>
              <w:right w:val="single" w:sz="4" w:space="0" w:color="auto"/>
            </w:tcBorders>
            <w:vAlign w:val="center"/>
          </w:tcPr>
          <w:p w14:paraId="217C2E07" w14:textId="77777777" w:rsidR="001F4DCC" w:rsidRPr="006D738A" w:rsidRDefault="001F4DCC" w:rsidP="001F4DCC">
            <w:pPr>
              <w:bidi/>
              <w:jc w:val="right"/>
              <w:rPr>
                <w:rFonts w:cs="B Nazanin"/>
                <w:b/>
                <w:bCs/>
                <w:sz w:val="24"/>
                <w:szCs w:val="24"/>
                <w:rtl/>
              </w:rPr>
            </w:pPr>
            <w:r w:rsidRPr="006D738A">
              <w:rPr>
                <w:rFonts w:cs="B Nazanin"/>
                <w:b/>
                <w:bCs/>
                <w:sz w:val="24"/>
                <w:szCs w:val="24"/>
              </w:rPr>
              <w:t>NvarChar(</w:t>
            </w:r>
            <w:r w:rsidR="00843FC6">
              <w:rPr>
                <w:rFonts w:cs="B Nazanin"/>
                <w:b/>
                <w:bCs/>
                <w:sz w:val="24"/>
                <w:szCs w:val="24"/>
              </w:rPr>
              <w:t>5</w:t>
            </w:r>
            <w:r>
              <w:rPr>
                <w:rFonts w:cs="B Nazanin"/>
                <w:b/>
                <w:bCs/>
                <w:sz w:val="24"/>
                <w:szCs w:val="24"/>
              </w:rPr>
              <w:t>0</w:t>
            </w:r>
            <w:r w:rsidRPr="006D738A">
              <w:rPr>
                <w:rFonts w:cs="B Nazanin"/>
                <w:b/>
                <w:bCs/>
                <w:sz w:val="24"/>
                <w:szCs w:val="24"/>
              </w:rPr>
              <w:t>)</w:t>
            </w:r>
          </w:p>
        </w:tc>
        <w:tc>
          <w:tcPr>
            <w:tcW w:w="1880" w:type="dxa"/>
            <w:tcBorders>
              <w:top w:val="single" w:sz="4" w:space="0" w:color="auto"/>
              <w:left w:val="single" w:sz="4" w:space="0" w:color="auto"/>
              <w:bottom w:val="single" w:sz="4" w:space="0" w:color="auto"/>
              <w:right w:val="single" w:sz="4" w:space="0" w:color="auto"/>
            </w:tcBorders>
            <w:vAlign w:val="center"/>
          </w:tcPr>
          <w:p w14:paraId="33FE8754" w14:textId="77777777" w:rsidR="001F4DCC" w:rsidRPr="006D738A" w:rsidRDefault="001F4DCC" w:rsidP="008B186B">
            <w:pPr>
              <w:bidi/>
              <w:jc w:val="right"/>
              <w:rPr>
                <w:rFonts w:cs="B Nazanin"/>
                <w:b/>
                <w:bCs/>
                <w:sz w:val="24"/>
                <w:szCs w:val="24"/>
              </w:rPr>
            </w:pPr>
            <w:r>
              <w:rPr>
                <w:rFonts w:cs="B Nazanin"/>
                <w:b/>
                <w:bCs/>
                <w:sz w:val="24"/>
                <w:szCs w:val="24"/>
              </w:rPr>
              <w:t>SciDegreeName</w:t>
            </w:r>
          </w:p>
        </w:tc>
      </w:tr>
    </w:tbl>
    <w:p w14:paraId="2E05748B" w14:textId="77777777" w:rsidR="001F4DCC" w:rsidRDefault="001F4DCC" w:rsidP="001F4DCC">
      <w:pPr>
        <w:bidi/>
        <w:rPr>
          <w:rFonts w:cs="B Nazanin"/>
          <w:sz w:val="24"/>
          <w:szCs w:val="24"/>
          <w:rtl/>
        </w:rPr>
      </w:pPr>
    </w:p>
    <w:p w14:paraId="2254D08A" w14:textId="77777777" w:rsidR="001F4DCC" w:rsidRPr="001F4DCC" w:rsidRDefault="001F4DCC" w:rsidP="001F4DCC">
      <w:pPr>
        <w:bidi/>
        <w:rPr>
          <w:rFonts w:cs="B Nazanin"/>
          <w:sz w:val="24"/>
          <w:szCs w:val="24"/>
          <w:rtl/>
        </w:rPr>
      </w:pPr>
      <w:r>
        <w:rPr>
          <w:rFonts w:cs="B Nazanin" w:hint="cs"/>
          <w:sz w:val="24"/>
          <w:szCs w:val="24"/>
          <w:rtl/>
        </w:rPr>
        <w:t>هیات علمی ممکن است در چندین بخش آموزشی به صورت مامور خدمت نماید.</w:t>
      </w:r>
    </w:p>
    <w:p w14:paraId="2AD10205" w14:textId="77777777" w:rsidR="001F4DCC" w:rsidRPr="00010665" w:rsidRDefault="001F4DCC" w:rsidP="003417DA">
      <w:pPr>
        <w:pStyle w:val="Heading2"/>
        <w:numPr>
          <w:ilvl w:val="0"/>
          <w:numId w:val="44"/>
        </w:numPr>
        <w:bidi/>
        <w:rPr>
          <w:rFonts w:cs="B Nazanin"/>
          <w:rtl/>
          <w:lang w:bidi="fa-IR"/>
        </w:rPr>
      </w:pPr>
      <w:bookmarkStart w:id="47" w:name="_Toc478296084"/>
      <w:bookmarkStart w:id="48" w:name="جدول_12_هیات_علمی_بخش_محل_خدمت"/>
      <w:r w:rsidRPr="00010665">
        <w:rPr>
          <w:rFonts w:cs="B Nazanin" w:hint="cs"/>
          <w:rtl/>
          <w:lang w:bidi="fa-IR"/>
        </w:rPr>
        <w:t xml:space="preserve">جدول هیات علمی </w:t>
      </w:r>
      <w:r w:rsidRPr="003417DA">
        <w:rPr>
          <w:rFonts w:ascii="Sakkal Majalla" w:hAnsi="Sakkal Majalla" w:cs="Sakkal Majalla" w:hint="cs"/>
          <w:rtl/>
          <w:lang w:bidi="fa-IR"/>
        </w:rPr>
        <w:t>–</w:t>
      </w:r>
      <w:r w:rsidRPr="00010665">
        <w:rPr>
          <w:rFonts w:cs="B Nazanin" w:hint="cs"/>
          <w:rtl/>
          <w:lang w:bidi="fa-IR"/>
        </w:rPr>
        <w:t xml:space="preserve"> بخش محل خدمت</w:t>
      </w:r>
      <w:r w:rsidR="00022F30">
        <w:rPr>
          <w:rFonts w:cs="B Nazanin" w:hint="cs"/>
          <w:rtl/>
          <w:lang w:bidi="fa-IR"/>
        </w:rPr>
        <w:t xml:space="preserve">  </w:t>
      </w:r>
      <w:r w:rsidR="0025700E">
        <w:rPr>
          <w:rFonts w:cs="B Nazanin"/>
          <w:rtl/>
          <w:lang w:bidi="fa-IR"/>
        </w:rPr>
      </w:r>
      <w:r w:rsidR="0025700E">
        <w:rPr>
          <w:rFonts w:cs="B Nazanin"/>
          <w:lang w:bidi="fa-IR"/>
        </w:rPr>
        <w:pict w14:anchorId="6D75BEBB">
          <v:shape id="Right Arrow 22" o:spid="_x0000_s1149" type="#_x0000_t13" href="#فهرست" style="width:11.35pt;height:11.35pt;rotation:-90;visibility:visible;mso-left-percent:-10001;mso-top-percent:-10001;mso-position-horizontal:absolute;mso-position-horizontal-relative:char;mso-position-vertical:absolute;mso-position-vertical-relative:line;mso-left-percent:-10001;mso-top-percent:-10001;v-text-anchor:middle" o:button="t" adj="10800" fillcolor="#5b9bd5 [3204]" strokecolor="#1f4d78 [1604]" strokeweight="1pt">
            <v:fill o:detectmouseclick="t"/>
            <w10:wrap type="none"/>
            <w10:anchorlock/>
          </v:shape>
        </w:pict>
      </w:r>
      <w:bookmarkEnd w:id="47"/>
    </w:p>
    <w:tbl>
      <w:tblPr>
        <w:bidiVisual/>
        <w:tblW w:w="0" w:type="auto"/>
        <w:jc w:val="center"/>
        <w:tblLook w:val="04A0" w:firstRow="1" w:lastRow="0" w:firstColumn="1" w:lastColumn="0" w:noHBand="0" w:noVBand="1"/>
      </w:tblPr>
      <w:tblGrid>
        <w:gridCol w:w="2482"/>
        <w:gridCol w:w="3003"/>
        <w:gridCol w:w="1638"/>
        <w:gridCol w:w="2091"/>
      </w:tblGrid>
      <w:tr w:rsidR="00F1312B" w:rsidRPr="002E0E97" w14:paraId="5BE30269" w14:textId="77777777" w:rsidTr="00022F30">
        <w:trPr>
          <w:jc w:val="center"/>
        </w:trPr>
        <w:tc>
          <w:tcPr>
            <w:tcW w:w="9214" w:type="dxa"/>
            <w:gridSpan w:val="4"/>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bookmarkEnd w:id="48"/>
          <w:p w14:paraId="2F474306" w14:textId="77777777" w:rsidR="00F1312B" w:rsidRPr="002E0E97" w:rsidRDefault="00F1312B" w:rsidP="002E0E97">
            <w:pPr>
              <w:bidi/>
              <w:jc w:val="center"/>
              <w:rPr>
                <w:rFonts w:asciiTheme="majorBidi" w:hAnsiTheme="majorBidi" w:cstheme="majorBidi"/>
                <w:b/>
                <w:bCs/>
                <w:sz w:val="24"/>
                <w:szCs w:val="24"/>
              </w:rPr>
            </w:pPr>
            <w:r w:rsidRPr="00DD0388">
              <w:rPr>
                <w:rFonts w:cs="B Nazanin" w:hint="cs"/>
                <w:b/>
                <w:bCs/>
                <w:sz w:val="24"/>
                <w:szCs w:val="24"/>
                <w:rtl/>
              </w:rPr>
              <w:t xml:space="preserve">جدول </w:t>
            </w:r>
            <w:r w:rsidRPr="00DD0388">
              <w:rPr>
                <w:rFonts w:cs="B Nazanin" w:hint="cs"/>
                <w:b/>
                <w:bCs/>
                <w:sz w:val="24"/>
                <w:szCs w:val="24"/>
                <w:rtl/>
                <w:lang w:bidi="fa-IR"/>
              </w:rPr>
              <w:t>هیات علمی</w:t>
            </w:r>
            <w:r>
              <w:rPr>
                <w:rFonts w:cs="B Nazanin" w:hint="cs"/>
                <w:b/>
                <w:bCs/>
                <w:sz w:val="24"/>
                <w:szCs w:val="24"/>
                <w:rtl/>
                <w:lang w:bidi="fa-IR"/>
              </w:rPr>
              <w:t xml:space="preserve"> </w:t>
            </w:r>
            <w:r>
              <w:rPr>
                <w:rFonts w:ascii="Sakkal Majalla" w:hAnsi="Sakkal Majalla" w:cs="Sakkal Majalla" w:hint="cs"/>
                <w:b/>
                <w:bCs/>
                <w:sz w:val="24"/>
                <w:szCs w:val="24"/>
                <w:rtl/>
                <w:lang w:bidi="fa-IR"/>
              </w:rPr>
              <w:t>–</w:t>
            </w:r>
            <w:r>
              <w:rPr>
                <w:rFonts w:cs="B Nazanin" w:hint="cs"/>
                <w:b/>
                <w:bCs/>
                <w:sz w:val="24"/>
                <w:szCs w:val="24"/>
                <w:rtl/>
                <w:lang w:bidi="fa-IR"/>
              </w:rPr>
              <w:t xml:space="preserve"> بخش محل خدمت</w:t>
            </w:r>
            <w:r w:rsidR="00163472">
              <w:rPr>
                <w:rFonts w:cs="B Nazanin" w:hint="cs"/>
                <w:b/>
                <w:bCs/>
                <w:sz w:val="24"/>
                <w:szCs w:val="24"/>
                <w:rtl/>
                <w:lang w:bidi="fa-IR"/>
              </w:rPr>
              <w:t xml:space="preserve">- </w:t>
            </w:r>
            <w:r w:rsidR="00163472">
              <w:rPr>
                <w:rFonts w:cs="B Nazanin"/>
                <w:b/>
                <w:bCs/>
                <w:sz w:val="24"/>
                <w:szCs w:val="24"/>
                <w:lang w:bidi="fa-IR"/>
              </w:rPr>
              <w:t>tblFmWard</w:t>
            </w:r>
          </w:p>
        </w:tc>
      </w:tr>
      <w:tr w:rsidR="001F4DCC" w:rsidRPr="002E0E97" w14:paraId="580EF13B" w14:textId="77777777" w:rsidTr="00022F30">
        <w:trPr>
          <w:jc w:val="center"/>
        </w:trPr>
        <w:tc>
          <w:tcPr>
            <w:tcW w:w="2482"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EE0700E" w14:textId="77777777" w:rsidR="001F4DCC" w:rsidRPr="002E0E97" w:rsidRDefault="001F4DCC" w:rsidP="002E0E97">
            <w:pPr>
              <w:bidi/>
              <w:jc w:val="center"/>
              <w:rPr>
                <w:rFonts w:cs="B Nazanin"/>
                <w:b/>
                <w:bCs/>
                <w:sz w:val="24"/>
                <w:szCs w:val="24"/>
                <w:rtl/>
              </w:rPr>
            </w:pPr>
            <w:r w:rsidRPr="002E0E97">
              <w:rPr>
                <w:rFonts w:cs="B Nazanin" w:hint="cs"/>
                <w:b/>
                <w:bCs/>
                <w:sz w:val="24"/>
                <w:szCs w:val="24"/>
                <w:rtl/>
              </w:rPr>
              <w:t>مثال</w:t>
            </w:r>
          </w:p>
        </w:tc>
        <w:tc>
          <w:tcPr>
            <w:tcW w:w="300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33790DD" w14:textId="77777777" w:rsidR="001F4DCC" w:rsidRPr="002E0E97" w:rsidRDefault="001F4DCC" w:rsidP="002E0E97">
            <w:pPr>
              <w:bidi/>
              <w:jc w:val="center"/>
              <w:rPr>
                <w:rFonts w:cs="B Nazanin"/>
                <w:b/>
                <w:bCs/>
                <w:sz w:val="24"/>
                <w:szCs w:val="24"/>
                <w:rtl/>
                <w:lang w:bidi="fa-IR"/>
              </w:rPr>
            </w:pPr>
            <w:r w:rsidRPr="002E0E97">
              <w:rPr>
                <w:rFonts w:cs="B Nazanin" w:hint="cs"/>
                <w:b/>
                <w:bCs/>
                <w:sz w:val="24"/>
                <w:szCs w:val="24"/>
                <w:rtl/>
                <w:lang w:bidi="fa-IR"/>
              </w:rPr>
              <w:t>توضیح</w:t>
            </w:r>
          </w:p>
        </w:tc>
        <w:tc>
          <w:tcPr>
            <w:tcW w:w="163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5BD6EF0" w14:textId="77777777" w:rsidR="001F4DCC" w:rsidRPr="002E0E97" w:rsidRDefault="001F4DCC" w:rsidP="002E0E97">
            <w:pPr>
              <w:bidi/>
              <w:jc w:val="center"/>
              <w:rPr>
                <w:rFonts w:asciiTheme="majorBidi" w:hAnsiTheme="majorBidi" w:cstheme="majorBidi"/>
                <w:b/>
                <w:bCs/>
                <w:sz w:val="24"/>
                <w:szCs w:val="24"/>
              </w:rPr>
            </w:pPr>
            <w:r w:rsidRPr="002E0E97">
              <w:rPr>
                <w:rFonts w:asciiTheme="majorBidi" w:hAnsiTheme="majorBidi" w:cstheme="majorBidi"/>
                <w:b/>
                <w:bCs/>
                <w:sz w:val="24"/>
                <w:szCs w:val="24"/>
              </w:rPr>
              <w:t>Type</w:t>
            </w:r>
          </w:p>
        </w:tc>
        <w:tc>
          <w:tcPr>
            <w:tcW w:w="2091"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F55C262" w14:textId="77777777" w:rsidR="001F4DCC" w:rsidRPr="002E0E97" w:rsidRDefault="001F4DCC" w:rsidP="002E0E97">
            <w:pPr>
              <w:bidi/>
              <w:jc w:val="center"/>
              <w:rPr>
                <w:rFonts w:asciiTheme="majorBidi" w:hAnsiTheme="majorBidi" w:cstheme="majorBidi"/>
                <w:b/>
                <w:bCs/>
                <w:sz w:val="24"/>
                <w:szCs w:val="24"/>
                <w:rtl/>
              </w:rPr>
            </w:pPr>
            <w:r w:rsidRPr="002E0E97">
              <w:rPr>
                <w:rFonts w:asciiTheme="majorBidi" w:hAnsiTheme="majorBidi" w:cstheme="majorBidi"/>
                <w:b/>
                <w:bCs/>
                <w:sz w:val="24"/>
                <w:szCs w:val="24"/>
              </w:rPr>
              <w:t>Name</w:t>
            </w:r>
          </w:p>
        </w:tc>
      </w:tr>
      <w:tr w:rsidR="001F4DCC" w:rsidRPr="000E7955" w14:paraId="38859E5B" w14:textId="77777777" w:rsidTr="00022F30">
        <w:trPr>
          <w:jc w:val="center"/>
        </w:trPr>
        <w:tc>
          <w:tcPr>
            <w:tcW w:w="2482" w:type="dxa"/>
            <w:tcBorders>
              <w:top w:val="single" w:sz="4" w:space="0" w:color="auto"/>
              <w:left w:val="single" w:sz="4" w:space="0" w:color="auto"/>
              <w:bottom w:val="single" w:sz="4" w:space="0" w:color="auto"/>
              <w:right w:val="single" w:sz="4" w:space="0" w:color="auto"/>
            </w:tcBorders>
            <w:vAlign w:val="center"/>
          </w:tcPr>
          <w:p w14:paraId="50495726" w14:textId="77777777" w:rsidR="001F4DCC" w:rsidRPr="006D738A" w:rsidRDefault="001F4DCC" w:rsidP="008B186B">
            <w:pPr>
              <w:bidi/>
              <w:jc w:val="center"/>
              <w:rPr>
                <w:rFonts w:cs="B Nazanin"/>
                <w:sz w:val="24"/>
                <w:szCs w:val="24"/>
                <w:rtl/>
              </w:rPr>
            </w:pPr>
            <w:r>
              <w:rPr>
                <w:rFonts w:cs="B Nazanin" w:hint="cs"/>
                <w:sz w:val="24"/>
                <w:szCs w:val="24"/>
                <w:rtl/>
              </w:rPr>
              <w:t>1</w:t>
            </w:r>
          </w:p>
        </w:tc>
        <w:tc>
          <w:tcPr>
            <w:tcW w:w="3003" w:type="dxa"/>
            <w:tcBorders>
              <w:top w:val="single" w:sz="4" w:space="0" w:color="auto"/>
              <w:left w:val="single" w:sz="4" w:space="0" w:color="auto"/>
              <w:bottom w:val="single" w:sz="4" w:space="0" w:color="auto"/>
              <w:right w:val="single" w:sz="4" w:space="0" w:color="auto"/>
            </w:tcBorders>
            <w:vAlign w:val="center"/>
          </w:tcPr>
          <w:p w14:paraId="28A12A2B" w14:textId="77777777" w:rsidR="001F4DCC" w:rsidRPr="006D738A" w:rsidRDefault="001F4DCC" w:rsidP="008B186B">
            <w:pPr>
              <w:bidi/>
              <w:jc w:val="center"/>
              <w:rPr>
                <w:rFonts w:cs="B Nazanin"/>
                <w:sz w:val="24"/>
                <w:szCs w:val="24"/>
                <w:rtl/>
                <w:lang w:bidi="fa-IR"/>
              </w:rPr>
            </w:pPr>
            <w:r>
              <w:rPr>
                <w:rFonts w:cs="B Nazanin" w:hint="cs"/>
                <w:sz w:val="24"/>
                <w:szCs w:val="24"/>
                <w:rtl/>
                <w:lang w:bidi="fa-IR"/>
              </w:rPr>
              <w:t>شمارنده یونیک</w:t>
            </w:r>
          </w:p>
        </w:tc>
        <w:tc>
          <w:tcPr>
            <w:tcW w:w="1638" w:type="dxa"/>
            <w:tcBorders>
              <w:top w:val="single" w:sz="4" w:space="0" w:color="auto"/>
              <w:left w:val="single" w:sz="4" w:space="0" w:color="auto"/>
              <w:bottom w:val="single" w:sz="4" w:space="0" w:color="auto"/>
              <w:right w:val="single" w:sz="4" w:space="0" w:color="auto"/>
            </w:tcBorders>
            <w:vAlign w:val="center"/>
          </w:tcPr>
          <w:p w14:paraId="49DB7389" w14:textId="77777777" w:rsidR="001F4DCC" w:rsidRPr="002E0E97" w:rsidRDefault="001F4DCC" w:rsidP="008B186B">
            <w:pPr>
              <w:bidi/>
              <w:jc w:val="right"/>
              <w:rPr>
                <w:rFonts w:asciiTheme="majorBidi" w:hAnsiTheme="majorBidi" w:cstheme="majorBidi"/>
                <w:sz w:val="24"/>
                <w:szCs w:val="24"/>
              </w:rPr>
            </w:pPr>
            <w:r w:rsidRPr="002E0E97">
              <w:rPr>
                <w:rFonts w:asciiTheme="majorBidi" w:hAnsiTheme="majorBidi" w:cstheme="majorBidi"/>
                <w:noProof/>
                <w:color w:val="0000FF"/>
                <w:sz w:val="20"/>
                <w:szCs w:val="20"/>
              </w:rPr>
              <w:t>IDENTITY</w:t>
            </w:r>
            <w:r w:rsidRPr="002E0E97">
              <w:rPr>
                <w:rFonts w:asciiTheme="majorBidi" w:hAnsiTheme="majorBidi" w:cstheme="majorBidi"/>
                <w:noProof/>
                <w:color w:val="808080"/>
                <w:sz w:val="20"/>
                <w:szCs w:val="20"/>
              </w:rPr>
              <w:t>(</w:t>
            </w:r>
            <w:r w:rsidRPr="002E0E97">
              <w:rPr>
                <w:rFonts w:asciiTheme="majorBidi" w:hAnsiTheme="majorBidi" w:cstheme="majorBidi"/>
                <w:noProof/>
                <w:sz w:val="20"/>
                <w:szCs w:val="20"/>
              </w:rPr>
              <w:t>1</w:t>
            </w:r>
            <w:r w:rsidRPr="002E0E97">
              <w:rPr>
                <w:rFonts w:asciiTheme="majorBidi" w:hAnsiTheme="majorBidi" w:cstheme="majorBidi"/>
                <w:noProof/>
                <w:color w:val="808080"/>
                <w:sz w:val="20"/>
                <w:szCs w:val="20"/>
              </w:rPr>
              <w:t>,</w:t>
            </w:r>
            <w:r w:rsidRPr="002E0E97">
              <w:rPr>
                <w:rFonts w:asciiTheme="majorBidi" w:hAnsiTheme="majorBidi" w:cstheme="majorBidi"/>
                <w:noProof/>
                <w:sz w:val="20"/>
                <w:szCs w:val="20"/>
              </w:rPr>
              <w:t>1</w:t>
            </w:r>
            <w:r w:rsidRPr="002E0E97">
              <w:rPr>
                <w:rFonts w:asciiTheme="majorBidi" w:hAnsiTheme="majorBidi" w:cstheme="majorBidi"/>
                <w:noProof/>
                <w:color w:val="808080"/>
                <w:sz w:val="20"/>
                <w:szCs w:val="20"/>
              </w:rPr>
              <w:t>)</w:t>
            </w:r>
            <w:r w:rsidRPr="002E0E97">
              <w:rPr>
                <w:rFonts w:asciiTheme="majorBidi" w:hAnsiTheme="majorBidi" w:cstheme="majorBidi"/>
                <w:noProof/>
                <w:sz w:val="20"/>
                <w:szCs w:val="20"/>
              </w:rPr>
              <w:t xml:space="preserve"> </w:t>
            </w:r>
            <w:r w:rsidRPr="002E0E97">
              <w:rPr>
                <w:rFonts w:asciiTheme="majorBidi" w:hAnsiTheme="majorBidi" w:cstheme="majorBidi"/>
                <w:noProof/>
                <w:color w:val="808080"/>
                <w:sz w:val="20"/>
                <w:szCs w:val="20"/>
              </w:rPr>
              <w:t>NOT</w:t>
            </w:r>
            <w:r w:rsidRPr="002E0E97">
              <w:rPr>
                <w:rFonts w:asciiTheme="majorBidi" w:hAnsiTheme="majorBidi" w:cstheme="majorBidi"/>
                <w:noProof/>
                <w:sz w:val="20"/>
                <w:szCs w:val="20"/>
              </w:rPr>
              <w:t xml:space="preserve"> </w:t>
            </w:r>
            <w:r w:rsidRPr="002E0E97">
              <w:rPr>
                <w:rFonts w:asciiTheme="majorBidi" w:hAnsiTheme="majorBidi" w:cstheme="majorBidi"/>
                <w:noProof/>
                <w:color w:val="808080"/>
                <w:sz w:val="20"/>
                <w:szCs w:val="20"/>
              </w:rPr>
              <w:t>NULL</w:t>
            </w:r>
          </w:p>
        </w:tc>
        <w:tc>
          <w:tcPr>
            <w:tcW w:w="2091" w:type="dxa"/>
            <w:tcBorders>
              <w:top w:val="single" w:sz="4" w:space="0" w:color="auto"/>
              <w:left w:val="single" w:sz="4" w:space="0" w:color="auto"/>
              <w:bottom w:val="single" w:sz="4" w:space="0" w:color="auto"/>
              <w:right w:val="single" w:sz="4" w:space="0" w:color="auto"/>
            </w:tcBorders>
            <w:vAlign w:val="center"/>
          </w:tcPr>
          <w:p w14:paraId="02EC264A" w14:textId="77777777" w:rsidR="001F4DCC" w:rsidRPr="002E0E97" w:rsidRDefault="001F4DCC" w:rsidP="008B186B">
            <w:pPr>
              <w:bidi/>
              <w:jc w:val="right"/>
              <w:rPr>
                <w:rFonts w:asciiTheme="majorBidi" w:hAnsiTheme="majorBidi" w:cstheme="majorBidi"/>
                <w:sz w:val="24"/>
                <w:szCs w:val="24"/>
              </w:rPr>
            </w:pPr>
            <w:r w:rsidRPr="002E0E97">
              <w:rPr>
                <w:rFonts w:asciiTheme="majorBidi" w:hAnsiTheme="majorBidi" w:cstheme="majorBidi"/>
                <w:sz w:val="24"/>
                <w:szCs w:val="24"/>
              </w:rPr>
              <w:t>ID</w:t>
            </w:r>
          </w:p>
        </w:tc>
      </w:tr>
      <w:tr w:rsidR="001F4DCC" w:rsidRPr="000E7955" w14:paraId="4BEEA8F1" w14:textId="77777777" w:rsidTr="00022F30">
        <w:trPr>
          <w:jc w:val="center"/>
        </w:trPr>
        <w:tc>
          <w:tcPr>
            <w:tcW w:w="2482" w:type="dxa"/>
            <w:tcBorders>
              <w:top w:val="single" w:sz="4" w:space="0" w:color="auto"/>
              <w:left w:val="single" w:sz="4" w:space="0" w:color="auto"/>
              <w:bottom w:val="single" w:sz="4" w:space="0" w:color="auto"/>
              <w:right w:val="single" w:sz="4" w:space="0" w:color="auto"/>
            </w:tcBorders>
            <w:vAlign w:val="center"/>
          </w:tcPr>
          <w:p w14:paraId="7918C8BF" w14:textId="77777777" w:rsidR="001F4DCC" w:rsidRPr="006D738A" w:rsidRDefault="00BB2016" w:rsidP="008B186B">
            <w:pPr>
              <w:bidi/>
              <w:jc w:val="center"/>
              <w:rPr>
                <w:rFonts w:cs="B Nazanin"/>
                <w:sz w:val="24"/>
                <w:szCs w:val="24"/>
                <w:rtl/>
                <w:lang w:bidi="fa-IR"/>
              </w:rPr>
            </w:pPr>
            <w:commentRangeStart w:id="49"/>
            <w:r>
              <w:rPr>
                <w:rFonts w:cs="B Nazanin" w:hint="cs"/>
                <w:sz w:val="24"/>
                <w:szCs w:val="24"/>
                <w:rtl/>
              </w:rPr>
              <w:t>1</w:t>
            </w:r>
          </w:p>
        </w:tc>
        <w:tc>
          <w:tcPr>
            <w:tcW w:w="3003" w:type="dxa"/>
            <w:tcBorders>
              <w:top w:val="single" w:sz="4" w:space="0" w:color="auto"/>
              <w:left w:val="single" w:sz="4" w:space="0" w:color="auto"/>
              <w:bottom w:val="single" w:sz="4" w:space="0" w:color="auto"/>
              <w:right w:val="single" w:sz="4" w:space="0" w:color="auto"/>
            </w:tcBorders>
            <w:vAlign w:val="center"/>
          </w:tcPr>
          <w:p w14:paraId="46DA475D" w14:textId="77777777" w:rsidR="001F4DCC" w:rsidRPr="00B8779C" w:rsidRDefault="00BB2016" w:rsidP="008B186B">
            <w:pPr>
              <w:bidi/>
              <w:jc w:val="center"/>
              <w:rPr>
                <w:rFonts w:cs="B Nazanin"/>
                <w:sz w:val="24"/>
                <w:szCs w:val="24"/>
                <w:rtl/>
                <w:lang w:bidi="fa-IR"/>
              </w:rPr>
            </w:pPr>
            <w:r>
              <w:rPr>
                <w:rFonts w:cs="B Nazanin" w:hint="cs"/>
                <w:sz w:val="24"/>
                <w:szCs w:val="24"/>
                <w:rtl/>
                <w:lang w:bidi="fa-IR"/>
              </w:rPr>
              <w:t>شناسه هیات علمی</w:t>
            </w:r>
          </w:p>
        </w:tc>
        <w:tc>
          <w:tcPr>
            <w:tcW w:w="1638" w:type="dxa"/>
            <w:tcBorders>
              <w:top w:val="single" w:sz="4" w:space="0" w:color="auto"/>
              <w:left w:val="single" w:sz="4" w:space="0" w:color="auto"/>
              <w:bottom w:val="single" w:sz="4" w:space="0" w:color="auto"/>
              <w:right w:val="single" w:sz="4" w:space="0" w:color="auto"/>
            </w:tcBorders>
            <w:vAlign w:val="center"/>
          </w:tcPr>
          <w:p w14:paraId="3EF09DEA" w14:textId="77777777" w:rsidR="001F4DCC" w:rsidRPr="002E0E97" w:rsidRDefault="00BB2016" w:rsidP="008B186B">
            <w:pPr>
              <w:bidi/>
              <w:jc w:val="right"/>
              <w:rPr>
                <w:rFonts w:asciiTheme="majorBidi" w:hAnsiTheme="majorBidi" w:cstheme="majorBidi"/>
                <w:sz w:val="24"/>
                <w:szCs w:val="24"/>
              </w:rPr>
            </w:pPr>
            <w:r>
              <w:rPr>
                <w:rFonts w:asciiTheme="majorBidi" w:hAnsiTheme="majorBidi" w:cstheme="majorBidi"/>
                <w:sz w:val="24"/>
                <w:szCs w:val="24"/>
              </w:rPr>
              <w:t>Int</w:t>
            </w:r>
          </w:p>
        </w:tc>
        <w:tc>
          <w:tcPr>
            <w:tcW w:w="2091" w:type="dxa"/>
            <w:tcBorders>
              <w:top w:val="single" w:sz="4" w:space="0" w:color="auto"/>
              <w:left w:val="single" w:sz="4" w:space="0" w:color="auto"/>
              <w:bottom w:val="single" w:sz="4" w:space="0" w:color="auto"/>
              <w:right w:val="single" w:sz="4" w:space="0" w:color="auto"/>
            </w:tcBorders>
            <w:vAlign w:val="center"/>
          </w:tcPr>
          <w:p w14:paraId="2FE6FFC3" w14:textId="77777777" w:rsidR="001F4DCC" w:rsidRPr="002E0E97" w:rsidRDefault="00BB2016" w:rsidP="008B186B">
            <w:pPr>
              <w:bidi/>
              <w:jc w:val="right"/>
              <w:rPr>
                <w:rFonts w:asciiTheme="majorBidi" w:hAnsiTheme="majorBidi" w:cstheme="majorBidi"/>
                <w:sz w:val="24"/>
                <w:szCs w:val="24"/>
              </w:rPr>
            </w:pPr>
            <w:r>
              <w:rPr>
                <w:rFonts w:asciiTheme="majorBidi" w:hAnsiTheme="majorBidi" w:cstheme="majorBidi"/>
                <w:sz w:val="24"/>
                <w:szCs w:val="24"/>
              </w:rPr>
              <w:t>FMID</w:t>
            </w:r>
            <w:commentRangeEnd w:id="49"/>
            <w:r w:rsidR="00E73EF8">
              <w:rPr>
                <w:rStyle w:val="CommentReference"/>
              </w:rPr>
              <w:commentReference w:id="49"/>
            </w:r>
          </w:p>
        </w:tc>
      </w:tr>
      <w:tr w:rsidR="001F4DCC" w:rsidRPr="000E7955" w14:paraId="0D218100" w14:textId="77777777" w:rsidTr="00022F30">
        <w:trPr>
          <w:jc w:val="center"/>
        </w:trPr>
        <w:tc>
          <w:tcPr>
            <w:tcW w:w="2482" w:type="dxa"/>
            <w:tcBorders>
              <w:top w:val="single" w:sz="4" w:space="0" w:color="auto"/>
              <w:left w:val="single" w:sz="4" w:space="0" w:color="auto"/>
              <w:bottom w:val="single" w:sz="4" w:space="0" w:color="auto"/>
              <w:right w:val="single" w:sz="4" w:space="0" w:color="auto"/>
            </w:tcBorders>
            <w:vAlign w:val="center"/>
          </w:tcPr>
          <w:p w14:paraId="1DD3FBDF" w14:textId="77777777" w:rsidR="001F4DCC" w:rsidRPr="006D738A" w:rsidRDefault="001F4DCC" w:rsidP="008B186B">
            <w:pPr>
              <w:bidi/>
              <w:jc w:val="center"/>
              <w:rPr>
                <w:rFonts w:cs="B Nazanin"/>
                <w:sz w:val="24"/>
                <w:szCs w:val="24"/>
                <w:rtl/>
              </w:rPr>
            </w:pPr>
            <w:r>
              <w:rPr>
                <w:rFonts w:cs="B Nazanin" w:hint="cs"/>
                <w:sz w:val="24"/>
                <w:szCs w:val="24"/>
                <w:rtl/>
              </w:rPr>
              <w:t>210111</w:t>
            </w:r>
          </w:p>
        </w:tc>
        <w:tc>
          <w:tcPr>
            <w:tcW w:w="3003" w:type="dxa"/>
            <w:tcBorders>
              <w:top w:val="single" w:sz="4" w:space="0" w:color="auto"/>
              <w:left w:val="single" w:sz="4" w:space="0" w:color="auto"/>
              <w:bottom w:val="single" w:sz="4" w:space="0" w:color="auto"/>
              <w:right w:val="single" w:sz="4" w:space="0" w:color="auto"/>
            </w:tcBorders>
            <w:vAlign w:val="center"/>
          </w:tcPr>
          <w:p w14:paraId="68725713" w14:textId="77777777" w:rsidR="007675A9" w:rsidRPr="006D738A" w:rsidRDefault="001F4DCC" w:rsidP="002E0E97">
            <w:pPr>
              <w:bidi/>
              <w:jc w:val="center"/>
              <w:rPr>
                <w:rFonts w:cs="B Nazanin"/>
                <w:sz w:val="24"/>
                <w:szCs w:val="24"/>
                <w:rtl/>
              </w:rPr>
            </w:pPr>
            <w:r w:rsidRPr="006D738A">
              <w:rPr>
                <w:rFonts w:cs="B Nazanin" w:hint="cs"/>
                <w:sz w:val="24"/>
                <w:szCs w:val="24"/>
                <w:rtl/>
              </w:rPr>
              <w:t xml:space="preserve">کد </w:t>
            </w:r>
            <w:r>
              <w:rPr>
                <w:rFonts w:cs="B Nazanin" w:hint="cs"/>
                <w:sz w:val="24"/>
                <w:szCs w:val="24"/>
                <w:rtl/>
              </w:rPr>
              <w:t xml:space="preserve">بخش در </w:t>
            </w:r>
            <w:r w:rsidR="002E0E97">
              <w:rPr>
                <w:rFonts w:cs="B Nazanin" w:hint="cs"/>
                <w:sz w:val="24"/>
                <w:szCs w:val="24"/>
                <w:rtl/>
              </w:rPr>
              <w:t xml:space="preserve">بیمارستان </w:t>
            </w:r>
            <w:hyperlink w:anchor="جدول_5_بخشهای_آموزشی" w:history="1">
              <w:r w:rsidR="007675A9" w:rsidRPr="007675A9">
                <w:rPr>
                  <w:rStyle w:val="Hyperlink"/>
                  <w:rFonts w:cs="B Nazanin" w:hint="cs"/>
                  <w:sz w:val="24"/>
                  <w:szCs w:val="24"/>
                  <w:rtl/>
                </w:rPr>
                <w:t>جدول 5</w:t>
              </w:r>
            </w:hyperlink>
          </w:p>
        </w:tc>
        <w:tc>
          <w:tcPr>
            <w:tcW w:w="1638" w:type="dxa"/>
            <w:tcBorders>
              <w:top w:val="single" w:sz="4" w:space="0" w:color="auto"/>
              <w:left w:val="single" w:sz="4" w:space="0" w:color="auto"/>
              <w:bottom w:val="single" w:sz="4" w:space="0" w:color="auto"/>
              <w:right w:val="single" w:sz="4" w:space="0" w:color="auto"/>
            </w:tcBorders>
            <w:vAlign w:val="center"/>
          </w:tcPr>
          <w:p w14:paraId="05837588" w14:textId="77777777" w:rsidR="001F4DCC" w:rsidRPr="002E0E97" w:rsidRDefault="001F4DCC" w:rsidP="008B186B">
            <w:pPr>
              <w:bidi/>
              <w:jc w:val="right"/>
              <w:rPr>
                <w:rFonts w:asciiTheme="majorBidi" w:hAnsiTheme="majorBidi" w:cstheme="majorBidi"/>
                <w:sz w:val="24"/>
                <w:szCs w:val="24"/>
                <w:rtl/>
              </w:rPr>
            </w:pPr>
            <w:r w:rsidRPr="002E0E97">
              <w:rPr>
                <w:rFonts w:asciiTheme="majorBidi" w:hAnsiTheme="majorBidi" w:cstheme="majorBidi"/>
                <w:sz w:val="24"/>
                <w:szCs w:val="24"/>
              </w:rPr>
              <w:t>Char(6)</w:t>
            </w:r>
          </w:p>
        </w:tc>
        <w:tc>
          <w:tcPr>
            <w:tcW w:w="2091" w:type="dxa"/>
            <w:tcBorders>
              <w:top w:val="single" w:sz="4" w:space="0" w:color="auto"/>
              <w:left w:val="single" w:sz="4" w:space="0" w:color="auto"/>
              <w:bottom w:val="single" w:sz="4" w:space="0" w:color="auto"/>
              <w:right w:val="single" w:sz="4" w:space="0" w:color="auto"/>
            </w:tcBorders>
            <w:vAlign w:val="center"/>
          </w:tcPr>
          <w:p w14:paraId="1F409F07" w14:textId="77777777" w:rsidR="001F4DCC" w:rsidRPr="002E0E97" w:rsidRDefault="001F4DCC" w:rsidP="008B186B">
            <w:pPr>
              <w:bidi/>
              <w:jc w:val="right"/>
              <w:rPr>
                <w:rFonts w:asciiTheme="majorBidi" w:hAnsiTheme="majorBidi" w:cstheme="majorBidi"/>
                <w:sz w:val="24"/>
                <w:szCs w:val="24"/>
                <w:rtl/>
              </w:rPr>
            </w:pPr>
            <w:r w:rsidRPr="002E0E97">
              <w:rPr>
                <w:rFonts w:asciiTheme="majorBidi" w:hAnsiTheme="majorBidi" w:cstheme="majorBidi"/>
                <w:sz w:val="24"/>
                <w:szCs w:val="24"/>
              </w:rPr>
              <w:t>WardCode</w:t>
            </w:r>
          </w:p>
        </w:tc>
      </w:tr>
      <w:tr w:rsidR="001F4DCC" w:rsidRPr="000E7955" w14:paraId="5136DE29" w14:textId="77777777" w:rsidTr="00022F30">
        <w:trPr>
          <w:jc w:val="center"/>
        </w:trPr>
        <w:tc>
          <w:tcPr>
            <w:tcW w:w="2482" w:type="dxa"/>
            <w:tcBorders>
              <w:top w:val="single" w:sz="4" w:space="0" w:color="auto"/>
              <w:left w:val="single" w:sz="4" w:space="0" w:color="auto"/>
              <w:bottom w:val="single" w:sz="4" w:space="0" w:color="auto"/>
              <w:right w:val="single" w:sz="4" w:space="0" w:color="auto"/>
            </w:tcBorders>
            <w:vAlign w:val="center"/>
          </w:tcPr>
          <w:p w14:paraId="595E8BFB" w14:textId="77777777" w:rsidR="001F4DCC" w:rsidRDefault="00846C47" w:rsidP="008B186B">
            <w:pPr>
              <w:bidi/>
              <w:jc w:val="center"/>
              <w:rPr>
                <w:rFonts w:cs="B Nazanin"/>
                <w:sz w:val="24"/>
                <w:szCs w:val="24"/>
                <w:rtl/>
                <w:lang w:bidi="fa-IR"/>
              </w:rPr>
            </w:pPr>
            <w:r>
              <w:rPr>
                <w:rFonts w:cs="B Nazanin" w:hint="cs"/>
                <w:sz w:val="24"/>
                <w:szCs w:val="24"/>
                <w:rtl/>
                <w:lang w:bidi="fa-IR"/>
              </w:rPr>
              <w:t>1:اصلی 2:مامور 3:</w:t>
            </w:r>
          </w:p>
        </w:tc>
        <w:tc>
          <w:tcPr>
            <w:tcW w:w="3003" w:type="dxa"/>
            <w:tcBorders>
              <w:top w:val="single" w:sz="4" w:space="0" w:color="auto"/>
              <w:left w:val="single" w:sz="4" w:space="0" w:color="auto"/>
              <w:bottom w:val="single" w:sz="4" w:space="0" w:color="auto"/>
              <w:right w:val="single" w:sz="4" w:space="0" w:color="auto"/>
            </w:tcBorders>
          </w:tcPr>
          <w:p w14:paraId="1B2CF1C1" w14:textId="77777777" w:rsidR="001F4DCC" w:rsidRPr="00846C47" w:rsidRDefault="00846C47" w:rsidP="008B186B">
            <w:pPr>
              <w:bidi/>
              <w:jc w:val="center"/>
              <w:rPr>
                <w:rFonts w:cs="B Nazanin"/>
                <w:sz w:val="24"/>
                <w:szCs w:val="24"/>
                <w:rtl/>
                <w:lang w:bidi="fa-IR"/>
              </w:rPr>
            </w:pPr>
            <w:r w:rsidRPr="00846C47">
              <w:rPr>
                <w:rFonts w:cs="B Nazanin" w:hint="cs"/>
                <w:sz w:val="24"/>
                <w:szCs w:val="24"/>
                <w:rtl/>
                <w:lang w:bidi="fa-IR"/>
              </w:rPr>
              <w:t>نوع حضور</w:t>
            </w:r>
          </w:p>
        </w:tc>
        <w:tc>
          <w:tcPr>
            <w:tcW w:w="1638" w:type="dxa"/>
            <w:tcBorders>
              <w:top w:val="single" w:sz="4" w:space="0" w:color="auto"/>
              <w:left w:val="single" w:sz="4" w:space="0" w:color="auto"/>
              <w:bottom w:val="single" w:sz="4" w:space="0" w:color="auto"/>
              <w:right w:val="single" w:sz="4" w:space="0" w:color="auto"/>
            </w:tcBorders>
            <w:vAlign w:val="center"/>
          </w:tcPr>
          <w:p w14:paraId="26433D3A" w14:textId="77777777" w:rsidR="001F4DCC" w:rsidRPr="002E0E97" w:rsidRDefault="00846C47" w:rsidP="008B186B">
            <w:pPr>
              <w:bidi/>
              <w:jc w:val="right"/>
              <w:rPr>
                <w:rFonts w:asciiTheme="majorBidi" w:hAnsiTheme="majorBidi" w:cstheme="majorBidi"/>
                <w:sz w:val="24"/>
                <w:szCs w:val="24"/>
              </w:rPr>
            </w:pPr>
            <w:r w:rsidRPr="002E0E97">
              <w:rPr>
                <w:rFonts w:asciiTheme="majorBidi" w:hAnsiTheme="majorBidi" w:cstheme="majorBidi"/>
                <w:sz w:val="24"/>
                <w:szCs w:val="24"/>
              </w:rPr>
              <w:t>int</w:t>
            </w:r>
          </w:p>
        </w:tc>
        <w:tc>
          <w:tcPr>
            <w:tcW w:w="2091" w:type="dxa"/>
            <w:tcBorders>
              <w:top w:val="single" w:sz="4" w:space="0" w:color="auto"/>
              <w:left w:val="single" w:sz="4" w:space="0" w:color="auto"/>
              <w:bottom w:val="single" w:sz="4" w:space="0" w:color="auto"/>
              <w:right w:val="single" w:sz="4" w:space="0" w:color="auto"/>
            </w:tcBorders>
            <w:vAlign w:val="center"/>
          </w:tcPr>
          <w:p w14:paraId="7C9091D0" w14:textId="77777777" w:rsidR="001F4DCC" w:rsidRPr="002E0E97" w:rsidRDefault="00163472" w:rsidP="008B186B">
            <w:pPr>
              <w:bidi/>
              <w:jc w:val="right"/>
              <w:rPr>
                <w:rFonts w:asciiTheme="majorBidi" w:hAnsiTheme="majorBidi" w:cstheme="majorBidi"/>
                <w:sz w:val="24"/>
                <w:szCs w:val="24"/>
              </w:rPr>
            </w:pPr>
            <w:r>
              <w:rPr>
                <w:rFonts w:asciiTheme="majorBidi" w:hAnsiTheme="majorBidi" w:cstheme="majorBidi"/>
                <w:sz w:val="24"/>
                <w:szCs w:val="24"/>
              </w:rPr>
              <w:t>Presence</w:t>
            </w:r>
            <w:r w:rsidR="00846C47" w:rsidRPr="002E0E97">
              <w:rPr>
                <w:rFonts w:asciiTheme="majorBidi" w:hAnsiTheme="majorBidi" w:cstheme="majorBidi"/>
                <w:sz w:val="24"/>
                <w:szCs w:val="24"/>
              </w:rPr>
              <w:t>Type</w:t>
            </w:r>
          </w:p>
        </w:tc>
      </w:tr>
      <w:tr w:rsidR="00846C47" w:rsidRPr="000E7955" w14:paraId="50EE3B17" w14:textId="77777777" w:rsidTr="00022F30">
        <w:trPr>
          <w:jc w:val="center"/>
        </w:trPr>
        <w:tc>
          <w:tcPr>
            <w:tcW w:w="2482" w:type="dxa"/>
            <w:tcBorders>
              <w:top w:val="single" w:sz="4" w:space="0" w:color="auto"/>
              <w:left w:val="single" w:sz="4" w:space="0" w:color="auto"/>
              <w:bottom w:val="single" w:sz="4" w:space="0" w:color="auto"/>
              <w:right w:val="single" w:sz="4" w:space="0" w:color="auto"/>
            </w:tcBorders>
            <w:vAlign w:val="center"/>
          </w:tcPr>
          <w:p w14:paraId="40F59FA4" w14:textId="77777777" w:rsidR="00846C47" w:rsidRDefault="00846C47" w:rsidP="008B186B">
            <w:pPr>
              <w:bidi/>
              <w:jc w:val="center"/>
              <w:rPr>
                <w:rFonts w:cs="B Nazanin"/>
                <w:sz w:val="24"/>
                <w:szCs w:val="24"/>
                <w:rtl/>
                <w:lang w:bidi="fa-IR"/>
              </w:rPr>
            </w:pPr>
            <w:r>
              <w:rPr>
                <w:rFonts w:cs="B Nazanin" w:hint="cs"/>
                <w:sz w:val="24"/>
                <w:szCs w:val="24"/>
                <w:rtl/>
                <w:lang w:bidi="fa-IR"/>
              </w:rPr>
              <w:t>01/01/1392</w:t>
            </w:r>
          </w:p>
        </w:tc>
        <w:tc>
          <w:tcPr>
            <w:tcW w:w="3003" w:type="dxa"/>
            <w:tcBorders>
              <w:top w:val="single" w:sz="4" w:space="0" w:color="auto"/>
              <w:left w:val="single" w:sz="4" w:space="0" w:color="auto"/>
              <w:bottom w:val="single" w:sz="4" w:space="0" w:color="auto"/>
              <w:right w:val="single" w:sz="4" w:space="0" w:color="auto"/>
            </w:tcBorders>
          </w:tcPr>
          <w:p w14:paraId="29FA1AC4" w14:textId="77777777" w:rsidR="00846C47" w:rsidRPr="00846C47" w:rsidRDefault="00846C47" w:rsidP="008B186B">
            <w:pPr>
              <w:bidi/>
              <w:jc w:val="center"/>
              <w:rPr>
                <w:rFonts w:cs="B Nazanin"/>
                <w:sz w:val="24"/>
                <w:szCs w:val="24"/>
                <w:rtl/>
                <w:lang w:bidi="fa-IR"/>
              </w:rPr>
            </w:pPr>
            <w:r w:rsidRPr="00846C47">
              <w:rPr>
                <w:rFonts w:cs="B Nazanin" w:hint="cs"/>
                <w:sz w:val="24"/>
                <w:szCs w:val="24"/>
                <w:rtl/>
                <w:lang w:bidi="fa-IR"/>
              </w:rPr>
              <w:t>تاریخ شروع</w:t>
            </w:r>
          </w:p>
        </w:tc>
        <w:tc>
          <w:tcPr>
            <w:tcW w:w="1638" w:type="dxa"/>
            <w:tcBorders>
              <w:top w:val="single" w:sz="4" w:space="0" w:color="auto"/>
              <w:left w:val="single" w:sz="4" w:space="0" w:color="auto"/>
              <w:bottom w:val="single" w:sz="4" w:space="0" w:color="auto"/>
              <w:right w:val="single" w:sz="4" w:space="0" w:color="auto"/>
            </w:tcBorders>
            <w:vAlign w:val="center"/>
          </w:tcPr>
          <w:p w14:paraId="7AE18FEA" w14:textId="77777777" w:rsidR="00846C47" w:rsidRPr="002E0E97" w:rsidRDefault="00843FC6" w:rsidP="009D604D">
            <w:pPr>
              <w:bidi/>
              <w:jc w:val="right"/>
              <w:rPr>
                <w:rFonts w:asciiTheme="majorBidi" w:hAnsiTheme="majorBidi" w:cstheme="majorBidi"/>
                <w:sz w:val="24"/>
                <w:szCs w:val="24"/>
                <w:rtl/>
              </w:rPr>
            </w:pPr>
            <w:r>
              <w:rPr>
                <w:rFonts w:asciiTheme="majorBidi" w:hAnsiTheme="majorBidi" w:cstheme="majorBidi"/>
                <w:sz w:val="24"/>
                <w:szCs w:val="24"/>
              </w:rPr>
              <w:t>Date</w:t>
            </w:r>
          </w:p>
        </w:tc>
        <w:tc>
          <w:tcPr>
            <w:tcW w:w="2091" w:type="dxa"/>
            <w:tcBorders>
              <w:top w:val="single" w:sz="4" w:space="0" w:color="auto"/>
              <w:left w:val="single" w:sz="4" w:space="0" w:color="auto"/>
              <w:bottom w:val="single" w:sz="4" w:space="0" w:color="auto"/>
              <w:right w:val="single" w:sz="4" w:space="0" w:color="auto"/>
            </w:tcBorders>
            <w:vAlign w:val="center"/>
          </w:tcPr>
          <w:p w14:paraId="3A5B057C" w14:textId="77777777" w:rsidR="00846C47" w:rsidRPr="002E0E97" w:rsidRDefault="00846C47" w:rsidP="008B186B">
            <w:pPr>
              <w:bidi/>
              <w:jc w:val="right"/>
              <w:rPr>
                <w:rFonts w:asciiTheme="majorBidi" w:hAnsiTheme="majorBidi" w:cstheme="majorBidi"/>
                <w:sz w:val="24"/>
                <w:szCs w:val="24"/>
              </w:rPr>
            </w:pPr>
            <w:r w:rsidRPr="002E0E97">
              <w:rPr>
                <w:rFonts w:asciiTheme="majorBidi" w:hAnsiTheme="majorBidi" w:cstheme="majorBidi"/>
                <w:sz w:val="24"/>
                <w:szCs w:val="24"/>
              </w:rPr>
              <w:t>StartDate</w:t>
            </w:r>
          </w:p>
        </w:tc>
      </w:tr>
      <w:tr w:rsidR="00846C47" w:rsidRPr="000E7955" w14:paraId="36911425" w14:textId="77777777" w:rsidTr="00022F30">
        <w:trPr>
          <w:jc w:val="center"/>
        </w:trPr>
        <w:tc>
          <w:tcPr>
            <w:tcW w:w="2482" w:type="dxa"/>
            <w:tcBorders>
              <w:top w:val="single" w:sz="4" w:space="0" w:color="auto"/>
              <w:left w:val="single" w:sz="4" w:space="0" w:color="auto"/>
              <w:bottom w:val="single" w:sz="4" w:space="0" w:color="auto"/>
              <w:right w:val="single" w:sz="4" w:space="0" w:color="auto"/>
            </w:tcBorders>
            <w:vAlign w:val="center"/>
          </w:tcPr>
          <w:p w14:paraId="5E5DC169" w14:textId="77777777" w:rsidR="00846C47" w:rsidRDefault="00846C47" w:rsidP="008B186B">
            <w:pPr>
              <w:bidi/>
              <w:jc w:val="center"/>
              <w:rPr>
                <w:rFonts w:cs="B Nazanin"/>
                <w:sz w:val="24"/>
                <w:szCs w:val="24"/>
                <w:rtl/>
              </w:rPr>
            </w:pPr>
            <w:r>
              <w:rPr>
                <w:rFonts w:cs="B Nazanin" w:hint="cs"/>
                <w:sz w:val="24"/>
                <w:szCs w:val="24"/>
                <w:rtl/>
              </w:rPr>
              <w:t>02/05/1394</w:t>
            </w:r>
          </w:p>
        </w:tc>
        <w:tc>
          <w:tcPr>
            <w:tcW w:w="3003" w:type="dxa"/>
            <w:tcBorders>
              <w:top w:val="single" w:sz="4" w:space="0" w:color="auto"/>
              <w:left w:val="single" w:sz="4" w:space="0" w:color="auto"/>
              <w:bottom w:val="single" w:sz="4" w:space="0" w:color="auto"/>
              <w:right w:val="single" w:sz="4" w:space="0" w:color="auto"/>
            </w:tcBorders>
          </w:tcPr>
          <w:p w14:paraId="4DD1D41A" w14:textId="77777777" w:rsidR="00846C47" w:rsidRPr="00846C47" w:rsidRDefault="00846C47" w:rsidP="008B186B">
            <w:pPr>
              <w:bidi/>
              <w:jc w:val="center"/>
              <w:rPr>
                <w:rFonts w:cs="B Nazanin"/>
                <w:sz w:val="24"/>
                <w:szCs w:val="24"/>
                <w:rtl/>
                <w:lang w:bidi="fa-IR"/>
              </w:rPr>
            </w:pPr>
            <w:r w:rsidRPr="00846C47">
              <w:rPr>
                <w:rFonts w:cs="B Nazanin" w:hint="cs"/>
                <w:sz w:val="24"/>
                <w:szCs w:val="24"/>
                <w:rtl/>
                <w:lang w:bidi="fa-IR"/>
              </w:rPr>
              <w:t>تاریخ پایان</w:t>
            </w:r>
          </w:p>
        </w:tc>
        <w:tc>
          <w:tcPr>
            <w:tcW w:w="1638" w:type="dxa"/>
            <w:tcBorders>
              <w:top w:val="single" w:sz="4" w:space="0" w:color="auto"/>
              <w:left w:val="single" w:sz="4" w:space="0" w:color="auto"/>
              <w:bottom w:val="single" w:sz="4" w:space="0" w:color="auto"/>
              <w:right w:val="single" w:sz="4" w:space="0" w:color="auto"/>
            </w:tcBorders>
            <w:vAlign w:val="center"/>
          </w:tcPr>
          <w:p w14:paraId="05C2C610" w14:textId="77777777" w:rsidR="00846C47" w:rsidRPr="002E0E97" w:rsidRDefault="009D604D" w:rsidP="008B186B">
            <w:pPr>
              <w:bidi/>
              <w:jc w:val="right"/>
              <w:rPr>
                <w:rFonts w:asciiTheme="majorBidi" w:hAnsiTheme="majorBidi" w:cstheme="majorBidi"/>
                <w:sz w:val="24"/>
                <w:szCs w:val="24"/>
              </w:rPr>
            </w:pPr>
            <w:r>
              <w:rPr>
                <w:rFonts w:asciiTheme="majorBidi" w:hAnsiTheme="majorBidi" w:cstheme="majorBidi"/>
                <w:sz w:val="24"/>
                <w:szCs w:val="24"/>
              </w:rPr>
              <w:t>Date</w:t>
            </w:r>
          </w:p>
        </w:tc>
        <w:tc>
          <w:tcPr>
            <w:tcW w:w="2091" w:type="dxa"/>
            <w:tcBorders>
              <w:top w:val="single" w:sz="4" w:space="0" w:color="auto"/>
              <w:left w:val="single" w:sz="4" w:space="0" w:color="auto"/>
              <w:bottom w:val="single" w:sz="4" w:space="0" w:color="auto"/>
              <w:right w:val="single" w:sz="4" w:space="0" w:color="auto"/>
            </w:tcBorders>
            <w:vAlign w:val="center"/>
          </w:tcPr>
          <w:p w14:paraId="1C34F469" w14:textId="77777777" w:rsidR="00846C47" w:rsidRPr="002E0E97" w:rsidRDefault="00846C47" w:rsidP="008B186B">
            <w:pPr>
              <w:bidi/>
              <w:jc w:val="right"/>
              <w:rPr>
                <w:rFonts w:asciiTheme="majorBidi" w:hAnsiTheme="majorBidi" w:cstheme="majorBidi"/>
                <w:sz w:val="24"/>
                <w:szCs w:val="24"/>
              </w:rPr>
            </w:pPr>
            <w:r w:rsidRPr="002E0E97">
              <w:rPr>
                <w:rFonts w:asciiTheme="majorBidi" w:hAnsiTheme="majorBidi" w:cstheme="majorBidi"/>
                <w:sz w:val="24"/>
                <w:szCs w:val="24"/>
              </w:rPr>
              <w:t>EndDate</w:t>
            </w:r>
          </w:p>
        </w:tc>
      </w:tr>
      <w:tr w:rsidR="002E0E97" w:rsidRPr="000E7955" w14:paraId="1BF1B7B4" w14:textId="77777777" w:rsidTr="00022F30">
        <w:trPr>
          <w:jc w:val="center"/>
        </w:trPr>
        <w:tc>
          <w:tcPr>
            <w:tcW w:w="2482" w:type="dxa"/>
            <w:tcBorders>
              <w:top w:val="single" w:sz="4" w:space="0" w:color="auto"/>
              <w:left w:val="single" w:sz="4" w:space="0" w:color="auto"/>
              <w:bottom w:val="single" w:sz="4" w:space="0" w:color="auto"/>
              <w:right w:val="single" w:sz="4" w:space="0" w:color="auto"/>
            </w:tcBorders>
            <w:vAlign w:val="center"/>
          </w:tcPr>
          <w:p w14:paraId="76BEAB86" w14:textId="77777777" w:rsidR="002E0E97" w:rsidRDefault="002E0E97" w:rsidP="008B186B">
            <w:pPr>
              <w:bidi/>
              <w:jc w:val="center"/>
              <w:rPr>
                <w:rFonts w:cs="B Nazanin"/>
                <w:sz w:val="24"/>
                <w:szCs w:val="24"/>
                <w:rtl/>
              </w:rPr>
            </w:pPr>
          </w:p>
        </w:tc>
        <w:tc>
          <w:tcPr>
            <w:tcW w:w="3003" w:type="dxa"/>
            <w:tcBorders>
              <w:top w:val="single" w:sz="4" w:space="0" w:color="auto"/>
              <w:left w:val="single" w:sz="4" w:space="0" w:color="auto"/>
              <w:bottom w:val="single" w:sz="4" w:space="0" w:color="auto"/>
              <w:right w:val="single" w:sz="4" w:space="0" w:color="auto"/>
            </w:tcBorders>
          </w:tcPr>
          <w:p w14:paraId="0BC73CF4" w14:textId="77777777" w:rsidR="002E0E97" w:rsidRPr="00846C47" w:rsidRDefault="00F1312B" w:rsidP="008B186B">
            <w:pPr>
              <w:bidi/>
              <w:jc w:val="center"/>
              <w:rPr>
                <w:rFonts w:cs="B Nazanin"/>
                <w:sz w:val="24"/>
                <w:szCs w:val="24"/>
                <w:rtl/>
                <w:lang w:bidi="fa-IR"/>
              </w:rPr>
            </w:pPr>
            <w:r>
              <w:rPr>
                <w:rFonts w:cs="B Nazanin" w:hint="cs"/>
                <w:sz w:val="24"/>
                <w:szCs w:val="24"/>
                <w:rtl/>
                <w:lang w:bidi="fa-IR"/>
              </w:rPr>
              <w:t>نوع استخدام</w:t>
            </w:r>
          </w:p>
        </w:tc>
        <w:tc>
          <w:tcPr>
            <w:tcW w:w="1638" w:type="dxa"/>
            <w:tcBorders>
              <w:top w:val="single" w:sz="4" w:space="0" w:color="auto"/>
              <w:left w:val="single" w:sz="4" w:space="0" w:color="auto"/>
              <w:bottom w:val="single" w:sz="4" w:space="0" w:color="auto"/>
              <w:right w:val="single" w:sz="4" w:space="0" w:color="auto"/>
            </w:tcBorders>
            <w:vAlign w:val="center"/>
          </w:tcPr>
          <w:p w14:paraId="757A071F" w14:textId="77777777" w:rsidR="002E0E97" w:rsidRPr="002E0E97" w:rsidRDefault="002E0E97" w:rsidP="008B186B">
            <w:pPr>
              <w:bidi/>
              <w:jc w:val="right"/>
              <w:rPr>
                <w:rFonts w:asciiTheme="majorBidi" w:hAnsiTheme="majorBidi" w:cstheme="majorBidi"/>
                <w:sz w:val="24"/>
                <w:szCs w:val="24"/>
              </w:rPr>
            </w:pPr>
            <w:r w:rsidRPr="002E0E97">
              <w:rPr>
                <w:rFonts w:asciiTheme="majorBidi" w:hAnsiTheme="majorBidi" w:cstheme="majorBidi"/>
                <w:sz w:val="24"/>
                <w:szCs w:val="24"/>
              </w:rPr>
              <w:t>int</w:t>
            </w:r>
          </w:p>
        </w:tc>
        <w:tc>
          <w:tcPr>
            <w:tcW w:w="2091" w:type="dxa"/>
            <w:tcBorders>
              <w:top w:val="single" w:sz="4" w:space="0" w:color="auto"/>
              <w:left w:val="single" w:sz="4" w:space="0" w:color="auto"/>
              <w:bottom w:val="single" w:sz="4" w:space="0" w:color="auto"/>
              <w:right w:val="single" w:sz="4" w:space="0" w:color="auto"/>
            </w:tcBorders>
            <w:vAlign w:val="center"/>
          </w:tcPr>
          <w:p w14:paraId="65703016" w14:textId="77777777" w:rsidR="002E0E97" w:rsidRPr="002E0E97" w:rsidRDefault="002E0E97" w:rsidP="008B186B">
            <w:pPr>
              <w:bidi/>
              <w:jc w:val="right"/>
              <w:rPr>
                <w:rFonts w:asciiTheme="majorBidi" w:hAnsiTheme="majorBidi" w:cstheme="majorBidi"/>
                <w:sz w:val="24"/>
                <w:szCs w:val="24"/>
              </w:rPr>
            </w:pPr>
            <w:r w:rsidRPr="002E0E97">
              <w:rPr>
                <w:rFonts w:asciiTheme="majorBidi" w:hAnsiTheme="majorBidi" w:cstheme="majorBidi"/>
                <w:sz w:val="24"/>
                <w:szCs w:val="24"/>
              </w:rPr>
              <w:t>EmploymentType</w:t>
            </w:r>
          </w:p>
        </w:tc>
      </w:tr>
      <w:tr w:rsidR="00F1312B" w:rsidRPr="000E7955" w14:paraId="666038FB" w14:textId="77777777" w:rsidTr="00022F30">
        <w:trPr>
          <w:jc w:val="center"/>
        </w:trPr>
        <w:tc>
          <w:tcPr>
            <w:tcW w:w="2482" w:type="dxa"/>
            <w:tcBorders>
              <w:top w:val="single" w:sz="4" w:space="0" w:color="auto"/>
              <w:left w:val="single" w:sz="4" w:space="0" w:color="auto"/>
              <w:bottom w:val="single" w:sz="4" w:space="0" w:color="auto"/>
              <w:right w:val="single" w:sz="4" w:space="0" w:color="auto"/>
            </w:tcBorders>
            <w:vAlign w:val="center"/>
          </w:tcPr>
          <w:p w14:paraId="23212399" w14:textId="77777777" w:rsidR="00F1312B" w:rsidRDefault="00F1312B" w:rsidP="008B186B">
            <w:pPr>
              <w:bidi/>
              <w:jc w:val="center"/>
              <w:rPr>
                <w:rFonts w:cs="B Nazanin"/>
                <w:sz w:val="24"/>
                <w:szCs w:val="24"/>
                <w:rtl/>
                <w:lang w:bidi="fa-IR"/>
              </w:rPr>
            </w:pPr>
            <w:r>
              <w:rPr>
                <w:rFonts w:cs="B Nazanin" w:hint="cs"/>
                <w:sz w:val="24"/>
                <w:szCs w:val="24"/>
                <w:rtl/>
                <w:lang w:bidi="fa-IR"/>
              </w:rPr>
              <w:t>1:تمام وقت عادی 2:نیمه وقت عادی 3:تمام وقت جغرافیایی</w:t>
            </w:r>
          </w:p>
        </w:tc>
        <w:tc>
          <w:tcPr>
            <w:tcW w:w="3003" w:type="dxa"/>
            <w:tcBorders>
              <w:top w:val="single" w:sz="4" w:space="0" w:color="auto"/>
              <w:left w:val="single" w:sz="4" w:space="0" w:color="auto"/>
              <w:bottom w:val="single" w:sz="4" w:space="0" w:color="auto"/>
              <w:right w:val="single" w:sz="4" w:space="0" w:color="auto"/>
            </w:tcBorders>
          </w:tcPr>
          <w:p w14:paraId="495F68B1" w14:textId="77777777" w:rsidR="00F1312B" w:rsidRDefault="00F1312B" w:rsidP="008B186B">
            <w:pPr>
              <w:bidi/>
              <w:jc w:val="center"/>
              <w:rPr>
                <w:rFonts w:cs="B Nazanin"/>
                <w:sz w:val="24"/>
                <w:szCs w:val="24"/>
                <w:rtl/>
                <w:lang w:bidi="fa-IR"/>
              </w:rPr>
            </w:pPr>
          </w:p>
        </w:tc>
        <w:tc>
          <w:tcPr>
            <w:tcW w:w="1638" w:type="dxa"/>
            <w:tcBorders>
              <w:top w:val="single" w:sz="4" w:space="0" w:color="auto"/>
              <w:left w:val="single" w:sz="4" w:space="0" w:color="auto"/>
              <w:bottom w:val="single" w:sz="4" w:space="0" w:color="auto"/>
              <w:right w:val="single" w:sz="4" w:space="0" w:color="auto"/>
            </w:tcBorders>
            <w:vAlign w:val="center"/>
          </w:tcPr>
          <w:p w14:paraId="6C402C69" w14:textId="77777777" w:rsidR="00F1312B" w:rsidRPr="002E0E97" w:rsidRDefault="009D604D" w:rsidP="008B186B">
            <w:pPr>
              <w:bidi/>
              <w:jc w:val="right"/>
              <w:rPr>
                <w:rFonts w:asciiTheme="majorBidi" w:hAnsiTheme="majorBidi" w:cstheme="majorBidi"/>
                <w:sz w:val="24"/>
                <w:szCs w:val="24"/>
              </w:rPr>
            </w:pPr>
            <w:r>
              <w:rPr>
                <w:rFonts w:asciiTheme="majorBidi" w:hAnsiTheme="majorBidi" w:cstheme="majorBidi"/>
                <w:sz w:val="24"/>
                <w:szCs w:val="24"/>
              </w:rPr>
              <w:t>int</w:t>
            </w:r>
          </w:p>
        </w:tc>
        <w:tc>
          <w:tcPr>
            <w:tcW w:w="2091" w:type="dxa"/>
            <w:tcBorders>
              <w:top w:val="single" w:sz="4" w:space="0" w:color="auto"/>
              <w:left w:val="single" w:sz="4" w:space="0" w:color="auto"/>
              <w:bottom w:val="single" w:sz="4" w:space="0" w:color="auto"/>
              <w:right w:val="single" w:sz="4" w:space="0" w:color="auto"/>
            </w:tcBorders>
            <w:vAlign w:val="center"/>
          </w:tcPr>
          <w:p w14:paraId="74F49760" w14:textId="77777777" w:rsidR="00F1312B" w:rsidRPr="002E0E97" w:rsidRDefault="00F1312B" w:rsidP="00F1312B">
            <w:pPr>
              <w:bidi/>
              <w:jc w:val="right"/>
              <w:rPr>
                <w:rFonts w:asciiTheme="majorBidi" w:hAnsiTheme="majorBidi" w:cstheme="majorBidi"/>
                <w:sz w:val="24"/>
                <w:szCs w:val="24"/>
              </w:rPr>
            </w:pPr>
            <w:r>
              <w:rPr>
                <w:rFonts w:asciiTheme="majorBidi" w:hAnsiTheme="majorBidi" w:cstheme="majorBidi"/>
                <w:sz w:val="24"/>
                <w:szCs w:val="24"/>
              </w:rPr>
              <w:t>WorkType</w:t>
            </w:r>
          </w:p>
        </w:tc>
      </w:tr>
      <w:tr w:rsidR="00F1312B" w:rsidRPr="000E7955" w14:paraId="631B2F40" w14:textId="77777777" w:rsidTr="00022F30">
        <w:trPr>
          <w:jc w:val="center"/>
        </w:trPr>
        <w:tc>
          <w:tcPr>
            <w:tcW w:w="2482" w:type="dxa"/>
            <w:tcBorders>
              <w:top w:val="single" w:sz="4" w:space="0" w:color="auto"/>
              <w:left w:val="single" w:sz="4" w:space="0" w:color="auto"/>
              <w:bottom w:val="single" w:sz="4" w:space="0" w:color="auto"/>
              <w:right w:val="single" w:sz="4" w:space="0" w:color="auto"/>
            </w:tcBorders>
            <w:vAlign w:val="center"/>
          </w:tcPr>
          <w:p w14:paraId="1476DFCF" w14:textId="77777777" w:rsidR="00F1312B" w:rsidRDefault="00F1312B" w:rsidP="008B186B">
            <w:pPr>
              <w:bidi/>
              <w:jc w:val="center"/>
              <w:rPr>
                <w:rFonts w:cs="B Nazanin"/>
                <w:sz w:val="24"/>
                <w:szCs w:val="24"/>
                <w:rtl/>
                <w:lang w:bidi="fa-IR"/>
              </w:rPr>
            </w:pPr>
          </w:p>
        </w:tc>
        <w:tc>
          <w:tcPr>
            <w:tcW w:w="3003" w:type="dxa"/>
            <w:tcBorders>
              <w:top w:val="single" w:sz="4" w:space="0" w:color="auto"/>
              <w:left w:val="single" w:sz="4" w:space="0" w:color="auto"/>
              <w:bottom w:val="single" w:sz="4" w:space="0" w:color="auto"/>
              <w:right w:val="single" w:sz="4" w:space="0" w:color="auto"/>
            </w:tcBorders>
          </w:tcPr>
          <w:p w14:paraId="2F74CDE2" w14:textId="77777777" w:rsidR="00F1312B" w:rsidRDefault="00F1312B" w:rsidP="008B186B">
            <w:pPr>
              <w:bidi/>
              <w:jc w:val="center"/>
              <w:rPr>
                <w:rFonts w:cs="B Nazanin"/>
                <w:sz w:val="24"/>
                <w:szCs w:val="24"/>
                <w:rtl/>
                <w:lang w:bidi="fa-IR"/>
              </w:rPr>
            </w:pPr>
          </w:p>
        </w:tc>
        <w:tc>
          <w:tcPr>
            <w:tcW w:w="1638" w:type="dxa"/>
            <w:tcBorders>
              <w:top w:val="single" w:sz="4" w:space="0" w:color="auto"/>
              <w:left w:val="single" w:sz="4" w:space="0" w:color="auto"/>
              <w:bottom w:val="single" w:sz="4" w:space="0" w:color="auto"/>
              <w:right w:val="single" w:sz="4" w:space="0" w:color="auto"/>
            </w:tcBorders>
            <w:vAlign w:val="center"/>
          </w:tcPr>
          <w:p w14:paraId="2F0B2E18" w14:textId="77777777" w:rsidR="00F1312B" w:rsidRPr="002E0E97" w:rsidRDefault="00F1312B" w:rsidP="008B186B">
            <w:pPr>
              <w:bidi/>
              <w:jc w:val="right"/>
              <w:rPr>
                <w:rFonts w:asciiTheme="majorBidi" w:hAnsiTheme="majorBidi" w:cstheme="majorBidi"/>
                <w:sz w:val="24"/>
                <w:szCs w:val="24"/>
              </w:rPr>
            </w:pPr>
          </w:p>
        </w:tc>
        <w:tc>
          <w:tcPr>
            <w:tcW w:w="2091" w:type="dxa"/>
            <w:tcBorders>
              <w:top w:val="single" w:sz="4" w:space="0" w:color="auto"/>
              <w:left w:val="single" w:sz="4" w:space="0" w:color="auto"/>
              <w:bottom w:val="single" w:sz="4" w:space="0" w:color="auto"/>
              <w:right w:val="single" w:sz="4" w:space="0" w:color="auto"/>
            </w:tcBorders>
            <w:vAlign w:val="center"/>
          </w:tcPr>
          <w:p w14:paraId="5AF42423" w14:textId="77777777" w:rsidR="00F1312B" w:rsidRDefault="00F1312B" w:rsidP="00F1312B">
            <w:pPr>
              <w:bidi/>
              <w:jc w:val="right"/>
              <w:rPr>
                <w:rFonts w:asciiTheme="majorBidi" w:hAnsiTheme="majorBidi" w:cstheme="majorBidi"/>
                <w:sz w:val="24"/>
                <w:szCs w:val="24"/>
              </w:rPr>
            </w:pPr>
          </w:p>
        </w:tc>
      </w:tr>
    </w:tbl>
    <w:p w14:paraId="24F0909B" w14:textId="77777777" w:rsidR="00846C47" w:rsidRDefault="00E6671B" w:rsidP="00846C47">
      <w:pPr>
        <w:bidi/>
        <w:rPr>
          <w:rFonts w:cs="B Nazanin"/>
          <w:sz w:val="28"/>
          <w:szCs w:val="28"/>
          <w:rtl/>
          <w:lang w:bidi="fa-IR"/>
        </w:rPr>
      </w:pPr>
      <w:r w:rsidRPr="00DC5AC6">
        <w:rPr>
          <w:rFonts w:cs="B Nazanin" w:hint="cs"/>
          <w:sz w:val="28"/>
          <w:szCs w:val="28"/>
          <w:highlight w:val="yellow"/>
          <w:rtl/>
          <w:lang w:bidi="fa-IR"/>
        </w:rPr>
        <w:t>سمت عضو هیات علمی ( مدیر گروه ، رییس بخش، معاون آموزشی بیمارستان ، معاون آموزشی دانشکده، ... )</w:t>
      </w:r>
    </w:p>
    <w:p w14:paraId="3BE8426E" w14:textId="77777777" w:rsidR="001177CF" w:rsidRDefault="001177CF" w:rsidP="001177CF">
      <w:pPr>
        <w:pBdr>
          <w:top w:val="single" w:sz="4" w:space="1" w:color="auto"/>
          <w:left w:val="single" w:sz="4" w:space="4" w:color="auto"/>
          <w:bottom w:val="single" w:sz="4" w:space="1" w:color="auto"/>
          <w:right w:val="single" w:sz="4" w:space="4" w:color="auto"/>
        </w:pBdr>
        <w:shd w:val="clear" w:color="auto" w:fill="F7CAAC" w:themeFill="accent2" w:themeFillTint="66"/>
        <w:bidi/>
        <w:rPr>
          <w:rFonts w:cs="B Nazanin"/>
          <w:sz w:val="28"/>
          <w:szCs w:val="28"/>
          <w:rtl/>
          <w:lang w:bidi="fa-IR"/>
        </w:rPr>
      </w:pPr>
      <w:r>
        <w:rPr>
          <w:rFonts w:cs="B Nazanin" w:hint="cs"/>
          <w:sz w:val="28"/>
          <w:szCs w:val="28"/>
          <w:rtl/>
          <w:lang w:bidi="fa-IR"/>
        </w:rPr>
        <w:t xml:space="preserve">جدول سمت اضافه شود سمت، محل ، از تا </w:t>
      </w:r>
    </w:p>
    <w:p w14:paraId="584951AC" w14:textId="77777777" w:rsidR="00F74E48" w:rsidRPr="008B186B" w:rsidRDefault="00701CAD" w:rsidP="00846C47">
      <w:pPr>
        <w:bidi/>
        <w:rPr>
          <w:rFonts w:cs="B Nazanin"/>
          <w:sz w:val="28"/>
          <w:szCs w:val="28"/>
          <w:rtl/>
          <w:lang w:bidi="fa-IR"/>
        </w:rPr>
      </w:pPr>
      <w:commentRangeStart w:id="50"/>
      <w:r w:rsidRPr="008B186B">
        <w:rPr>
          <w:rFonts w:cs="B Nazanin" w:hint="cs"/>
          <w:sz w:val="28"/>
          <w:szCs w:val="28"/>
          <w:rtl/>
          <w:lang w:bidi="fa-IR"/>
        </w:rPr>
        <w:t>برای تاریخچه تغییر مرتبه ، وضعیت اشتغال، انتقال به دانشگاه دیگر یا تغییر گروه آموزشی یا بخش آموزشی محل خدمت جدول تاریخچه تغییرات ایجاد میشود.</w:t>
      </w:r>
      <w:commentRangeEnd w:id="50"/>
      <w:r w:rsidR="00E73EF8">
        <w:rPr>
          <w:rStyle w:val="CommentReference"/>
        </w:rPr>
        <w:commentReference w:id="50"/>
      </w:r>
    </w:p>
    <w:p w14:paraId="0FCF19EA" w14:textId="77777777" w:rsidR="008B186B" w:rsidRPr="00010665" w:rsidRDefault="008B186B" w:rsidP="003417DA">
      <w:pPr>
        <w:pStyle w:val="Heading2"/>
        <w:numPr>
          <w:ilvl w:val="0"/>
          <w:numId w:val="44"/>
        </w:numPr>
        <w:bidi/>
        <w:rPr>
          <w:rFonts w:cs="B Nazanin"/>
          <w:rtl/>
          <w:lang w:bidi="fa-IR"/>
        </w:rPr>
      </w:pPr>
      <w:bookmarkStart w:id="51" w:name="_Toc478296085"/>
      <w:bookmarkStart w:id="52" w:name="جدول_13_جدول_دستیار"/>
      <w:r w:rsidRPr="00010665">
        <w:rPr>
          <w:rFonts w:cs="B Nazanin" w:hint="cs"/>
          <w:rtl/>
          <w:lang w:bidi="fa-IR"/>
        </w:rPr>
        <w:t>جدول دستیار</w:t>
      </w:r>
      <w:r w:rsidR="00022F30">
        <w:rPr>
          <w:rFonts w:cs="B Nazanin" w:hint="cs"/>
          <w:rtl/>
          <w:lang w:bidi="fa-IR"/>
        </w:rPr>
        <w:t xml:space="preserve">  </w:t>
      </w:r>
      <w:r w:rsidR="0025700E">
        <w:rPr>
          <w:rFonts w:cs="B Nazanin"/>
          <w:rtl/>
          <w:lang w:bidi="fa-IR"/>
        </w:rPr>
      </w:r>
      <w:r w:rsidR="0025700E">
        <w:rPr>
          <w:rFonts w:cs="B Nazanin"/>
          <w:lang w:bidi="fa-IR"/>
        </w:rPr>
        <w:pict w14:anchorId="3089ECFB">
          <v:shape id="Right Arrow 23" o:spid="_x0000_s1148" type="#_x0000_t13" href="#فهرست" style="width:11.35pt;height:11.35pt;rotation:-90;visibility:visible;mso-left-percent:-10001;mso-top-percent:-10001;mso-position-horizontal:absolute;mso-position-horizontal-relative:char;mso-position-vertical:absolute;mso-position-vertical-relative:line;mso-left-percent:-10001;mso-top-percent:-10001;v-text-anchor:middle" o:button="t" adj="10800" fillcolor="#5b9bd5 [3204]" strokecolor="#1f4d78 [1604]" strokeweight="1pt">
            <v:fill o:detectmouseclick="t"/>
            <w10:wrap type="none"/>
            <w10:anchorlock/>
          </v:shape>
        </w:pict>
      </w:r>
      <w:bookmarkEnd w:id="51"/>
    </w:p>
    <w:tbl>
      <w:tblPr>
        <w:tblpPr w:leftFromText="180" w:rightFromText="180" w:vertAnchor="text" w:tblpXSpec="center" w:tblpY="1"/>
        <w:tblOverlap w:val="never"/>
        <w:bidiVisual/>
        <w:tblW w:w="0" w:type="auto"/>
        <w:tblLook w:val="04A0" w:firstRow="1" w:lastRow="0" w:firstColumn="1" w:lastColumn="0" w:noHBand="0" w:noVBand="1"/>
      </w:tblPr>
      <w:tblGrid>
        <w:gridCol w:w="2769"/>
        <w:gridCol w:w="2939"/>
        <w:gridCol w:w="1883"/>
        <w:gridCol w:w="2549"/>
      </w:tblGrid>
      <w:tr w:rsidR="008B186B" w:rsidRPr="005E2F9E" w14:paraId="0A5EC7AD" w14:textId="77777777" w:rsidTr="00022F30">
        <w:tc>
          <w:tcPr>
            <w:tcW w:w="10140" w:type="dxa"/>
            <w:gridSpan w:val="4"/>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bookmarkEnd w:id="52"/>
          <w:p w14:paraId="1721E51A" w14:textId="77777777" w:rsidR="008B186B" w:rsidRPr="005E2F9E" w:rsidRDefault="008B186B" w:rsidP="005E0A21">
            <w:pPr>
              <w:bidi/>
              <w:jc w:val="center"/>
              <w:rPr>
                <w:rFonts w:cs="B Nazanin"/>
                <w:sz w:val="24"/>
                <w:szCs w:val="24"/>
                <w:lang w:bidi="fa-IR"/>
              </w:rPr>
            </w:pPr>
            <w:r w:rsidRPr="00DD0388">
              <w:rPr>
                <w:rFonts w:cs="B Nazanin" w:hint="cs"/>
                <w:b/>
                <w:bCs/>
                <w:sz w:val="24"/>
                <w:szCs w:val="24"/>
                <w:rtl/>
              </w:rPr>
              <w:t xml:space="preserve">جدول </w:t>
            </w:r>
            <w:r w:rsidRPr="00F74E48">
              <w:rPr>
                <w:rFonts w:cs="B Nazanin" w:hint="cs"/>
                <w:b/>
                <w:bCs/>
                <w:sz w:val="24"/>
                <w:szCs w:val="24"/>
                <w:rtl/>
              </w:rPr>
              <w:t>دستیار</w:t>
            </w:r>
            <w:r w:rsidR="005E0A21">
              <w:rPr>
                <w:rFonts w:cs="B Nazanin" w:hint="cs"/>
                <w:b/>
                <w:bCs/>
                <w:sz w:val="24"/>
                <w:szCs w:val="24"/>
                <w:rtl/>
                <w:lang w:bidi="fa-IR"/>
              </w:rPr>
              <w:t xml:space="preserve">- </w:t>
            </w:r>
            <w:r w:rsidR="005E0A21">
              <w:rPr>
                <w:rFonts w:cs="B Nazanin"/>
                <w:b/>
                <w:bCs/>
                <w:sz w:val="24"/>
                <w:szCs w:val="24"/>
                <w:lang w:bidi="fa-IR"/>
              </w:rPr>
              <w:t>tblStudent</w:t>
            </w:r>
          </w:p>
        </w:tc>
      </w:tr>
      <w:tr w:rsidR="008B186B" w:rsidRPr="006D738A" w14:paraId="3018C730" w14:textId="77777777" w:rsidTr="00022F30">
        <w:tc>
          <w:tcPr>
            <w:tcW w:w="276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11EF849" w14:textId="77777777" w:rsidR="008B186B" w:rsidRPr="005E0A21" w:rsidRDefault="008B186B" w:rsidP="005E0A21">
            <w:pPr>
              <w:bidi/>
              <w:jc w:val="center"/>
              <w:rPr>
                <w:rFonts w:cs="B Nazanin"/>
                <w:b/>
                <w:bCs/>
                <w:sz w:val="24"/>
                <w:szCs w:val="24"/>
                <w:rtl/>
              </w:rPr>
            </w:pPr>
            <w:r w:rsidRPr="005E0A21">
              <w:rPr>
                <w:rFonts w:cs="B Nazanin" w:hint="cs"/>
                <w:b/>
                <w:bCs/>
                <w:sz w:val="24"/>
                <w:szCs w:val="24"/>
                <w:rtl/>
              </w:rPr>
              <w:t>مثال</w:t>
            </w:r>
          </w:p>
        </w:tc>
        <w:tc>
          <w:tcPr>
            <w:tcW w:w="293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C27EA73" w14:textId="77777777" w:rsidR="008B186B" w:rsidRPr="005E0A21" w:rsidRDefault="008B186B" w:rsidP="005E0A21">
            <w:pPr>
              <w:bidi/>
              <w:jc w:val="center"/>
              <w:rPr>
                <w:rFonts w:cs="B Nazanin"/>
                <w:b/>
                <w:bCs/>
                <w:sz w:val="24"/>
                <w:szCs w:val="24"/>
                <w:rtl/>
                <w:lang w:bidi="fa-IR"/>
              </w:rPr>
            </w:pPr>
            <w:r w:rsidRPr="005E0A21">
              <w:rPr>
                <w:rFonts w:cs="B Nazanin" w:hint="cs"/>
                <w:b/>
                <w:bCs/>
                <w:sz w:val="24"/>
                <w:szCs w:val="24"/>
                <w:rtl/>
                <w:lang w:bidi="fa-IR"/>
              </w:rPr>
              <w:t>توضیح</w:t>
            </w:r>
          </w:p>
        </w:tc>
        <w:tc>
          <w:tcPr>
            <w:tcW w:w="188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25A2734" w14:textId="77777777" w:rsidR="008B186B" w:rsidRPr="005E0A21" w:rsidRDefault="008B186B" w:rsidP="005E0A21">
            <w:pPr>
              <w:jc w:val="center"/>
              <w:rPr>
                <w:rFonts w:asciiTheme="majorBidi" w:hAnsiTheme="majorBidi" w:cstheme="majorBidi"/>
                <w:b/>
                <w:bCs/>
                <w:sz w:val="24"/>
                <w:szCs w:val="24"/>
              </w:rPr>
            </w:pPr>
            <w:r w:rsidRPr="005E0A21">
              <w:rPr>
                <w:rFonts w:asciiTheme="majorBidi" w:hAnsiTheme="majorBidi" w:cstheme="majorBidi"/>
                <w:b/>
                <w:bCs/>
                <w:sz w:val="24"/>
                <w:szCs w:val="24"/>
              </w:rPr>
              <w:t>Type</w:t>
            </w:r>
          </w:p>
        </w:tc>
        <w:tc>
          <w:tcPr>
            <w:tcW w:w="254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79EBF2C" w14:textId="77777777" w:rsidR="008B186B" w:rsidRPr="005E0A21" w:rsidRDefault="008B186B" w:rsidP="005E0A21">
            <w:pPr>
              <w:jc w:val="center"/>
              <w:rPr>
                <w:rFonts w:asciiTheme="majorBidi" w:hAnsiTheme="majorBidi" w:cstheme="majorBidi"/>
                <w:b/>
                <w:bCs/>
                <w:sz w:val="24"/>
                <w:szCs w:val="24"/>
                <w:rtl/>
              </w:rPr>
            </w:pPr>
            <w:r w:rsidRPr="005E0A21">
              <w:rPr>
                <w:rFonts w:asciiTheme="majorBidi" w:hAnsiTheme="majorBidi" w:cstheme="majorBidi"/>
                <w:b/>
                <w:bCs/>
                <w:sz w:val="24"/>
                <w:szCs w:val="24"/>
              </w:rPr>
              <w:t>Name</w:t>
            </w:r>
          </w:p>
        </w:tc>
      </w:tr>
      <w:tr w:rsidR="00605881" w:rsidRPr="006D738A" w14:paraId="62601F1D" w14:textId="77777777" w:rsidTr="00022F30">
        <w:tc>
          <w:tcPr>
            <w:tcW w:w="2769" w:type="dxa"/>
            <w:tcBorders>
              <w:top w:val="single" w:sz="4" w:space="0" w:color="auto"/>
              <w:left w:val="single" w:sz="4" w:space="0" w:color="auto"/>
              <w:bottom w:val="single" w:sz="4" w:space="0" w:color="auto"/>
              <w:right w:val="single" w:sz="4" w:space="0" w:color="auto"/>
            </w:tcBorders>
            <w:vAlign w:val="center"/>
          </w:tcPr>
          <w:p w14:paraId="419E4BDD" w14:textId="77777777" w:rsidR="00605881" w:rsidRPr="006D738A" w:rsidRDefault="00605881" w:rsidP="005E0A21">
            <w:pPr>
              <w:bidi/>
              <w:jc w:val="center"/>
              <w:rPr>
                <w:rFonts w:cs="B Nazanin"/>
                <w:sz w:val="24"/>
                <w:szCs w:val="24"/>
                <w:rtl/>
              </w:rPr>
            </w:pPr>
            <w:r>
              <w:rPr>
                <w:rFonts w:cs="B Nazanin" w:hint="cs"/>
                <w:sz w:val="24"/>
                <w:szCs w:val="24"/>
                <w:rtl/>
              </w:rPr>
              <w:t>1</w:t>
            </w:r>
          </w:p>
        </w:tc>
        <w:tc>
          <w:tcPr>
            <w:tcW w:w="2939" w:type="dxa"/>
            <w:tcBorders>
              <w:top w:val="single" w:sz="4" w:space="0" w:color="auto"/>
              <w:left w:val="single" w:sz="4" w:space="0" w:color="auto"/>
              <w:bottom w:val="single" w:sz="4" w:space="0" w:color="auto"/>
              <w:right w:val="single" w:sz="4" w:space="0" w:color="auto"/>
            </w:tcBorders>
            <w:vAlign w:val="center"/>
          </w:tcPr>
          <w:p w14:paraId="70D12570" w14:textId="77777777" w:rsidR="00605881" w:rsidRPr="006D738A" w:rsidRDefault="00605881" w:rsidP="00300402">
            <w:pPr>
              <w:bidi/>
              <w:jc w:val="center"/>
              <w:rPr>
                <w:rFonts w:cs="B Nazanin"/>
                <w:sz w:val="24"/>
                <w:szCs w:val="24"/>
                <w:lang w:bidi="fa-IR"/>
              </w:rPr>
            </w:pPr>
            <w:r>
              <w:rPr>
                <w:rFonts w:cs="B Nazanin" w:hint="cs"/>
                <w:sz w:val="24"/>
                <w:szCs w:val="24"/>
                <w:rtl/>
                <w:lang w:bidi="fa-IR"/>
              </w:rPr>
              <w:t>شمارنده یونیک</w:t>
            </w:r>
          </w:p>
        </w:tc>
        <w:tc>
          <w:tcPr>
            <w:tcW w:w="1883" w:type="dxa"/>
            <w:tcBorders>
              <w:top w:val="single" w:sz="4" w:space="0" w:color="auto"/>
              <w:left w:val="single" w:sz="4" w:space="0" w:color="auto"/>
              <w:bottom w:val="single" w:sz="4" w:space="0" w:color="auto"/>
              <w:right w:val="single" w:sz="4" w:space="0" w:color="auto"/>
            </w:tcBorders>
            <w:vAlign w:val="center"/>
          </w:tcPr>
          <w:p w14:paraId="229636D2" w14:textId="77777777" w:rsidR="00605881" w:rsidRPr="005E0A21" w:rsidRDefault="00605881" w:rsidP="005E0A21">
            <w:pPr>
              <w:rPr>
                <w:rFonts w:asciiTheme="majorBidi" w:hAnsiTheme="majorBidi" w:cstheme="majorBidi"/>
                <w:sz w:val="24"/>
                <w:szCs w:val="24"/>
              </w:rPr>
            </w:pPr>
            <w:r w:rsidRPr="005E0A21">
              <w:rPr>
                <w:rFonts w:asciiTheme="majorBidi" w:hAnsiTheme="majorBidi" w:cstheme="majorBidi"/>
                <w:noProof/>
                <w:color w:val="0000FF"/>
                <w:sz w:val="20"/>
                <w:szCs w:val="20"/>
              </w:rPr>
              <w:t>IDENTITY</w:t>
            </w:r>
            <w:r w:rsidRPr="005E0A21">
              <w:rPr>
                <w:rFonts w:asciiTheme="majorBidi" w:hAnsiTheme="majorBidi" w:cstheme="majorBidi"/>
                <w:noProof/>
                <w:color w:val="808080"/>
                <w:sz w:val="20"/>
                <w:szCs w:val="20"/>
              </w:rPr>
              <w:t>(</w:t>
            </w:r>
            <w:r w:rsidRPr="005E0A21">
              <w:rPr>
                <w:rFonts w:asciiTheme="majorBidi" w:hAnsiTheme="majorBidi" w:cstheme="majorBidi"/>
                <w:noProof/>
                <w:sz w:val="20"/>
                <w:szCs w:val="20"/>
              </w:rPr>
              <w:t>1</w:t>
            </w:r>
            <w:r w:rsidRPr="005E0A21">
              <w:rPr>
                <w:rFonts w:asciiTheme="majorBidi" w:hAnsiTheme="majorBidi" w:cstheme="majorBidi"/>
                <w:noProof/>
                <w:color w:val="808080"/>
                <w:sz w:val="20"/>
                <w:szCs w:val="20"/>
              </w:rPr>
              <w:t>,</w:t>
            </w:r>
            <w:r w:rsidRPr="005E0A21">
              <w:rPr>
                <w:rFonts w:asciiTheme="majorBidi" w:hAnsiTheme="majorBidi" w:cstheme="majorBidi"/>
                <w:noProof/>
                <w:sz w:val="20"/>
                <w:szCs w:val="20"/>
              </w:rPr>
              <w:t>1</w:t>
            </w:r>
            <w:r w:rsidRPr="005E0A21">
              <w:rPr>
                <w:rFonts w:asciiTheme="majorBidi" w:hAnsiTheme="majorBidi" w:cstheme="majorBidi"/>
                <w:noProof/>
                <w:color w:val="808080"/>
                <w:sz w:val="20"/>
                <w:szCs w:val="20"/>
              </w:rPr>
              <w:t>)</w:t>
            </w:r>
            <w:r w:rsidRPr="005E0A21">
              <w:rPr>
                <w:rFonts w:asciiTheme="majorBidi" w:hAnsiTheme="majorBidi" w:cstheme="majorBidi"/>
                <w:noProof/>
                <w:sz w:val="20"/>
                <w:szCs w:val="20"/>
              </w:rPr>
              <w:t xml:space="preserve"> </w:t>
            </w:r>
            <w:r w:rsidRPr="005E0A21">
              <w:rPr>
                <w:rFonts w:asciiTheme="majorBidi" w:hAnsiTheme="majorBidi" w:cstheme="majorBidi"/>
                <w:noProof/>
                <w:color w:val="808080"/>
                <w:sz w:val="20"/>
                <w:szCs w:val="20"/>
              </w:rPr>
              <w:t>NOT</w:t>
            </w:r>
            <w:r w:rsidRPr="005E0A21">
              <w:rPr>
                <w:rFonts w:asciiTheme="majorBidi" w:hAnsiTheme="majorBidi" w:cstheme="majorBidi"/>
                <w:noProof/>
                <w:sz w:val="20"/>
                <w:szCs w:val="20"/>
              </w:rPr>
              <w:t xml:space="preserve"> </w:t>
            </w:r>
            <w:r w:rsidRPr="005E0A21">
              <w:rPr>
                <w:rFonts w:asciiTheme="majorBidi" w:hAnsiTheme="majorBidi" w:cstheme="majorBidi"/>
                <w:noProof/>
                <w:color w:val="808080"/>
                <w:sz w:val="20"/>
                <w:szCs w:val="20"/>
              </w:rPr>
              <w:t>NULL</w:t>
            </w:r>
          </w:p>
        </w:tc>
        <w:tc>
          <w:tcPr>
            <w:tcW w:w="2549" w:type="dxa"/>
            <w:tcBorders>
              <w:top w:val="single" w:sz="4" w:space="0" w:color="auto"/>
              <w:left w:val="single" w:sz="4" w:space="0" w:color="auto"/>
              <w:bottom w:val="single" w:sz="4" w:space="0" w:color="auto"/>
              <w:right w:val="single" w:sz="4" w:space="0" w:color="auto"/>
            </w:tcBorders>
            <w:vAlign w:val="center"/>
          </w:tcPr>
          <w:p w14:paraId="77C1D6F3" w14:textId="77777777" w:rsidR="00605881" w:rsidRPr="005E0A21" w:rsidRDefault="00605881" w:rsidP="005E0A21">
            <w:pPr>
              <w:rPr>
                <w:rFonts w:asciiTheme="majorBidi" w:hAnsiTheme="majorBidi" w:cstheme="majorBidi"/>
                <w:sz w:val="24"/>
                <w:szCs w:val="24"/>
              </w:rPr>
            </w:pPr>
            <w:r w:rsidRPr="005E0A21">
              <w:rPr>
                <w:rFonts w:asciiTheme="majorBidi" w:hAnsiTheme="majorBidi" w:cstheme="majorBidi"/>
                <w:sz w:val="24"/>
                <w:szCs w:val="24"/>
              </w:rPr>
              <w:t>ID</w:t>
            </w:r>
          </w:p>
        </w:tc>
      </w:tr>
      <w:tr w:rsidR="00605881" w:rsidRPr="006D738A" w14:paraId="0008C650" w14:textId="77777777" w:rsidTr="00022F30">
        <w:tc>
          <w:tcPr>
            <w:tcW w:w="2769" w:type="dxa"/>
            <w:tcBorders>
              <w:top w:val="single" w:sz="4" w:space="0" w:color="auto"/>
              <w:left w:val="single" w:sz="4" w:space="0" w:color="auto"/>
              <w:bottom w:val="single" w:sz="4" w:space="0" w:color="auto"/>
              <w:right w:val="single" w:sz="4" w:space="0" w:color="auto"/>
            </w:tcBorders>
            <w:vAlign w:val="center"/>
          </w:tcPr>
          <w:p w14:paraId="1C9678AC" w14:textId="77777777" w:rsidR="00605881" w:rsidRDefault="00605881" w:rsidP="005E0A21">
            <w:pPr>
              <w:bidi/>
              <w:jc w:val="center"/>
              <w:rPr>
                <w:rFonts w:cs="B Nazanin"/>
                <w:sz w:val="24"/>
                <w:szCs w:val="24"/>
                <w:rtl/>
                <w:lang w:bidi="fa-IR"/>
              </w:rPr>
            </w:pPr>
            <w:r>
              <w:rPr>
                <w:rFonts w:cs="B Nazanin"/>
                <w:sz w:val="24"/>
                <w:szCs w:val="24"/>
                <w:lang w:bidi="fa-IR"/>
              </w:rPr>
              <w:t>1722</w:t>
            </w:r>
          </w:p>
        </w:tc>
        <w:tc>
          <w:tcPr>
            <w:tcW w:w="2939" w:type="dxa"/>
            <w:tcBorders>
              <w:top w:val="single" w:sz="4" w:space="0" w:color="auto"/>
              <w:left w:val="single" w:sz="4" w:space="0" w:color="auto"/>
              <w:bottom w:val="single" w:sz="4" w:space="0" w:color="auto"/>
              <w:right w:val="single" w:sz="4" w:space="0" w:color="auto"/>
            </w:tcBorders>
            <w:vAlign w:val="center"/>
          </w:tcPr>
          <w:p w14:paraId="53A02FDB" w14:textId="77777777" w:rsidR="00605881" w:rsidRPr="00B8779C" w:rsidRDefault="00605881" w:rsidP="00300402">
            <w:pPr>
              <w:bidi/>
              <w:jc w:val="center"/>
              <w:rPr>
                <w:rFonts w:cs="B Nazanin"/>
                <w:sz w:val="24"/>
                <w:szCs w:val="24"/>
                <w:rtl/>
                <w:lang w:bidi="fa-IR"/>
              </w:rPr>
            </w:pPr>
            <w:r w:rsidRPr="00B8779C">
              <w:rPr>
                <w:rFonts w:cs="B Nazanin" w:hint="cs"/>
                <w:sz w:val="24"/>
                <w:szCs w:val="24"/>
                <w:rtl/>
              </w:rPr>
              <w:t xml:space="preserve">کد </w:t>
            </w:r>
            <w:r>
              <w:rPr>
                <w:rFonts w:cs="B Nazanin" w:hint="cs"/>
                <w:sz w:val="24"/>
                <w:szCs w:val="24"/>
                <w:rtl/>
                <w:lang w:bidi="fa-IR"/>
              </w:rPr>
              <w:t>رشته مقطع تحصیلی</w:t>
            </w:r>
          </w:p>
        </w:tc>
        <w:tc>
          <w:tcPr>
            <w:tcW w:w="1883" w:type="dxa"/>
            <w:tcBorders>
              <w:top w:val="single" w:sz="4" w:space="0" w:color="auto"/>
              <w:left w:val="single" w:sz="4" w:space="0" w:color="auto"/>
              <w:bottom w:val="single" w:sz="4" w:space="0" w:color="auto"/>
              <w:right w:val="single" w:sz="4" w:space="0" w:color="auto"/>
            </w:tcBorders>
            <w:vAlign w:val="center"/>
          </w:tcPr>
          <w:p w14:paraId="4358C870" w14:textId="77777777" w:rsidR="00605881" w:rsidRPr="005E0A21" w:rsidRDefault="00605881" w:rsidP="00C82B46">
            <w:pPr>
              <w:rPr>
                <w:rFonts w:asciiTheme="majorBidi" w:hAnsiTheme="majorBidi" w:cstheme="majorBidi"/>
                <w:sz w:val="24"/>
                <w:szCs w:val="24"/>
                <w:rtl/>
              </w:rPr>
            </w:pPr>
            <w:r w:rsidRPr="005E0A21">
              <w:rPr>
                <w:rFonts w:asciiTheme="majorBidi" w:hAnsiTheme="majorBidi" w:cstheme="majorBidi"/>
                <w:sz w:val="24"/>
                <w:szCs w:val="24"/>
              </w:rPr>
              <w:t>Char(4),</w:t>
            </w:r>
            <w:r w:rsidR="00C82B46">
              <w:rPr>
                <w:rFonts w:asciiTheme="majorBidi" w:hAnsiTheme="majorBidi" w:cstheme="majorBidi"/>
                <w:sz w:val="24"/>
                <w:szCs w:val="24"/>
              </w:rPr>
              <w:t>F</w:t>
            </w:r>
            <w:r w:rsidRPr="005E0A21">
              <w:rPr>
                <w:rFonts w:asciiTheme="majorBidi" w:hAnsiTheme="majorBidi" w:cstheme="majorBidi"/>
                <w:sz w:val="24"/>
                <w:szCs w:val="24"/>
              </w:rPr>
              <w:t>K</w:t>
            </w:r>
          </w:p>
        </w:tc>
        <w:tc>
          <w:tcPr>
            <w:tcW w:w="2549" w:type="dxa"/>
            <w:tcBorders>
              <w:top w:val="single" w:sz="4" w:space="0" w:color="auto"/>
              <w:left w:val="single" w:sz="4" w:space="0" w:color="auto"/>
              <w:bottom w:val="single" w:sz="4" w:space="0" w:color="auto"/>
              <w:right w:val="single" w:sz="4" w:space="0" w:color="auto"/>
            </w:tcBorders>
            <w:vAlign w:val="center"/>
          </w:tcPr>
          <w:p w14:paraId="400E4F66" w14:textId="77777777" w:rsidR="00605881" w:rsidRPr="005E0A21" w:rsidRDefault="00B91522" w:rsidP="005E0A21">
            <w:pPr>
              <w:rPr>
                <w:rFonts w:asciiTheme="majorBidi" w:hAnsiTheme="majorBidi" w:cstheme="majorBidi"/>
                <w:sz w:val="24"/>
                <w:szCs w:val="24"/>
              </w:rPr>
            </w:pPr>
            <w:r>
              <w:rPr>
                <w:rFonts w:asciiTheme="majorBidi" w:hAnsiTheme="majorBidi" w:cstheme="majorBidi"/>
                <w:sz w:val="24"/>
                <w:szCs w:val="24"/>
              </w:rPr>
              <w:t>StudyField</w:t>
            </w:r>
            <w:r w:rsidR="00605881" w:rsidRPr="005E0A21">
              <w:rPr>
                <w:rFonts w:asciiTheme="majorBidi" w:hAnsiTheme="majorBidi" w:cstheme="majorBidi"/>
                <w:sz w:val="24"/>
                <w:szCs w:val="24"/>
              </w:rPr>
              <w:t>DegreeCode</w:t>
            </w:r>
          </w:p>
        </w:tc>
      </w:tr>
      <w:tr w:rsidR="004D7B0B" w:rsidRPr="006D738A" w14:paraId="6A837B75" w14:textId="77777777" w:rsidTr="00022F30">
        <w:tc>
          <w:tcPr>
            <w:tcW w:w="2769" w:type="dxa"/>
            <w:tcBorders>
              <w:top w:val="single" w:sz="4" w:space="0" w:color="auto"/>
              <w:left w:val="single" w:sz="4" w:space="0" w:color="auto"/>
              <w:bottom w:val="single" w:sz="4" w:space="0" w:color="auto"/>
              <w:right w:val="single" w:sz="4" w:space="0" w:color="auto"/>
            </w:tcBorders>
            <w:vAlign w:val="center"/>
          </w:tcPr>
          <w:p w14:paraId="6BAC9EC3" w14:textId="77777777" w:rsidR="004D7B0B" w:rsidRDefault="004D7B0B" w:rsidP="004D7B0B">
            <w:pPr>
              <w:bidi/>
              <w:jc w:val="center"/>
              <w:rPr>
                <w:rFonts w:cs="B Nazanin"/>
                <w:sz w:val="24"/>
                <w:szCs w:val="24"/>
                <w:lang w:bidi="fa-IR"/>
              </w:rPr>
            </w:pPr>
            <w:r>
              <w:rPr>
                <w:rFonts w:cs="B Nazanin" w:hint="cs"/>
                <w:sz w:val="24"/>
                <w:szCs w:val="24"/>
                <w:rtl/>
              </w:rPr>
              <w:t>21011</w:t>
            </w:r>
            <w:r>
              <w:rPr>
                <w:rFonts w:cs="B Nazanin" w:hint="cs"/>
                <w:sz w:val="24"/>
                <w:szCs w:val="24"/>
                <w:rtl/>
                <w:lang w:bidi="fa-IR"/>
              </w:rPr>
              <w:t>11-</w:t>
            </w:r>
            <w:r>
              <w:rPr>
                <w:rFonts w:cs="B Nazanin"/>
                <w:sz w:val="24"/>
                <w:szCs w:val="24"/>
                <w:lang w:bidi="fa-IR"/>
              </w:rPr>
              <w:t>UUUUxxx</w:t>
            </w:r>
          </w:p>
        </w:tc>
        <w:tc>
          <w:tcPr>
            <w:tcW w:w="2939" w:type="dxa"/>
            <w:tcBorders>
              <w:top w:val="single" w:sz="4" w:space="0" w:color="auto"/>
              <w:left w:val="single" w:sz="4" w:space="0" w:color="auto"/>
              <w:bottom w:val="single" w:sz="4" w:space="0" w:color="auto"/>
              <w:right w:val="single" w:sz="4" w:space="0" w:color="auto"/>
            </w:tcBorders>
          </w:tcPr>
          <w:p w14:paraId="5853856B" w14:textId="77777777" w:rsidR="004D7B0B" w:rsidRPr="00B8779C" w:rsidRDefault="004D7B0B" w:rsidP="004D7B0B">
            <w:pPr>
              <w:bidi/>
              <w:jc w:val="center"/>
              <w:rPr>
                <w:rFonts w:cs="B Nazanin"/>
                <w:sz w:val="24"/>
                <w:szCs w:val="24"/>
                <w:rtl/>
              </w:rPr>
            </w:pPr>
            <w:r w:rsidRPr="00B8779C">
              <w:rPr>
                <w:rFonts w:cs="B Nazanin" w:hint="cs"/>
                <w:sz w:val="24"/>
                <w:szCs w:val="24"/>
                <w:rtl/>
              </w:rPr>
              <w:t xml:space="preserve">کد </w:t>
            </w:r>
            <w:r w:rsidRPr="00B8779C">
              <w:rPr>
                <w:rFonts w:cs="B Nazanin" w:hint="cs"/>
                <w:sz w:val="24"/>
                <w:szCs w:val="24"/>
                <w:rtl/>
                <w:lang w:bidi="fa-IR"/>
              </w:rPr>
              <w:t>گروه</w:t>
            </w:r>
            <w:r w:rsidRPr="00B8779C">
              <w:rPr>
                <w:rFonts w:cs="B Nazanin" w:hint="cs"/>
                <w:sz w:val="24"/>
                <w:szCs w:val="24"/>
                <w:rtl/>
              </w:rPr>
              <w:t xml:space="preserve"> آموزشی</w:t>
            </w:r>
            <w:r>
              <w:rPr>
                <w:rFonts w:cs="B Nazanin" w:hint="cs"/>
                <w:sz w:val="24"/>
                <w:szCs w:val="24"/>
                <w:rtl/>
              </w:rPr>
              <w:t xml:space="preserve"> </w:t>
            </w:r>
            <w:r>
              <w:rPr>
                <w:rFonts w:ascii="Sakkal Majalla" w:hAnsi="Sakkal Majalla" w:cs="Sakkal Majalla" w:hint="cs"/>
                <w:sz w:val="24"/>
                <w:szCs w:val="24"/>
                <w:rtl/>
              </w:rPr>
              <w:t>–</w:t>
            </w:r>
            <w:r>
              <w:rPr>
                <w:rFonts w:cs="B Nazanin" w:hint="cs"/>
                <w:sz w:val="24"/>
                <w:szCs w:val="24"/>
                <w:rtl/>
              </w:rPr>
              <w:t xml:space="preserve"> </w:t>
            </w:r>
            <w:hyperlink w:anchor="جدول_8_گروه_آموزشی_دانشگاه" w:history="1">
              <w:r w:rsidRPr="007675A9">
                <w:rPr>
                  <w:rStyle w:val="Hyperlink"/>
                  <w:rFonts w:cs="B Nazanin" w:hint="cs"/>
                  <w:sz w:val="24"/>
                  <w:szCs w:val="24"/>
                  <w:rtl/>
                </w:rPr>
                <w:t>جدول 8</w:t>
              </w:r>
            </w:hyperlink>
          </w:p>
        </w:tc>
        <w:tc>
          <w:tcPr>
            <w:tcW w:w="1883" w:type="dxa"/>
            <w:tcBorders>
              <w:top w:val="single" w:sz="4" w:space="0" w:color="auto"/>
              <w:left w:val="single" w:sz="4" w:space="0" w:color="auto"/>
              <w:bottom w:val="single" w:sz="4" w:space="0" w:color="auto"/>
              <w:right w:val="single" w:sz="4" w:space="0" w:color="auto"/>
            </w:tcBorders>
            <w:vAlign w:val="center"/>
          </w:tcPr>
          <w:p w14:paraId="1732349D" w14:textId="77777777" w:rsidR="004D7B0B" w:rsidRDefault="004D7B0B" w:rsidP="004D7B0B">
            <w:pPr>
              <w:rPr>
                <w:rFonts w:asciiTheme="majorBidi" w:hAnsiTheme="majorBidi" w:cstheme="majorBidi"/>
                <w:sz w:val="24"/>
                <w:szCs w:val="24"/>
              </w:rPr>
            </w:pPr>
            <w:r>
              <w:rPr>
                <w:rFonts w:asciiTheme="majorBidi" w:hAnsiTheme="majorBidi" w:cstheme="majorBidi"/>
                <w:sz w:val="24"/>
                <w:szCs w:val="24"/>
              </w:rPr>
              <w:t>Char(7)</w:t>
            </w:r>
          </w:p>
        </w:tc>
        <w:tc>
          <w:tcPr>
            <w:tcW w:w="2549" w:type="dxa"/>
            <w:tcBorders>
              <w:top w:val="single" w:sz="4" w:space="0" w:color="auto"/>
              <w:left w:val="single" w:sz="4" w:space="0" w:color="auto"/>
              <w:bottom w:val="single" w:sz="4" w:space="0" w:color="auto"/>
              <w:right w:val="single" w:sz="4" w:space="0" w:color="auto"/>
            </w:tcBorders>
            <w:vAlign w:val="center"/>
          </w:tcPr>
          <w:p w14:paraId="7C191D3C" w14:textId="77777777" w:rsidR="004D7B0B" w:rsidRDefault="004D7B0B" w:rsidP="004D7B0B">
            <w:pPr>
              <w:rPr>
                <w:rFonts w:asciiTheme="majorBidi" w:hAnsiTheme="majorBidi" w:cstheme="majorBidi"/>
                <w:sz w:val="24"/>
                <w:szCs w:val="24"/>
              </w:rPr>
            </w:pPr>
            <w:r>
              <w:rPr>
                <w:rFonts w:asciiTheme="majorBidi" w:hAnsiTheme="majorBidi" w:cstheme="majorBidi"/>
                <w:sz w:val="24"/>
                <w:szCs w:val="24"/>
              </w:rPr>
              <w:t>UniEGCode</w:t>
            </w:r>
          </w:p>
        </w:tc>
      </w:tr>
      <w:tr w:rsidR="008B186B" w:rsidRPr="006D738A" w14:paraId="4B6367A7" w14:textId="77777777" w:rsidTr="00022F30">
        <w:tc>
          <w:tcPr>
            <w:tcW w:w="2769" w:type="dxa"/>
            <w:tcBorders>
              <w:top w:val="single" w:sz="4" w:space="0" w:color="auto"/>
              <w:left w:val="single" w:sz="4" w:space="0" w:color="auto"/>
              <w:bottom w:val="single" w:sz="4" w:space="0" w:color="auto"/>
              <w:right w:val="single" w:sz="4" w:space="0" w:color="auto"/>
            </w:tcBorders>
            <w:vAlign w:val="center"/>
          </w:tcPr>
          <w:p w14:paraId="512430AA" w14:textId="77777777" w:rsidR="008B186B" w:rsidRPr="006D738A" w:rsidRDefault="00E8520A" w:rsidP="005E0A21">
            <w:pPr>
              <w:bidi/>
              <w:jc w:val="center"/>
              <w:rPr>
                <w:rFonts w:cs="B Nazanin"/>
                <w:sz w:val="24"/>
                <w:szCs w:val="24"/>
                <w:rtl/>
                <w:lang w:bidi="fa-IR"/>
              </w:rPr>
            </w:pPr>
            <w:r>
              <w:rPr>
                <w:rFonts w:cs="B Nazanin" w:hint="cs"/>
                <w:sz w:val="24"/>
                <w:szCs w:val="24"/>
                <w:rtl/>
              </w:rPr>
              <w:lastRenderedPageBreak/>
              <w:t>1</w:t>
            </w:r>
          </w:p>
        </w:tc>
        <w:tc>
          <w:tcPr>
            <w:tcW w:w="2939" w:type="dxa"/>
            <w:tcBorders>
              <w:top w:val="single" w:sz="4" w:space="0" w:color="auto"/>
              <w:left w:val="single" w:sz="4" w:space="0" w:color="auto"/>
              <w:bottom w:val="single" w:sz="4" w:space="0" w:color="auto"/>
              <w:right w:val="single" w:sz="4" w:space="0" w:color="auto"/>
            </w:tcBorders>
            <w:vAlign w:val="center"/>
          </w:tcPr>
          <w:p w14:paraId="746BB894" w14:textId="77777777" w:rsidR="008B186B" w:rsidRPr="00B8779C" w:rsidRDefault="002F3CB4" w:rsidP="00300402">
            <w:pPr>
              <w:bidi/>
              <w:jc w:val="center"/>
              <w:rPr>
                <w:rFonts w:cs="B Nazanin"/>
                <w:sz w:val="24"/>
                <w:szCs w:val="24"/>
                <w:rtl/>
                <w:lang w:bidi="fa-IR"/>
              </w:rPr>
            </w:pPr>
            <w:r>
              <w:rPr>
                <w:rFonts w:cs="B Nazanin" w:hint="cs"/>
                <w:sz w:val="24"/>
                <w:szCs w:val="24"/>
                <w:rtl/>
                <w:lang w:bidi="fa-IR"/>
              </w:rPr>
              <w:t>شناسه فرد</w:t>
            </w:r>
          </w:p>
        </w:tc>
        <w:tc>
          <w:tcPr>
            <w:tcW w:w="1883" w:type="dxa"/>
            <w:tcBorders>
              <w:top w:val="single" w:sz="4" w:space="0" w:color="auto"/>
              <w:left w:val="single" w:sz="4" w:space="0" w:color="auto"/>
              <w:bottom w:val="single" w:sz="4" w:space="0" w:color="auto"/>
              <w:right w:val="single" w:sz="4" w:space="0" w:color="auto"/>
            </w:tcBorders>
            <w:vAlign w:val="center"/>
          </w:tcPr>
          <w:p w14:paraId="63950943" w14:textId="77777777" w:rsidR="008B186B" w:rsidRPr="005E0A21" w:rsidRDefault="002F3CB4" w:rsidP="005E0A21">
            <w:pPr>
              <w:rPr>
                <w:rFonts w:asciiTheme="majorBidi" w:hAnsiTheme="majorBidi" w:cstheme="majorBidi"/>
                <w:sz w:val="24"/>
                <w:szCs w:val="24"/>
              </w:rPr>
            </w:pPr>
            <w:r>
              <w:rPr>
                <w:rFonts w:asciiTheme="majorBidi" w:hAnsiTheme="majorBidi" w:cstheme="majorBidi"/>
                <w:sz w:val="24"/>
                <w:szCs w:val="24"/>
              </w:rPr>
              <w:t>Int</w:t>
            </w:r>
          </w:p>
        </w:tc>
        <w:tc>
          <w:tcPr>
            <w:tcW w:w="2549" w:type="dxa"/>
            <w:tcBorders>
              <w:top w:val="single" w:sz="4" w:space="0" w:color="auto"/>
              <w:left w:val="single" w:sz="4" w:space="0" w:color="auto"/>
              <w:bottom w:val="single" w:sz="4" w:space="0" w:color="auto"/>
              <w:right w:val="single" w:sz="4" w:space="0" w:color="auto"/>
            </w:tcBorders>
            <w:vAlign w:val="center"/>
          </w:tcPr>
          <w:p w14:paraId="67914726" w14:textId="77777777" w:rsidR="008B186B" w:rsidRPr="005E0A21" w:rsidRDefault="002F3CB4" w:rsidP="005E0A21">
            <w:pPr>
              <w:rPr>
                <w:rFonts w:asciiTheme="majorBidi" w:hAnsiTheme="majorBidi" w:cstheme="majorBidi"/>
                <w:sz w:val="24"/>
                <w:szCs w:val="24"/>
                <w:rtl/>
              </w:rPr>
            </w:pPr>
            <w:r>
              <w:rPr>
                <w:rFonts w:asciiTheme="majorBidi" w:hAnsiTheme="majorBidi" w:cstheme="majorBidi"/>
                <w:sz w:val="24"/>
                <w:szCs w:val="24"/>
              </w:rPr>
              <w:t>PersonID</w:t>
            </w:r>
          </w:p>
        </w:tc>
      </w:tr>
      <w:tr w:rsidR="00A576BC" w:rsidRPr="006D738A" w14:paraId="17C7ABAC" w14:textId="77777777" w:rsidTr="00022F30">
        <w:tc>
          <w:tcPr>
            <w:tcW w:w="2769" w:type="dxa"/>
            <w:tcBorders>
              <w:top w:val="single" w:sz="4" w:space="0" w:color="auto"/>
              <w:left w:val="single" w:sz="4" w:space="0" w:color="auto"/>
              <w:bottom w:val="single" w:sz="4" w:space="0" w:color="auto"/>
              <w:right w:val="single" w:sz="4" w:space="0" w:color="auto"/>
            </w:tcBorders>
            <w:vAlign w:val="center"/>
          </w:tcPr>
          <w:p w14:paraId="3F8C4C42" w14:textId="77777777" w:rsidR="00A576BC" w:rsidRDefault="00A576BC" w:rsidP="005E0A21">
            <w:pPr>
              <w:bidi/>
              <w:jc w:val="center"/>
              <w:rPr>
                <w:rFonts w:cs="B Nazanin"/>
                <w:sz w:val="24"/>
                <w:szCs w:val="24"/>
                <w:rtl/>
              </w:rPr>
            </w:pPr>
          </w:p>
        </w:tc>
        <w:tc>
          <w:tcPr>
            <w:tcW w:w="2939" w:type="dxa"/>
            <w:tcBorders>
              <w:top w:val="single" w:sz="4" w:space="0" w:color="auto"/>
              <w:left w:val="single" w:sz="4" w:space="0" w:color="auto"/>
              <w:bottom w:val="single" w:sz="4" w:space="0" w:color="auto"/>
              <w:right w:val="single" w:sz="4" w:space="0" w:color="auto"/>
            </w:tcBorders>
            <w:vAlign w:val="center"/>
          </w:tcPr>
          <w:p w14:paraId="04564A9C" w14:textId="77777777" w:rsidR="00A576BC" w:rsidRPr="00B8779C" w:rsidRDefault="00A576BC" w:rsidP="00300402">
            <w:pPr>
              <w:bidi/>
              <w:jc w:val="center"/>
              <w:rPr>
                <w:rFonts w:cs="B Nazanin"/>
                <w:sz w:val="24"/>
                <w:szCs w:val="24"/>
                <w:rtl/>
                <w:lang w:bidi="fa-IR"/>
              </w:rPr>
            </w:pPr>
            <w:r>
              <w:rPr>
                <w:rFonts w:cs="B Nazanin" w:hint="cs"/>
                <w:sz w:val="24"/>
                <w:szCs w:val="24"/>
                <w:rtl/>
                <w:lang w:bidi="fa-IR"/>
              </w:rPr>
              <w:t>شماره نظام پزشکی</w:t>
            </w:r>
          </w:p>
        </w:tc>
        <w:tc>
          <w:tcPr>
            <w:tcW w:w="1883" w:type="dxa"/>
            <w:tcBorders>
              <w:top w:val="single" w:sz="4" w:space="0" w:color="auto"/>
              <w:left w:val="single" w:sz="4" w:space="0" w:color="auto"/>
              <w:bottom w:val="single" w:sz="4" w:space="0" w:color="auto"/>
              <w:right w:val="single" w:sz="4" w:space="0" w:color="auto"/>
            </w:tcBorders>
            <w:vAlign w:val="center"/>
          </w:tcPr>
          <w:p w14:paraId="7D78F2D9" w14:textId="77777777" w:rsidR="00A576BC" w:rsidRPr="005E0A21" w:rsidRDefault="00C04A47" w:rsidP="005E0A21">
            <w:pPr>
              <w:rPr>
                <w:rFonts w:asciiTheme="majorBidi" w:hAnsiTheme="majorBidi" w:cstheme="majorBidi"/>
                <w:sz w:val="24"/>
                <w:szCs w:val="24"/>
              </w:rPr>
            </w:pPr>
            <w:r w:rsidRPr="005E0A21">
              <w:rPr>
                <w:rFonts w:asciiTheme="majorBidi" w:hAnsiTheme="majorBidi" w:cstheme="majorBidi"/>
                <w:sz w:val="24"/>
                <w:szCs w:val="24"/>
              </w:rPr>
              <w:t>NvarChar(20)</w:t>
            </w:r>
          </w:p>
        </w:tc>
        <w:tc>
          <w:tcPr>
            <w:tcW w:w="2549" w:type="dxa"/>
            <w:tcBorders>
              <w:top w:val="single" w:sz="4" w:space="0" w:color="auto"/>
              <w:left w:val="single" w:sz="4" w:space="0" w:color="auto"/>
              <w:bottom w:val="single" w:sz="4" w:space="0" w:color="auto"/>
              <w:right w:val="single" w:sz="4" w:space="0" w:color="auto"/>
            </w:tcBorders>
            <w:vAlign w:val="center"/>
          </w:tcPr>
          <w:p w14:paraId="2409672B" w14:textId="77777777" w:rsidR="00A576BC" w:rsidRPr="005E0A21" w:rsidRDefault="00300402" w:rsidP="005E0A21">
            <w:pPr>
              <w:rPr>
                <w:rFonts w:asciiTheme="majorBidi" w:hAnsiTheme="majorBidi" w:cstheme="majorBidi"/>
                <w:sz w:val="24"/>
                <w:szCs w:val="24"/>
              </w:rPr>
            </w:pPr>
            <w:r>
              <w:rPr>
                <w:rFonts w:asciiTheme="majorBidi" w:hAnsiTheme="majorBidi" w:cstheme="majorBidi"/>
                <w:sz w:val="24"/>
                <w:szCs w:val="24"/>
              </w:rPr>
              <w:t>MedicalCouncilNumber</w:t>
            </w:r>
          </w:p>
        </w:tc>
      </w:tr>
      <w:tr w:rsidR="00A576BC" w:rsidRPr="006D738A" w14:paraId="4BECE5B8" w14:textId="77777777" w:rsidTr="00022F30">
        <w:tc>
          <w:tcPr>
            <w:tcW w:w="2769" w:type="dxa"/>
            <w:tcBorders>
              <w:top w:val="single" w:sz="4" w:space="0" w:color="auto"/>
              <w:left w:val="single" w:sz="4" w:space="0" w:color="auto"/>
              <w:bottom w:val="single" w:sz="4" w:space="0" w:color="auto"/>
              <w:right w:val="single" w:sz="4" w:space="0" w:color="auto"/>
            </w:tcBorders>
            <w:vAlign w:val="center"/>
          </w:tcPr>
          <w:p w14:paraId="6211B129" w14:textId="77777777" w:rsidR="00A576BC" w:rsidRDefault="001177CF" w:rsidP="005E0A21">
            <w:pPr>
              <w:bidi/>
              <w:jc w:val="center"/>
              <w:rPr>
                <w:rFonts w:cs="B Nazanin"/>
                <w:sz w:val="24"/>
                <w:szCs w:val="24"/>
                <w:rtl/>
              </w:rPr>
            </w:pPr>
            <w:r>
              <w:rPr>
                <w:rFonts w:cs="B Nazanin" w:hint="cs"/>
                <w:sz w:val="24"/>
                <w:szCs w:val="24"/>
                <w:rtl/>
              </w:rPr>
              <w:t>در دانشگاه تعریف میشود</w:t>
            </w:r>
          </w:p>
        </w:tc>
        <w:tc>
          <w:tcPr>
            <w:tcW w:w="2939" w:type="dxa"/>
            <w:tcBorders>
              <w:top w:val="single" w:sz="4" w:space="0" w:color="auto"/>
              <w:left w:val="single" w:sz="4" w:space="0" w:color="auto"/>
              <w:bottom w:val="single" w:sz="4" w:space="0" w:color="auto"/>
              <w:right w:val="single" w:sz="4" w:space="0" w:color="auto"/>
            </w:tcBorders>
            <w:vAlign w:val="center"/>
          </w:tcPr>
          <w:p w14:paraId="5BC65D44" w14:textId="77777777" w:rsidR="00A576BC" w:rsidRPr="00B8779C" w:rsidRDefault="00A576BC" w:rsidP="00300402">
            <w:pPr>
              <w:bidi/>
              <w:jc w:val="center"/>
              <w:rPr>
                <w:rFonts w:cs="B Nazanin"/>
                <w:sz w:val="24"/>
                <w:szCs w:val="24"/>
                <w:rtl/>
              </w:rPr>
            </w:pPr>
            <w:r>
              <w:rPr>
                <w:rFonts w:cs="B Nazanin" w:hint="cs"/>
                <w:sz w:val="24"/>
                <w:szCs w:val="24"/>
                <w:rtl/>
              </w:rPr>
              <w:t>شماره دستیاری</w:t>
            </w:r>
          </w:p>
        </w:tc>
        <w:tc>
          <w:tcPr>
            <w:tcW w:w="1883" w:type="dxa"/>
            <w:tcBorders>
              <w:top w:val="single" w:sz="4" w:space="0" w:color="auto"/>
              <w:left w:val="single" w:sz="4" w:space="0" w:color="auto"/>
              <w:bottom w:val="single" w:sz="4" w:space="0" w:color="auto"/>
              <w:right w:val="single" w:sz="4" w:space="0" w:color="auto"/>
            </w:tcBorders>
            <w:vAlign w:val="center"/>
          </w:tcPr>
          <w:p w14:paraId="63F4DEB4" w14:textId="77777777" w:rsidR="00A576BC" w:rsidRPr="005E0A21" w:rsidRDefault="00C04A47" w:rsidP="005E0A21">
            <w:pPr>
              <w:rPr>
                <w:rFonts w:asciiTheme="majorBidi" w:hAnsiTheme="majorBidi" w:cstheme="majorBidi"/>
                <w:sz w:val="24"/>
                <w:szCs w:val="24"/>
              </w:rPr>
            </w:pPr>
            <w:r w:rsidRPr="005E0A21">
              <w:rPr>
                <w:rFonts w:asciiTheme="majorBidi" w:hAnsiTheme="majorBidi" w:cstheme="majorBidi"/>
                <w:sz w:val="24"/>
                <w:szCs w:val="24"/>
              </w:rPr>
              <w:t>NvarChar(20)</w:t>
            </w:r>
          </w:p>
        </w:tc>
        <w:tc>
          <w:tcPr>
            <w:tcW w:w="2549" w:type="dxa"/>
            <w:tcBorders>
              <w:top w:val="single" w:sz="4" w:space="0" w:color="auto"/>
              <w:left w:val="single" w:sz="4" w:space="0" w:color="auto"/>
              <w:bottom w:val="single" w:sz="4" w:space="0" w:color="auto"/>
              <w:right w:val="single" w:sz="4" w:space="0" w:color="auto"/>
            </w:tcBorders>
            <w:vAlign w:val="center"/>
          </w:tcPr>
          <w:p w14:paraId="441099E6" w14:textId="77777777" w:rsidR="00A576BC" w:rsidRPr="005E0A21" w:rsidRDefault="00300402" w:rsidP="005E0A21">
            <w:pPr>
              <w:rPr>
                <w:rFonts w:asciiTheme="majorBidi" w:hAnsiTheme="majorBidi" w:cstheme="majorBidi"/>
                <w:sz w:val="24"/>
                <w:szCs w:val="24"/>
              </w:rPr>
            </w:pPr>
            <w:r>
              <w:rPr>
                <w:rFonts w:asciiTheme="majorBidi" w:hAnsiTheme="majorBidi" w:cstheme="majorBidi"/>
                <w:sz w:val="24"/>
                <w:szCs w:val="24"/>
              </w:rPr>
              <w:t>StudentNumber</w:t>
            </w:r>
          </w:p>
        </w:tc>
      </w:tr>
      <w:tr w:rsidR="00A576BC" w:rsidRPr="006D738A" w14:paraId="52ED125A" w14:textId="77777777" w:rsidTr="00022F30">
        <w:tc>
          <w:tcPr>
            <w:tcW w:w="2769" w:type="dxa"/>
            <w:tcBorders>
              <w:top w:val="single" w:sz="4" w:space="0" w:color="auto"/>
              <w:left w:val="single" w:sz="4" w:space="0" w:color="auto"/>
              <w:bottom w:val="single" w:sz="4" w:space="0" w:color="auto"/>
              <w:right w:val="single" w:sz="4" w:space="0" w:color="auto"/>
            </w:tcBorders>
            <w:vAlign w:val="center"/>
          </w:tcPr>
          <w:p w14:paraId="5A35A387" w14:textId="77777777" w:rsidR="00A576BC" w:rsidRDefault="00A576BC" w:rsidP="005E0A21">
            <w:pPr>
              <w:bidi/>
              <w:jc w:val="center"/>
              <w:rPr>
                <w:rFonts w:cs="B Nazanin"/>
                <w:sz w:val="24"/>
                <w:szCs w:val="24"/>
                <w:rtl/>
              </w:rPr>
            </w:pPr>
          </w:p>
        </w:tc>
        <w:tc>
          <w:tcPr>
            <w:tcW w:w="2939"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56CF4A28" w14:textId="77777777" w:rsidR="00A576BC" w:rsidRDefault="00300402" w:rsidP="00300402">
            <w:pPr>
              <w:bidi/>
              <w:jc w:val="center"/>
              <w:rPr>
                <w:rFonts w:cs="B Nazanin"/>
                <w:sz w:val="24"/>
                <w:szCs w:val="24"/>
                <w:rtl/>
              </w:rPr>
            </w:pPr>
            <w:r>
              <w:rPr>
                <w:rFonts w:cs="B Nazanin" w:hint="cs"/>
                <w:sz w:val="24"/>
                <w:szCs w:val="24"/>
                <w:rtl/>
                <w:lang w:bidi="fa-IR"/>
              </w:rPr>
              <w:t xml:space="preserve">نوع </w:t>
            </w:r>
            <w:r w:rsidR="00A576BC">
              <w:rPr>
                <w:rFonts w:cs="B Nazanin" w:hint="cs"/>
                <w:sz w:val="24"/>
                <w:szCs w:val="24"/>
                <w:rtl/>
              </w:rPr>
              <w:t>بورسیه</w:t>
            </w:r>
          </w:p>
        </w:tc>
        <w:tc>
          <w:tcPr>
            <w:tcW w:w="1883" w:type="dxa"/>
            <w:tcBorders>
              <w:top w:val="single" w:sz="4" w:space="0" w:color="auto"/>
              <w:left w:val="single" w:sz="4" w:space="0" w:color="auto"/>
              <w:bottom w:val="single" w:sz="4" w:space="0" w:color="auto"/>
              <w:right w:val="single" w:sz="4" w:space="0" w:color="auto"/>
            </w:tcBorders>
            <w:vAlign w:val="center"/>
          </w:tcPr>
          <w:p w14:paraId="695CD1BF" w14:textId="77777777" w:rsidR="00A576BC" w:rsidRPr="005E0A21" w:rsidRDefault="00C04A47" w:rsidP="005E0A21">
            <w:pPr>
              <w:rPr>
                <w:rFonts w:asciiTheme="majorBidi" w:hAnsiTheme="majorBidi" w:cstheme="majorBidi"/>
                <w:sz w:val="24"/>
                <w:szCs w:val="24"/>
              </w:rPr>
            </w:pPr>
            <w:r>
              <w:rPr>
                <w:rFonts w:asciiTheme="majorBidi" w:hAnsiTheme="majorBidi" w:cstheme="majorBidi"/>
                <w:sz w:val="24"/>
                <w:szCs w:val="24"/>
              </w:rPr>
              <w:t>Int</w:t>
            </w:r>
          </w:p>
        </w:tc>
        <w:tc>
          <w:tcPr>
            <w:tcW w:w="2549" w:type="dxa"/>
            <w:tcBorders>
              <w:top w:val="single" w:sz="4" w:space="0" w:color="auto"/>
              <w:left w:val="single" w:sz="4" w:space="0" w:color="auto"/>
              <w:bottom w:val="single" w:sz="4" w:space="0" w:color="auto"/>
              <w:right w:val="single" w:sz="4" w:space="0" w:color="auto"/>
            </w:tcBorders>
            <w:vAlign w:val="center"/>
          </w:tcPr>
          <w:p w14:paraId="28E777D6" w14:textId="77777777" w:rsidR="00A576BC" w:rsidRPr="005E0A21" w:rsidRDefault="00300402" w:rsidP="005E0A21">
            <w:pPr>
              <w:rPr>
                <w:rFonts w:asciiTheme="majorBidi" w:hAnsiTheme="majorBidi" w:cstheme="majorBidi"/>
                <w:sz w:val="24"/>
                <w:szCs w:val="24"/>
              </w:rPr>
            </w:pPr>
            <w:r w:rsidRPr="00300402">
              <w:rPr>
                <w:rFonts w:asciiTheme="majorBidi" w:hAnsiTheme="majorBidi" w:cstheme="majorBidi"/>
                <w:sz w:val="24"/>
                <w:szCs w:val="24"/>
              </w:rPr>
              <w:t>scholarship</w:t>
            </w:r>
            <w:r>
              <w:rPr>
                <w:rFonts w:asciiTheme="majorBidi" w:hAnsiTheme="majorBidi" w:cstheme="majorBidi"/>
                <w:sz w:val="24"/>
                <w:szCs w:val="24"/>
              </w:rPr>
              <w:t>Type</w:t>
            </w:r>
          </w:p>
        </w:tc>
      </w:tr>
      <w:tr w:rsidR="00A576BC" w:rsidRPr="006D738A" w14:paraId="6BF2D1F7" w14:textId="77777777" w:rsidTr="00022F30">
        <w:tc>
          <w:tcPr>
            <w:tcW w:w="2769" w:type="dxa"/>
            <w:tcBorders>
              <w:top w:val="single" w:sz="4" w:space="0" w:color="auto"/>
              <w:left w:val="single" w:sz="4" w:space="0" w:color="auto"/>
              <w:bottom w:val="single" w:sz="4" w:space="0" w:color="auto"/>
              <w:right w:val="single" w:sz="4" w:space="0" w:color="auto"/>
            </w:tcBorders>
            <w:vAlign w:val="center"/>
          </w:tcPr>
          <w:p w14:paraId="6BE5D6B7" w14:textId="77777777" w:rsidR="00A576BC" w:rsidRDefault="00A576BC" w:rsidP="005E0A21">
            <w:pPr>
              <w:bidi/>
              <w:jc w:val="center"/>
              <w:rPr>
                <w:rFonts w:cs="B Nazanin"/>
                <w:sz w:val="24"/>
                <w:szCs w:val="24"/>
                <w:rtl/>
              </w:rPr>
            </w:pPr>
          </w:p>
        </w:tc>
        <w:tc>
          <w:tcPr>
            <w:tcW w:w="2939"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6B6B2A61" w14:textId="77777777" w:rsidR="00A576BC" w:rsidRDefault="00300402" w:rsidP="00300402">
            <w:pPr>
              <w:bidi/>
              <w:jc w:val="center"/>
              <w:rPr>
                <w:rFonts w:cs="B Nazanin"/>
                <w:sz w:val="24"/>
                <w:szCs w:val="24"/>
                <w:rtl/>
              </w:rPr>
            </w:pPr>
            <w:r>
              <w:rPr>
                <w:rFonts w:cs="B Nazanin" w:hint="cs"/>
                <w:sz w:val="24"/>
                <w:szCs w:val="24"/>
                <w:rtl/>
                <w:lang w:bidi="fa-IR"/>
              </w:rPr>
              <w:t xml:space="preserve">سازمان یا </w:t>
            </w:r>
            <w:r w:rsidR="00A576BC">
              <w:rPr>
                <w:rFonts w:cs="B Nazanin" w:hint="cs"/>
                <w:sz w:val="24"/>
                <w:szCs w:val="24"/>
                <w:rtl/>
              </w:rPr>
              <w:t>محل بورسیه</w:t>
            </w:r>
          </w:p>
        </w:tc>
        <w:tc>
          <w:tcPr>
            <w:tcW w:w="1883" w:type="dxa"/>
            <w:tcBorders>
              <w:top w:val="single" w:sz="4" w:space="0" w:color="auto"/>
              <w:left w:val="single" w:sz="4" w:space="0" w:color="auto"/>
              <w:bottom w:val="single" w:sz="4" w:space="0" w:color="auto"/>
              <w:right w:val="single" w:sz="4" w:space="0" w:color="auto"/>
            </w:tcBorders>
            <w:vAlign w:val="center"/>
          </w:tcPr>
          <w:p w14:paraId="0945CDD8" w14:textId="77777777" w:rsidR="00A576BC" w:rsidRPr="005E0A21" w:rsidRDefault="00C04A47" w:rsidP="005E0A21">
            <w:pPr>
              <w:rPr>
                <w:rFonts w:asciiTheme="majorBidi" w:hAnsiTheme="majorBidi" w:cstheme="majorBidi"/>
                <w:sz w:val="24"/>
                <w:szCs w:val="24"/>
              </w:rPr>
            </w:pPr>
            <w:r w:rsidRPr="005E0A21">
              <w:rPr>
                <w:rFonts w:asciiTheme="majorBidi" w:hAnsiTheme="majorBidi" w:cstheme="majorBidi"/>
                <w:sz w:val="24"/>
                <w:szCs w:val="24"/>
              </w:rPr>
              <w:t>NvarChar(max)</w:t>
            </w:r>
          </w:p>
        </w:tc>
        <w:tc>
          <w:tcPr>
            <w:tcW w:w="2549" w:type="dxa"/>
            <w:tcBorders>
              <w:top w:val="single" w:sz="4" w:space="0" w:color="auto"/>
              <w:left w:val="single" w:sz="4" w:space="0" w:color="auto"/>
              <w:bottom w:val="single" w:sz="4" w:space="0" w:color="auto"/>
              <w:right w:val="single" w:sz="4" w:space="0" w:color="auto"/>
            </w:tcBorders>
            <w:vAlign w:val="center"/>
          </w:tcPr>
          <w:p w14:paraId="55F67BA8" w14:textId="77777777" w:rsidR="00A576BC" w:rsidRPr="005E0A21" w:rsidRDefault="00300402" w:rsidP="00300402">
            <w:pPr>
              <w:rPr>
                <w:rFonts w:asciiTheme="majorBidi" w:hAnsiTheme="majorBidi" w:cstheme="majorBidi"/>
                <w:sz w:val="24"/>
                <w:szCs w:val="24"/>
              </w:rPr>
            </w:pPr>
            <w:r>
              <w:rPr>
                <w:rFonts w:asciiTheme="majorBidi" w:hAnsiTheme="majorBidi" w:cstheme="majorBidi"/>
                <w:sz w:val="24"/>
                <w:szCs w:val="24"/>
              </w:rPr>
              <w:t>S</w:t>
            </w:r>
            <w:r w:rsidRPr="00300402">
              <w:rPr>
                <w:rFonts w:asciiTheme="majorBidi" w:hAnsiTheme="majorBidi" w:cstheme="majorBidi"/>
                <w:sz w:val="24"/>
                <w:szCs w:val="24"/>
              </w:rPr>
              <w:t>cholarship</w:t>
            </w:r>
            <w:r>
              <w:rPr>
                <w:rFonts w:asciiTheme="majorBidi" w:hAnsiTheme="majorBidi" w:cstheme="majorBidi"/>
                <w:sz w:val="24"/>
                <w:szCs w:val="24"/>
              </w:rPr>
              <w:t>Org</w:t>
            </w:r>
          </w:p>
        </w:tc>
      </w:tr>
      <w:tr w:rsidR="008B186B" w14:paraId="6D2D4C50" w14:textId="77777777" w:rsidTr="00022F30">
        <w:tc>
          <w:tcPr>
            <w:tcW w:w="2769"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5D6DED2F" w14:textId="77777777" w:rsidR="008B186B" w:rsidRDefault="008B186B" w:rsidP="005E0A21">
            <w:pPr>
              <w:bidi/>
              <w:jc w:val="center"/>
              <w:rPr>
                <w:rFonts w:cs="B Nazanin"/>
                <w:sz w:val="24"/>
                <w:szCs w:val="24"/>
                <w:rtl/>
                <w:lang w:bidi="fa-IR"/>
              </w:rPr>
            </w:pPr>
            <w:commentRangeStart w:id="53"/>
            <w:r>
              <w:rPr>
                <w:rFonts w:cs="B Nazanin" w:hint="cs"/>
                <w:sz w:val="24"/>
                <w:szCs w:val="24"/>
                <w:rtl/>
              </w:rPr>
              <w:t>30/11/13</w:t>
            </w:r>
            <w:r w:rsidR="00B65FFF">
              <w:rPr>
                <w:rFonts w:cs="B Nazanin" w:hint="cs"/>
                <w:sz w:val="24"/>
                <w:szCs w:val="24"/>
                <w:rtl/>
                <w:lang w:bidi="fa-IR"/>
              </w:rPr>
              <w:t>94</w:t>
            </w:r>
          </w:p>
        </w:tc>
        <w:tc>
          <w:tcPr>
            <w:tcW w:w="2939"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5D311909" w14:textId="77777777" w:rsidR="008B186B" w:rsidRDefault="008B186B" w:rsidP="001177CF">
            <w:pPr>
              <w:bidi/>
              <w:jc w:val="center"/>
              <w:rPr>
                <w:rFonts w:cs="B Nazanin"/>
                <w:sz w:val="24"/>
                <w:szCs w:val="24"/>
                <w:lang w:bidi="fa-IR"/>
              </w:rPr>
            </w:pPr>
            <w:r w:rsidRPr="00B8779C">
              <w:rPr>
                <w:rFonts w:cs="B Nazanin" w:hint="cs"/>
                <w:sz w:val="24"/>
                <w:szCs w:val="24"/>
                <w:rtl/>
              </w:rPr>
              <w:t xml:space="preserve">تاریخ </w:t>
            </w:r>
            <w:r w:rsidR="001177CF">
              <w:rPr>
                <w:rFonts w:cs="B Nazanin" w:hint="cs"/>
                <w:sz w:val="24"/>
                <w:szCs w:val="24"/>
                <w:rtl/>
                <w:lang w:bidi="fa-IR"/>
              </w:rPr>
              <w:t>پذیرش</w:t>
            </w:r>
          </w:p>
          <w:p w14:paraId="3F9A5CDD" w14:textId="77777777" w:rsidR="00A576BC" w:rsidRPr="00B8779C" w:rsidRDefault="00A576BC" w:rsidP="00300402">
            <w:pPr>
              <w:bidi/>
              <w:jc w:val="center"/>
              <w:rPr>
                <w:rFonts w:cs="B Nazanin"/>
                <w:sz w:val="24"/>
                <w:szCs w:val="24"/>
                <w:rtl/>
                <w:lang w:bidi="fa-IR"/>
              </w:rPr>
            </w:pPr>
            <w:r>
              <w:rPr>
                <w:rFonts w:cs="B Nazanin"/>
                <w:sz w:val="24"/>
                <w:szCs w:val="24"/>
                <w:lang w:bidi="fa-IR"/>
              </w:rPr>
              <w:t>Date of Admission</w:t>
            </w:r>
          </w:p>
        </w:tc>
        <w:tc>
          <w:tcPr>
            <w:tcW w:w="1883"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1FE96806" w14:textId="77777777" w:rsidR="008B186B" w:rsidRPr="005E0A21" w:rsidRDefault="00C82B46" w:rsidP="005E0A21">
            <w:pPr>
              <w:rPr>
                <w:rFonts w:asciiTheme="majorBidi" w:hAnsiTheme="majorBidi" w:cstheme="majorBidi"/>
                <w:sz w:val="24"/>
                <w:szCs w:val="24"/>
              </w:rPr>
            </w:pPr>
            <w:r>
              <w:rPr>
                <w:rFonts w:asciiTheme="majorBidi" w:hAnsiTheme="majorBidi" w:cstheme="majorBidi"/>
                <w:sz w:val="24"/>
                <w:szCs w:val="24"/>
              </w:rPr>
              <w:t>Date</w:t>
            </w:r>
          </w:p>
        </w:tc>
        <w:tc>
          <w:tcPr>
            <w:tcW w:w="2549"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58486A92" w14:textId="77777777" w:rsidR="008B186B" w:rsidRPr="005E0A21" w:rsidRDefault="00B65FFF" w:rsidP="00A576BC">
            <w:pPr>
              <w:rPr>
                <w:rFonts w:asciiTheme="majorBidi" w:hAnsiTheme="majorBidi" w:cstheme="majorBidi"/>
                <w:sz w:val="24"/>
                <w:szCs w:val="24"/>
              </w:rPr>
            </w:pPr>
            <w:r w:rsidRPr="005E0A21">
              <w:rPr>
                <w:rFonts w:asciiTheme="majorBidi" w:hAnsiTheme="majorBidi" w:cstheme="majorBidi"/>
                <w:sz w:val="24"/>
                <w:szCs w:val="24"/>
              </w:rPr>
              <w:t>DO</w:t>
            </w:r>
            <w:r w:rsidR="00A576BC">
              <w:rPr>
                <w:rFonts w:asciiTheme="majorBidi" w:hAnsiTheme="majorBidi" w:cstheme="majorBidi"/>
                <w:sz w:val="24"/>
                <w:szCs w:val="24"/>
              </w:rPr>
              <w:t>A</w:t>
            </w:r>
            <w:commentRangeEnd w:id="53"/>
            <w:r w:rsidR="0001401F">
              <w:rPr>
                <w:rStyle w:val="CommentReference"/>
                <w:rtl/>
              </w:rPr>
              <w:commentReference w:id="53"/>
            </w:r>
          </w:p>
        </w:tc>
      </w:tr>
      <w:tr w:rsidR="008B186B" w14:paraId="5B70E4ED" w14:textId="77777777" w:rsidTr="00022F30">
        <w:tc>
          <w:tcPr>
            <w:tcW w:w="2769"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7DD57AC4" w14:textId="77777777" w:rsidR="008B186B" w:rsidRDefault="00B65FFF" w:rsidP="005E0A21">
            <w:pPr>
              <w:bidi/>
              <w:jc w:val="center"/>
              <w:rPr>
                <w:rFonts w:cs="B Nazanin"/>
                <w:sz w:val="24"/>
                <w:szCs w:val="24"/>
                <w:rtl/>
                <w:lang w:bidi="fa-IR"/>
              </w:rPr>
            </w:pPr>
            <w:r>
              <w:rPr>
                <w:rFonts w:cs="B Nazanin" w:hint="cs"/>
                <w:sz w:val="24"/>
                <w:szCs w:val="24"/>
                <w:rtl/>
                <w:lang w:bidi="fa-IR"/>
              </w:rPr>
              <w:t>آزمون دستیاری 1394</w:t>
            </w:r>
          </w:p>
        </w:tc>
        <w:tc>
          <w:tcPr>
            <w:tcW w:w="2939"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01D3AC04" w14:textId="77777777" w:rsidR="008B186B" w:rsidRDefault="00B65FFF" w:rsidP="00300402">
            <w:pPr>
              <w:bidi/>
              <w:jc w:val="center"/>
              <w:rPr>
                <w:rFonts w:cs="B Nazanin"/>
                <w:sz w:val="24"/>
                <w:szCs w:val="24"/>
                <w:rtl/>
                <w:lang w:bidi="fa-IR"/>
              </w:rPr>
            </w:pPr>
            <w:r>
              <w:rPr>
                <w:rFonts w:cs="B Nazanin" w:hint="cs"/>
                <w:sz w:val="24"/>
                <w:szCs w:val="24"/>
                <w:rtl/>
                <w:lang w:bidi="fa-IR"/>
              </w:rPr>
              <w:t>مجوز ورود</w:t>
            </w:r>
          </w:p>
        </w:tc>
        <w:tc>
          <w:tcPr>
            <w:tcW w:w="1883"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307ABDD7" w14:textId="77777777" w:rsidR="008B186B" w:rsidRPr="005E0A21" w:rsidRDefault="008B186B" w:rsidP="005E0A21">
            <w:pPr>
              <w:rPr>
                <w:rFonts w:asciiTheme="majorBidi" w:hAnsiTheme="majorBidi" w:cstheme="majorBidi"/>
                <w:sz w:val="24"/>
                <w:szCs w:val="24"/>
              </w:rPr>
            </w:pPr>
            <w:r w:rsidRPr="005E0A21">
              <w:rPr>
                <w:rFonts w:asciiTheme="majorBidi" w:hAnsiTheme="majorBidi" w:cstheme="majorBidi"/>
                <w:sz w:val="24"/>
                <w:szCs w:val="24"/>
              </w:rPr>
              <w:t>NvarChar(</w:t>
            </w:r>
            <w:r w:rsidR="00B65FFF" w:rsidRPr="005E0A21">
              <w:rPr>
                <w:rFonts w:asciiTheme="majorBidi" w:hAnsiTheme="majorBidi" w:cstheme="majorBidi"/>
                <w:sz w:val="24"/>
                <w:szCs w:val="24"/>
              </w:rPr>
              <w:t>max</w:t>
            </w:r>
            <w:r w:rsidRPr="005E0A21">
              <w:rPr>
                <w:rFonts w:asciiTheme="majorBidi" w:hAnsiTheme="majorBidi" w:cstheme="majorBidi"/>
                <w:sz w:val="24"/>
                <w:szCs w:val="24"/>
              </w:rPr>
              <w:t>)</w:t>
            </w:r>
          </w:p>
        </w:tc>
        <w:tc>
          <w:tcPr>
            <w:tcW w:w="2549"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6FD1B746" w14:textId="77777777" w:rsidR="008B186B" w:rsidRPr="005E0A21" w:rsidRDefault="00B65FFF" w:rsidP="005E0A21">
            <w:pPr>
              <w:rPr>
                <w:rFonts w:asciiTheme="majorBidi" w:hAnsiTheme="majorBidi" w:cstheme="majorBidi"/>
                <w:sz w:val="24"/>
                <w:szCs w:val="24"/>
              </w:rPr>
            </w:pPr>
            <w:r w:rsidRPr="005E0A21">
              <w:rPr>
                <w:rFonts w:asciiTheme="majorBidi" w:hAnsiTheme="majorBidi" w:cstheme="majorBidi"/>
                <w:sz w:val="24"/>
                <w:szCs w:val="24"/>
              </w:rPr>
              <w:t>Permission</w:t>
            </w:r>
          </w:p>
        </w:tc>
      </w:tr>
      <w:tr w:rsidR="00126890" w14:paraId="5CD3F562" w14:textId="77777777" w:rsidTr="00022F30">
        <w:tc>
          <w:tcPr>
            <w:tcW w:w="2769"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150B328A" w14:textId="77777777" w:rsidR="00A576BC" w:rsidRDefault="00A576BC" w:rsidP="001177CF">
            <w:pPr>
              <w:bidi/>
              <w:spacing w:after="0" w:line="240" w:lineRule="auto"/>
              <w:jc w:val="center"/>
              <w:rPr>
                <w:rFonts w:cs="B Nazanin"/>
                <w:sz w:val="24"/>
                <w:szCs w:val="24"/>
                <w:rtl/>
                <w:lang w:bidi="fa-IR"/>
              </w:rPr>
            </w:pPr>
            <w:r>
              <w:rPr>
                <w:rFonts w:cs="B Nazanin" w:hint="cs"/>
                <w:sz w:val="24"/>
                <w:szCs w:val="24"/>
                <w:rtl/>
                <w:lang w:bidi="fa-IR"/>
              </w:rPr>
              <w:t>آزمون دستیاری،</w:t>
            </w:r>
          </w:p>
          <w:p w14:paraId="699E94D3" w14:textId="77777777" w:rsidR="00126890" w:rsidRPr="00C04A47" w:rsidRDefault="00A576BC" w:rsidP="001177CF">
            <w:pPr>
              <w:bidi/>
              <w:spacing w:after="0" w:line="240" w:lineRule="auto"/>
              <w:jc w:val="center"/>
              <w:rPr>
                <w:rFonts w:cs="B Nazanin"/>
                <w:rtl/>
                <w:lang w:bidi="fa-IR"/>
              </w:rPr>
            </w:pPr>
            <w:r w:rsidRPr="00C04A47">
              <w:rPr>
                <w:rFonts w:cs="B Nazanin" w:hint="cs"/>
                <w:rtl/>
                <w:lang w:bidi="fa-IR"/>
              </w:rPr>
              <w:t>دوره تکمیلی دستیاران خارج از کشور</w:t>
            </w:r>
          </w:p>
          <w:p w14:paraId="03C04171" w14:textId="77777777" w:rsidR="00A576BC" w:rsidRDefault="00A576BC" w:rsidP="001177CF">
            <w:pPr>
              <w:bidi/>
              <w:spacing w:after="0" w:line="240" w:lineRule="auto"/>
              <w:jc w:val="center"/>
              <w:rPr>
                <w:rFonts w:cs="B Nazanin"/>
                <w:sz w:val="24"/>
                <w:szCs w:val="24"/>
                <w:rtl/>
                <w:lang w:bidi="fa-IR"/>
              </w:rPr>
            </w:pPr>
            <w:r>
              <w:rPr>
                <w:rFonts w:cs="B Nazanin" w:hint="cs"/>
                <w:sz w:val="24"/>
                <w:szCs w:val="24"/>
                <w:rtl/>
                <w:lang w:bidi="fa-IR"/>
              </w:rPr>
              <w:t>یک درصد دانشجویان برتر</w:t>
            </w:r>
          </w:p>
        </w:tc>
        <w:tc>
          <w:tcPr>
            <w:tcW w:w="2939"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019B36EA" w14:textId="77777777" w:rsidR="00126890" w:rsidRDefault="00126890" w:rsidP="00300402">
            <w:pPr>
              <w:bidi/>
              <w:jc w:val="center"/>
              <w:rPr>
                <w:rFonts w:cs="B Nazanin"/>
                <w:sz w:val="24"/>
                <w:szCs w:val="24"/>
                <w:rtl/>
                <w:lang w:bidi="fa-IR"/>
              </w:rPr>
            </w:pPr>
            <w:r>
              <w:rPr>
                <w:rFonts w:cs="B Nazanin" w:hint="cs"/>
                <w:sz w:val="24"/>
                <w:szCs w:val="24"/>
                <w:rtl/>
                <w:lang w:bidi="fa-IR"/>
              </w:rPr>
              <w:t>سهمیه پذیرش</w:t>
            </w:r>
            <w:r w:rsidR="00A576BC">
              <w:rPr>
                <w:rFonts w:cs="B Nazanin" w:hint="cs"/>
                <w:sz w:val="24"/>
                <w:szCs w:val="24"/>
                <w:rtl/>
                <w:lang w:bidi="fa-IR"/>
              </w:rPr>
              <w:t>- جدول سهمیه</w:t>
            </w:r>
          </w:p>
        </w:tc>
        <w:tc>
          <w:tcPr>
            <w:tcW w:w="1883"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3A965E97" w14:textId="77777777" w:rsidR="00126890" w:rsidRPr="005E0A21" w:rsidRDefault="00300402" w:rsidP="005E0A21">
            <w:pPr>
              <w:rPr>
                <w:rFonts w:asciiTheme="majorBidi" w:hAnsiTheme="majorBidi" w:cstheme="majorBidi"/>
                <w:sz w:val="24"/>
                <w:szCs w:val="24"/>
              </w:rPr>
            </w:pPr>
            <w:r>
              <w:rPr>
                <w:rFonts w:asciiTheme="majorBidi" w:hAnsiTheme="majorBidi" w:cstheme="majorBidi"/>
                <w:sz w:val="24"/>
                <w:szCs w:val="24"/>
              </w:rPr>
              <w:t>Int</w:t>
            </w:r>
          </w:p>
        </w:tc>
        <w:tc>
          <w:tcPr>
            <w:tcW w:w="2549"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35B78772" w14:textId="77777777" w:rsidR="00126890" w:rsidRPr="005E0A21" w:rsidRDefault="00126890" w:rsidP="00126890">
            <w:pPr>
              <w:rPr>
                <w:rFonts w:asciiTheme="majorBidi" w:hAnsiTheme="majorBidi" w:cstheme="majorBidi"/>
                <w:sz w:val="24"/>
                <w:szCs w:val="24"/>
                <w:lang w:bidi="fa-IR"/>
              </w:rPr>
            </w:pPr>
            <w:r>
              <w:rPr>
                <w:rFonts w:asciiTheme="majorBidi" w:hAnsiTheme="majorBidi" w:cstheme="majorBidi"/>
                <w:sz w:val="24"/>
                <w:szCs w:val="24"/>
                <w:lang w:bidi="fa-IR"/>
              </w:rPr>
              <w:t>AdmissionQuota</w:t>
            </w:r>
          </w:p>
        </w:tc>
      </w:tr>
      <w:tr w:rsidR="00300402" w14:paraId="30996243" w14:textId="77777777" w:rsidTr="00022F30">
        <w:tc>
          <w:tcPr>
            <w:tcW w:w="2769"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4A7989B1" w14:textId="77777777" w:rsidR="00300402" w:rsidRDefault="00300402" w:rsidP="00300402">
            <w:pPr>
              <w:bidi/>
              <w:jc w:val="center"/>
              <w:rPr>
                <w:rFonts w:cs="B Nazanin"/>
                <w:sz w:val="24"/>
                <w:szCs w:val="24"/>
                <w:rtl/>
                <w:lang w:bidi="fa-IR"/>
              </w:rPr>
            </w:pPr>
          </w:p>
        </w:tc>
        <w:tc>
          <w:tcPr>
            <w:tcW w:w="2939"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33A42404" w14:textId="77777777" w:rsidR="00300402" w:rsidRDefault="00300402" w:rsidP="00300402">
            <w:pPr>
              <w:bidi/>
              <w:jc w:val="center"/>
              <w:rPr>
                <w:rFonts w:cs="B Nazanin"/>
                <w:sz w:val="24"/>
                <w:szCs w:val="24"/>
                <w:rtl/>
                <w:lang w:bidi="fa-IR"/>
              </w:rPr>
            </w:pPr>
            <w:r>
              <w:rPr>
                <w:rFonts w:cs="B Nazanin" w:hint="cs"/>
                <w:sz w:val="24"/>
                <w:szCs w:val="24"/>
                <w:rtl/>
                <w:lang w:bidi="fa-IR"/>
              </w:rPr>
              <w:t>شماره نامه دبیرخانه وزارت بهداشت</w:t>
            </w:r>
          </w:p>
        </w:tc>
        <w:tc>
          <w:tcPr>
            <w:tcW w:w="1883"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3B0689B1" w14:textId="77777777" w:rsidR="00300402" w:rsidRPr="005E0A21" w:rsidRDefault="00300402" w:rsidP="00300402">
            <w:pPr>
              <w:rPr>
                <w:rFonts w:asciiTheme="majorBidi" w:hAnsiTheme="majorBidi" w:cstheme="majorBidi"/>
                <w:sz w:val="24"/>
                <w:szCs w:val="24"/>
              </w:rPr>
            </w:pPr>
            <w:r>
              <w:rPr>
                <w:rFonts w:asciiTheme="majorBidi" w:hAnsiTheme="majorBidi" w:cstheme="majorBidi"/>
                <w:sz w:val="24"/>
                <w:szCs w:val="24"/>
              </w:rPr>
              <w:t>Nvarchar(20)</w:t>
            </w:r>
          </w:p>
        </w:tc>
        <w:tc>
          <w:tcPr>
            <w:tcW w:w="2549"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04DD15C9" w14:textId="77777777" w:rsidR="00300402" w:rsidRDefault="00300402" w:rsidP="00300402">
            <w:pPr>
              <w:rPr>
                <w:rFonts w:asciiTheme="majorBidi" w:hAnsiTheme="majorBidi" w:cstheme="majorBidi"/>
                <w:sz w:val="24"/>
                <w:szCs w:val="24"/>
                <w:lang w:bidi="fa-IR"/>
              </w:rPr>
            </w:pPr>
            <w:r>
              <w:rPr>
                <w:rFonts w:asciiTheme="majorBidi" w:hAnsiTheme="majorBidi" w:cstheme="majorBidi"/>
                <w:sz w:val="24"/>
                <w:szCs w:val="24"/>
                <w:lang w:bidi="fa-IR"/>
              </w:rPr>
              <w:t>MinistryLetterNo</w:t>
            </w:r>
          </w:p>
        </w:tc>
      </w:tr>
      <w:tr w:rsidR="00300402" w14:paraId="3FAF0919" w14:textId="77777777" w:rsidTr="00022F30">
        <w:tc>
          <w:tcPr>
            <w:tcW w:w="2769"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075B7E8F" w14:textId="77777777" w:rsidR="00300402" w:rsidRDefault="00300402" w:rsidP="00300402">
            <w:pPr>
              <w:bidi/>
              <w:jc w:val="center"/>
              <w:rPr>
                <w:rFonts w:cs="B Nazanin"/>
                <w:sz w:val="24"/>
                <w:szCs w:val="24"/>
                <w:rtl/>
                <w:lang w:bidi="fa-IR"/>
              </w:rPr>
            </w:pPr>
          </w:p>
        </w:tc>
        <w:tc>
          <w:tcPr>
            <w:tcW w:w="2939"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5C12DBBC" w14:textId="77777777" w:rsidR="00300402" w:rsidRDefault="00300402" w:rsidP="00300402">
            <w:pPr>
              <w:bidi/>
              <w:jc w:val="center"/>
              <w:rPr>
                <w:rFonts w:cs="B Nazanin"/>
                <w:sz w:val="24"/>
                <w:szCs w:val="24"/>
                <w:rtl/>
                <w:lang w:bidi="fa-IR"/>
              </w:rPr>
            </w:pPr>
            <w:r>
              <w:rPr>
                <w:rFonts w:cs="B Nazanin" w:hint="cs"/>
                <w:sz w:val="24"/>
                <w:szCs w:val="24"/>
                <w:rtl/>
                <w:lang w:bidi="fa-IR"/>
              </w:rPr>
              <w:t>تاریخ نامه دبیرخانه وزارت بهداشت</w:t>
            </w:r>
          </w:p>
        </w:tc>
        <w:tc>
          <w:tcPr>
            <w:tcW w:w="1883"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5A84A671" w14:textId="77777777" w:rsidR="00300402" w:rsidRPr="005E0A21" w:rsidRDefault="00300402" w:rsidP="00300402">
            <w:pPr>
              <w:rPr>
                <w:rFonts w:asciiTheme="majorBidi" w:hAnsiTheme="majorBidi" w:cstheme="majorBidi"/>
                <w:sz w:val="24"/>
                <w:szCs w:val="24"/>
              </w:rPr>
            </w:pPr>
            <w:r>
              <w:rPr>
                <w:rFonts w:asciiTheme="majorBidi" w:hAnsiTheme="majorBidi" w:cstheme="majorBidi"/>
                <w:sz w:val="24"/>
                <w:szCs w:val="24"/>
              </w:rPr>
              <w:t>pDate</w:t>
            </w:r>
          </w:p>
        </w:tc>
        <w:tc>
          <w:tcPr>
            <w:tcW w:w="2549"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2DF23384" w14:textId="77777777" w:rsidR="00300402" w:rsidRDefault="00300402" w:rsidP="00300402">
            <w:pPr>
              <w:rPr>
                <w:rFonts w:asciiTheme="majorBidi" w:hAnsiTheme="majorBidi" w:cstheme="majorBidi"/>
                <w:sz w:val="24"/>
                <w:szCs w:val="24"/>
                <w:lang w:bidi="fa-IR"/>
              </w:rPr>
            </w:pPr>
            <w:r>
              <w:rPr>
                <w:rFonts w:asciiTheme="majorBidi" w:hAnsiTheme="majorBidi" w:cstheme="majorBidi"/>
                <w:sz w:val="24"/>
                <w:szCs w:val="24"/>
                <w:lang w:bidi="fa-IR"/>
              </w:rPr>
              <w:t>MinistryLetterDate</w:t>
            </w:r>
          </w:p>
        </w:tc>
      </w:tr>
      <w:tr w:rsidR="00A576BC" w14:paraId="187B3F84" w14:textId="77777777" w:rsidTr="00022F30">
        <w:tc>
          <w:tcPr>
            <w:tcW w:w="2769"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38FCDC20" w14:textId="77777777" w:rsidR="00A576BC" w:rsidRDefault="00A576BC" w:rsidP="00A576BC">
            <w:pPr>
              <w:bidi/>
              <w:jc w:val="center"/>
              <w:rPr>
                <w:rFonts w:cs="B Nazanin"/>
                <w:sz w:val="24"/>
                <w:szCs w:val="24"/>
                <w:rtl/>
                <w:lang w:bidi="fa-IR"/>
              </w:rPr>
            </w:pPr>
          </w:p>
        </w:tc>
        <w:tc>
          <w:tcPr>
            <w:tcW w:w="2939"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57957B82" w14:textId="77777777" w:rsidR="00A576BC" w:rsidRDefault="00A576BC" w:rsidP="00300402">
            <w:pPr>
              <w:bidi/>
              <w:jc w:val="center"/>
              <w:rPr>
                <w:rFonts w:cs="B Nazanin"/>
                <w:sz w:val="24"/>
                <w:szCs w:val="24"/>
                <w:rtl/>
                <w:lang w:bidi="fa-IR"/>
              </w:rPr>
            </w:pPr>
            <w:r>
              <w:rPr>
                <w:rFonts w:cs="B Nazanin" w:hint="cs"/>
                <w:sz w:val="24"/>
                <w:szCs w:val="24"/>
                <w:rtl/>
                <w:lang w:bidi="fa-IR"/>
              </w:rPr>
              <w:t>شماره نامه گزینش</w:t>
            </w:r>
          </w:p>
        </w:tc>
        <w:tc>
          <w:tcPr>
            <w:tcW w:w="1883"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1CB019CC" w14:textId="77777777" w:rsidR="00A576BC" w:rsidRPr="005E0A21" w:rsidRDefault="00300402" w:rsidP="00A576BC">
            <w:pPr>
              <w:rPr>
                <w:rFonts w:asciiTheme="majorBidi" w:hAnsiTheme="majorBidi" w:cstheme="majorBidi"/>
                <w:sz w:val="24"/>
                <w:szCs w:val="24"/>
              </w:rPr>
            </w:pPr>
            <w:r>
              <w:rPr>
                <w:rFonts w:asciiTheme="majorBidi" w:hAnsiTheme="majorBidi" w:cstheme="majorBidi"/>
                <w:sz w:val="24"/>
                <w:szCs w:val="24"/>
              </w:rPr>
              <w:t>Nvarchar(20)</w:t>
            </w:r>
          </w:p>
        </w:tc>
        <w:tc>
          <w:tcPr>
            <w:tcW w:w="2549"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2ADA6C58" w14:textId="77777777" w:rsidR="00A576BC" w:rsidRDefault="00A576BC" w:rsidP="00A576BC">
            <w:pPr>
              <w:rPr>
                <w:rFonts w:asciiTheme="majorBidi" w:hAnsiTheme="majorBidi" w:cstheme="majorBidi"/>
                <w:sz w:val="24"/>
                <w:szCs w:val="24"/>
                <w:lang w:bidi="fa-IR"/>
              </w:rPr>
            </w:pPr>
            <w:r>
              <w:rPr>
                <w:rFonts w:asciiTheme="majorBidi" w:hAnsiTheme="majorBidi" w:cstheme="majorBidi"/>
                <w:sz w:val="24"/>
                <w:szCs w:val="24"/>
                <w:lang w:bidi="fa-IR"/>
              </w:rPr>
              <w:t>GozineshLetterNo</w:t>
            </w:r>
          </w:p>
        </w:tc>
      </w:tr>
      <w:tr w:rsidR="00A576BC" w14:paraId="4EE3BC81" w14:textId="77777777" w:rsidTr="00022F30">
        <w:tc>
          <w:tcPr>
            <w:tcW w:w="2769"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4B4072BC" w14:textId="77777777" w:rsidR="00A576BC" w:rsidRDefault="00A576BC" w:rsidP="00A576BC">
            <w:pPr>
              <w:bidi/>
              <w:jc w:val="center"/>
              <w:rPr>
                <w:rFonts w:cs="B Nazanin"/>
                <w:sz w:val="24"/>
                <w:szCs w:val="24"/>
                <w:rtl/>
                <w:lang w:bidi="fa-IR"/>
              </w:rPr>
            </w:pPr>
          </w:p>
        </w:tc>
        <w:tc>
          <w:tcPr>
            <w:tcW w:w="2939"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027E7097" w14:textId="77777777" w:rsidR="00A576BC" w:rsidRDefault="00A576BC" w:rsidP="00300402">
            <w:pPr>
              <w:bidi/>
              <w:jc w:val="center"/>
              <w:rPr>
                <w:rFonts w:cs="B Nazanin"/>
                <w:sz w:val="24"/>
                <w:szCs w:val="24"/>
                <w:rtl/>
                <w:lang w:bidi="fa-IR"/>
              </w:rPr>
            </w:pPr>
            <w:r>
              <w:rPr>
                <w:rFonts w:cs="B Nazanin" w:hint="cs"/>
                <w:sz w:val="24"/>
                <w:szCs w:val="24"/>
                <w:rtl/>
                <w:lang w:bidi="fa-IR"/>
              </w:rPr>
              <w:t>تاریخ نامه گزینش</w:t>
            </w:r>
          </w:p>
        </w:tc>
        <w:tc>
          <w:tcPr>
            <w:tcW w:w="1883"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47B1FF9C" w14:textId="77777777" w:rsidR="00A576BC" w:rsidRPr="005E0A21" w:rsidRDefault="00300402" w:rsidP="00A576BC">
            <w:pPr>
              <w:rPr>
                <w:rFonts w:asciiTheme="majorBidi" w:hAnsiTheme="majorBidi" w:cstheme="majorBidi"/>
                <w:sz w:val="24"/>
                <w:szCs w:val="24"/>
              </w:rPr>
            </w:pPr>
            <w:r>
              <w:rPr>
                <w:rFonts w:asciiTheme="majorBidi" w:hAnsiTheme="majorBidi" w:cstheme="majorBidi"/>
                <w:sz w:val="24"/>
                <w:szCs w:val="24"/>
              </w:rPr>
              <w:t>pDate</w:t>
            </w:r>
          </w:p>
        </w:tc>
        <w:tc>
          <w:tcPr>
            <w:tcW w:w="2549"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12A7EAB4" w14:textId="77777777" w:rsidR="00A576BC" w:rsidRDefault="00A576BC" w:rsidP="00A576BC">
            <w:pPr>
              <w:rPr>
                <w:rFonts w:asciiTheme="majorBidi" w:hAnsiTheme="majorBidi" w:cstheme="majorBidi"/>
                <w:sz w:val="24"/>
                <w:szCs w:val="24"/>
                <w:lang w:bidi="fa-IR"/>
              </w:rPr>
            </w:pPr>
            <w:r>
              <w:rPr>
                <w:rFonts w:asciiTheme="majorBidi" w:hAnsiTheme="majorBidi" w:cstheme="majorBidi"/>
                <w:sz w:val="24"/>
                <w:szCs w:val="24"/>
                <w:lang w:bidi="fa-IR"/>
              </w:rPr>
              <w:t>GozineshLetterDate</w:t>
            </w:r>
          </w:p>
        </w:tc>
      </w:tr>
      <w:tr w:rsidR="00A576BC" w14:paraId="4C277180" w14:textId="77777777" w:rsidTr="00022F30">
        <w:tc>
          <w:tcPr>
            <w:tcW w:w="2769"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11C374C9" w14:textId="77777777" w:rsidR="00A576BC" w:rsidRDefault="00A576BC" w:rsidP="00A576BC">
            <w:pPr>
              <w:bidi/>
              <w:jc w:val="center"/>
              <w:rPr>
                <w:rFonts w:cs="B Nazanin"/>
                <w:sz w:val="24"/>
                <w:szCs w:val="24"/>
                <w:rtl/>
                <w:lang w:bidi="fa-IR"/>
              </w:rPr>
            </w:pPr>
          </w:p>
        </w:tc>
        <w:tc>
          <w:tcPr>
            <w:tcW w:w="2939"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12640748" w14:textId="77777777" w:rsidR="00A576BC" w:rsidRDefault="00A576BC" w:rsidP="00300402">
            <w:pPr>
              <w:bidi/>
              <w:jc w:val="center"/>
              <w:rPr>
                <w:rFonts w:cs="B Nazanin"/>
                <w:sz w:val="24"/>
                <w:szCs w:val="24"/>
                <w:rtl/>
                <w:lang w:bidi="fa-IR"/>
              </w:rPr>
            </w:pPr>
            <w:r>
              <w:rPr>
                <w:rFonts w:cs="B Nazanin" w:hint="cs"/>
                <w:sz w:val="24"/>
                <w:szCs w:val="24"/>
                <w:rtl/>
                <w:lang w:bidi="fa-IR"/>
              </w:rPr>
              <w:t>نتیجه گزینش</w:t>
            </w:r>
          </w:p>
        </w:tc>
        <w:tc>
          <w:tcPr>
            <w:tcW w:w="1883"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22781AD7" w14:textId="77777777" w:rsidR="00A576BC" w:rsidRPr="005E0A21" w:rsidRDefault="00300402" w:rsidP="00A576BC">
            <w:pPr>
              <w:rPr>
                <w:rFonts w:asciiTheme="majorBidi" w:hAnsiTheme="majorBidi" w:cstheme="majorBidi"/>
                <w:sz w:val="24"/>
                <w:szCs w:val="24"/>
              </w:rPr>
            </w:pPr>
            <w:r>
              <w:rPr>
                <w:rFonts w:asciiTheme="majorBidi" w:hAnsiTheme="majorBidi" w:cstheme="majorBidi"/>
                <w:sz w:val="24"/>
                <w:szCs w:val="24"/>
              </w:rPr>
              <w:t>int</w:t>
            </w:r>
          </w:p>
        </w:tc>
        <w:tc>
          <w:tcPr>
            <w:tcW w:w="2549"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74AA8118" w14:textId="77777777" w:rsidR="00A576BC" w:rsidRDefault="00A576BC" w:rsidP="00A576BC">
            <w:pPr>
              <w:rPr>
                <w:rFonts w:asciiTheme="majorBidi" w:hAnsiTheme="majorBidi" w:cstheme="majorBidi"/>
                <w:sz w:val="24"/>
                <w:szCs w:val="24"/>
                <w:lang w:bidi="fa-IR"/>
              </w:rPr>
            </w:pPr>
            <w:r>
              <w:rPr>
                <w:rFonts w:asciiTheme="majorBidi" w:hAnsiTheme="majorBidi" w:cstheme="majorBidi"/>
                <w:sz w:val="24"/>
                <w:szCs w:val="24"/>
                <w:lang w:bidi="fa-IR"/>
              </w:rPr>
              <w:t>GozineshResult</w:t>
            </w:r>
          </w:p>
        </w:tc>
      </w:tr>
      <w:tr w:rsidR="00A576BC" w14:paraId="3B56E4E1" w14:textId="77777777" w:rsidTr="00022F30">
        <w:tc>
          <w:tcPr>
            <w:tcW w:w="2769"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203A180A" w14:textId="77777777" w:rsidR="00A576BC" w:rsidRDefault="00470322" w:rsidP="00A576BC">
            <w:pPr>
              <w:bidi/>
              <w:jc w:val="center"/>
              <w:rPr>
                <w:rFonts w:cs="B Nazanin"/>
                <w:sz w:val="24"/>
                <w:szCs w:val="24"/>
                <w:rtl/>
                <w:lang w:bidi="fa-IR"/>
              </w:rPr>
            </w:pPr>
            <w:r>
              <w:rPr>
                <w:rFonts w:cs="B Nazanin" w:hint="cs"/>
                <w:sz w:val="24"/>
                <w:szCs w:val="24"/>
                <w:rtl/>
                <w:lang w:bidi="fa-IR"/>
              </w:rPr>
              <w:t>ندارد، تصویب شده، تحویل داده شده، دفاع کرده</w:t>
            </w:r>
          </w:p>
        </w:tc>
        <w:tc>
          <w:tcPr>
            <w:tcW w:w="2939"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6FB8F79E" w14:textId="77777777" w:rsidR="00A576BC" w:rsidRDefault="00470322" w:rsidP="00300402">
            <w:pPr>
              <w:bidi/>
              <w:jc w:val="center"/>
              <w:rPr>
                <w:rFonts w:cs="B Nazanin"/>
                <w:sz w:val="24"/>
                <w:szCs w:val="24"/>
                <w:rtl/>
                <w:lang w:bidi="fa-IR"/>
              </w:rPr>
            </w:pPr>
            <w:r>
              <w:rPr>
                <w:rFonts w:cs="B Nazanin" w:hint="cs"/>
                <w:sz w:val="24"/>
                <w:szCs w:val="24"/>
                <w:rtl/>
                <w:lang w:bidi="fa-IR"/>
              </w:rPr>
              <w:t>وضعیت پایان نامه</w:t>
            </w:r>
          </w:p>
        </w:tc>
        <w:tc>
          <w:tcPr>
            <w:tcW w:w="1883"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26006D40" w14:textId="77777777" w:rsidR="00A576BC" w:rsidRPr="005E0A21" w:rsidRDefault="00300402" w:rsidP="00A576BC">
            <w:pPr>
              <w:rPr>
                <w:rFonts w:asciiTheme="majorBidi" w:hAnsiTheme="majorBidi" w:cstheme="majorBidi"/>
                <w:sz w:val="24"/>
                <w:szCs w:val="24"/>
              </w:rPr>
            </w:pPr>
            <w:r>
              <w:rPr>
                <w:rFonts w:asciiTheme="majorBidi" w:hAnsiTheme="majorBidi" w:cstheme="majorBidi"/>
                <w:sz w:val="24"/>
                <w:szCs w:val="24"/>
              </w:rPr>
              <w:t>int</w:t>
            </w:r>
          </w:p>
        </w:tc>
        <w:tc>
          <w:tcPr>
            <w:tcW w:w="2549"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796BE5AC" w14:textId="77777777" w:rsidR="00A576BC" w:rsidRDefault="00300402" w:rsidP="00A576BC">
            <w:pPr>
              <w:rPr>
                <w:rFonts w:asciiTheme="majorBidi" w:hAnsiTheme="majorBidi" w:cstheme="majorBidi"/>
                <w:sz w:val="24"/>
                <w:szCs w:val="24"/>
                <w:lang w:bidi="fa-IR"/>
              </w:rPr>
            </w:pPr>
            <w:r>
              <w:rPr>
                <w:rFonts w:asciiTheme="majorBidi" w:hAnsiTheme="majorBidi" w:cstheme="majorBidi"/>
                <w:sz w:val="24"/>
                <w:szCs w:val="24"/>
                <w:lang w:bidi="fa-IR"/>
              </w:rPr>
              <w:t>ThesisStatus</w:t>
            </w:r>
          </w:p>
        </w:tc>
      </w:tr>
      <w:tr w:rsidR="00300402" w14:paraId="3820E96D" w14:textId="77777777" w:rsidTr="00022F30">
        <w:tc>
          <w:tcPr>
            <w:tcW w:w="2769"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0F976D13" w14:textId="77777777" w:rsidR="00300402" w:rsidRDefault="00300402" w:rsidP="00300402">
            <w:pPr>
              <w:bidi/>
              <w:jc w:val="center"/>
              <w:rPr>
                <w:rFonts w:cs="B Nazanin"/>
                <w:sz w:val="24"/>
                <w:szCs w:val="24"/>
                <w:rtl/>
              </w:rPr>
            </w:pPr>
            <w:r>
              <w:rPr>
                <w:rFonts w:cs="B Nazanin" w:hint="cs"/>
                <w:sz w:val="24"/>
                <w:szCs w:val="24"/>
                <w:rtl/>
              </w:rPr>
              <w:t>عنوان</w:t>
            </w:r>
          </w:p>
        </w:tc>
        <w:tc>
          <w:tcPr>
            <w:tcW w:w="2939"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3F402381" w14:textId="77777777" w:rsidR="00300402" w:rsidRDefault="00300402" w:rsidP="00300402">
            <w:pPr>
              <w:bidi/>
              <w:jc w:val="center"/>
              <w:rPr>
                <w:rFonts w:cs="B Nazanin"/>
                <w:sz w:val="24"/>
                <w:szCs w:val="24"/>
                <w:rtl/>
                <w:lang w:bidi="fa-IR"/>
              </w:rPr>
            </w:pPr>
            <w:r>
              <w:rPr>
                <w:rFonts w:cs="B Nazanin" w:hint="cs"/>
                <w:sz w:val="24"/>
                <w:szCs w:val="24"/>
                <w:rtl/>
                <w:lang w:bidi="fa-IR"/>
              </w:rPr>
              <w:t>عنوان پایان نامه</w:t>
            </w:r>
          </w:p>
        </w:tc>
        <w:tc>
          <w:tcPr>
            <w:tcW w:w="1883"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1A9EEF25" w14:textId="77777777" w:rsidR="00300402" w:rsidRPr="00300402" w:rsidRDefault="00300402" w:rsidP="00300402">
            <w:pPr>
              <w:rPr>
                <w:rFonts w:asciiTheme="majorBidi" w:hAnsiTheme="majorBidi" w:cstheme="majorBidi"/>
                <w:sz w:val="24"/>
                <w:szCs w:val="24"/>
                <w:rtl/>
              </w:rPr>
            </w:pPr>
            <w:r w:rsidRPr="00300402">
              <w:rPr>
                <w:rFonts w:asciiTheme="majorBidi" w:hAnsiTheme="majorBidi" w:cstheme="majorBidi"/>
                <w:sz w:val="24"/>
                <w:szCs w:val="24"/>
              </w:rPr>
              <w:t>NvarChar(MAX)</w:t>
            </w:r>
          </w:p>
        </w:tc>
        <w:tc>
          <w:tcPr>
            <w:tcW w:w="2549"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5E492BC4" w14:textId="77777777" w:rsidR="00300402" w:rsidRPr="00300402" w:rsidRDefault="00300402" w:rsidP="00300402">
            <w:pPr>
              <w:rPr>
                <w:rFonts w:asciiTheme="majorBidi" w:hAnsiTheme="majorBidi" w:cstheme="majorBidi"/>
                <w:sz w:val="24"/>
                <w:szCs w:val="24"/>
              </w:rPr>
            </w:pPr>
            <w:r w:rsidRPr="00300402">
              <w:rPr>
                <w:rFonts w:asciiTheme="majorBidi" w:hAnsiTheme="majorBidi" w:cstheme="majorBidi"/>
                <w:sz w:val="24"/>
                <w:szCs w:val="24"/>
              </w:rPr>
              <w:t>ThesisName</w:t>
            </w:r>
          </w:p>
        </w:tc>
      </w:tr>
      <w:tr w:rsidR="00300402" w14:paraId="3192AD7C" w14:textId="77777777" w:rsidTr="00022F30">
        <w:tc>
          <w:tcPr>
            <w:tcW w:w="2769"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61A7D1AA" w14:textId="77777777" w:rsidR="00300402" w:rsidRDefault="00300402" w:rsidP="00300402">
            <w:pPr>
              <w:bidi/>
              <w:jc w:val="center"/>
              <w:rPr>
                <w:rFonts w:cs="B Nazanin"/>
                <w:sz w:val="24"/>
                <w:szCs w:val="24"/>
              </w:rPr>
            </w:pPr>
            <w:r>
              <w:rPr>
                <w:rFonts w:cs="B Nazanin"/>
                <w:sz w:val="24"/>
                <w:szCs w:val="24"/>
              </w:rPr>
              <w:t>Title</w:t>
            </w:r>
          </w:p>
        </w:tc>
        <w:tc>
          <w:tcPr>
            <w:tcW w:w="2939"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7E234324" w14:textId="77777777" w:rsidR="00300402" w:rsidRDefault="00300402" w:rsidP="00300402">
            <w:pPr>
              <w:bidi/>
              <w:jc w:val="center"/>
              <w:rPr>
                <w:rFonts w:cs="B Nazanin"/>
                <w:sz w:val="24"/>
                <w:szCs w:val="24"/>
                <w:rtl/>
                <w:lang w:bidi="fa-IR"/>
              </w:rPr>
            </w:pPr>
            <w:r>
              <w:rPr>
                <w:rFonts w:cs="B Nazanin" w:hint="cs"/>
                <w:sz w:val="24"/>
                <w:szCs w:val="24"/>
                <w:rtl/>
                <w:lang w:bidi="fa-IR"/>
              </w:rPr>
              <w:t>عنوان پایان نامه انگلیسی</w:t>
            </w:r>
          </w:p>
        </w:tc>
        <w:tc>
          <w:tcPr>
            <w:tcW w:w="1883"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29D3BADC" w14:textId="77777777" w:rsidR="00300402" w:rsidRPr="00300402" w:rsidRDefault="00300402" w:rsidP="00300402">
            <w:pPr>
              <w:rPr>
                <w:rFonts w:asciiTheme="majorBidi" w:hAnsiTheme="majorBidi" w:cstheme="majorBidi"/>
                <w:sz w:val="24"/>
                <w:szCs w:val="24"/>
                <w:rtl/>
              </w:rPr>
            </w:pPr>
            <w:r w:rsidRPr="00300402">
              <w:rPr>
                <w:rFonts w:asciiTheme="majorBidi" w:hAnsiTheme="majorBidi" w:cstheme="majorBidi"/>
                <w:sz w:val="24"/>
                <w:szCs w:val="24"/>
              </w:rPr>
              <w:t>NvarChar(MAX)</w:t>
            </w:r>
          </w:p>
        </w:tc>
        <w:tc>
          <w:tcPr>
            <w:tcW w:w="2549"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3AB44A49" w14:textId="77777777" w:rsidR="00300402" w:rsidRPr="00300402" w:rsidRDefault="00300402" w:rsidP="00300402">
            <w:pPr>
              <w:rPr>
                <w:rFonts w:asciiTheme="majorBidi" w:hAnsiTheme="majorBidi" w:cstheme="majorBidi"/>
                <w:sz w:val="24"/>
                <w:szCs w:val="24"/>
              </w:rPr>
            </w:pPr>
            <w:r w:rsidRPr="00300402">
              <w:rPr>
                <w:rFonts w:asciiTheme="majorBidi" w:hAnsiTheme="majorBidi" w:cstheme="majorBidi"/>
                <w:sz w:val="24"/>
                <w:szCs w:val="24"/>
              </w:rPr>
              <w:t>EnThesisName</w:t>
            </w:r>
          </w:p>
        </w:tc>
      </w:tr>
      <w:tr w:rsidR="00300402" w14:paraId="393F01EC" w14:textId="77777777" w:rsidTr="00022F30">
        <w:tc>
          <w:tcPr>
            <w:tcW w:w="2769"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63163527" w14:textId="77777777" w:rsidR="00300402" w:rsidRDefault="00300402" w:rsidP="00300402">
            <w:pPr>
              <w:bidi/>
              <w:jc w:val="center"/>
              <w:rPr>
                <w:rFonts w:cs="B Nazanin"/>
                <w:sz w:val="24"/>
                <w:szCs w:val="24"/>
                <w:rtl/>
                <w:lang w:bidi="fa-IR"/>
              </w:rPr>
            </w:pPr>
            <w:r>
              <w:rPr>
                <w:rFonts w:cs="B Nazanin" w:hint="cs"/>
                <w:sz w:val="24"/>
                <w:szCs w:val="24"/>
                <w:rtl/>
                <w:lang w:bidi="fa-IR"/>
              </w:rPr>
              <w:t>20/01/1392</w:t>
            </w:r>
          </w:p>
        </w:tc>
        <w:tc>
          <w:tcPr>
            <w:tcW w:w="2939"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66020177" w14:textId="77777777" w:rsidR="00300402" w:rsidRDefault="00300402" w:rsidP="00300402">
            <w:pPr>
              <w:bidi/>
              <w:jc w:val="center"/>
              <w:rPr>
                <w:rFonts w:cs="B Nazanin"/>
                <w:sz w:val="24"/>
                <w:szCs w:val="24"/>
                <w:rtl/>
                <w:lang w:bidi="fa-IR"/>
              </w:rPr>
            </w:pPr>
            <w:r>
              <w:rPr>
                <w:rFonts w:cs="B Nazanin" w:hint="cs"/>
                <w:sz w:val="24"/>
                <w:szCs w:val="24"/>
                <w:rtl/>
                <w:lang w:bidi="fa-IR"/>
              </w:rPr>
              <w:t>تاریخ تصویب</w:t>
            </w:r>
          </w:p>
        </w:tc>
        <w:tc>
          <w:tcPr>
            <w:tcW w:w="1883"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75FF2C6F" w14:textId="77777777" w:rsidR="00300402" w:rsidRPr="00300402" w:rsidRDefault="00300402" w:rsidP="00300402">
            <w:pPr>
              <w:rPr>
                <w:rFonts w:asciiTheme="majorBidi" w:hAnsiTheme="majorBidi" w:cstheme="majorBidi"/>
                <w:sz w:val="24"/>
                <w:szCs w:val="24"/>
              </w:rPr>
            </w:pPr>
            <w:r w:rsidRPr="00300402">
              <w:rPr>
                <w:rFonts w:asciiTheme="majorBidi" w:hAnsiTheme="majorBidi" w:cstheme="majorBidi"/>
                <w:sz w:val="24"/>
                <w:szCs w:val="24"/>
              </w:rPr>
              <w:t>Pdate</w:t>
            </w:r>
          </w:p>
        </w:tc>
        <w:tc>
          <w:tcPr>
            <w:tcW w:w="2549"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5958A857" w14:textId="77777777" w:rsidR="00300402" w:rsidRPr="00300402" w:rsidRDefault="00300402" w:rsidP="00300402">
            <w:pPr>
              <w:rPr>
                <w:rFonts w:asciiTheme="majorBidi" w:hAnsiTheme="majorBidi" w:cstheme="majorBidi"/>
                <w:sz w:val="24"/>
                <w:szCs w:val="24"/>
              </w:rPr>
            </w:pPr>
            <w:r w:rsidRPr="00300402">
              <w:rPr>
                <w:rFonts w:asciiTheme="majorBidi" w:hAnsiTheme="majorBidi" w:cstheme="majorBidi"/>
                <w:sz w:val="24"/>
                <w:szCs w:val="24"/>
              </w:rPr>
              <w:t>ApprovedDate</w:t>
            </w:r>
          </w:p>
        </w:tc>
      </w:tr>
      <w:tr w:rsidR="00300402" w14:paraId="62D60D79" w14:textId="77777777" w:rsidTr="00022F30">
        <w:tc>
          <w:tcPr>
            <w:tcW w:w="2769"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41399F4A" w14:textId="77777777" w:rsidR="00300402" w:rsidRDefault="00300402" w:rsidP="00300402">
            <w:pPr>
              <w:bidi/>
              <w:jc w:val="center"/>
              <w:rPr>
                <w:rFonts w:cs="B Nazanin"/>
                <w:sz w:val="24"/>
                <w:szCs w:val="24"/>
                <w:rtl/>
              </w:rPr>
            </w:pPr>
            <w:r>
              <w:rPr>
                <w:rFonts w:cs="B Nazanin" w:hint="cs"/>
                <w:sz w:val="24"/>
                <w:szCs w:val="24"/>
                <w:rtl/>
              </w:rPr>
              <w:t>20/05/1392</w:t>
            </w:r>
          </w:p>
        </w:tc>
        <w:tc>
          <w:tcPr>
            <w:tcW w:w="2939"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5AA0AA94" w14:textId="77777777" w:rsidR="00300402" w:rsidRDefault="00300402" w:rsidP="00300402">
            <w:pPr>
              <w:bidi/>
              <w:jc w:val="center"/>
              <w:rPr>
                <w:rFonts w:cs="B Nazanin"/>
                <w:sz w:val="24"/>
                <w:szCs w:val="24"/>
                <w:rtl/>
                <w:lang w:bidi="fa-IR"/>
              </w:rPr>
            </w:pPr>
            <w:r>
              <w:rPr>
                <w:rFonts w:cs="B Nazanin" w:hint="cs"/>
                <w:sz w:val="24"/>
                <w:szCs w:val="24"/>
                <w:rtl/>
                <w:lang w:bidi="fa-IR"/>
              </w:rPr>
              <w:t>تاریخ تحویل</w:t>
            </w:r>
          </w:p>
        </w:tc>
        <w:tc>
          <w:tcPr>
            <w:tcW w:w="1883"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60BCE1A8" w14:textId="77777777" w:rsidR="00300402" w:rsidRPr="00300402" w:rsidRDefault="00300402" w:rsidP="00300402">
            <w:pPr>
              <w:rPr>
                <w:rFonts w:asciiTheme="majorBidi" w:hAnsiTheme="majorBidi" w:cstheme="majorBidi"/>
                <w:sz w:val="24"/>
                <w:szCs w:val="24"/>
              </w:rPr>
            </w:pPr>
            <w:r w:rsidRPr="00300402">
              <w:rPr>
                <w:rFonts w:asciiTheme="majorBidi" w:hAnsiTheme="majorBidi" w:cstheme="majorBidi"/>
                <w:sz w:val="24"/>
                <w:szCs w:val="24"/>
              </w:rPr>
              <w:t>Pdate</w:t>
            </w:r>
          </w:p>
        </w:tc>
        <w:tc>
          <w:tcPr>
            <w:tcW w:w="2549"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4929C777" w14:textId="77777777" w:rsidR="00300402" w:rsidRPr="00300402" w:rsidRDefault="00300402" w:rsidP="00300402">
            <w:pPr>
              <w:rPr>
                <w:rFonts w:asciiTheme="majorBidi" w:hAnsiTheme="majorBidi" w:cstheme="majorBidi"/>
                <w:sz w:val="24"/>
                <w:szCs w:val="24"/>
              </w:rPr>
            </w:pPr>
            <w:r w:rsidRPr="00300402">
              <w:rPr>
                <w:rFonts w:asciiTheme="majorBidi" w:hAnsiTheme="majorBidi" w:cstheme="majorBidi"/>
                <w:sz w:val="24"/>
                <w:szCs w:val="24"/>
              </w:rPr>
              <w:t>DeliveryDate</w:t>
            </w:r>
          </w:p>
        </w:tc>
      </w:tr>
      <w:tr w:rsidR="00300402" w14:paraId="4ACB6070" w14:textId="77777777" w:rsidTr="00022F30">
        <w:tc>
          <w:tcPr>
            <w:tcW w:w="2769"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48CFD4B7" w14:textId="77777777" w:rsidR="00300402" w:rsidRDefault="00300402" w:rsidP="00300402">
            <w:pPr>
              <w:bidi/>
              <w:jc w:val="center"/>
              <w:rPr>
                <w:rFonts w:cs="B Nazanin"/>
                <w:sz w:val="24"/>
                <w:szCs w:val="24"/>
                <w:rtl/>
              </w:rPr>
            </w:pPr>
            <w:r>
              <w:rPr>
                <w:rFonts w:cs="B Nazanin" w:hint="cs"/>
                <w:sz w:val="24"/>
                <w:szCs w:val="24"/>
                <w:rtl/>
              </w:rPr>
              <w:t>25/04/1393</w:t>
            </w:r>
          </w:p>
        </w:tc>
        <w:tc>
          <w:tcPr>
            <w:tcW w:w="2939"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682050B0" w14:textId="77777777" w:rsidR="00300402" w:rsidRDefault="00300402" w:rsidP="00300402">
            <w:pPr>
              <w:bidi/>
              <w:jc w:val="center"/>
              <w:rPr>
                <w:rFonts w:cs="B Nazanin"/>
                <w:sz w:val="24"/>
                <w:szCs w:val="24"/>
                <w:rtl/>
                <w:lang w:bidi="fa-IR"/>
              </w:rPr>
            </w:pPr>
            <w:r>
              <w:rPr>
                <w:rFonts w:cs="B Nazanin" w:hint="cs"/>
                <w:sz w:val="24"/>
                <w:szCs w:val="24"/>
                <w:rtl/>
                <w:lang w:bidi="fa-IR"/>
              </w:rPr>
              <w:t>تاریخ دفاع</w:t>
            </w:r>
          </w:p>
        </w:tc>
        <w:tc>
          <w:tcPr>
            <w:tcW w:w="1883"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3AC45278" w14:textId="77777777" w:rsidR="00300402" w:rsidRPr="00300402" w:rsidRDefault="00300402" w:rsidP="00300402">
            <w:pPr>
              <w:rPr>
                <w:rFonts w:asciiTheme="majorBidi" w:hAnsiTheme="majorBidi" w:cstheme="majorBidi"/>
                <w:sz w:val="24"/>
                <w:szCs w:val="24"/>
              </w:rPr>
            </w:pPr>
            <w:r w:rsidRPr="00300402">
              <w:rPr>
                <w:rFonts w:asciiTheme="majorBidi" w:hAnsiTheme="majorBidi" w:cstheme="majorBidi"/>
                <w:sz w:val="24"/>
                <w:szCs w:val="24"/>
              </w:rPr>
              <w:t>Pdate</w:t>
            </w:r>
          </w:p>
        </w:tc>
        <w:tc>
          <w:tcPr>
            <w:tcW w:w="2549"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189C99F7" w14:textId="77777777" w:rsidR="00300402" w:rsidRPr="00300402" w:rsidRDefault="00300402" w:rsidP="00300402">
            <w:pPr>
              <w:rPr>
                <w:rFonts w:asciiTheme="majorBidi" w:hAnsiTheme="majorBidi" w:cstheme="majorBidi"/>
                <w:sz w:val="24"/>
                <w:szCs w:val="24"/>
                <w:lang w:bidi="fa-IR"/>
              </w:rPr>
            </w:pPr>
            <w:r w:rsidRPr="00300402">
              <w:rPr>
                <w:rFonts w:asciiTheme="majorBidi" w:hAnsiTheme="majorBidi" w:cstheme="majorBidi"/>
                <w:sz w:val="24"/>
                <w:szCs w:val="24"/>
              </w:rPr>
              <w:t>DefenseDate</w:t>
            </w:r>
          </w:p>
        </w:tc>
      </w:tr>
      <w:tr w:rsidR="001177CF" w14:paraId="72AF68B3" w14:textId="77777777" w:rsidTr="00022F30">
        <w:tc>
          <w:tcPr>
            <w:tcW w:w="2769"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773F7C01" w14:textId="77777777" w:rsidR="001177CF" w:rsidRDefault="001177CF" w:rsidP="001177CF">
            <w:pPr>
              <w:bidi/>
              <w:jc w:val="center"/>
              <w:rPr>
                <w:rFonts w:cs="B Nazanin"/>
                <w:sz w:val="24"/>
                <w:szCs w:val="24"/>
                <w:rtl/>
              </w:rPr>
            </w:pPr>
            <w:commentRangeStart w:id="54"/>
          </w:p>
        </w:tc>
        <w:tc>
          <w:tcPr>
            <w:tcW w:w="2939"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598531F7" w14:textId="77777777" w:rsidR="001177CF" w:rsidRDefault="001177CF" w:rsidP="001177CF">
            <w:pPr>
              <w:bidi/>
              <w:jc w:val="center"/>
              <w:rPr>
                <w:rFonts w:cs="B Nazanin"/>
                <w:sz w:val="24"/>
                <w:szCs w:val="24"/>
                <w:rtl/>
                <w:lang w:bidi="fa-IR"/>
              </w:rPr>
            </w:pPr>
            <w:r w:rsidRPr="00050735">
              <w:rPr>
                <w:rFonts w:cs="B Nazanin" w:hint="cs"/>
                <w:color w:val="FF0000"/>
                <w:sz w:val="24"/>
                <w:szCs w:val="24"/>
                <w:rtl/>
                <w:lang w:bidi="fa-IR"/>
              </w:rPr>
              <w:t>آیا طرح یک ماهه را انجام داده؟</w:t>
            </w:r>
          </w:p>
        </w:tc>
        <w:tc>
          <w:tcPr>
            <w:tcW w:w="1883"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65DAB775" w14:textId="77777777" w:rsidR="001177CF" w:rsidRPr="00300402" w:rsidRDefault="001177CF" w:rsidP="001177CF">
            <w:pPr>
              <w:rPr>
                <w:rFonts w:asciiTheme="majorBidi" w:hAnsiTheme="majorBidi" w:cstheme="majorBidi"/>
                <w:sz w:val="24"/>
                <w:szCs w:val="24"/>
              </w:rPr>
            </w:pPr>
          </w:p>
        </w:tc>
        <w:commentRangeEnd w:id="54"/>
        <w:tc>
          <w:tcPr>
            <w:tcW w:w="2549"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12BCDE78" w14:textId="77777777" w:rsidR="001177CF" w:rsidRPr="00300402" w:rsidRDefault="0001401F" w:rsidP="001177CF">
            <w:pPr>
              <w:rPr>
                <w:rFonts w:asciiTheme="majorBidi" w:hAnsiTheme="majorBidi" w:cstheme="majorBidi"/>
                <w:sz w:val="24"/>
                <w:szCs w:val="24"/>
              </w:rPr>
            </w:pPr>
            <w:r>
              <w:rPr>
                <w:rStyle w:val="CommentReference"/>
                <w:rtl/>
              </w:rPr>
              <w:commentReference w:id="54"/>
            </w:r>
          </w:p>
        </w:tc>
      </w:tr>
    </w:tbl>
    <w:p w14:paraId="4E508354" w14:textId="77777777" w:rsidR="00470322" w:rsidRDefault="005E0A21" w:rsidP="007F0EB6">
      <w:pPr>
        <w:pStyle w:val="ListParagraph"/>
        <w:bidi/>
        <w:ind w:left="1041"/>
        <w:rPr>
          <w:rFonts w:cs="B Nazanin"/>
          <w:b/>
          <w:bCs/>
          <w:sz w:val="24"/>
          <w:szCs w:val="24"/>
          <w:highlight w:val="yellow"/>
          <w:rtl/>
          <w:lang w:bidi="fa-IR"/>
        </w:rPr>
      </w:pPr>
      <w:r>
        <w:rPr>
          <w:rFonts w:cs="B Nazanin"/>
          <w:b/>
          <w:bCs/>
          <w:sz w:val="24"/>
          <w:szCs w:val="24"/>
          <w:lang w:bidi="fa-IR"/>
        </w:rPr>
        <w:br w:type="textWrapping" w:clear="all"/>
      </w:r>
    </w:p>
    <w:p w14:paraId="01CB015D" w14:textId="77777777" w:rsidR="001177CF" w:rsidRDefault="001177CF" w:rsidP="001177CF">
      <w:pPr>
        <w:pStyle w:val="ListParagraph"/>
        <w:pBdr>
          <w:top w:val="single" w:sz="4" w:space="1" w:color="auto"/>
          <w:left w:val="single" w:sz="4" w:space="4" w:color="auto"/>
          <w:bottom w:val="single" w:sz="4" w:space="1" w:color="auto"/>
          <w:right w:val="single" w:sz="4" w:space="31" w:color="auto"/>
        </w:pBdr>
        <w:shd w:val="clear" w:color="auto" w:fill="F7CAAC" w:themeFill="accent2" w:themeFillTint="66"/>
        <w:bidi/>
        <w:ind w:left="190"/>
        <w:rPr>
          <w:rFonts w:cs="B Nazanin"/>
          <w:b/>
          <w:bCs/>
          <w:sz w:val="24"/>
          <w:szCs w:val="24"/>
          <w:highlight w:val="yellow"/>
          <w:rtl/>
          <w:lang w:bidi="fa-IR"/>
        </w:rPr>
      </w:pPr>
      <w:r>
        <w:rPr>
          <w:rFonts w:cs="B Nazanin" w:hint="cs"/>
          <w:b/>
          <w:bCs/>
          <w:sz w:val="24"/>
          <w:szCs w:val="24"/>
          <w:highlight w:val="yellow"/>
          <w:rtl/>
          <w:lang w:bidi="fa-IR"/>
        </w:rPr>
        <w:t xml:space="preserve">جدول مقالات - </w:t>
      </w:r>
    </w:p>
    <w:p w14:paraId="64000A13" w14:textId="77777777" w:rsidR="001177CF" w:rsidRDefault="001177CF" w:rsidP="001177CF">
      <w:pPr>
        <w:pStyle w:val="ListParagraph"/>
        <w:pBdr>
          <w:top w:val="single" w:sz="4" w:space="1" w:color="auto"/>
          <w:left w:val="single" w:sz="4" w:space="4" w:color="auto"/>
          <w:bottom w:val="single" w:sz="4" w:space="1" w:color="auto"/>
          <w:right w:val="single" w:sz="4" w:space="31" w:color="auto"/>
        </w:pBdr>
        <w:shd w:val="clear" w:color="auto" w:fill="F7CAAC" w:themeFill="accent2" w:themeFillTint="66"/>
        <w:bidi/>
        <w:ind w:left="190"/>
        <w:rPr>
          <w:rFonts w:cs="B Nazanin"/>
          <w:b/>
          <w:bCs/>
          <w:sz w:val="24"/>
          <w:szCs w:val="24"/>
          <w:highlight w:val="yellow"/>
          <w:rtl/>
          <w:lang w:bidi="fa-IR"/>
        </w:rPr>
      </w:pPr>
      <w:r>
        <w:rPr>
          <w:rFonts w:cs="B Nazanin" w:hint="cs"/>
          <w:b/>
          <w:bCs/>
          <w:sz w:val="24"/>
          <w:szCs w:val="24"/>
          <w:highlight w:val="yellow"/>
          <w:rtl/>
          <w:lang w:bidi="fa-IR"/>
        </w:rPr>
        <w:t>دانشجو / هیات علمی</w:t>
      </w:r>
    </w:p>
    <w:p w14:paraId="708F6B12" w14:textId="77777777" w:rsidR="001177CF" w:rsidRDefault="001177CF" w:rsidP="001177CF">
      <w:pPr>
        <w:pStyle w:val="ListParagraph"/>
        <w:pBdr>
          <w:top w:val="single" w:sz="4" w:space="1" w:color="auto"/>
          <w:left w:val="single" w:sz="4" w:space="4" w:color="auto"/>
          <w:bottom w:val="single" w:sz="4" w:space="1" w:color="auto"/>
          <w:right w:val="single" w:sz="4" w:space="31" w:color="auto"/>
        </w:pBdr>
        <w:shd w:val="clear" w:color="auto" w:fill="F7CAAC" w:themeFill="accent2" w:themeFillTint="66"/>
        <w:bidi/>
        <w:ind w:left="190"/>
        <w:rPr>
          <w:rFonts w:cs="B Nazanin"/>
          <w:b/>
          <w:bCs/>
          <w:sz w:val="24"/>
          <w:szCs w:val="24"/>
          <w:highlight w:val="yellow"/>
          <w:rtl/>
          <w:lang w:bidi="fa-IR"/>
        </w:rPr>
      </w:pPr>
      <w:r>
        <w:rPr>
          <w:rFonts w:cs="B Nazanin" w:hint="cs"/>
          <w:b/>
          <w:bCs/>
          <w:sz w:val="24"/>
          <w:szCs w:val="24"/>
          <w:highlight w:val="yellow"/>
          <w:rtl/>
          <w:lang w:bidi="fa-IR"/>
        </w:rPr>
        <w:lastRenderedPageBreak/>
        <w:t xml:space="preserve">عنوان فارسی </w:t>
      </w:r>
      <w:r>
        <w:rPr>
          <w:rFonts w:ascii="Sakkal Majalla" w:hAnsi="Sakkal Majalla" w:cs="Sakkal Majalla" w:hint="cs"/>
          <w:b/>
          <w:bCs/>
          <w:sz w:val="24"/>
          <w:szCs w:val="24"/>
          <w:highlight w:val="yellow"/>
          <w:rtl/>
          <w:lang w:bidi="fa-IR"/>
        </w:rPr>
        <w:t>–</w:t>
      </w:r>
      <w:r>
        <w:rPr>
          <w:rFonts w:cs="B Nazanin" w:hint="cs"/>
          <w:b/>
          <w:bCs/>
          <w:sz w:val="24"/>
          <w:szCs w:val="24"/>
          <w:highlight w:val="yellow"/>
          <w:rtl/>
          <w:lang w:bidi="fa-IR"/>
        </w:rPr>
        <w:t xml:space="preserve"> انگلیسی</w:t>
      </w:r>
    </w:p>
    <w:p w14:paraId="490B7F29" w14:textId="77777777" w:rsidR="001177CF" w:rsidRDefault="001177CF" w:rsidP="001177CF">
      <w:pPr>
        <w:pStyle w:val="ListParagraph"/>
        <w:pBdr>
          <w:top w:val="single" w:sz="4" w:space="1" w:color="auto"/>
          <w:left w:val="single" w:sz="4" w:space="4" w:color="auto"/>
          <w:bottom w:val="single" w:sz="4" w:space="1" w:color="auto"/>
          <w:right w:val="single" w:sz="4" w:space="31" w:color="auto"/>
        </w:pBdr>
        <w:shd w:val="clear" w:color="auto" w:fill="F7CAAC" w:themeFill="accent2" w:themeFillTint="66"/>
        <w:bidi/>
        <w:ind w:left="190"/>
        <w:rPr>
          <w:rFonts w:cs="B Nazanin"/>
          <w:b/>
          <w:bCs/>
          <w:sz w:val="24"/>
          <w:szCs w:val="24"/>
          <w:highlight w:val="yellow"/>
          <w:rtl/>
          <w:lang w:bidi="fa-IR"/>
        </w:rPr>
      </w:pPr>
      <w:r>
        <w:rPr>
          <w:rFonts w:cs="B Nazanin" w:hint="cs"/>
          <w:b/>
          <w:bCs/>
          <w:sz w:val="24"/>
          <w:szCs w:val="24"/>
          <w:highlight w:val="yellow"/>
          <w:rtl/>
          <w:lang w:bidi="fa-IR"/>
        </w:rPr>
        <w:t>تاریخ انتشار</w:t>
      </w:r>
    </w:p>
    <w:p w14:paraId="591A17D8" w14:textId="77777777" w:rsidR="001177CF" w:rsidRPr="001177CF" w:rsidRDefault="001177CF" w:rsidP="001177CF">
      <w:pPr>
        <w:pStyle w:val="ListParagraph"/>
        <w:pBdr>
          <w:top w:val="single" w:sz="4" w:space="1" w:color="auto"/>
          <w:left w:val="single" w:sz="4" w:space="4" w:color="auto"/>
          <w:bottom w:val="single" w:sz="4" w:space="1" w:color="auto"/>
          <w:right w:val="single" w:sz="4" w:space="31" w:color="auto"/>
        </w:pBdr>
        <w:shd w:val="clear" w:color="auto" w:fill="F7CAAC" w:themeFill="accent2" w:themeFillTint="66"/>
        <w:bidi/>
        <w:ind w:left="190"/>
        <w:rPr>
          <w:rFonts w:cs="B Nazanin"/>
          <w:b/>
          <w:bCs/>
          <w:sz w:val="24"/>
          <w:szCs w:val="24"/>
          <w:highlight w:val="yellow"/>
          <w:rtl/>
          <w:lang w:bidi="fa-IR"/>
        </w:rPr>
      </w:pPr>
      <w:r>
        <w:rPr>
          <w:rFonts w:cs="B Nazanin" w:hint="cs"/>
          <w:b/>
          <w:bCs/>
          <w:sz w:val="24"/>
          <w:szCs w:val="24"/>
          <w:highlight w:val="yellow"/>
          <w:rtl/>
          <w:lang w:bidi="fa-IR"/>
        </w:rPr>
        <w:t xml:space="preserve">نام محل انتشار </w:t>
      </w:r>
      <w:r>
        <w:rPr>
          <w:rFonts w:ascii="Sakkal Majalla" w:hAnsi="Sakkal Majalla" w:cs="Sakkal Majalla" w:hint="cs"/>
          <w:b/>
          <w:bCs/>
          <w:sz w:val="24"/>
          <w:szCs w:val="24"/>
          <w:highlight w:val="yellow"/>
          <w:rtl/>
          <w:lang w:bidi="fa-IR"/>
        </w:rPr>
        <w:t>–</w:t>
      </w:r>
      <w:r>
        <w:rPr>
          <w:rFonts w:cs="B Nazanin" w:hint="cs"/>
          <w:b/>
          <w:bCs/>
          <w:sz w:val="24"/>
          <w:szCs w:val="24"/>
          <w:highlight w:val="yellow"/>
          <w:rtl/>
          <w:lang w:bidi="fa-IR"/>
        </w:rPr>
        <w:t xml:space="preserve"> </w:t>
      </w:r>
      <w:r w:rsidRPr="001177CF">
        <w:rPr>
          <w:rFonts w:cs="B Nazanin" w:hint="cs"/>
          <w:b/>
          <w:bCs/>
          <w:sz w:val="24"/>
          <w:szCs w:val="24"/>
          <w:highlight w:val="yellow"/>
          <w:rtl/>
          <w:lang w:bidi="fa-IR"/>
        </w:rPr>
        <w:t xml:space="preserve"> </w:t>
      </w:r>
    </w:p>
    <w:p w14:paraId="59118C0A" w14:textId="77777777" w:rsidR="001177CF" w:rsidRDefault="001177CF" w:rsidP="001177CF">
      <w:pPr>
        <w:pStyle w:val="ListParagraph"/>
        <w:bidi/>
        <w:ind w:left="1041"/>
        <w:rPr>
          <w:rFonts w:cs="B Nazanin"/>
          <w:b/>
          <w:bCs/>
          <w:sz w:val="24"/>
          <w:szCs w:val="24"/>
          <w:highlight w:val="yellow"/>
          <w:rtl/>
          <w:lang w:bidi="fa-IR"/>
        </w:rPr>
      </w:pPr>
    </w:p>
    <w:p w14:paraId="11363BEB" w14:textId="77777777" w:rsidR="001177CF" w:rsidRDefault="001177CF" w:rsidP="001177CF">
      <w:pPr>
        <w:pStyle w:val="ListParagraph"/>
        <w:bidi/>
        <w:ind w:left="1041"/>
        <w:rPr>
          <w:rFonts w:cs="B Nazanin"/>
          <w:b/>
          <w:bCs/>
          <w:sz w:val="24"/>
          <w:szCs w:val="24"/>
          <w:highlight w:val="yellow"/>
          <w:rtl/>
          <w:lang w:bidi="fa-IR"/>
        </w:rPr>
      </w:pPr>
    </w:p>
    <w:p w14:paraId="68A56981" w14:textId="77777777" w:rsidR="00DB1E11" w:rsidRPr="00010665" w:rsidRDefault="00DB1E11" w:rsidP="003417DA">
      <w:pPr>
        <w:pStyle w:val="Heading2"/>
        <w:numPr>
          <w:ilvl w:val="1"/>
          <w:numId w:val="44"/>
        </w:numPr>
        <w:bidi/>
        <w:rPr>
          <w:rFonts w:cs="B Nazanin"/>
          <w:rtl/>
          <w:lang w:bidi="fa-IR"/>
        </w:rPr>
      </w:pPr>
      <w:bookmarkStart w:id="55" w:name="_Toc478296086"/>
      <w:r w:rsidRPr="00010665">
        <w:rPr>
          <w:rFonts w:cs="B Nazanin" w:hint="cs"/>
          <w:rtl/>
          <w:lang w:bidi="fa-IR"/>
        </w:rPr>
        <w:t>جدول پایان نامه-استاد</w:t>
      </w:r>
      <w:r w:rsidR="00022F30">
        <w:rPr>
          <w:rFonts w:cs="B Nazanin" w:hint="cs"/>
          <w:rtl/>
          <w:lang w:bidi="fa-IR"/>
        </w:rPr>
        <w:t xml:space="preserve">  </w:t>
      </w:r>
      <w:r w:rsidR="0025700E">
        <w:rPr>
          <w:rFonts w:cs="B Nazanin"/>
          <w:rtl/>
          <w:lang w:bidi="fa-IR"/>
        </w:rPr>
      </w:r>
      <w:r w:rsidR="0025700E">
        <w:rPr>
          <w:rFonts w:cs="B Nazanin"/>
          <w:lang w:bidi="fa-IR"/>
        </w:rPr>
        <w:pict w14:anchorId="7B45F95C">
          <v:shape id="Right Arrow 24" o:spid="_x0000_s1147" type="#_x0000_t13" href="#فهرست" style="width:11.35pt;height:11.35pt;rotation:-90;visibility:visible;mso-left-percent:-10001;mso-top-percent:-10001;mso-position-horizontal:absolute;mso-position-horizontal-relative:char;mso-position-vertical:absolute;mso-position-vertical-relative:line;mso-left-percent:-10001;mso-top-percent:-10001;v-text-anchor:middle" o:button="t" adj="10800" fillcolor="#5b9bd5 [3204]" strokecolor="#1f4d78 [1604]" strokeweight="1pt">
            <v:fill o:detectmouseclick="t"/>
            <w10:wrap type="none"/>
            <w10:anchorlock/>
          </v:shape>
        </w:pict>
      </w:r>
      <w:r w:rsidR="001E576A" w:rsidRPr="003417DA">
        <w:rPr>
          <w:rFonts w:cs="B Nazanin" w:hint="cs"/>
          <w:rtl/>
          <w:lang w:bidi="fa-IR"/>
        </w:rPr>
        <w:t xml:space="preserve"> در دبیرخانه مورد نیاز نیست</w:t>
      </w:r>
      <w:bookmarkEnd w:id="55"/>
    </w:p>
    <w:tbl>
      <w:tblPr>
        <w:bidiVisual/>
        <w:tblW w:w="0" w:type="auto"/>
        <w:jc w:val="center"/>
        <w:tblLook w:val="04A0" w:firstRow="1" w:lastRow="0" w:firstColumn="1" w:lastColumn="0" w:noHBand="0" w:noVBand="1"/>
      </w:tblPr>
      <w:tblGrid>
        <w:gridCol w:w="2167"/>
        <w:gridCol w:w="2144"/>
        <w:gridCol w:w="1876"/>
        <w:gridCol w:w="1968"/>
      </w:tblGrid>
      <w:tr w:rsidR="00DB1E11" w:rsidRPr="000E7955" w14:paraId="6060C066" w14:textId="77777777" w:rsidTr="00022F30">
        <w:trPr>
          <w:jc w:val="center"/>
        </w:trPr>
        <w:tc>
          <w:tcPr>
            <w:tcW w:w="8067" w:type="dxa"/>
            <w:gridSpan w:val="4"/>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CCD707A" w14:textId="77777777" w:rsidR="00DB1E11" w:rsidRPr="00604F92" w:rsidRDefault="00DB1E11" w:rsidP="00763FEB">
            <w:pPr>
              <w:bidi/>
              <w:jc w:val="center"/>
              <w:rPr>
                <w:rFonts w:cs="B Nazanin"/>
                <w:b/>
                <w:bCs/>
                <w:sz w:val="24"/>
                <w:szCs w:val="24"/>
                <w:lang w:bidi="fa-IR"/>
              </w:rPr>
            </w:pPr>
            <w:commentRangeStart w:id="56"/>
            <w:r w:rsidRPr="00DD0388">
              <w:rPr>
                <w:rFonts w:cs="B Nazanin" w:hint="cs"/>
                <w:b/>
                <w:bCs/>
                <w:sz w:val="24"/>
                <w:szCs w:val="24"/>
                <w:rtl/>
              </w:rPr>
              <w:t xml:space="preserve">جدول </w:t>
            </w:r>
            <w:r>
              <w:rPr>
                <w:rFonts w:cs="B Nazanin" w:hint="cs"/>
                <w:b/>
                <w:bCs/>
                <w:sz w:val="24"/>
                <w:szCs w:val="24"/>
                <w:rtl/>
                <w:lang w:bidi="fa-IR"/>
              </w:rPr>
              <w:t>پایان نامه -</w:t>
            </w:r>
            <w:r>
              <w:rPr>
                <w:rFonts w:cs="B Nazanin"/>
                <w:b/>
                <w:bCs/>
                <w:sz w:val="24"/>
                <w:szCs w:val="24"/>
                <w:lang w:bidi="fa-IR"/>
              </w:rPr>
              <w:t>tblThesis</w:t>
            </w:r>
            <w:r w:rsidR="007455B5">
              <w:rPr>
                <w:rFonts w:cs="B Nazanin"/>
                <w:b/>
                <w:bCs/>
                <w:sz w:val="24"/>
                <w:szCs w:val="24"/>
                <w:lang w:bidi="fa-IR"/>
              </w:rPr>
              <w:t>Contributor</w:t>
            </w:r>
            <w:commentRangeEnd w:id="56"/>
            <w:r w:rsidR="0001401F">
              <w:rPr>
                <w:rStyle w:val="CommentReference"/>
                <w:rtl/>
              </w:rPr>
              <w:commentReference w:id="56"/>
            </w:r>
          </w:p>
        </w:tc>
      </w:tr>
      <w:tr w:rsidR="00DB1E11" w:rsidRPr="000E7955" w14:paraId="6B899014" w14:textId="77777777" w:rsidTr="00022F30">
        <w:trPr>
          <w:jc w:val="center"/>
        </w:trPr>
        <w:tc>
          <w:tcPr>
            <w:tcW w:w="216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AC1FF37" w14:textId="77777777" w:rsidR="00DB1E11" w:rsidRPr="00CF6069" w:rsidRDefault="00DB1E11" w:rsidP="00CF6069">
            <w:pPr>
              <w:bidi/>
              <w:jc w:val="center"/>
              <w:rPr>
                <w:rFonts w:cs="B Nazanin"/>
                <w:b/>
                <w:bCs/>
                <w:sz w:val="24"/>
                <w:szCs w:val="24"/>
                <w:rtl/>
              </w:rPr>
            </w:pPr>
            <w:r w:rsidRPr="00CF6069">
              <w:rPr>
                <w:rFonts w:cs="B Nazanin" w:hint="cs"/>
                <w:b/>
                <w:bCs/>
                <w:sz w:val="24"/>
                <w:szCs w:val="24"/>
                <w:rtl/>
              </w:rPr>
              <w:t>مثال</w:t>
            </w:r>
          </w:p>
        </w:tc>
        <w:tc>
          <w:tcPr>
            <w:tcW w:w="2144"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F68CBF9" w14:textId="77777777" w:rsidR="00DB1E11" w:rsidRPr="00CF6069" w:rsidRDefault="00DB1E11" w:rsidP="00CF6069">
            <w:pPr>
              <w:bidi/>
              <w:jc w:val="center"/>
              <w:rPr>
                <w:rFonts w:cs="B Nazanin"/>
                <w:b/>
                <w:bCs/>
                <w:sz w:val="24"/>
                <w:szCs w:val="24"/>
                <w:rtl/>
                <w:lang w:bidi="fa-IR"/>
              </w:rPr>
            </w:pPr>
            <w:r w:rsidRPr="00CF6069">
              <w:rPr>
                <w:rFonts w:cs="B Nazanin" w:hint="cs"/>
                <w:b/>
                <w:bCs/>
                <w:sz w:val="24"/>
                <w:szCs w:val="24"/>
                <w:rtl/>
                <w:lang w:bidi="fa-IR"/>
              </w:rPr>
              <w:t>توضیح</w:t>
            </w:r>
          </w:p>
        </w:tc>
        <w:tc>
          <w:tcPr>
            <w:tcW w:w="178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2661E58" w14:textId="77777777" w:rsidR="00DB1E11" w:rsidRPr="00CF6069" w:rsidRDefault="00DB1E11" w:rsidP="00CF6069">
            <w:pPr>
              <w:jc w:val="center"/>
              <w:rPr>
                <w:rFonts w:ascii="Times New Roman" w:hAnsi="Times New Roman" w:cs="Times New Roman"/>
                <w:b/>
                <w:bCs/>
                <w:sz w:val="24"/>
                <w:szCs w:val="24"/>
              </w:rPr>
            </w:pPr>
            <w:r w:rsidRPr="00CF6069">
              <w:rPr>
                <w:rFonts w:ascii="Times New Roman" w:hAnsi="Times New Roman" w:cs="Times New Roman"/>
                <w:b/>
                <w:bCs/>
                <w:sz w:val="24"/>
                <w:szCs w:val="24"/>
              </w:rPr>
              <w:t>Type</w:t>
            </w:r>
          </w:p>
        </w:tc>
        <w:tc>
          <w:tcPr>
            <w:tcW w:w="196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52A6FECB" w14:textId="77777777" w:rsidR="00DB1E11" w:rsidRPr="00CF6069" w:rsidRDefault="00DB1E11" w:rsidP="00CF6069">
            <w:pPr>
              <w:jc w:val="center"/>
              <w:rPr>
                <w:rFonts w:ascii="Times New Roman" w:hAnsi="Times New Roman" w:cs="Times New Roman"/>
                <w:b/>
                <w:bCs/>
                <w:sz w:val="24"/>
                <w:szCs w:val="24"/>
                <w:rtl/>
              </w:rPr>
            </w:pPr>
            <w:r w:rsidRPr="00CF6069">
              <w:rPr>
                <w:rFonts w:ascii="Times New Roman" w:hAnsi="Times New Roman" w:cs="Times New Roman"/>
                <w:b/>
                <w:bCs/>
                <w:sz w:val="24"/>
                <w:szCs w:val="24"/>
              </w:rPr>
              <w:t>Name</w:t>
            </w:r>
          </w:p>
        </w:tc>
      </w:tr>
      <w:tr w:rsidR="007455B5" w:rsidRPr="000E7955" w14:paraId="62B8A5A9" w14:textId="77777777" w:rsidTr="00022F30">
        <w:trPr>
          <w:jc w:val="center"/>
        </w:trPr>
        <w:tc>
          <w:tcPr>
            <w:tcW w:w="2167" w:type="dxa"/>
            <w:tcBorders>
              <w:top w:val="single" w:sz="4" w:space="0" w:color="auto"/>
              <w:left w:val="single" w:sz="4" w:space="0" w:color="auto"/>
              <w:bottom w:val="single" w:sz="4" w:space="0" w:color="auto"/>
              <w:right w:val="single" w:sz="4" w:space="0" w:color="auto"/>
            </w:tcBorders>
            <w:vAlign w:val="center"/>
          </w:tcPr>
          <w:p w14:paraId="17694368" w14:textId="77777777" w:rsidR="007455B5" w:rsidRDefault="00CF6069" w:rsidP="00763FEB">
            <w:pPr>
              <w:bidi/>
              <w:jc w:val="center"/>
              <w:rPr>
                <w:rFonts w:cs="B Nazanin"/>
                <w:sz w:val="24"/>
                <w:szCs w:val="24"/>
                <w:rtl/>
                <w:lang w:bidi="fa-IR"/>
              </w:rPr>
            </w:pPr>
            <w:r>
              <w:rPr>
                <w:rFonts w:cs="B Nazanin" w:hint="cs"/>
                <w:sz w:val="24"/>
                <w:szCs w:val="24"/>
                <w:rtl/>
                <w:lang w:bidi="fa-IR"/>
              </w:rPr>
              <w:t>1</w:t>
            </w:r>
          </w:p>
        </w:tc>
        <w:tc>
          <w:tcPr>
            <w:tcW w:w="2144" w:type="dxa"/>
            <w:tcBorders>
              <w:top w:val="single" w:sz="4" w:space="0" w:color="auto"/>
              <w:left w:val="single" w:sz="4" w:space="0" w:color="auto"/>
              <w:bottom w:val="single" w:sz="4" w:space="0" w:color="auto"/>
              <w:right w:val="single" w:sz="4" w:space="0" w:color="auto"/>
            </w:tcBorders>
            <w:vAlign w:val="center"/>
          </w:tcPr>
          <w:p w14:paraId="3C4BB53D" w14:textId="77777777" w:rsidR="007455B5" w:rsidRDefault="00CF6069" w:rsidP="00763FEB">
            <w:pPr>
              <w:bidi/>
              <w:jc w:val="center"/>
              <w:rPr>
                <w:rFonts w:cs="B Nazanin"/>
                <w:sz w:val="24"/>
                <w:szCs w:val="24"/>
                <w:rtl/>
                <w:lang w:bidi="fa-IR"/>
              </w:rPr>
            </w:pPr>
            <w:r>
              <w:rPr>
                <w:rFonts w:cs="B Nazanin" w:hint="cs"/>
                <w:sz w:val="24"/>
                <w:szCs w:val="24"/>
                <w:rtl/>
                <w:lang w:bidi="fa-IR"/>
              </w:rPr>
              <w:t>شناسه دستیار</w:t>
            </w:r>
          </w:p>
        </w:tc>
        <w:tc>
          <w:tcPr>
            <w:tcW w:w="1788" w:type="dxa"/>
            <w:tcBorders>
              <w:top w:val="single" w:sz="4" w:space="0" w:color="auto"/>
              <w:left w:val="single" w:sz="4" w:space="0" w:color="auto"/>
              <w:bottom w:val="single" w:sz="4" w:space="0" w:color="auto"/>
              <w:right w:val="single" w:sz="4" w:space="0" w:color="auto"/>
            </w:tcBorders>
            <w:vAlign w:val="center"/>
          </w:tcPr>
          <w:p w14:paraId="3F74B170" w14:textId="77777777" w:rsidR="007455B5" w:rsidRPr="00CF6069" w:rsidRDefault="00CF6069" w:rsidP="00763FEB">
            <w:pPr>
              <w:rPr>
                <w:rFonts w:ascii="Times New Roman" w:hAnsi="Times New Roman" w:cs="Times New Roman"/>
                <w:sz w:val="24"/>
                <w:szCs w:val="24"/>
              </w:rPr>
            </w:pPr>
            <w:r w:rsidRPr="00CF6069">
              <w:rPr>
                <w:rFonts w:ascii="Times New Roman" w:hAnsi="Times New Roman" w:cs="Times New Roman"/>
                <w:sz w:val="24"/>
                <w:szCs w:val="24"/>
              </w:rPr>
              <w:t>Int</w:t>
            </w:r>
            <w:r>
              <w:rPr>
                <w:rFonts w:ascii="Times New Roman" w:hAnsi="Times New Roman" w:cs="Times New Roman"/>
                <w:sz w:val="24"/>
                <w:szCs w:val="24"/>
              </w:rPr>
              <w:t>, PK</w:t>
            </w:r>
          </w:p>
        </w:tc>
        <w:tc>
          <w:tcPr>
            <w:tcW w:w="1968" w:type="dxa"/>
            <w:tcBorders>
              <w:top w:val="single" w:sz="4" w:space="0" w:color="auto"/>
              <w:left w:val="single" w:sz="4" w:space="0" w:color="auto"/>
              <w:bottom w:val="single" w:sz="4" w:space="0" w:color="auto"/>
              <w:right w:val="single" w:sz="4" w:space="0" w:color="auto"/>
            </w:tcBorders>
            <w:vAlign w:val="center"/>
          </w:tcPr>
          <w:p w14:paraId="7AC7EC14" w14:textId="77777777" w:rsidR="007455B5" w:rsidRPr="00CF6069" w:rsidRDefault="00CF6069" w:rsidP="00763FEB">
            <w:pPr>
              <w:rPr>
                <w:rFonts w:ascii="Times New Roman" w:hAnsi="Times New Roman" w:cs="Times New Roman"/>
                <w:sz w:val="24"/>
                <w:szCs w:val="24"/>
              </w:rPr>
            </w:pPr>
            <w:r w:rsidRPr="00CF6069">
              <w:rPr>
                <w:rFonts w:ascii="Times New Roman" w:hAnsi="Times New Roman" w:cs="Times New Roman"/>
                <w:sz w:val="24"/>
                <w:szCs w:val="24"/>
              </w:rPr>
              <w:t>StudentID</w:t>
            </w:r>
          </w:p>
        </w:tc>
      </w:tr>
      <w:tr w:rsidR="00DB1E11" w:rsidRPr="000E7955" w14:paraId="035F9554" w14:textId="77777777" w:rsidTr="00022F30">
        <w:trPr>
          <w:jc w:val="center"/>
        </w:trPr>
        <w:tc>
          <w:tcPr>
            <w:tcW w:w="2167" w:type="dxa"/>
            <w:tcBorders>
              <w:top w:val="single" w:sz="4" w:space="0" w:color="auto"/>
              <w:left w:val="single" w:sz="4" w:space="0" w:color="auto"/>
              <w:bottom w:val="single" w:sz="4" w:space="0" w:color="auto"/>
              <w:right w:val="single" w:sz="4" w:space="0" w:color="auto"/>
            </w:tcBorders>
            <w:vAlign w:val="center"/>
          </w:tcPr>
          <w:p w14:paraId="60B841E6" w14:textId="77777777" w:rsidR="00DB1E11" w:rsidRPr="006D738A" w:rsidRDefault="00DB1E11" w:rsidP="00763FEB">
            <w:pPr>
              <w:bidi/>
              <w:jc w:val="center"/>
              <w:rPr>
                <w:rFonts w:cs="B Nazanin"/>
                <w:sz w:val="24"/>
                <w:szCs w:val="24"/>
                <w:rtl/>
                <w:lang w:bidi="fa-IR"/>
              </w:rPr>
            </w:pPr>
            <w:commentRangeStart w:id="57"/>
            <w:r>
              <w:rPr>
                <w:rFonts w:cs="B Nazanin" w:hint="cs"/>
                <w:sz w:val="24"/>
                <w:szCs w:val="24"/>
                <w:rtl/>
                <w:lang w:bidi="fa-IR"/>
              </w:rPr>
              <w:t xml:space="preserve">1 </w:t>
            </w:r>
          </w:p>
        </w:tc>
        <w:tc>
          <w:tcPr>
            <w:tcW w:w="2144" w:type="dxa"/>
            <w:tcBorders>
              <w:top w:val="single" w:sz="4" w:space="0" w:color="auto"/>
              <w:left w:val="single" w:sz="4" w:space="0" w:color="auto"/>
              <w:bottom w:val="single" w:sz="4" w:space="0" w:color="auto"/>
              <w:right w:val="single" w:sz="4" w:space="0" w:color="auto"/>
            </w:tcBorders>
            <w:vAlign w:val="center"/>
          </w:tcPr>
          <w:p w14:paraId="17C4F7EA" w14:textId="77777777" w:rsidR="00DB1E11" w:rsidRPr="006D738A" w:rsidRDefault="00C82B46" w:rsidP="00C82B46">
            <w:pPr>
              <w:bidi/>
              <w:jc w:val="center"/>
              <w:rPr>
                <w:rFonts w:cs="B Nazanin"/>
                <w:sz w:val="24"/>
                <w:szCs w:val="24"/>
                <w:rtl/>
                <w:lang w:bidi="fa-IR"/>
              </w:rPr>
            </w:pPr>
            <w:r>
              <w:rPr>
                <w:rFonts w:cs="B Nazanin" w:hint="cs"/>
                <w:sz w:val="24"/>
                <w:szCs w:val="24"/>
                <w:rtl/>
                <w:lang w:bidi="fa-IR"/>
              </w:rPr>
              <w:t>کد ملی</w:t>
            </w:r>
            <w:r w:rsidR="00DB1E11">
              <w:rPr>
                <w:rFonts w:cs="B Nazanin" w:hint="cs"/>
                <w:sz w:val="24"/>
                <w:szCs w:val="24"/>
                <w:rtl/>
                <w:lang w:bidi="fa-IR"/>
              </w:rPr>
              <w:t xml:space="preserve"> نام </w:t>
            </w:r>
            <w:r>
              <w:rPr>
                <w:rFonts w:cs="B Nazanin" w:hint="cs"/>
                <w:sz w:val="24"/>
                <w:szCs w:val="24"/>
                <w:rtl/>
                <w:lang w:bidi="fa-IR"/>
              </w:rPr>
              <w:t>هیات علمی</w:t>
            </w:r>
            <w:r w:rsidR="00DB1E11">
              <w:rPr>
                <w:rFonts w:cs="B Nazanin" w:hint="cs"/>
                <w:sz w:val="24"/>
                <w:szCs w:val="24"/>
                <w:rtl/>
                <w:lang w:bidi="fa-IR"/>
              </w:rPr>
              <w:t xml:space="preserve"> </w:t>
            </w:r>
          </w:p>
        </w:tc>
        <w:tc>
          <w:tcPr>
            <w:tcW w:w="1788" w:type="dxa"/>
            <w:tcBorders>
              <w:top w:val="single" w:sz="4" w:space="0" w:color="auto"/>
              <w:left w:val="single" w:sz="4" w:space="0" w:color="auto"/>
              <w:bottom w:val="single" w:sz="4" w:space="0" w:color="auto"/>
              <w:right w:val="single" w:sz="4" w:space="0" w:color="auto"/>
            </w:tcBorders>
            <w:vAlign w:val="center"/>
          </w:tcPr>
          <w:p w14:paraId="7A6779F0" w14:textId="77777777" w:rsidR="00DB1E11" w:rsidRPr="00CF6069" w:rsidRDefault="00C82B46" w:rsidP="00763FEB">
            <w:pPr>
              <w:rPr>
                <w:rFonts w:ascii="Times New Roman" w:hAnsi="Times New Roman" w:cs="Times New Roman"/>
                <w:sz w:val="24"/>
                <w:szCs w:val="24"/>
                <w:rtl/>
              </w:rPr>
            </w:pPr>
            <w:r>
              <w:rPr>
                <w:rFonts w:ascii="Times New Roman" w:hAnsi="Times New Roman" w:cs="Times New Roman"/>
                <w:sz w:val="24"/>
                <w:szCs w:val="24"/>
              </w:rPr>
              <w:t>Nvarchar(20)</w:t>
            </w:r>
            <w:r w:rsidR="00DB1E11" w:rsidRPr="00CF6069">
              <w:rPr>
                <w:rFonts w:ascii="Times New Roman" w:hAnsi="Times New Roman" w:cs="Times New Roman"/>
                <w:sz w:val="24"/>
                <w:szCs w:val="24"/>
              </w:rPr>
              <w:t>,FK</w:t>
            </w:r>
          </w:p>
        </w:tc>
        <w:tc>
          <w:tcPr>
            <w:tcW w:w="1968" w:type="dxa"/>
            <w:tcBorders>
              <w:top w:val="single" w:sz="4" w:space="0" w:color="auto"/>
              <w:left w:val="single" w:sz="4" w:space="0" w:color="auto"/>
              <w:bottom w:val="single" w:sz="4" w:space="0" w:color="auto"/>
              <w:right w:val="single" w:sz="4" w:space="0" w:color="auto"/>
            </w:tcBorders>
            <w:vAlign w:val="center"/>
          </w:tcPr>
          <w:p w14:paraId="6EBDD349" w14:textId="77777777" w:rsidR="00DB1E11" w:rsidRPr="00CF6069" w:rsidRDefault="007455B5" w:rsidP="00763FEB">
            <w:pPr>
              <w:rPr>
                <w:rFonts w:ascii="Times New Roman" w:hAnsi="Times New Roman" w:cs="Times New Roman"/>
                <w:sz w:val="24"/>
                <w:szCs w:val="24"/>
              </w:rPr>
            </w:pPr>
            <w:r w:rsidRPr="00CF6069">
              <w:rPr>
                <w:rFonts w:ascii="Times New Roman" w:hAnsi="Times New Roman" w:cs="Times New Roman"/>
                <w:sz w:val="24"/>
                <w:szCs w:val="24"/>
              </w:rPr>
              <w:t>FM_CCNID</w:t>
            </w:r>
            <w:commentRangeEnd w:id="57"/>
            <w:r w:rsidR="0001401F">
              <w:rPr>
                <w:rStyle w:val="CommentReference"/>
                <w:rtl/>
              </w:rPr>
              <w:commentReference w:id="57"/>
            </w:r>
          </w:p>
        </w:tc>
      </w:tr>
      <w:tr w:rsidR="00DB1E11" w:rsidRPr="000E7955" w14:paraId="42DDC1A3" w14:textId="77777777" w:rsidTr="00022F30">
        <w:trPr>
          <w:jc w:val="center"/>
        </w:trPr>
        <w:tc>
          <w:tcPr>
            <w:tcW w:w="2167" w:type="dxa"/>
            <w:tcBorders>
              <w:top w:val="single" w:sz="4" w:space="0" w:color="auto"/>
              <w:left w:val="single" w:sz="4" w:space="0" w:color="auto"/>
              <w:bottom w:val="single" w:sz="4" w:space="0" w:color="auto"/>
              <w:right w:val="single" w:sz="4" w:space="0" w:color="auto"/>
            </w:tcBorders>
            <w:vAlign w:val="center"/>
          </w:tcPr>
          <w:p w14:paraId="04F06A19" w14:textId="77777777" w:rsidR="00DB1E11" w:rsidRDefault="00300402" w:rsidP="00763FEB">
            <w:pPr>
              <w:bidi/>
              <w:jc w:val="center"/>
              <w:rPr>
                <w:rFonts w:cs="B Nazanin"/>
                <w:sz w:val="24"/>
                <w:szCs w:val="24"/>
                <w:rtl/>
              </w:rPr>
            </w:pPr>
            <w:r>
              <w:rPr>
                <w:rFonts w:cs="B Nazanin" w:hint="cs"/>
                <w:sz w:val="24"/>
                <w:szCs w:val="24"/>
                <w:rtl/>
              </w:rPr>
              <w:t>1:راهنما 2:مشاور 3:داور</w:t>
            </w:r>
          </w:p>
        </w:tc>
        <w:tc>
          <w:tcPr>
            <w:tcW w:w="2144" w:type="dxa"/>
            <w:tcBorders>
              <w:top w:val="single" w:sz="4" w:space="0" w:color="auto"/>
              <w:left w:val="single" w:sz="4" w:space="0" w:color="auto"/>
              <w:bottom w:val="single" w:sz="4" w:space="0" w:color="auto"/>
              <w:right w:val="single" w:sz="4" w:space="0" w:color="auto"/>
            </w:tcBorders>
            <w:vAlign w:val="center"/>
          </w:tcPr>
          <w:p w14:paraId="1622E580" w14:textId="77777777" w:rsidR="00DB1E11" w:rsidRDefault="00300402" w:rsidP="00300402">
            <w:pPr>
              <w:bidi/>
              <w:jc w:val="center"/>
              <w:rPr>
                <w:rFonts w:cs="B Nazanin"/>
                <w:sz w:val="24"/>
                <w:szCs w:val="24"/>
                <w:rtl/>
                <w:lang w:bidi="fa-IR"/>
              </w:rPr>
            </w:pPr>
            <w:r>
              <w:rPr>
                <w:rFonts w:cs="B Nazanin" w:hint="cs"/>
                <w:sz w:val="24"/>
                <w:szCs w:val="24"/>
                <w:rtl/>
                <w:lang w:bidi="fa-IR"/>
              </w:rPr>
              <w:t>نوع همکاری</w:t>
            </w:r>
          </w:p>
        </w:tc>
        <w:tc>
          <w:tcPr>
            <w:tcW w:w="1788" w:type="dxa"/>
            <w:tcBorders>
              <w:top w:val="single" w:sz="4" w:space="0" w:color="auto"/>
              <w:left w:val="single" w:sz="4" w:space="0" w:color="auto"/>
              <w:bottom w:val="single" w:sz="4" w:space="0" w:color="auto"/>
              <w:right w:val="single" w:sz="4" w:space="0" w:color="auto"/>
            </w:tcBorders>
            <w:vAlign w:val="center"/>
          </w:tcPr>
          <w:p w14:paraId="53CB1D9D" w14:textId="77777777" w:rsidR="00DB1E11" w:rsidRPr="00CF6069" w:rsidRDefault="007455B5" w:rsidP="00763FEB">
            <w:pPr>
              <w:rPr>
                <w:rFonts w:ascii="Times New Roman" w:hAnsi="Times New Roman" w:cs="Times New Roman"/>
                <w:sz w:val="24"/>
                <w:szCs w:val="24"/>
                <w:rtl/>
              </w:rPr>
            </w:pPr>
            <w:r w:rsidRPr="00CF6069">
              <w:rPr>
                <w:rFonts w:ascii="Times New Roman" w:hAnsi="Times New Roman" w:cs="Times New Roman"/>
                <w:sz w:val="24"/>
                <w:szCs w:val="24"/>
              </w:rPr>
              <w:t>int</w:t>
            </w:r>
          </w:p>
        </w:tc>
        <w:tc>
          <w:tcPr>
            <w:tcW w:w="1968" w:type="dxa"/>
            <w:tcBorders>
              <w:top w:val="single" w:sz="4" w:space="0" w:color="auto"/>
              <w:left w:val="single" w:sz="4" w:space="0" w:color="auto"/>
              <w:bottom w:val="single" w:sz="4" w:space="0" w:color="auto"/>
              <w:right w:val="single" w:sz="4" w:space="0" w:color="auto"/>
            </w:tcBorders>
            <w:vAlign w:val="center"/>
          </w:tcPr>
          <w:p w14:paraId="323C0021" w14:textId="77777777" w:rsidR="00DB1E11" w:rsidRPr="00CF6069" w:rsidRDefault="007455B5" w:rsidP="00763FEB">
            <w:pPr>
              <w:rPr>
                <w:rFonts w:ascii="Times New Roman" w:hAnsi="Times New Roman" w:cs="Times New Roman"/>
                <w:sz w:val="24"/>
                <w:szCs w:val="24"/>
              </w:rPr>
            </w:pPr>
            <w:r w:rsidRPr="00CF6069">
              <w:rPr>
                <w:rFonts w:ascii="Times New Roman" w:hAnsi="Times New Roman" w:cs="Times New Roman"/>
                <w:sz w:val="24"/>
                <w:szCs w:val="24"/>
              </w:rPr>
              <w:t>ContributionType</w:t>
            </w:r>
          </w:p>
        </w:tc>
      </w:tr>
      <w:tr w:rsidR="00DB1E11" w:rsidRPr="000E7955" w14:paraId="0E25CCFF" w14:textId="77777777" w:rsidTr="00022F30">
        <w:trPr>
          <w:jc w:val="center"/>
        </w:trPr>
        <w:tc>
          <w:tcPr>
            <w:tcW w:w="2167" w:type="dxa"/>
            <w:tcBorders>
              <w:top w:val="single" w:sz="4" w:space="0" w:color="auto"/>
              <w:left w:val="single" w:sz="4" w:space="0" w:color="auto"/>
              <w:bottom w:val="single" w:sz="4" w:space="0" w:color="auto"/>
              <w:right w:val="single" w:sz="4" w:space="0" w:color="auto"/>
            </w:tcBorders>
            <w:vAlign w:val="center"/>
          </w:tcPr>
          <w:p w14:paraId="505A6746" w14:textId="77777777" w:rsidR="00DB1E11" w:rsidRDefault="00CF6069" w:rsidP="00763FEB">
            <w:pPr>
              <w:bidi/>
              <w:jc w:val="center"/>
              <w:rPr>
                <w:rFonts w:cs="B Nazanin"/>
                <w:sz w:val="24"/>
                <w:szCs w:val="24"/>
                <w:rtl/>
              </w:rPr>
            </w:pPr>
            <w:r>
              <w:rPr>
                <w:rFonts w:cs="B Nazanin" w:hint="cs"/>
                <w:sz w:val="24"/>
                <w:szCs w:val="24"/>
                <w:rtl/>
              </w:rPr>
              <w:t>1و2و3و...</w:t>
            </w:r>
          </w:p>
        </w:tc>
        <w:tc>
          <w:tcPr>
            <w:tcW w:w="2144" w:type="dxa"/>
            <w:tcBorders>
              <w:top w:val="single" w:sz="4" w:space="0" w:color="auto"/>
              <w:left w:val="single" w:sz="4" w:space="0" w:color="auto"/>
              <w:bottom w:val="single" w:sz="4" w:space="0" w:color="auto"/>
              <w:right w:val="single" w:sz="4" w:space="0" w:color="auto"/>
            </w:tcBorders>
          </w:tcPr>
          <w:p w14:paraId="3738D933" w14:textId="77777777" w:rsidR="00DB1E11" w:rsidRDefault="00DB1E11" w:rsidP="00763FEB">
            <w:pPr>
              <w:bidi/>
              <w:jc w:val="center"/>
              <w:rPr>
                <w:rFonts w:cs="B Nazanin"/>
                <w:sz w:val="24"/>
                <w:szCs w:val="24"/>
                <w:rtl/>
                <w:lang w:bidi="fa-IR"/>
              </w:rPr>
            </w:pPr>
            <w:r>
              <w:rPr>
                <w:rFonts w:cs="B Nazanin" w:hint="cs"/>
                <w:sz w:val="24"/>
                <w:szCs w:val="24"/>
                <w:rtl/>
                <w:lang w:bidi="fa-IR"/>
              </w:rPr>
              <w:t>عنوان پایان نامه انگلیسی</w:t>
            </w:r>
          </w:p>
        </w:tc>
        <w:tc>
          <w:tcPr>
            <w:tcW w:w="1788" w:type="dxa"/>
            <w:tcBorders>
              <w:top w:val="single" w:sz="4" w:space="0" w:color="auto"/>
              <w:left w:val="single" w:sz="4" w:space="0" w:color="auto"/>
              <w:bottom w:val="single" w:sz="4" w:space="0" w:color="auto"/>
              <w:right w:val="single" w:sz="4" w:space="0" w:color="auto"/>
            </w:tcBorders>
            <w:vAlign w:val="center"/>
          </w:tcPr>
          <w:p w14:paraId="1AF13B2B" w14:textId="77777777" w:rsidR="00DB1E11" w:rsidRPr="00CF6069" w:rsidRDefault="007455B5" w:rsidP="00763FEB">
            <w:pPr>
              <w:rPr>
                <w:rFonts w:ascii="Times New Roman" w:hAnsi="Times New Roman" w:cs="Times New Roman"/>
                <w:sz w:val="24"/>
                <w:szCs w:val="24"/>
                <w:rtl/>
              </w:rPr>
            </w:pPr>
            <w:r w:rsidRPr="00CF6069">
              <w:rPr>
                <w:rFonts w:ascii="Times New Roman" w:hAnsi="Times New Roman" w:cs="Times New Roman"/>
                <w:sz w:val="24"/>
                <w:szCs w:val="24"/>
              </w:rPr>
              <w:t>Int</w:t>
            </w:r>
          </w:p>
        </w:tc>
        <w:tc>
          <w:tcPr>
            <w:tcW w:w="1968" w:type="dxa"/>
            <w:tcBorders>
              <w:top w:val="single" w:sz="4" w:space="0" w:color="auto"/>
              <w:left w:val="single" w:sz="4" w:space="0" w:color="auto"/>
              <w:bottom w:val="single" w:sz="4" w:space="0" w:color="auto"/>
              <w:right w:val="single" w:sz="4" w:space="0" w:color="auto"/>
            </w:tcBorders>
            <w:vAlign w:val="center"/>
          </w:tcPr>
          <w:p w14:paraId="33779898" w14:textId="77777777" w:rsidR="00DB1E11" w:rsidRPr="00CF6069" w:rsidRDefault="007455B5" w:rsidP="00763FEB">
            <w:pPr>
              <w:rPr>
                <w:rFonts w:ascii="Times New Roman" w:hAnsi="Times New Roman" w:cs="Times New Roman"/>
                <w:sz w:val="24"/>
                <w:szCs w:val="24"/>
              </w:rPr>
            </w:pPr>
            <w:r w:rsidRPr="00CF6069">
              <w:rPr>
                <w:rFonts w:ascii="Times New Roman" w:hAnsi="Times New Roman" w:cs="Times New Roman"/>
                <w:sz w:val="24"/>
                <w:szCs w:val="24"/>
              </w:rPr>
              <w:t>priority</w:t>
            </w:r>
          </w:p>
        </w:tc>
      </w:tr>
    </w:tbl>
    <w:p w14:paraId="5B361AF1" w14:textId="77777777" w:rsidR="00B62663" w:rsidRDefault="00B62663" w:rsidP="00B62663">
      <w:pPr>
        <w:pStyle w:val="ListParagraph"/>
        <w:bidi/>
        <w:ind w:left="1041"/>
        <w:rPr>
          <w:rFonts w:cs="B Nazanin"/>
          <w:b/>
          <w:bCs/>
          <w:sz w:val="24"/>
          <w:szCs w:val="24"/>
          <w:highlight w:val="yellow"/>
          <w:rtl/>
          <w:lang w:bidi="fa-IR"/>
        </w:rPr>
      </w:pPr>
    </w:p>
    <w:p w14:paraId="45B47441" w14:textId="77777777" w:rsidR="00470322" w:rsidRPr="00260975" w:rsidRDefault="00470322" w:rsidP="005F2EEB">
      <w:pPr>
        <w:pStyle w:val="ListParagraph"/>
        <w:pBdr>
          <w:top w:val="single" w:sz="4" w:space="1" w:color="auto"/>
          <w:left w:val="single" w:sz="4" w:space="4" w:color="auto"/>
          <w:bottom w:val="single" w:sz="4" w:space="1" w:color="auto"/>
          <w:right w:val="single" w:sz="4" w:space="4" w:color="auto"/>
        </w:pBdr>
        <w:shd w:val="clear" w:color="auto" w:fill="E2EFD9" w:themeFill="accent6" w:themeFillTint="33"/>
        <w:bidi/>
        <w:ind w:left="474"/>
        <w:rPr>
          <w:rFonts w:cs="B Nazanin"/>
          <w:sz w:val="24"/>
          <w:szCs w:val="24"/>
          <w:rtl/>
          <w:lang w:bidi="fa-IR"/>
        </w:rPr>
      </w:pPr>
      <w:commentRangeStart w:id="58"/>
      <w:r w:rsidRPr="00260975">
        <w:rPr>
          <w:rFonts w:cs="B Nazanin" w:hint="cs"/>
          <w:sz w:val="24"/>
          <w:szCs w:val="24"/>
          <w:highlight w:val="yellow"/>
          <w:rtl/>
          <w:lang w:bidi="fa-IR"/>
        </w:rPr>
        <w:t>ثبت نمره ارزشیابی ماهیانه دستیار</w:t>
      </w:r>
    </w:p>
    <w:p w14:paraId="36DCC040" w14:textId="77777777" w:rsidR="00470322" w:rsidRPr="00260975" w:rsidRDefault="00470322" w:rsidP="005F2EEB">
      <w:pPr>
        <w:pStyle w:val="ListParagraph"/>
        <w:pBdr>
          <w:top w:val="single" w:sz="4" w:space="1" w:color="auto"/>
          <w:left w:val="single" w:sz="4" w:space="4" w:color="auto"/>
          <w:bottom w:val="single" w:sz="4" w:space="1" w:color="auto"/>
          <w:right w:val="single" w:sz="4" w:space="4" w:color="auto"/>
        </w:pBdr>
        <w:shd w:val="clear" w:color="auto" w:fill="E2EFD9" w:themeFill="accent6" w:themeFillTint="33"/>
        <w:bidi/>
        <w:ind w:left="474"/>
        <w:rPr>
          <w:rFonts w:cs="B Nazanin"/>
          <w:sz w:val="24"/>
          <w:szCs w:val="24"/>
          <w:highlight w:val="yellow"/>
          <w:rtl/>
          <w:lang w:bidi="fa-IR"/>
        </w:rPr>
      </w:pPr>
      <w:r w:rsidRPr="00260975">
        <w:rPr>
          <w:rFonts w:cs="B Nazanin" w:hint="cs"/>
          <w:sz w:val="24"/>
          <w:szCs w:val="24"/>
          <w:highlight w:val="yellow"/>
          <w:rtl/>
          <w:lang w:bidi="fa-IR"/>
        </w:rPr>
        <w:t xml:space="preserve">تاریخ ارزشیابی ، نام استاد، نام بخش یا همان رشته ، </w:t>
      </w:r>
    </w:p>
    <w:p w14:paraId="4DC81A89" w14:textId="77777777" w:rsidR="00470322" w:rsidRPr="00260975" w:rsidRDefault="00470322" w:rsidP="005F2EEB">
      <w:pPr>
        <w:pStyle w:val="ListParagraph"/>
        <w:pBdr>
          <w:top w:val="single" w:sz="4" w:space="1" w:color="auto"/>
          <w:left w:val="single" w:sz="4" w:space="4" w:color="auto"/>
          <w:bottom w:val="single" w:sz="4" w:space="1" w:color="auto"/>
          <w:right w:val="single" w:sz="4" w:space="4" w:color="auto"/>
        </w:pBdr>
        <w:shd w:val="clear" w:color="auto" w:fill="E2EFD9" w:themeFill="accent6" w:themeFillTint="33"/>
        <w:bidi/>
        <w:ind w:left="474"/>
        <w:rPr>
          <w:rFonts w:cs="B Nazanin"/>
          <w:sz w:val="24"/>
          <w:szCs w:val="24"/>
          <w:highlight w:val="yellow"/>
          <w:rtl/>
          <w:lang w:bidi="fa-IR"/>
        </w:rPr>
      </w:pPr>
      <w:r w:rsidRPr="00260975">
        <w:rPr>
          <w:rFonts w:cs="B Nazanin" w:hint="cs"/>
          <w:sz w:val="24"/>
          <w:szCs w:val="24"/>
          <w:highlight w:val="yellow"/>
          <w:rtl/>
          <w:lang w:bidi="fa-IR"/>
        </w:rPr>
        <w:t xml:space="preserve">نمره مهارتهای بالینی ، نمره قضاوت بالینی ، نمره خصوصیات فردی و حرفه ای ، صلاحیت بالینی و . . . </w:t>
      </w:r>
    </w:p>
    <w:p w14:paraId="10AED7F5" w14:textId="77777777" w:rsidR="00470322" w:rsidRPr="00260975" w:rsidRDefault="00470322" w:rsidP="005F2EEB">
      <w:pPr>
        <w:pStyle w:val="ListParagraph"/>
        <w:pBdr>
          <w:top w:val="single" w:sz="4" w:space="1" w:color="auto"/>
          <w:left w:val="single" w:sz="4" w:space="4" w:color="auto"/>
          <w:bottom w:val="single" w:sz="4" w:space="1" w:color="auto"/>
          <w:right w:val="single" w:sz="4" w:space="4" w:color="auto"/>
        </w:pBdr>
        <w:shd w:val="clear" w:color="auto" w:fill="E2EFD9" w:themeFill="accent6" w:themeFillTint="33"/>
        <w:bidi/>
        <w:ind w:left="474"/>
        <w:rPr>
          <w:rFonts w:cs="B Nazanin"/>
          <w:sz w:val="24"/>
          <w:szCs w:val="24"/>
          <w:rtl/>
          <w:lang w:bidi="fa-IR"/>
        </w:rPr>
      </w:pPr>
      <w:r w:rsidRPr="00260975">
        <w:rPr>
          <w:rFonts w:cs="B Nazanin" w:hint="cs"/>
          <w:sz w:val="24"/>
          <w:szCs w:val="24"/>
          <w:highlight w:val="yellow"/>
          <w:rtl/>
          <w:lang w:bidi="fa-IR"/>
        </w:rPr>
        <w:t>در نهایت نمره نهایی درون بخشی</w:t>
      </w:r>
    </w:p>
    <w:p w14:paraId="1E9F91D8" w14:textId="77777777" w:rsidR="00220B4A" w:rsidRPr="00260975" w:rsidRDefault="00220B4A" w:rsidP="005F2EEB">
      <w:pPr>
        <w:pStyle w:val="ListParagraph"/>
        <w:pBdr>
          <w:top w:val="single" w:sz="4" w:space="1" w:color="auto"/>
          <w:left w:val="single" w:sz="4" w:space="4" w:color="auto"/>
          <w:bottom w:val="single" w:sz="4" w:space="1" w:color="auto"/>
          <w:right w:val="single" w:sz="4" w:space="4" w:color="auto"/>
        </w:pBdr>
        <w:shd w:val="clear" w:color="auto" w:fill="E2EFD9" w:themeFill="accent6" w:themeFillTint="33"/>
        <w:bidi/>
        <w:ind w:left="474"/>
        <w:rPr>
          <w:rFonts w:cs="B Nazanin"/>
          <w:sz w:val="24"/>
          <w:szCs w:val="24"/>
          <w:highlight w:val="yellow"/>
          <w:rtl/>
          <w:lang w:bidi="fa-IR"/>
        </w:rPr>
      </w:pPr>
      <w:r w:rsidRPr="00260975">
        <w:rPr>
          <w:rFonts w:cs="B Nazanin" w:hint="cs"/>
          <w:sz w:val="24"/>
          <w:szCs w:val="24"/>
          <w:highlight w:val="yellow"/>
          <w:rtl/>
          <w:lang w:bidi="fa-IR"/>
        </w:rPr>
        <w:t>گواهی کار ماهیانه دستیار</w:t>
      </w:r>
    </w:p>
    <w:p w14:paraId="6AAADC04" w14:textId="77777777" w:rsidR="00220B4A" w:rsidRPr="00260975" w:rsidRDefault="00126890" w:rsidP="001E576A">
      <w:pPr>
        <w:pStyle w:val="ListParagraph"/>
        <w:pBdr>
          <w:top w:val="single" w:sz="4" w:space="1" w:color="auto"/>
          <w:left w:val="single" w:sz="4" w:space="4" w:color="auto"/>
          <w:bottom w:val="single" w:sz="4" w:space="1" w:color="auto"/>
          <w:right w:val="single" w:sz="4" w:space="4" w:color="auto"/>
        </w:pBdr>
        <w:shd w:val="clear" w:color="auto" w:fill="E2EFD9" w:themeFill="accent6" w:themeFillTint="33"/>
        <w:bidi/>
        <w:ind w:left="474"/>
        <w:rPr>
          <w:rFonts w:cs="B Nazanin"/>
          <w:sz w:val="24"/>
          <w:szCs w:val="24"/>
          <w:highlight w:val="yellow"/>
          <w:rtl/>
          <w:lang w:bidi="fa-IR"/>
        </w:rPr>
      </w:pPr>
      <w:r w:rsidRPr="00260975">
        <w:rPr>
          <w:rFonts w:cs="B Nazanin" w:hint="cs"/>
          <w:sz w:val="24"/>
          <w:szCs w:val="24"/>
          <w:highlight w:val="yellow"/>
          <w:rtl/>
          <w:lang w:bidi="fa-IR"/>
        </w:rPr>
        <w:t>عدم تایید گزینش یا کمیته انظباطی و قطع حقوق</w:t>
      </w:r>
      <w:r w:rsidR="001E576A">
        <w:rPr>
          <w:rFonts w:cs="B Nazanin" w:hint="cs"/>
          <w:sz w:val="24"/>
          <w:szCs w:val="24"/>
          <w:highlight w:val="yellow"/>
          <w:rtl/>
          <w:lang w:bidi="fa-IR"/>
        </w:rPr>
        <w:t xml:space="preserve"> -&gt; </w:t>
      </w:r>
      <w:r w:rsidR="001E576A" w:rsidRPr="00050735">
        <w:rPr>
          <w:rFonts w:cs="B Nazanin" w:hint="cs"/>
          <w:b/>
          <w:bCs/>
          <w:color w:val="FF0000"/>
          <w:rtl/>
          <w:lang w:bidi="fa-IR"/>
        </w:rPr>
        <w:t xml:space="preserve">در پیام </w:t>
      </w:r>
      <w:r w:rsidR="001E576A">
        <w:rPr>
          <w:rFonts w:cs="B Nazanin" w:hint="cs"/>
          <w:b/>
          <w:bCs/>
          <w:color w:val="FF0000"/>
          <w:rtl/>
          <w:lang w:bidi="fa-IR"/>
        </w:rPr>
        <w:t xml:space="preserve">وقفه </w:t>
      </w:r>
      <w:r w:rsidR="001E576A" w:rsidRPr="00050735">
        <w:rPr>
          <w:rFonts w:cs="B Nazanin" w:hint="cs"/>
          <w:b/>
          <w:bCs/>
          <w:color w:val="FF0000"/>
          <w:rtl/>
          <w:lang w:bidi="fa-IR"/>
        </w:rPr>
        <w:t>تحصیل قرار داده شود.</w:t>
      </w:r>
    </w:p>
    <w:p w14:paraId="37C76969" w14:textId="77777777" w:rsidR="00220B4A" w:rsidRPr="00260975" w:rsidRDefault="00220B4A" w:rsidP="005F2EEB">
      <w:pPr>
        <w:pStyle w:val="ListParagraph"/>
        <w:pBdr>
          <w:top w:val="single" w:sz="4" w:space="1" w:color="auto"/>
          <w:left w:val="single" w:sz="4" w:space="4" w:color="auto"/>
          <w:bottom w:val="single" w:sz="4" w:space="1" w:color="auto"/>
          <w:right w:val="single" w:sz="4" w:space="4" w:color="auto"/>
        </w:pBdr>
        <w:shd w:val="clear" w:color="auto" w:fill="E2EFD9" w:themeFill="accent6" w:themeFillTint="33"/>
        <w:bidi/>
        <w:ind w:left="474"/>
        <w:rPr>
          <w:rFonts w:cs="B Nazanin"/>
          <w:sz w:val="24"/>
          <w:szCs w:val="24"/>
          <w:rtl/>
          <w:lang w:bidi="fa-IR"/>
        </w:rPr>
      </w:pPr>
      <w:r w:rsidRPr="00260975">
        <w:rPr>
          <w:rFonts w:cs="B Nazanin" w:hint="cs"/>
          <w:sz w:val="24"/>
          <w:szCs w:val="24"/>
          <w:rtl/>
          <w:lang w:bidi="fa-IR"/>
        </w:rPr>
        <w:t xml:space="preserve">امکان ثبت مرخصی دستیاران که انواع مختلف مانند </w:t>
      </w:r>
      <w:r w:rsidRPr="001E576A">
        <w:rPr>
          <w:rFonts w:cs="B Nazanin" w:hint="cs"/>
          <w:color w:val="FF0000"/>
          <w:sz w:val="24"/>
          <w:szCs w:val="24"/>
          <w:rtl/>
          <w:lang w:bidi="fa-IR"/>
        </w:rPr>
        <w:t xml:space="preserve">استحقاقی، استعلاجی ،زایمان، بدون حقوق </w:t>
      </w:r>
      <w:r w:rsidRPr="00260975">
        <w:rPr>
          <w:rFonts w:cs="B Nazanin" w:hint="cs"/>
          <w:sz w:val="24"/>
          <w:szCs w:val="24"/>
          <w:rtl/>
          <w:lang w:bidi="fa-IR"/>
        </w:rPr>
        <w:t>از تاریخ تا تاریخ وجود داشته باشد.</w:t>
      </w:r>
    </w:p>
    <w:p w14:paraId="7823A075" w14:textId="77777777" w:rsidR="00220B4A" w:rsidRPr="00260975" w:rsidRDefault="00220B4A" w:rsidP="005F2EEB">
      <w:pPr>
        <w:pStyle w:val="ListParagraph"/>
        <w:pBdr>
          <w:top w:val="single" w:sz="4" w:space="1" w:color="auto"/>
          <w:left w:val="single" w:sz="4" w:space="4" w:color="auto"/>
          <w:bottom w:val="single" w:sz="4" w:space="1" w:color="auto"/>
          <w:right w:val="single" w:sz="4" w:space="4" w:color="auto"/>
        </w:pBdr>
        <w:shd w:val="clear" w:color="auto" w:fill="E2EFD9" w:themeFill="accent6" w:themeFillTint="33"/>
        <w:bidi/>
        <w:ind w:left="474"/>
        <w:rPr>
          <w:rFonts w:cs="B Nazanin"/>
          <w:sz w:val="24"/>
          <w:szCs w:val="24"/>
          <w:rtl/>
          <w:lang w:bidi="fa-IR"/>
        </w:rPr>
      </w:pPr>
      <w:r w:rsidRPr="00260975">
        <w:rPr>
          <w:rFonts w:cs="B Nazanin" w:hint="cs"/>
          <w:sz w:val="24"/>
          <w:szCs w:val="24"/>
          <w:rtl/>
          <w:lang w:bidi="fa-IR"/>
        </w:rPr>
        <w:t>ثبت مهمانی دانشجوی در سیستم . شامل آیتم های تاریخ شروع و پایان مهمانی دانشگاه مقصد. نمره ارزشیابی در طول مهمانی. نام بخش گذارنیده شده در دوره مهمانی</w:t>
      </w:r>
    </w:p>
    <w:p w14:paraId="09CF9501" w14:textId="77777777" w:rsidR="00220B4A" w:rsidRPr="00260975" w:rsidRDefault="00220B4A" w:rsidP="005F2EEB">
      <w:pPr>
        <w:pStyle w:val="ListParagraph"/>
        <w:pBdr>
          <w:top w:val="single" w:sz="4" w:space="1" w:color="auto"/>
          <w:left w:val="single" w:sz="4" w:space="4" w:color="auto"/>
          <w:bottom w:val="single" w:sz="4" w:space="1" w:color="auto"/>
          <w:right w:val="single" w:sz="4" w:space="4" w:color="auto"/>
        </w:pBdr>
        <w:shd w:val="clear" w:color="auto" w:fill="E2EFD9" w:themeFill="accent6" w:themeFillTint="33"/>
        <w:bidi/>
        <w:ind w:left="474"/>
        <w:rPr>
          <w:rFonts w:cs="B Nazanin"/>
          <w:b/>
          <w:bCs/>
          <w:rtl/>
          <w:lang w:bidi="fa-IR"/>
        </w:rPr>
      </w:pPr>
      <w:r w:rsidRPr="00260975">
        <w:rPr>
          <w:rFonts w:cs="B Nazanin" w:hint="cs"/>
          <w:sz w:val="24"/>
          <w:szCs w:val="24"/>
          <w:rtl/>
          <w:lang w:bidi="fa-IR"/>
        </w:rPr>
        <w:t>ثبت طرح دستیار شامل تاریخ طرح ، شروع و پایان، محل طرح</w:t>
      </w:r>
      <w:r w:rsidR="001E576A">
        <w:rPr>
          <w:rFonts w:cs="B Nazanin" w:hint="cs"/>
          <w:b/>
          <w:bCs/>
          <w:rtl/>
          <w:lang w:bidi="fa-IR"/>
        </w:rPr>
        <w:t xml:space="preserve"> -&gt;  </w:t>
      </w:r>
      <w:r w:rsidR="001E576A" w:rsidRPr="00050735">
        <w:rPr>
          <w:rFonts w:cs="B Nazanin" w:hint="cs"/>
          <w:b/>
          <w:bCs/>
          <w:color w:val="FF0000"/>
          <w:rtl/>
          <w:lang w:bidi="fa-IR"/>
        </w:rPr>
        <w:t>در پیام فراغت از تحصیل قرار داده شود.</w:t>
      </w:r>
    </w:p>
    <w:p w14:paraId="7B93FB6F" w14:textId="77777777" w:rsidR="00452670" w:rsidRDefault="00452670" w:rsidP="00452670">
      <w:pPr>
        <w:pStyle w:val="ListParagraph"/>
        <w:bidi/>
        <w:ind w:left="1041"/>
        <w:rPr>
          <w:rFonts w:cs="B Nazanin"/>
          <w:b/>
          <w:bCs/>
          <w:sz w:val="24"/>
          <w:szCs w:val="24"/>
          <w:lang w:bidi="fa-IR"/>
        </w:rPr>
      </w:pPr>
    </w:p>
    <w:p w14:paraId="7721DABD" w14:textId="77777777" w:rsidR="00B65FFF" w:rsidRPr="00010665" w:rsidRDefault="0001401F" w:rsidP="00EE7D17">
      <w:pPr>
        <w:pStyle w:val="Heading2"/>
        <w:numPr>
          <w:ilvl w:val="0"/>
          <w:numId w:val="44"/>
        </w:numPr>
        <w:bidi/>
        <w:rPr>
          <w:rFonts w:cs="B Nazanin"/>
          <w:rtl/>
          <w:lang w:bidi="fa-IR"/>
        </w:rPr>
      </w:pPr>
      <w:bookmarkStart w:id="59" w:name="_Toc478296087"/>
      <w:bookmarkStart w:id="60" w:name="جدول_14_رشته_مقطع_تحصیلی_استاندارد"/>
      <w:commentRangeEnd w:id="58"/>
      <w:r>
        <w:rPr>
          <w:rStyle w:val="CommentReference"/>
          <w:rFonts w:asciiTheme="minorHAnsi" w:eastAsiaTheme="minorHAnsi" w:hAnsiTheme="minorHAnsi" w:cstheme="minorBidi"/>
          <w:color w:val="auto"/>
          <w:rtl/>
        </w:rPr>
        <w:commentReference w:id="58"/>
      </w:r>
      <w:r w:rsidR="00B65FFF" w:rsidRPr="00010665">
        <w:rPr>
          <w:rFonts w:cs="B Nazanin" w:hint="cs"/>
          <w:rtl/>
          <w:lang w:bidi="fa-IR"/>
        </w:rPr>
        <w:t xml:space="preserve">جدول </w:t>
      </w:r>
      <w:r w:rsidR="00CC1E96" w:rsidRPr="00010665">
        <w:rPr>
          <w:rFonts w:cs="B Nazanin" w:hint="cs"/>
          <w:rtl/>
          <w:lang w:bidi="fa-IR"/>
        </w:rPr>
        <w:t xml:space="preserve">رشته/مقطع </w:t>
      </w:r>
      <w:r w:rsidR="00B65FFF" w:rsidRPr="00010665">
        <w:rPr>
          <w:rFonts w:cs="B Nazanin" w:hint="cs"/>
          <w:rtl/>
          <w:lang w:bidi="fa-IR"/>
        </w:rPr>
        <w:t>تحصیلی استاندارد</w:t>
      </w:r>
      <w:r w:rsidR="00022F30">
        <w:rPr>
          <w:rFonts w:cs="B Nazanin" w:hint="cs"/>
          <w:rtl/>
          <w:lang w:bidi="fa-IR"/>
        </w:rPr>
        <w:t xml:space="preserve">  </w:t>
      </w:r>
      <w:r w:rsidR="0025700E">
        <w:rPr>
          <w:rFonts w:cs="B Nazanin"/>
          <w:rtl/>
          <w:lang w:bidi="fa-IR"/>
        </w:rPr>
      </w:r>
      <w:r w:rsidR="0025700E">
        <w:rPr>
          <w:rFonts w:cs="B Nazanin"/>
          <w:lang w:bidi="fa-IR"/>
        </w:rPr>
        <w:pict w14:anchorId="2789B127">
          <v:shape id="Right Arrow 25" o:spid="_x0000_s1146" type="#_x0000_t13" href="#فهرست" style="width:11.35pt;height:11.35pt;rotation:-90;visibility:visible;mso-left-percent:-10001;mso-top-percent:-10001;mso-position-horizontal:absolute;mso-position-horizontal-relative:char;mso-position-vertical:absolute;mso-position-vertical-relative:line;mso-left-percent:-10001;mso-top-percent:-10001;v-text-anchor:middle" o:button="t" adj="10800" fillcolor="#5b9bd5 [3204]" strokecolor="#1f4d78 [1604]" strokeweight="1pt">
            <v:fill o:detectmouseclick="t"/>
            <w10:wrap type="none"/>
            <w10:anchorlock/>
          </v:shape>
        </w:pict>
      </w:r>
      <w:bookmarkEnd w:id="59"/>
    </w:p>
    <w:tbl>
      <w:tblPr>
        <w:bidiVisual/>
        <w:tblW w:w="0" w:type="auto"/>
        <w:jc w:val="center"/>
        <w:tblLook w:val="04A0" w:firstRow="1" w:lastRow="0" w:firstColumn="1" w:lastColumn="0" w:noHBand="0" w:noVBand="1"/>
      </w:tblPr>
      <w:tblGrid>
        <w:gridCol w:w="2017"/>
        <w:gridCol w:w="2294"/>
        <w:gridCol w:w="1638"/>
        <w:gridCol w:w="2122"/>
      </w:tblGrid>
      <w:tr w:rsidR="00B65FFF" w:rsidRPr="005E2F9E" w14:paraId="49A65B3D" w14:textId="77777777" w:rsidTr="00022F30">
        <w:trPr>
          <w:jc w:val="center"/>
        </w:trPr>
        <w:tc>
          <w:tcPr>
            <w:tcW w:w="8071" w:type="dxa"/>
            <w:gridSpan w:val="4"/>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bookmarkEnd w:id="60"/>
          <w:p w14:paraId="68D189F5" w14:textId="77777777" w:rsidR="00B65FFF" w:rsidRPr="005E2F9E" w:rsidRDefault="00B65FFF" w:rsidP="00B91522">
            <w:pPr>
              <w:bidi/>
              <w:jc w:val="center"/>
              <w:rPr>
                <w:rFonts w:cs="B Nazanin"/>
                <w:sz w:val="24"/>
                <w:szCs w:val="24"/>
                <w:lang w:bidi="fa-IR"/>
              </w:rPr>
            </w:pPr>
            <w:r w:rsidRPr="00DD0388">
              <w:rPr>
                <w:rFonts w:cs="B Nazanin" w:hint="cs"/>
                <w:b/>
                <w:bCs/>
                <w:sz w:val="24"/>
                <w:szCs w:val="24"/>
                <w:rtl/>
              </w:rPr>
              <w:t xml:space="preserve">جدول </w:t>
            </w:r>
            <w:r>
              <w:rPr>
                <w:rFonts w:cs="B Nazanin" w:hint="cs"/>
                <w:b/>
                <w:bCs/>
                <w:sz w:val="24"/>
                <w:szCs w:val="24"/>
                <w:rtl/>
                <w:lang w:bidi="fa-IR"/>
              </w:rPr>
              <w:t xml:space="preserve">رشته </w:t>
            </w:r>
            <w:r w:rsidR="00DC5AC6">
              <w:rPr>
                <w:rFonts w:cs="B Nazanin" w:hint="cs"/>
                <w:b/>
                <w:bCs/>
                <w:sz w:val="24"/>
                <w:szCs w:val="24"/>
                <w:rtl/>
                <w:lang w:bidi="fa-IR"/>
              </w:rPr>
              <w:t xml:space="preserve">/ مقطع </w:t>
            </w:r>
            <w:r>
              <w:rPr>
                <w:rFonts w:cs="B Nazanin" w:hint="cs"/>
                <w:b/>
                <w:bCs/>
                <w:sz w:val="24"/>
                <w:szCs w:val="24"/>
                <w:rtl/>
                <w:lang w:bidi="fa-IR"/>
              </w:rPr>
              <w:t>تحصیلی استاندارد</w:t>
            </w:r>
            <w:r w:rsidR="00E515EB">
              <w:rPr>
                <w:rFonts w:cs="B Nazanin" w:hint="cs"/>
                <w:b/>
                <w:bCs/>
                <w:sz w:val="24"/>
                <w:szCs w:val="24"/>
                <w:rtl/>
                <w:lang w:bidi="fa-IR"/>
              </w:rPr>
              <w:t>-</w:t>
            </w:r>
            <w:r w:rsidR="00E515EB">
              <w:rPr>
                <w:rFonts w:cs="B Nazanin"/>
                <w:b/>
                <w:bCs/>
                <w:sz w:val="24"/>
                <w:szCs w:val="24"/>
                <w:lang w:bidi="fa-IR"/>
              </w:rPr>
              <w:t>tblStd</w:t>
            </w:r>
            <w:r w:rsidR="00B91522">
              <w:rPr>
                <w:rFonts w:cs="B Nazanin"/>
                <w:b/>
                <w:bCs/>
                <w:sz w:val="24"/>
                <w:szCs w:val="24"/>
                <w:lang w:bidi="fa-IR"/>
              </w:rPr>
              <w:t>StudyField</w:t>
            </w:r>
            <w:r w:rsidR="00E515EB">
              <w:rPr>
                <w:rFonts w:cs="B Nazanin"/>
                <w:b/>
                <w:bCs/>
                <w:sz w:val="24"/>
                <w:szCs w:val="24"/>
                <w:lang w:bidi="fa-IR"/>
              </w:rPr>
              <w:t>Degree</w:t>
            </w:r>
          </w:p>
        </w:tc>
      </w:tr>
      <w:tr w:rsidR="00B65FFF" w:rsidRPr="006D738A" w14:paraId="40F6DF3D" w14:textId="77777777" w:rsidTr="00022F30">
        <w:trPr>
          <w:jc w:val="center"/>
        </w:trPr>
        <w:tc>
          <w:tcPr>
            <w:tcW w:w="201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E0707D5" w14:textId="77777777" w:rsidR="00B65FFF" w:rsidRPr="00E515EB" w:rsidRDefault="00B65FFF" w:rsidP="00E515EB">
            <w:pPr>
              <w:bidi/>
              <w:jc w:val="center"/>
              <w:rPr>
                <w:rFonts w:cs="B Nazanin"/>
                <w:b/>
                <w:bCs/>
                <w:sz w:val="24"/>
                <w:szCs w:val="24"/>
                <w:rtl/>
              </w:rPr>
            </w:pPr>
            <w:r w:rsidRPr="00E515EB">
              <w:rPr>
                <w:rFonts w:cs="B Nazanin" w:hint="cs"/>
                <w:b/>
                <w:bCs/>
                <w:sz w:val="24"/>
                <w:szCs w:val="24"/>
                <w:rtl/>
              </w:rPr>
              <w:t>مثال</w:t>
            </w:r>
          </w:p>
        </w:tc>
        <w:tc>
          <w:tcPr>
            <w:tcW w:w="2294"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EC43399" w14:textId="77777777" w:rsidR="00B65FFF" w:rsidRPr="00E515EB" w:rsidRDefault="00B65FFF" w:rsidP="00E515EB">
            <w:pPr>
              <w:bidi/>
              <w:jc w:val="center"/>
              <w:rPr>
                <w:rFonts w:cs="B Nazanin"/>
                <w:b/>
                <w:bCs/>
                <w:sz w:val="24"/>
                <w:szCs w:val="24"/>
                <w:rtl/>
                <w:lang w:bidi="fa-IR"/>
              </w:rPr>
            </w:pPr>
            <w:r w:rsidRPr="00E515EB">
              <w:rPr>
                <w:rFonts w:cs="B Nazanin" w:hint="cs"/>
                <w:b/>
                <w:bCs/>
                <w:sz w:val="24"/>
                <w:szCs w:val="24"/>
                <w:rtl/>
                <w:lang w:bidi="fa-IR"/>
              </w:rPr>
              <w:t>توضیح</w:t>
            </w:r>
          </w:p>
        </w:tc>
        <w:tc>
          <w:tcPr>
            <w:tcW w:w="163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7FC376C" w14:textId="77777777" w:rsidR="00B65FFF" w:rsidRPr="00E515EB" w:rsidRDefault="00B65FFF" w:rsidP="000B6680">
            <w:pPr>
              <w:jc w:val="center"/>
              <w:rPr>
                <w:rFonts w:ascii="Times New Roman" w:hAnsi="Times New Roman" w:cs="Times New Roman"/>
                <w:b/>
                <w:bCs/>
                <w:sz w:val="24"/>
                <w:szCs w:val="24"/>
              </w:rPr>
            </w:pPr>
            <w:r w:rsidRPr="00E515EB">
              <w:rPr>
                <w:rFonts w:ascii="Times New Roman" w:hAnsi="Times New Roman" w:cs="Times New Roman"/>
                <w:b/>
                <w:bCs/>
                <w:sz w:val="24"/>
                <w:szCs w:val="24"/>
              </w:rPr>
              <w:t>Type</w:t>
            </w:r>
          </w:p>
        </w:tc>
        <w:tc>
          <w:tcPr>
            <w:tcW w:w="18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1E6DE9B" w14:textId="77777777" w:rsidR="00B65FFF" w:rsidRPr="00E515EB" w:rsidRDefault="00B65FFF" w:rsidP="000B6680">
            <w:pPr>
              <w:jc w:val="center"/>
              <w:rPr>
                <w:rFonts w:ascii="Times New Roman" w:hAnsi="Times New Roman" w:cs="Times New Roman"/>
                <w:b/>
                <w:bCs/>
                <w:sz w:val="24"/>
                <w:szCs w:val="24"/>
                <w:rtl/>
              </w:rPr>
            </w:pPr>
            <w:r w:rsidRPr="00E515EB">
              <w:rPr>
                <w:rFonts w:ascii="Times New Roman" w:hAnsi="Times New Roman" w:cs="Times New Roman"/>
                <w:b/>
                <w:bCs/>
                <w:sz w:val="24"/>
                <w:szCs w:val="24"/>
              </w:rPr>
              <w:t>Name</w:t>
            </w:r>
          </w:p>
        </w:tc>
      </w:tr>
      <w:tr w:rsidR="00B65FFF" w:rsidRPr="006D738A" w14:paraId="694B3F9C" w14:textId="77777777" w:rsidTr="00022F30">
        <w:trPr>
          <w:jc w:val="center"/>
        </w:trPr>
        <w:tc>
          <w:tcPr>
            <w:tcW w:w="2017" w:type="dxa"/>
            <w:tcBorders>
              <w:top w:val="single" w:sz="4" w:space="0" w:color="auto"/>
              <w:left w:val="single" w:sz="4" w:space="0" w:color="auto"/>
              <w:bottom w:val="single" w:sz="4" w:space="0" w:color="auto"/>
              <w:right w:val="single" w:sz="4" w:space="0" w:color="auto"/>
            </w:tcBorders>
            <w:vAlign w:val="center"/>
          </w:tcPr>
          <w:p w14:paraId="59DEF59C" w14:textId="77777777" w:rsidR="00B65FFF" w:rsidRPr="006D738A" w:rsidRDefault="00605881" w:rsidP="00D15E60">
            <w:pPr>
              <w:bidi/>
              <w:jc w:val="center"/>
              <w:rPr>
                <w:rFonts w:cs="B Nazanin"/>
                <w:sz w:val="24"/>
                <w:szCs w:val="24"/>
                <w:rtl/>
              </w:rPr>
            </w:pPr>
            <w:r>
              <w:rPr>
                <w:rFonts w:cs="B Nazanin" w:hint="cs"/>
                <w:sz w:val="24"/>
                <w:szCs w:val="24"/>
                <w:rtl/>
              </w:rPr>
              <w:t>1722</w:t>
            </w:r>
          </w:p>
        </w:tc>
        <w:tc>
          <w:tcPr>
            <w:tcW w:w="2294" w:type="dxa"/>
            <w:tcBorders>
              <w:top w:val="single" w:sz="4" w:space="0" w:color="auto"/>
              <w:left w:val="single" w:sz="4" w:space="0" w:color="auto"/>
              <w:bottom w:val="single" w:sz="4" w:space="0" w:color="auto"/>
              <w:right w:val="single" w:sz="4" w:space="0" w:color="auto"/>
            </w:tcBorders>
            <w:vAlign w:val="center"/>
          </w:tcPr>
          <w:p w14:paraId="59814254" w14:textId="77777777" w:rsidR="00B65FFF" w:rsidRPr="006D738A" w:rsidRDefault="00605881" w:rsidP="00D15E60">
            <w:pPr>
              <w:bidi/>
              <w:jc w:val="center"/>
              <w:rPr>
                <w:rFonts w:cs="B Nazanin"/>
                <w:sz w:val="24"/>
                <w:szCs w:val="24"/>
                <w:rtl/>
                <w:lang w:bidi="fa-IR"/>
              </w:rPr>
            </w:pPr>
            <w:r w:rsidRPr="00B8779C">
              <w:rPr>
                <w:rFonts w:cs="B Nazanin" w:hint="cs"/>
                <w:sz w:val="24"/>
                <w:szCs w:val="24"/>
                <w:rtl/>
              </w:rPr>
              <w:t xml:space="preserve">کد </w:t>
            </w:r>
            <w:r>
              <w:rPr>
                <w:rFonts w:cs="B Nazanin" w:hint="cs"/>
                <w:sz w:val="24"/>
                <w:szCs w:val="24"/>
                <w:rtl/>
                <w:lang w:bidi="fa-IR"/>
              </w:rPr>
              <w:t>رشته مقطع تحصیلی</w:t>
            </w:r>
          </w:p>
        </w:tc>
        <w:tc>
          <w:tcPr>
            <w:tcW w:w="1638" w:type="dxa"/>
            <w:tcBorders>
              <w:top w:val="single" w:sz="4" w:space="0" w:color="auto"/>
              <w:left w:val="single" w:sz="4" w:space="0" w:color="auto"/>
              <w:bottom w:val="single" w:sz="4" w:space="0" w:color="auto"/>
              <w:right w:val="single" w:sz="4" w:space="0" w:color="auto"/>
            </w:tcBorders>
            <w:vAlign w:val="center"/>
          </w:tcPr>
          <w:p w14:paraId="4EDA767E" w14:textId="77777777" w:rsidR="00B65FFF" w:rsidRPr="00E515EB" w:rsidRDefault="00605881" w:rsidP="000B6680">
            <w:pPr>
              <w:rPr>
                <w:rFonts w:ascii="Times New Roman" w:hAnsi="Times New Roman" w:cs="Times New Roman"/>
                <w:sz w:val="24"/>
                <w:szCs w:val="24"/>
              </w:rPr>
            </w:pPr>
            <w:r w:rsidRPr="00E515EB">
              <w:rPr>
                <w:rFonts w:ascii="Times New Roman" w:hAnsi="Times New Roman" w:cs="Times New Roman"/>
                <w:sz w:val="24"/>
                <w:szCs w:val="24"/>
              </w:rPr>
              <w:t>char(4),PK</w:t>
            </w:r>
          </w:p>
        </w:tc>
        <w:tc>
          <w:tcPr>
            <w:tcW w:w="1880" w:type="dxa"/>
            <w:tcBorders>
              <w:top w:val="single" w:sz="4" w:space="0" w:color="auto"/>
              <w:left w:val="single" w:sz="4" w:space="0" w:color="auto"/>
              <w:bottom w:val="single" w:sz="4" w:space="0" w:color="auto"/>
              <w:right w:val="single" w:sz="4" w:space="0" w:color="auto"/>
            </w:tcBorders>
            <w:vAlign w:val="center"/>
          </w:tcPr>
          <w:p w14:paraId="2E00A1C8" w14:textId="77777777" w:rsidR="00B65FFF" w:rsidRPr="00E515EB" w:rsidRDefault="00B91522" w:rsidP="000B6680">
            <w:pPr>
              <w:rPr>
                <w:rFonts w:ascii="Times New Roman" w:hAnsi="Times New Roman" w:cs="Times New Roman"/>
                <w:sz w:val="24"/>
                <w:szCs w:val="24"/>
              </w:rPr>
            </w:pPr>
            <w:r w:rsidRPr="00B91522">
              <w:rPr>
                <w:rFonts w:ascii="Times New Roman" w:hAnsi="Times New Roman" w:cs="Times New Roman"/>
                <w:sz w:val="24"/>
                <w:szCs w:val="24"/>
              </w:rPr>
              <w:t>StudyField</w:t>
            </w:r>
            <w:r w:rsidR="00605881" w:rsidRPr="00B91522">
              <w:rPr>
                <w:rFonts w:ascii="Times New Roman" w:hAnsi="Times New Roman" w:cs="Times New Roman"/>
                <w:sz w:val="24"/>
                <w:szCs w:val="24"/>
              </w:rPr>
              <w:t>Code</w:t>
            </w:r>
          </w:p>
        </w:tc>
      </w:tr>
      <w:tr w:rsidR="00B65FFF" w14:paraId="3893BAD9" w14:textId="77777777" w:rsidTr="00022F30">
        <w:trPr>
          <w:jc w:val="center"/>
        </w:trPr>
        <w:tc>
          <w:tcPr>
            <w:tcW w:w="2017" w:type="dxa"/>
            <w:tcBorders>
              <w:top w:val="single" w:sz="4" w:space="0" w:color="auto"/>
              <w:left w:val="single" w:sz="4" w:space="0" w:color="auto"/>
              <w:bottom w:val="single" w:sz="4" w:space="0" w:color="auto"/>
              <w:right w:val="single" w:sz="4" w:space="0" w:color="auto"/>
            </w:tcBorders>
            <w:vAlign w:val="center"/>
          </w:tcPr>
          <w:p w14:paraId="06D4283B" w14:textId="77777777" w:rsidR="00B65FFF" w:rsidRDefault="00380D1C" w:rsidP="00D15E60">
            <w:pPr>
              <w:bidi/>
              <w:jc w:val="center"/>
              <w:rPr>
                <w:rFonts w:cs="B Nazanin"/>
                <w:sz w:val="24"/>
                <w:szCs w:val="24"/>
                <w:rtl/>
                <w:lang w:bidi="fa-IR"/>
              </w:rPr>
            </w:pPr>
            <w:r>
              <w:rPr>
                <w:rFonts w:cs="B Nazanin" w:hint="cs"/>
                <w:sz w:val="24"/>
                <w:szCs w:val="24"/>
                <w:rtl/>
                <w:lang w:bidi="fa-IR"/>
              </w:rPr>
              <w:t>22</w:t>
            </w:r>
          </w:p>
        </w:tc>
        <w:tc>
          <w:tcPr>
            <w:tcW w:w="2294" w:type="dxa"/>
            <w:tcBorders>
              <w:top w:val="single" w:sz="4" w:space="0" w:color="auto"/>
              <w:left w:val="single" w:sz="4" w:space="0" w:color="auto"/>
              <w:bottom w:val="single" w:sz="4" w:space="0" w:color="auto"/>
              <w:right w:val="single" w:sz="4" w:space="0" w:color="auto"/>
            </w:tcBorders>
          </w:tcPr>
          <w:p w14:paraId="141809C5" w14:textId="77777777" w:rsidR="00B65FFF" w:rsidRDefault="00B65FFF" w:rsidP="001E576A">
            <w:pPr>
              <w:bidi/>
              <w:spacing w:after="0" w:line="240" w:lineRule="auto"/>
              <w:jc w:val="center"/>
              <w:rPr>
                <w:rFonts w:cs="B Nazanin"/>
                <w:sz w:val="24"/>
                <w:szCs w:val="24"/>
                <w:rtl/>
              </w:rPr>
            </w:pPr>
            <w:r w:rsidRPr="00B8779C">
              <w:rPr>
                <w:rFonts w:cs="B Nazanin" w:hint="cs"/>
                <w:sz w:val="24"/>
                <w:szCs w:val="24"/>
                <w:rtl/>
              </w:rPr>
              <w:t xml:space="preserve">کد </w:t>
            </w:r>
            <w:r>
              <w:rPr>
                <w:rFonts w:cs="B Nazanin" w:hint="cs"/>
                <w:sz w:val="24"/>
                <w:szCs w:val="24"/>
                <w:rtl/>
                <w:lang w:bidi="fa-IR"/>
              </w:rPr>
              <w:t>رشته</w:t>
            </w:r>
            <w:r w:rsidRPr="00B8779C">
              <w:rPr>
                <w:rFonts w:cs="B Nazanin" w:hint="cs"/>
                <w:sz w:val="24"/>
                <w:szCs w:val="24"/>
                <w:rtl/>
              </w:rPr>
              <w:t xml:space="preserve"> </w:t>
            </w:r>
            <w:r>
              <w:rPr>
                <w:rFonts w:cs="B Nazanin" w:hint="cs"/>
                <w:sz w:val="24"/>
                <w:szCs w:val="24"/>
                <w:rtl/>
              </w:rPr>
              <w:t>تحصیلی</w:t>
            </w:r>
          </w:p>
          <w:p w14:paraId="793B9617" w14:textId="77777777" w:rsidR="003176C7" w:rsidRPr="00B8779C" w:rsidRDefault="0025700E" w:rsidP="001E576A">
            <w:pPr>
              <w:bidi/>
              <w:spacing w:after="0" w:line="240" w:lineRule="auto"/>
              <w:jc w:val="center"/>
              <w:rPr>
                <w:rFonts w:cs="B Nazanin"/>
                <w:sz w:val="24"/>
                <w:szCs w:val="24"/>
                <w:rtl/>
                <w:lang w:bidi="fa-IR"/>
              </w:rPr>
            </w:pPr>
            <w:hyperlink w:anchor="جدول_142_رشته_تحصیلی_استاندارد" w:history="1">
              <w:r w:rsidR="003176C7" w:rsidRPr="003176C7">
                <w:rPr>
                  <w:rStyle w:val="Hyperlink"/>
                  <w:rFonts w:cs="B Nazanin" w:hint="cs"/>
                  <w:sz w:val="24"/>
                  <w:szCs w:val="24"/>
                  <w:rtl/>
                </w:rPr>
                <w:t>جدول 14.2</w:t>
              </w:r>
            </w:hyperlink>
          </w:p>
        </w:tc>
        <w:tc>
          <w:tcPr>
            <w:tcW w:w="1638" w:type="dxa"/>
            <w:tcBorders>
              <w:top w:val="single" w:sz="4" w:space="0" w:color="auto"/>
              <w:left w:val="single" w:sz="4" w:space="0" w:color="auto"/>
              <w:bottom w:val="single" w:sz="4" w:space="0" w:color="auto"/>
              <w:right w:val="single" w:sz="4" w:space="0" w:color="auto"/>
            </w:tcBorders>
            <w:vAlign w:val="center"/>
          </w:tcPr>
          <w:p w14:paraId="7DF9F427" w14:textId="77777777" w:rsidR="00B65FFF" w:rsidRPr="00E515EB" w:rsidRDefault="00031587" w:rsidP="000B6680">
            <w:pPr>
              <w:rPr>
                <w:rFonts w:ascii="Times New Roman" w:hAnsi="Times New Roman" w:cs="Times New Roman"/>
                <w:sz w:val="24"/>
                <w:szCs w:val="24"/>
                <w:rtl/>
              </w:rPr>
            </w:pPr>
            <w:r>
              <w:rPr>
                <w:rFonts w:ascii="Times New Roman" w:hAnsi="Times New Roman" w:cs="Times New Roman"/>
                <w:sz w:val="24"/>
                <w:szCs w:val="24"/>
              </w:rPr>
              <w:t>Char(2)</w:t>
            </w:r>
          </w:p>
        </w:tc>
        <w:tc>
          <w:tcPr>
            <w:tcW w:w="1880" w:type="dxa"/>
            <w:tcBorders>
              <w:top w:val="single" w:sz="4" w:space="0" w:color="auto"/>
              <w:left w:val="single" w:sz="4" w:space="0" w:color="auto"/>
              <w:bottom w:val="single" w:sz="4" w:space="0" w:color="auto"/>
              <w:right w:val="single" w:sz="4" w:space="0" w:color="auto"/>
            </w:tcBorders>
            <w:vAlign w:val="center"/>
          </w:tcPr>
          <w:p w14:paraId="7918697C" w14:textId="77777777" w:rsidR="00B65FFF" w:rsidRPr="00E515EB" w:rsidRDefault="00031587" w:rsidP="000B6680">
            <w:pPr>
              <w:rPr>
                <w:rFonts w:ascii="Times New Roman" w:hAnsi="Times New Roman" w:cs="Times New Roman"/>
                <w:sz w:val="24"/>
                <w:szCs w:val="24"/>
              </w:rPr>
            </w:pPr>
            <w:r>
              <w:rPr>
                <w:rFonts w:ascii="Times New Roman" w:hAnsi="Times New Roman" w:cs="Times New Roman"/>
                <w:sz w:val="24"/>
                <w:szCs w:val="24"/>
              </w:rPr>
              <w:t>SF</w:t>
            </w:r>
            <w:r w:rsidRPr="00365F8D">
              <w:rPr>
                <w:rFonts w:ascii="Times New Roman" w:hAnsi="Times New Roman" w:cs="Times New Roman"/>
                <w:sz w:val="24"/>
                <w:szCs w:val="24"/>
              </w:rPr>
              <w:t>Code</w:t>
            </w:r>
          </w:p>
        </w:tc>
      </w:tr>
      <w:tr w:rsidR="00B65FFF" w:rsidRPr="006D738A" w14:paraId="3CF09959" w14:textId="77777777" w:rsidTr="00022F30">
        <w:trPr>
          <w:jc w:val="center"/>
        </w:trPr>
        <w:tc>
          <w:tcPr>
            <w:tcW w:w="2017" w:type="dxa"/>
            <w:tcBorders>
              <w:top w:val="single" w:sz="4" w:space="0" w:color="auto"/>
              <w:left w:val="single" w:sz="4" w:space="0" w:color="auto"/>
              <w:bottom w:val="single" w:sz="4" w:space="0" w:color="auto"/>
              <w:right w:val="single" w:sz="4" w:space="0" w:color="auto"/>
            </w:tcBorders>
            <w:vAlign w:val="center"/>
          </w:tcPr>
          <w:p w14:paraId="1673F9F7" w14:textId="77777777" w:rsidR="00B65FFF" w:rsidRDefault="00B65FFF" w:rsidP="001E576A">
            <w:pPr>
              <w:bidi/>
              <w:spacing w:after="0" w:line="240" w:lineRule="auto"/>
              <w:jc w:val="center"/>
              <w:rPr>
                <w:rFonts w:ascii="Yagut" w:eastAsia="Times New Roman" w:hAnsi="Yagut" w:cs="Arial"/>
                <w:sz w:val="24"/>
                <w:szCs w:val="24"/>
                <w:rtl/>
                <w:lang w:bidi="fa-IR"/>
              </w:rPr>
            </w:pPr>
            <w:r>
              <w:rPr>
                <w:rFonts w:ascii="Yagut" w:eastAsia="Times New Roman" w:hAnsi="Yagut" w:cs="Arial" w:hint="cs"/>
                <w:sz w:val="24"/>
                <w:szCs w:val="24"/>
                <w:rtl/>
                <w:lang w:bidi="fa-IR"/>
              </w:rPr>
              <w:lastRenderedPageBreak/>
              <w:t>17: تخصصی بالینی</w:t>
            </w:r>
          </w:p>
          <w:p w14:paraId="7A49381E" w14:textId="77777777" w:rsidR="00B65FFF" w:rsidRDefault="00B65FFF" w:rsidP="001E576A">
            <w:pPr>
              <w:bidi/>
              <w:spacing w:after="0" w:line="240" w:lineRule="auto"/>
              <w:jc w:val="center"/>
              <w:rPr>
                <w:rFonts w:ascii="Yagut" w:eastAsia="Times New Roman" w:hAnsi="Yagut" w:cs="Arial"/>
                <w:sz w:val="24"/>
                <w:szCs w:val="24"/>
                <w:rtl/>
                <w:lang w:bidi="fa-IR"/>
              </w:rPr>
            </w:pPr>
            <w:r>
              <w:rPr>
                <w:rFonts w:ascii="Yagut" w:eastAsia="Times New Roman" w:hAnsi="Yagut" w:cs="Arial" w:hint="cs"/>
                <w:sz w:val="24"/>
                <w:szCs w:val="24"/>
                <w:rtl/>
                <w:lang w:bidi="fa-IR"/>
              </w:rPr>
              <w:t>20:فوق تخصصی</w:t>
            </w:r>
          </w:p>
          <w:p w14:paraId="65FACA5C" w14:textId="77777777" w:rsidR="00B65FFF" w:rsidRPr="002316A4" w:rsidRDefault="00B65FFF" w:rsidP="001E576A">
            <w:pPr>
              <w:bidi/>
              <w:spacing w:after="0" w:line="240" w:lineRule="auto"/>
              <w:jc w:val="center"/>
              <w:rPr>
                <w:rFonts w:ascii="Yagut" w:eastAsia="Times New Roman" w:hAnsi="Yagut" w:cs="Arial"/>
                <w:sz w:val="24"/>
                <w:szCs w:val="24"/>
                <w:rtl/>
                <w:lang w:bidi="fa-IR"/>
              </w:rPr>
            </w:pPr>
            <w:r>
              <w:rPr>
                <w:rFonts w:ascii="Yagut" w:eastAsia="Times New Roman" w:hAnsi="Yagut" w:cs="Arial" w:hint="cs"/>
                <w:sz w:val="24"/>
                <w:szCs w:val="24"/>
                <w:rtl/>
                <w:lang w:bidi="fa-IR"/>
              </w:rPr>
              <w:t>21:فلوشیپ</w:t>
            </w:r>
          </w:p>
        </w:tc>
        <w:tc>
          <w:tcPr>
            <w:tcW w:w="2294" w:type="dxa"/>
            <w:tcBorders>
              <w:top w:val="single" w:sz="4" w:space="0" w:color="auto"/>
              <w:left w:val="single" w:sz="4" w:space="0" w:color="auto"/>
              <w:bottom w:val="single" w:sz="4" w:space="0" w:color="auto"/>
              <w:right w:val="single" w:sz="4" w:space="0" w:color="auto"/>
            </w:tcBorders>
            <w:vAlign w:val="center"/>
          </w:tcPr>
          <w:p w14:paraId="6132282D" w14:textId="77777777" w:rsidR="00B65FFF" w:rsidRDefault="00B65FFF" w:rsidP="001E576A">
            <w:pPr>
              <w:bidi/>
              <w:spacing w:after="0" w:line="240" w:lineRule="auto"/>
              <w:jc w:val="center"/>
              <w:rPr>
                <w:rFonts w:cs="B Nazanin"/>
                <w:sz w:val="24"/>
                <w:szCs w:val="24"/>
                <w:rtl/>
                <w:lang w:bidi="fa-IR"/>
              </w:rPr>
            </w:pPr>
            <w:r w:rsidRPr="00B8779C">
              <w:rPr>
                <w:rFonts w:cs="B Nazanin" w:hint="cs"/>
                <w:sz w:val="24"/>
                <w:szCs w:val="24"/>
                <w:rtl/>
              </w:rPr>
              <w:t xml:space="preserve">کد </w:t>
            </w:r>
            <w:r>
              <w:rPr>
                <w:rFonts w:cs="B Nazanin" w:hint="cs"/>
                <w:sz w:val="24"/>
                <w:szCs w:val="24"/>
                <w:rtl/>
                <w:lang w:bidi="fa-IR"/>
              </w:rPr>
              <w:t>مقطع تحصیلی</w:t>
            </w:r>
          </w:p>
          <w:p w14:paraId="5C3C30BF" w14:textId="77777777" w:rsidR="003176C7" w:rsidRPr="00B8779C" w:rsidRDefault="0025700E" w:rsidP="001E576A">
            <w:pPr>
              <w:bidi/>
              <w:spacing w:after="0" w:line="240" w:lineRule="auto"/>
              <w:jc w:val="center"/>
              <w:rPr>
                <w:rFonts w:cs="B Nazanin"/>
                <w:sz w:val="24"/>
                <w:szCs w:val="24"/>
                <w:rtl/>
                <w:lang w:bidi="fa-IR"/>
              </w:rPr>
            </w:pPr>
            <w:hyperlink w:anchor="جدول_141_مقطع_تحصیلی_استاندارد" w:history="1">
              <w:r w:rsidR="003176C7" w:rsidRPr="003176C7">
                <w:rPr>
                  <w:rStyle w:val="Hyperlink"/>
                  <w:rFonts w:cs="B Nazanin" w:hint="cs"/>
                  <w:sz w:val="24"/>
                  <w:szCs w:val="24"/>
                  <w:rtl/>
                  <w:lang w:bidi="fa-IR"/>
                </w:rPr>
                <w:t>جدول 14.1</w:t>
              </w:r>
            </w:hyperlink>
          </w:p>
        </w:tc>
        <w:tc>
          <w:tcPr>
            <w:tcW w:w="1638" w:type="dxa"/>
            <w:tcBorders>
              <w:top w:val="single" w:sz="4" w:space="0" w:color="auto"/>
              <w:left w:val="single" w:sz="4" w:space="0" w:color="auto"/>
              <w:bottom w:val="single" w:sz="4" w:space="0" w:color="auto"/>
              <w:right w:val="single" w:sz="4" w:space="0" w:color="auto"/>
            </w:tcBorders>
            <w:vAlign w:val="center"/>
          </w:tcPr>
          <w:p w14:paraId="0C26E688" w14:textId="77777777" w:rsidR="00B65FFF" w:rsidRPr="00E515EB" w:rsidRDefault="00031587" w:rsidP="000B6680">
            <w:pPr>
              <w:rPr>
                <w:rFonts w:ascii="Times New Roman" w:hAnsi="Times New Roman" w:cs="Times New Roman"/>
                <w:sz w:val="24"/>
                <w:szCs w:val="24"/>
                <w:rtl/>
              </w:rPr>
            </w:pPr>
            <w:r>
              <w:rPr>
                <w:rFonts w:ascii="Times New Roman" w:hAnsi="Times New Roman" w:cs="Times New Roman"/>
                <w:sz w:val="24"/>
                <w:szCs w:val="24"/>
              </w:rPr>
              <w:t>Char(2)</w:t>
            </w:r>
          </w:p>
        </w:tc>
        <w:tc>
          <w:tcPr>
            <w:tcW w:w="2122" w:type="dxa"/>
            <w:tcBorders>
              <w:top w:val="single" w:sz="4" w:space="0" w:color="auto"/>
              <w:left w:val="single" w:sz="4" w:space="0" w:color="auto"/>
              <w:bottom w:val="single" w:sz="4" w:space="0" w:color="auto"/>
              <w:right w:val="single" w:sz="4" w:space="0" w:color="auto"/>
            </w:tcBorders>
            <w:vAlign w:val="center"/>
          </w:tcPr>
          <w:p w14:paraId="4B66AC66" w14:textId="77777777" w:rsidR="00B65FFF" w:rsidRPr="00E515EB" w:rsidRDefault="00B65FFF" w:rsidP="000B6680">
            <w:pPr>
              <w:rPr>
                <w:rFonts w:ascii="Times New Roman" w:hAnsi="Times New Roman" w:cs="Times New Roman"/>
                <w:sz w:val="24"/>
                <w:szCs w:val="24"/>
              </w:rPr>
            </w:pPr>
            <w:r w:rsidRPr="00E515EB">
              <w:rPr>
                <w:rFonts w:ascii="Times New Roman" w:hAnsi="Times New Roman" w:cs="Times New Roman"/>
                <w:sz w:val="24"/>
                <w:szCs w:val="24"/>
              </w:rPr>
              <w:t>DegreeCode</w:t>
            </w:r>
          </w:p>
        </w:tc>
      </w:tr>
      <w:tr w:rsidR="00B65FFF" w14:paraId="222F2DB2" w14:textId="77777777" w:rsidTr="00022F30">
        <w:trPr>
          <w:jc w:val="center"/>
        </w:trPr>
        <w:tc>
          <w:tcPr>
            <w:tcW w:w="2017" w:type="dxa"/>
            <w:tcBorders>
              <w:top w:val="single" w:sz="4" w:space="0" w:color="auto"/>
              <w:left w:val="single" w:sz="4" w:space="0" w:color="auto"/>
              <w:bottom w:val="single" w:sz="4" w:space="0" w:color="auto"/>
              <w:right w:val="single" w:sz="4" w:space="0" w:color="auto"/>
            </w:tcBorders>
            <w:vAlign w:val="center"/>
          </w:tcPr>
          <w:p w14:paraId="7537D26E" w14:textId="77777777" w:rsidR="00B65FFF" w:rsidRDefault="00AA6A29" w:rsidP="00D15E60">
            <w:pPr>
              <w:bidi/>
              <w:jc w:val="center"/>
              <w:rPr>
                <w:rFonts w:cs="B Nazanin"/>
                <w:sz w:val="24"/>
                <w:szCs w:val="24"/>
                <w:rtl/>
                <w:lang w:bidi="fa-IR"/>
              </w:rPr>
            </w:pPr>
            <w:r>
              <w:rPr>
                <w:rFonts w:cs="B Nazanin"/>
                <w:sz w:val="24"/>
                <w:szCs w:val="24"/>
              </w:rPr>
              <w:t>4</w:t>
            </w:r>
          </w:p>
        </w:tc>
        <w:tc>
          <w:tcPr>
            <w:tcW w:w="2294" w:type="dxa"/>
            <w:tcBorders>
              <w:top w:val="single" w:sz="4" w:space="0" w:color="auto"/>
              <w:left w:val="single" w:sz="4" w:space="0" w:color="auto"/>
              <w:bottom w:val="single" w:sz="4" w:space="0" w:color="auto"/>
              <w:right w:val="single" w:sz="4" w:space="0" w:color="auto"/>
            </w:tcBorders>
          </w:tcPr>
          <w:p w14:paraId="7990C3C3" w14:textId="77777777" w:rsidR="00B65FFF" w:rsidRPr="00B8779C" w:rsidRDefault="00B65FFF" w:rsidP="00B65FFF">
            <w:pPr>
              <w:bidi/>
              <w:jc w:val="center"/>
              <w:rPr>
                <w:rFonts w:cs="B Nazanin"/>
                <w:sz w:val="24"/>
                <w:szCs w:val="24"/>
                <w:rtl/>
                <w:lang w:bidi="fa-IR"/>
              </w:rPr>
            </w:pPr>
            <w:r w:rsidRPr="00B65FFF">
              <w:rPr>
                <w:rFonts w:cs="B Nazanin" w:hint="cs"/>
                <w:sz w:val="24"/>
                <w:szCs w:val="24"/>
                <w:rtl/>
                <w:lang w:bidi="fa-IR"/>
              </w:rPr>
              <w:t>تعداد مقاطع ارتقاء</w:t>
            </w:r>
          </w:p>
        </w:tc>
        <w:tc>
          <w:tcPr>
            <w:tcW w:w="1638" w:type="dxa"/>
            <w:tcBorders>
              <w:top w:val="single" w:sz="4" w:space="0" w:color="auto"/>
              <w:left w:val="single" w:sz="4" w:space="0" w:color="auto"/>
              <w:bottom w:val="single" w:sz="4" w:space="0" w:color="auto"/>
              <w:right w:val="single" w:sz="4" w:space="0" w:color="auto"/>
            </w:tcBorders>
            <w:vAlign w:val="center"/>
          </w:tcPr>
          <w:p w14:paraId="41B30F25" w14:textId="77777777" w:rsidR="00B65FFF" w:rsidRPr="00E515EB" w:rsidRDefault="00B65FFF" w:rsidP="000B6680">
            <w:pPr>
              <w:rPr>
                <w:rFonts w:ascii="Times New Roman" w:hAnsi="Times New Roman" w:cs="Times New Roman"/>
                <w:sz w:val="24"/>
                <w:szCs w:val="24"/>
              </w:rPr>
            </w:pPr>
            <w:r w:rsidRPr="00E515EB">
              <w:rPr>
                <w:rFonts w:ascii="Times New Roman" w:hAnsi="Times New Roman" w:cs="Times New Roman"/>
                <w:sz w:val="24"/>
                <w:szCs w:val="24"/>
              </w:rPr>
              <w:t>int</w:t>
            </w:r>
          </w:p>
        </w:tc>
        <w:tc>
          <w:tcPr>
            <w:tcW w:w="2122" w:type="dxa"/>
            <w:tcBorders>
              <w:top w:val="single" w:sz="4" w:space="0" w:color="auto"/>
              <w:left w:val="single" w:sz="4" w:space="0" w:color="auto"/>
              <w:bottom w:val="single" w:sz="4" w:space="0" w:color="auto"/>
              <w:right w:val="single" w:sz="4" w:space="0" w:color="auto"/>
            </w:tcBorders>
            <w:vAlign w:val="center"/>
          </w:tcPr>
          <w:p w14:paraId="0D58C94C" w14:textId="77777777" w:rsidR="00B65FFF" w:rsidRPr="00E515EB" w:rsidRDefault="00B65FFF" w:rsidP="000B6680">
            <w:pPr>
              <w:rPr>
                <w:rFonts w:ascii="Times New Roman" w:hAnsi="Times New Roman" w:cs="Times New Roman"/>
                <w:sz w:val="24"/>
                <w:szCs w:val="24"/>
              </w:rPr>
            </w:pPr>
            <w:r w:rsidRPr="00E515EB">
              <w:rPr>
                <w:rFonts w:ascii="Times New Roman" w:hAnsi="Times New Roman" w:cs="Times New Roman"/>
                <w:sz w:val="24"/>
                <w:szCs w:val="24"/>
              </w:rPr>
              <w:t>Years</w:t>
            </w:r>
          </w:p>
        </w:tc>
      </w:tr>
    </w:tbl>
    <w:p w14:paraId="06F8CB47" w14:textId="77777777" w:rsidR="004118EE" w:rsidRDefault="004118EE" w:rsidP="004118EE">
      <w:pPr>
        <w:pStyle w:val="ListParagraph"/>
        <w:bidi/>
        <w:ind w:left="1041"/>
        <w:rPr>
          <w:rFonts w:cs="B Nazanin"/>
          <w:b/>
          <w:bCs/>
          <w:sz w:val="24"/>
          <w:szCs w:val="24"/>
          <w:lang w:bidi="fa-IR"/>
        </w:rPr>
      </w:pPr>
    </w:p>
    <w:p w14:paraId="119B0C75" w14:textId="77777777" w:rsidR="00CC1E96" w:rsidRPr="00010665" w:rsidRDefault="00CC1E96" w:rsidP="00EE7D17">
      <w:pPr>
        <w:pStyle w:val="Heading2"/>
        <w:numPr>
          <w:ilvl w:val="1"/>
          <w:numId w:val="44"/>
        </w:numPr>
        <w:bidi/>
        <w:rPr>
          <w:rFonts w:cs="B Nazanin"/>
          <w:lang w:bidi="fa-IR"/>
        </w:rPr>
      </w:pPr>
      <w:bookmarkStart w:id="61" w:name="_Toc478296088"/>
      <w:r w:rsidRPr="00010665">
        <w:rPr>
          <w:rFonts w:cs="B Nazanin" w:hint="cs"/>
          <w:rtl/>
          <w:lang w:bidi="fa-IR"/>
        </w:rPr>
        <w:t>جدو</w:t>
      </w:r>
      <w:bookmarkStart w:id="62" w:name="جدول_141_مقطع_تحصیلی_استاندارد"/>
      <w:bookmarkEnd w:id="62"/>
      <w:r w:rsidRPr="00010665">
        <w:rPr>
          <w:rFonts w:cs="B Nazanin" w:hint="cs"/>
          <w:rtl/>
          <w:lang w:bidi="fa-IR"/>
        </w:rPr>
        <w:t>ل مقطع تحصیلی استاندارد</w:t>
      </w:r>
      <w:r w:rsidR="00022F30">
        <w:rPr>
          <w:rFonts w:cs="B Nazanin" w:hint="cs"/>
          <w:rtl/>
          <w:lang w:bidi="fa-IR"/>
        </w:rPr>
        <w:t xml:space="preserve">  </w:t>
      </w:r>
      <w:r w:rsidR="0025700E">
        <w:rPr>
          <w:rFonts w:cs="B Nazanin"/>
          <w:lang w:bidi="fa-IR"/>
        </w:rPr>
      </w:r>
      <w:r w:rsidR="0025700E">
        <w:rPr>
          <w:rFonts w:cs="B Nazanin"/>
          <w:lang w:bidi="fa-IR"/>
        </w:rPr>
        <w:pict w14:anchorId="75E505BC">
          <v:shape id="Right Arrow 26" o:spid="_x0000_s1145" type="#_x0000_t13" href="#فهرست" style="width:11.35pt;height:11.35pt;rotation:-90;visibility:visible;mso-left-percent:-10001;mso-top-percent:-10001;mso-position-horizontal:absolute;mso-position-horizontal-relative:char;mso-position-vertical:absolute;mso-position-vertical-relative:line;mso-left-percent:-10001;mso-top-percent:-10001;v-text-anchor:middle" o:button="t" adj="10800" fillcolor="#5b9bd5 [3204]" strokecolor="#1f4d78 [1604]" strokeweight="1pt">
            <v:fill o:detectmouseclick="t"/>
            <w10:wrap type="none"/>
            <w10:anchorlock/>
          </v:shape>
        </w:pict>
      </w:r>
      <w:bookmarkEnd w:id="61"/>
    </w:p>
    <w:tbl>
      <w:tblPr>
        <w:bidiVisual/>
        <w:tblW w:w="0" w:type="auto"/>
        <w:jc w:val="center"/>
        <w:tblLook w:val="04A0" w:firstRow="1" w:lastRow="0" w:firstColumn="1" w:lastColumn="0" w:noHBand="0" w:noVBand="1"/>
      </w:tblPr>
      <w:tblGrid>
        <w:gridCol w:w="2126"/>
        <w:gridCol w:w="2294"/>
        <w:gridCol w:w="1638"/>
        <w:gridCol w:w="1880"/>
      </w:tblGrid>
      <w:tr w:rsidR="00CC1E96" w:rsidRPr="005E2F9E" w14:paraId="307CCA60" w14:textId="77777777" w:rsidTr="00022F30">
        <w:trPr>
          <w:jc w:val="center"/>
        </w:trPr>
        <w:tc>
          <w:tcPr>
            <w:tcW w:w="7938" w:type="dxa"/>
            <w:gridSpan w:val="4"/>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43997AF" w14:textId="77777777" w:rsidR="00CC1E96" w:rsidRPr="005E2F9E" w:rsidRDefault="00CC1E96" w:rsidP="00CC1E96">
            <w:pPr>
              <w:bidi/>
              <w:jc w:val="center"/>
              <w:rPr>
                <w:rFonts w:cs="B Nazanin"/>
                <w:sz w:val="24"/>
                <w:szCs w:val="24"/>
                <w:lang w:bidi="fa-IR"/>
              </w:rPr>
            </w:pPr>
            <w:r w:rsidRPr="00DD0388">
              <w:rPr>
                <w:rFonts w:cs="B Nazanin" w:hint="cs"/>
                <w:b/>
                <w:bCs/>
                <w:sz w:val="24"/>
                <w:szCs w:val="24"/>
                <w:rtl/>
              </w:rPr>
              <w:t xml:space="preserve">جدول </w:t>
            </w:r>
            <w:r>
              <w:rPr>
                <w:rFonts w:cs="B Nazanin" w:hint="cs"/>
                <w:b/>
                <w:bCs/>
                <w:sz w:val="24"/>
                <w:szCs w:val="24"/>
                <w:rtl/>
                <w:lang w:bidi="fa-IR"/>
              </w:rPr>
              <w:t>مقطع تحصیلی استاندارد</w:t>
            </w:r>
            <w:r w:rsidR="00E515EB">
              <w:rPr>
                <w:rFonts w:cs="B Nazanin" w:hint="cs"/>
                <w:b/>
                <w:bCs/>
                <w:sz w:val="24"/>
                <w:szCs w:val="24"/>
                <w:rtl/>
                <w:lang w:bidi="fa-IR"/>
              </w:rPr>
              <w:t>-</w:t>
            </w:r>
            <w:r w:rsidR="00E515EB">
              <w:rPr>
                <w:rFonts w:cs="B Nazanin"/>
                <w:b/>
                <w:bCs/>
                <w:sz w:val="24"/>
                <w:szCs w:val="24"/>
                <w:lang w:bidi="fa-IR"/>
              </w:rPr>
              <w:t>tblStdDegree</w:t>
            </w:r>
          </w:p>
        </w:tc>
      </w:tr>
      <w:tr w:rsidR="00CC1E96" w:rsidRPr="006D738A" w14:paraId="6E02CF23" w14:textId="77777777" w:rsidTr="00022F30">
        <w:trPr>
          <w:jc w:val="center"/>
        </w:trPr>
        <w:tc>
          <w:tcPr>
            <w:tcW w:w="2126"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E6C8863" w14:textId="77777777" w:rsidR="00CC1E96" w:rsidRPr="00365F8D" w:rsidRDefault="00CC1E96" w:rsidP="00365F8D">
            <w:pPr>
              <w:bidi/>
              <w:jc w:val="center"/>
              <w:rPr>
                <w:rFonts w:cs="B Nazanin"/>
                <w:b/>
                <w:bCs/>
                <w:sz w:val="24"/>
                <w:szCs w:val="24"/>
                <w:rtl/>
              </w:rPr>
            </w:pPr>
            <w:r w:rsidRPr="00365F8D">
              <w:rPr>
                <w:rFonts w:cs="B Nazanin" w:hint="cs"/>
                <w:b/>
                <w:bCs/>
                <w:sz w:val="24"/>
                <w:szCs w:val="24"/>
                <w:rtl/>
              </w:rPr>
              <w:t>مثال</w:t>
            </w:r>
          </w:p>
        </w:tc>
        <w:tc>
          <w:tcPr>
            <w:tcW w:w="2294"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4B90AB1" w14:textId="77777777" w:rsidR="00CC1E96" w:rsidRPr="00365F8D" w:rsidRDefault="00CC1E96" w:rsidP="00365F8D">
            <w:pPr>
              <w:bidi/>
              <w:jc w:val="center"/>
              <w:rPr>
                <w:rFonts w:cs="B Nazanin"/>
                <w:b/>
                <w:bCs/>
                <w:sz w:val="24"/>
                <w:szCs w:val="24"/>
                <w:rtl/>
                <w:lang w:bidi="fa-IR"/>
              </w:rPr>
            </w:pPr>
            <w:r w:rsidRPr="00365F8D">
              <w:rPr>
                <w:rFonts w:cs="B Nazanin" w:hint="cs"/>
                <w:b/>
                <w:bCs/>
                <w:sz w:val="24"/>
                <w:szCs w:val="24"/>
                <w:rtl/>
                <w:lang w:bidi="fa-IR"/>
              </w:rPr>
              <w:t>توضیح</w:t>
            </w:r>
          </w:p>
        </w:tc>
        <w:tc>
          <w:tcPr>
            <w:tcW w:w="163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9DC0224" w14:textId="77777777" w:rsidR="00CC1E96" w:rsidRPr="00365F8D" w:rsidRDefault="00CC1E96" w:rsidP="000B6680">
            <w:pPr>
              <w:jc w:val="center"/>
              <w:rPr>
                <w:rFonts w:ascii="Times New Roman" w:hAnsi="Times New Roman" w:cs="Times New Roman"/>
                <w:b/>
                <w:bCs/>
                <w:sz w:val="24"/>
                <w:szCs w:val="24"/>
              </w:rPr>
            </w:pPr>
            <w:r w:rsidRPr="00365F8D">
              <w:rPr>
                <w:rFonts w:ascii="Times New Roman" w:hAnsi="Times New Roman" w:cs="Times New Roman"/>
                <w:b/>
                <w:bCs/>
                <w:sz w:val="24"/>
                <w:szCs w:val="24"/>
              </w:rPr>
              <w:t>Type</w:t>
            </w:r>
          </w:p>
        </w:tc>
        <w:tc>
          <w:tcPr>
            <w:tcW w:w="18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84AF0BF" w14:textId="77777777" w:rsidR="00CC1E96" w:rsidRPr="00365F8D" w:rsidRDefault="00CC1E96" w:rsidP="000B6680">
            <w:pPr>
              <w:jc w:val="center"/>
              <w:rPr>
                <w:rFonts w:ascii="Times New Roman" w:hAnsi="Times New Roman" w:cs="Times New Roman"/>
                <w:b/>
                <w:bCs/>
                <w:sz w:val="24"/>
                <w:szCs w:val="24"/>
                <w:rtl/>
              </w:rPr>
            </w:pPr>
            <w:r w:rsidRPr="00365F8D">
              <w:rPr>
                <w:rFonts w:ascii="Times New Roman" w:hAnsi="Times New Roman" w:cs="Times New Roman"/>
                <w:b/>
                <w:bCs/>
                <w:sz w:val="24"/>
                <w:szCs w:val="24"/>
              </w:rPr>
              <w:t>Name</w:t>
            </w:r>
          </w:p>
        </w:tc>
      </w:tr>
      <w:tr w:rsidR="00CC1E96" w:rsidRPr="006D738A" w14:paraId="40789AD5" w14:textId="77777777" w:rsidTr="00022F30">
        <w:trPr>
          <w:jc w:val="center"/>
        </w:trPr>
        <w:tc>
          <w:tcPr>
            <w:tcW w:w="2126" w:type="dxa"/>
            <w:tcBorders>
              <w:top w:val="single" w:sz="4" w:space="0" w:color="auto"/>
              <w:left w:val="single" w:sz="4" w:space="0" w:color="auto"/>
              <w:bottom w:val="single" w:sz="4" w:space="0" w:color="auto"/>
              <w:right w:val="single" w:sz="4" w:space="0" w:color="auto"/>
            </w:tcBorders>
            <w:vAlign w:val="center"/>
          </w:tcPr>
          <w:p w14:paraId="7CD16660" w14:textId="77777777" w:rsidR="00CC1E96" w:rsidRDefault="00CC1E96" w:rsidP="001E576A">
            <w:pPr>
              <w:bidi/>
              <w:spacing w:after="0" w:line="240" w:lineRule="auto"/>
              <w:jc w:val="center"/>
              <w:rPr>
                <w:rFonts w:ascii="Yagut" w:eastAsia="Times New Roman" w:hAnsi="Yagut" w:cs="Arial"/>
                <w:sz w:val="24"/>
                <w:szCs w:val="24"/>
                <w:rtl/>
                <w:lang w:bidi="fa-IR"/>
              </w:rPr>
            </w:pPr>
            <w:r>
              <w:rPr>
                <w:rFonts w:ascii="Yagut" w:eastAsia="Times New Roman" w:hAnsi="Yagut" w:cs="Arial" w:hint="cs"/>
                <w:sz w:val="24"/>
                <w:szCs w:val="24"/>
                <w:rtl/>
                <w:lang w:bidi="fa-IR"/>
              </w:rPr>
              <w:t>17: تخصصی بالینی</w:t>
            </w:r>
          </w:p>
          <w:p w14:paraId="08516A0A" w14:textId="77777777" w:rsidR="00CC1E96" w:rsidRDefault="00CC1E96" w:rsidP="001E576A">
            <w:pPr>
              <w:bidi/>
              <w:spacing w:after="0" w:line="240" w:lineRule="auto"/>
              <w:jc w:val="center"/>
              <w:rPr>
                <w:rFonts w:ascii="Yagut" w:eastAsia="Times New Roman" w:hAnsi="Yagut" w:cs="Arial"/>
                <w:sz w:val="24"/>
                <w:szCs w:val="24"/>
                <w:rtl/>
                <w:lang w:bidi="fa-IR"/>
              </w:rPr>
            </w:pPr>
            <w:r>
              <w:rPr>
                <w:rFonts w:ascii="Yagut" w:eastAsia="Times New Roman" w:hAnsi="Yagut" w:cs="Arial" w:hint="cs"/>
                <w:sz w:val="24"/>
                <w:szCs w:val="24"/>
                <w:rtl/>
                <w:lang w:bidi="fa-IR"/>
              </w:rPr>
              <w:t>20:فوق تخصصی</w:t>
            </w:r>
          </w:p>
          <w:p w14:paraId="365DAA2C" w14:textId="77777777" w:rsidR="00CC1E96" w:rsidRPr="002316A4" w:rsidRDefault="00CC1E96" w:rsidP="001E576A">
            <w:pPr>
              <w:bidi/>
              <w:spacing w:after="0" w:line="240" w:lineRule="auto"/>
              <w:jc w:val="center"/>
              <w:rPr>
                <w:rFonts w:ascii="Yagut" w:eastAsia="Times New Roman" w:hAnsi="Yagut" w:cs="Arial"/>
                <w:sz w:val="24"/>
                <w:szCs w:val="24"/>
                <w:rtl/>
                <w:lang w:bidi="fa-IR"/>
              </w:rPr>
            </w:pPr>
            <w:r>
              <w:rPr>
                <w:rFonts w:ascii="Yagut" w:eastAsia="Times New Roman" w:hAnsi="Yagut" w:cs="Arial" w:hint="cs"/>
                <w:sz w:val="24"/>
                <w:szCs w:val="24"/>
                <w:rtl/>
                <w:lang w:bidi="fa-IR"/>
              </w:rPr>
              <w:t>21:فلوشیپ</w:t>
            </w:r>
          </w:p>
        </w:tc>
        <w:tc>
          <w:tcPr>
            <w:tcW w:w="2294" w:type="dxa"/>
            <w:tcBorders>
              <w:top w:val="single" w:sz="4" w:space="0" w:color="auto"/>
              <w:left w:val="single" w:sz="4" w:space="0" w:color="auto"/>
              <w:bottom w:val="single" w:sz="4" w:space="0" w:color="auto"/>
              <w:right w:val="single" w:sz="4" w:space="0" w:color="auto"/>
            </w:tcBorders>
            <w:vAlign w:val="center"/>
          </w:tcPr>
          <w:p w14:paraId="425617BA" w14:textId="77777777" w:rsidR="00CC1E96" w:rsidRPr="00B8779C" w:rsidRDefault="00CC1E96" w:rsidP="00CC1E96">
            <w:pPr>
              <w:bidi/>
              <w:jc w:val="center"/>
              <w:rPr>
                <w:rFonts w:cs="B Nazanin"/>
                <w:sz w:val="24"/>
                <w:szCs w:val="24"/>
                <w:rtl/>
                <w:lang w:bidi="fa-IR"/>
              </w:rPr>
            </w:pPr>
            <w:r w:rsidRPr="00B8779C">
              <w:rPr>
                <w:rFonts w:cs="B Nazanin" w:hint="cs"/>
                <w:sz w:val="24"/>
                <w:szCs w:val="24"/>
                <w:rtl/>
              </w:rPr>
              <w:t xml:space="preserve">کد </w:t>
            </w:r>
            <w:r>
              <w:rPr>
                <w:rFonts w:cs="B Nazanin" w:hint="cs"/>
                <w:sz w:val="24"/>
                <w:szCs w:val="24"/>
                <w:rtl/>
                <w:lang w:bidi="fa-IR"/>
              </w:rPr>
              <w:t>مقطع تحصیلی</w:t>
            </w:r>
          </w:p>
        </w:tc>
        <w:tc>
          <w:tcPr>
            <w:tcW w:w="1638" w:type="dxa"/>
            <w:tcBorders>
              <w:top w:val="single" w:sz="4" w:space="0" w:color="auto"/>
              <w:left w:val="single" w:sz="4" w:space="0" w:color="auto"/>
              <w:bottom w:val="single" w:sz="4" w:space="0" w:color="auto"/>
              <w:right w:val="single" w:sz="4" w:space="0" w:color="auto"/>
            </w:tcBorders>
            <w:vAlign w:val="center"/>
          </w:tcPr>
          <w:p w14:paraId="7BD907D1" w14:textId="77777777" w:rsidR="00CC1E96" w:rsidRPr="00365F8D" w:rsidRDefault="00031587" w:rsidP="000B6680">
            <w:pPr>
              <w:rPr>
                <w:rFonts w:ascii="Times New Roman" w:hAnsi="Times New Roman" w:cs="Times New Roman"/>
                <w:sz w:val="24"/>
                <w:szCs w:val="24"/>
              </w:rPr>
            </w:pPr>
            <w:r>
              <w:rPr>
                <w:rFonts w:ascii="Times New Roman" w:hAnsi="Times New Roman" w:cs="Times New Roman"/>
                <w:sz w:val="24"/>
                <w:szCs w:val="24"/>
              </w:rPr>
              <w:t xml:space="preserve">Char(2), </w:t>
            </w:r>
            <w:r w:rsidR="00605881" w:rsidRPr="00365F8D">
              <w:rPr>
                <w:rFonts w:ascii="Times New Roman" w:hAnsi="Times New Roman" w:cs="Times New Roman"/>
                <w:sz w:val="24"/>
                <w:szCs w:val="24"/>
              </w:rPr>
              <w:t>PK</w:t>
            </w:r>
          </w:p>
        </w:tc>
        <w:tc>
          <w:tcPr>
            <w:tcW w:w="1880" w:type="dxa"/>
            <w:tcBorders>
              <w:top w:val="single" w:sz="4" w:space="0" w:color="auto"/>
              <w:left w:val="single" w:sz="4" w:space="0" w:color="auto"/>
              <w:bottom w:val="single" w:sz="4" w:space="0" w:color="auto"/>
              <w:right w:val="single" w:sz="4" w:space="0" w:color="auto"/>
            </w:tcBorders>
            <w:vAlign w:val="center"/>
          </w:tcPr>
          <w:p w14:paraId="500DE78B" w14:textId="77777777" w:rsidR="00CC1E96" w:rsidRPr="00365F8D" w:rsidRDefault="00CC1E96" w:rsidP="000B6680">
            <w:pPr>
              <w:rPr>
                <w:rFonts w:ascii="Times New Roman" w:hAnsi="Times New Roman" w:cs="Times New Roman"/>
                <w:sz w:val="24"/>
                <w:szCs w:val="24"/>
              </w:rPr>
            </w:pPr>
            <w:r w:rsidRPr="00365F8D">
              <w:rPr>
                <w:rFonts w:ascii="Times New Roman" w:hAnsi="Times New Roman" w:cs="Times New Roman"/>
                <w:sz w:val="24"/>
                <w:szCs w:val="24"/>
              </w:rPr>
              <w:t>DegreeCode</w:t>
            </w:r>
          </w:p>
        </w:tc>
      </w:tr>
      <w:tr w:rsidR="00CC1E96" w:rsidRPr="006D738A" w14:paraId="3000A54B" w14:textId="77777777" w:rsidTr="00022F30">
        <w:trPr>
          <w:jc w:val="center"/>
        </w:trPr>
        <w:tc>
          <w:tcPr>
            <w:tcW w:w="2126" w:type="dxa"/>
            <w:tcBorders>
              <w:top w:val="single" w:sz="4" w:space="0" w:color="auto"/>
              <w:left w:val="single" w:sz="4" w:space="0" w:color="auto"/>
              <w:bottom w:val="single" w:sz="4" w:space="0" w:color="auto"/>
              <w:right w:val="single" w:sz="4" w:space="0" w:color="auto"/>
            </w:tcBorders>
            <w:vAlign w:val="center"/>
          </w:tcPr>
          <w:p w14:paraId="6DD8C753" w14:textId="77777777" w:rsidR="00CC1E96" w:rsidRDefault="00CC1E96" w:rsidP="001E576A">
            <w:pPr>
              <w:bidi/>
              <w:spacing w:after="0" w:line="240" w:lineRule="auto"/>
              <w:jc w:val="center"/>
              <w:rPr>
                <w:rFonts w:ascii="Yagut" w:eastAsia="Times New Roman" w:hAnsi="Yagut" w:cs="Arial"/>
                <w:sz w:val="24"/>
                <w:szCs w:val="24"/>
                <w:rtl/>
                <w:lang w:bidi="fa-IR"/>
              </w:rPr>
            </w:pPr>
            <w:commentRangeStart w:id="63"/>
            <w:r>
              <w:rPr>
                <w:rFonts w:ascii="Yagut" w:eastAsia="Times New Roman" w:hAnsi="Yagut" w:cs="Arial" w:hint="cs"/>
                <w:sz w:val="24"/>
                <w:szCs w:val="24"/>
                <w:rtl/>
                <w:lang w:bidi="fa-IR"/>
              </w:rPr>
              <w:t>17: تخصصی بالینی</w:t>
            </w:r>
          </w:p>
          <w:p w14:paraId="3063B536" w14:textId="77777777" w:rsidR="00CC1E96" w:rsidRDefault="00CC1E96" w:rsidP="001E576A">
            <w:pPr>
              <w:bidi/>
              <w:spacing w:after="0" w:line="240" w:lineRule="auto"/>
              <w:jc w:val="center"/>
              <w:rPr>
                <w:rFonts w:ascii="Yagut" w:eastAsia="Times New Roman" w:hAnsi="Yagut" w:cs="Arial"/>
                <w:sz w:val="24"/>
                <w:szCs w:val="24"/>
                <w:rtl/>
                <w:lang w:bidi="fa-IR"/>
              </w:rPr>
            </w:pPr>
            <w:r>
              <w:rPr>
                <w:rFonts w:ascii="Yagut" w:eastAsia="Times New Roman" w:hAnsi="Yagut" w:cs="Arial" w:hint="cs"/>
                <w:sz w:val="24"/>
                <w:szCs w:val="24"/>
                <w:rtl/>
                <w:lang w:bidi="fa-IR"/>
              </w:rPr>
              <w:t>20:فوق تخصصی</w:t>
            </w:r>
          </w:p>
          <w:p w14:paraId="7C2BAE68" w14:textId="77777777" w:rsidR="00CC1E96" w:rsidRPr="006D738A" w:rsidRDefault="00CC1E96" w:rsidP="001E576A">
            <w:pPr>
              <w:bidi/>
              <w:spacing w:after="0" w:line="240" w:lineRule="auto"/>
              <w:jc w:val="center"/>
              <w:rPr>
                <w:rFonts w:cs="B Nazanin"/>
                <w:sz w:val="24"/>
                <w:szCs w:val="24"/>
                <w:rtl/>
                <w:lang w:bidi="fa-IR"/>
              </w:rPr>
            </w:pPr>
            <w:r>
              <w:rPr>
                <w:rFonts w:ascii="Yagut" w:eastAsia="Times New Roman" w:hAnsi="Yagut" w:cs="Arial" w:hint="cs"/>
                <w:sz w:val="24"/>
                <w:szCs w:val="24"/>
                <w:rtl/>
                <w:lang w:bidi="fa-IR"/>
              </w:rPr>
              <w:t>21:فلوشیپ</w:t>
            </w:r>
            <w:commentRangeEnd w:id="63"/>
            <w:r w:rsidR="00934B94">
              <w:rPr>
                <w:rStyle w:val="CommentReference"/>
                <w:rtl/>
              </w:rPr>
              <w:commentReference w:id="63"/>
            </w:r>
          </w:p>
        </w:tc>
        <w:tc>
          <w:tcPr>
            <w:tcW w:w="2294" w:type="dxa"/>
            <w:tcBorders>
              <w:top w:val="single" w:sz="4" w:space="0" w:color="auto"/>
              <w:left w:val="single" w:sz="4" w:space="0" w:color="auto"/>
              <w:bottom w:val="single" w:sz="4" w:space="0" w:color="auto"/>
              <w:right w:val="single" w:sz="4" w:space="0" w:color="auto"/>
            </w:tcBorders>
            <w:vAlign w:val="center"/>
          </w:tcPr>
          <w:p w14:paraId="32CECB29" w14:textId="77777777" w:rsidR="00CC1E96" w:rsidRPr="00B8779C" w:rsidRDefault="00CC1E96" w:rsidP="00CC0671">
            <w:pPr>
              <w:bidi/>
              <w:jc w:val="center"/>
              <w:rPr>
                <w:rFonts w:cs="B Nazanin"/>
                <w:sz w:val="24"/>
                <w:szCs w:val="24"/>
                <w:rtl/>
                <w:lang w:bidi="fa-IR"/>
              </w:rPr>
            </w:pPr>
            <w:r>
              <w:rPr>
                <w:rFonts w:cs="B Nazanin" w:hint="cs"/>
                <w:sz w:val="24"/>
                <w:szCs w:val="24"/>
                <w:rtl/>
                <w:lang w:bidi="fa-IR"/>
              </w:rPr>
              <w:t>نام مقطع تحصیلی</w:t>
            </w:r>
          </w:p>
        </w:tc>
        <w:tc>
          <w:tcPr>
            <w:tcW w:w="1638" w:type="dxa"/>
            <w:tcBorders>
              <w:top w:val="single" w:sz="4" w:space="0" w:color="auto"/>
              <w:left w:val="single" w:sz="4" w:space="0" w:color="auto"/>
              <w:bottom w:val="single" w:sz="4" w:space="0" w:color="auto"/>
              <w:right w:val="single" w:sz="4" w:space="0" w:color="auto"/>
            </w:tcBorders>
            <w:vAlign w:val="center"/>
          </w:tcPr>
          <w:p w14:paraId="4254B5A4" w14:textId="77777777" w:rsidR="00CC1E96" w:rsidRPr="00365F8D" w:rsidRDefault="00CC1E96" w:rsidP="000B6680">
            <w:pPr>
              <w:rPr>
                <w:rFonts w:ascii="Times New Roman" w:hAnsi="Times New Roman" w:cs="Times New Roman"/>
                <w:sz w:val="24"/>
                <w:szCs w:val="24"/>
              </w:rPr>
            </w:pPr>
            <w:r w:rsidRPr="00365F8D">
              <w:rPr>
                <w:rFonts w:ascii="Times New Roman" w:hAnsi="Times New Roman" w:cs="Times New Roman"/>
                <w:sz w:val="24"/>
                <w:szCs w:val="24"/>
              </w:rPr>
              <w:t>NvarChar(50)</w:t>
            </w:r>
          </w:p>
        </w:tc>
        <w:tc>
          <w:tcPr>
            <w:tcW w:w="1880" w:type="dxa"/>
            <w:tcBorders>
              <w:top w:val="single" w:sz="4" w:space="0" w:color="auto"/>
              <w:left w:val="single" w:sz="4" w:space="0" w:color="auto"/>
              <w:bottom w:val="single" w:sz="4" w:space="0" w:color="auto"/>
              <w:right w:val="single" w:sz="4" w:space="0" w:color="auto"/>
            </w:tcBorders>
            <w:vAlign w:val="center"/>
          </w:tcPr>
          <w:p w14:paraId="46C934F0" w14:textId="77777777" w:rsidR="00CC1E96" w:rsidRPr="00365F8D" w:rsidRDefault="00CC1E96" w:rsidP="000B6680">
            <w:pPr>
              <w:rPr>
                <w:rFonts w:ascii="Times New Roman" w:hAnsi="Times New Roman" w:cs="Times New Roman"/>
                <w:sz w:val="24"/>
                <w:szCs w:val="24"/>
                <w:rtl/>
              </w:rPr>
            </w:pPr>
            <w:r w:rsidRPr="00365F8D">
              <w:rPr>
                <w:rFonts w:ascii="Times New Roman" w:hAnsi="Times New Roman" w:cs="Times New Roman"/>
                <w:sz w:val="24"/>
                <w:szCs w:val="24"/>
              </w:rPr>
              <w:t>DegreeName</w:t>
            </w:r>
          </w:p>
        </w:tc>
      </w:tr>
    </w:tbl>
    <w:p w14:paraId="23D1FA60" w14:textId="77777777" w:rsidR="00CC1E96" w:rsidRDefault="00CC1E96" w:rsidP="00CC1E96">
      <w:pPr>
        <w:pStyle w:val="ListParagraph"/>
        <w:bidi/>
        <w:ind w:left="1041"/>
        <w:rPr>
          <w:rFonts w:cs="B Nazanin"/>
          <w:b/>
          <w:bCs/>
          <w:sz w:val="24"/>
          <w:szCs w:val="24"/>
          <w:lang w:bidi="fa-IR"/>
        </w:rPr>
      </w:pPr>
    </w:p>
    <w:p w14:paraId="497EFD55" w14:textId="77777777" w:rsidR="00CC1E96" w:rsidRPr="00010665" w:rsidRDefault="00CC1E96" w:rsidP="00EE7D17">
      <w:pPr>
        <w:pStyle w:val="Heading2"/>
        <w:numPr>
          <w:ilvl w:val="1"/>
          <w:numId w:val="44"/>
        </w:numPr>
        <w:bidi/>
        <w:rPr>
          <w:rFonts w:cs="B Nazanin"/>
          <w:lang w:bidi="fa-IR"/>
        </w:rPr>
      </w:pPr>
      <w:bookmarkStart w:id="64" w:name="جدول_142_رشته_تحصیلی_استاندارد"/>
      <w:bookmarkStart w:id="65" w:name="_Toc478296089"/>
      <w:r w:rsidRPr="00010665">
        <w:rPr>
          <w:rFonts w:cs="B Nazanin" w:hint="cs"/>
          <w:rtl/>
          <w:lang w:bidi="fa-IR"/>
        </w:rPr>
        <w:t xml:space="preserve">جدول رشته </w:t>
      </w:r>
      <w:r w:rsidR="00605881" w:rsidRPr="00010665">
        <w:rPr>
          <w:rFonts w:cs="B Nazanin" w:hint="cs"/>
          <w:rtl/>
          <w:lang w:bidi="fa-IR"/>
        </w:rPr>
        <w:t xml:space="preserve">تحصیلی </w:t>
      </w:r>
      <w:r w:rsidRPr="00010665">
        <w:rPr>
          <w:rFonts w:cs="B Nazanin" w:hint="cs"/>
          <w:rtl/>
          <w:lang w:bidi="fa-IR"/>
        </w:rPr>
        <w:t>استاندارد</w:t>
      </w:r>
      <w:bookmarkEnd w:id="64"/>
      <w:r w:rsidR="00022F30">
        <w:rPr>
          <w:rFonts w:cs="B Nazanin" w:hint="cs"/>
          <w:rtl/>
          <w:lang w:bidi="fa-IR"/>
        </w:rPr>
        <w:t xml:space="preserve">  </w:t>
      </w:r>
      <w:r w:rsidR="0025700E">
        <w:rPr>
          <w:rFonts w:cs="B Nazanin"/>
          <w:lang w:bidi="fa-IR"/>
        </w:rPr>
      </w:r>
      <w:r w:rsidR="0025700E">
        <w:rPr>
          <w:rFonts w:cs="B Nazanin"/>
          <w:lang w:bidi="fa-IR"/>
        </w:rPr>
        <w:pict w14:anchorId="771EBDA9">
          <v:shape id="Right Arrow 27" o:spid="_x0000_s1144" type="#_x0000_t13" href="#فهرست" style="width:11.35pt;height:11.35pt;rotation:-90;visibility:visible;mso-left-percent:-10001;mso-top-percent:-10001;mso-position-horizontal:absolute;mso-position-horizontal-relative:char;mso-position-vertical:absolute;mso-position-vertical-relative:line;mso-left-percent:-10001;mso-top-percent:-10001;v-text-anchor:middle" o:button="t" adj="10800" fillcolor="#5b9bd5 [3204]" strokecolor="#1f4d78 [1604]" strokeweight="1pt">
            <v:fill o:detectmouseclick="t"/>
            <w10:wrap type="none"/>
            <w10:anchorlock/>
          </v:shape>
        </w:pict>
      </w:r>
      <w:bookmarkEnd w:id="65"/>
    </w:p>
    <w:tbl>
      <w:tblPr>
        <w:bidiVisual/>
        <w:tblW w:w="0" w:type="auto"/>
        <w:jc w:val="center"/>
        <w:tblLook w:val="04A0" w:firstRow="1" w:lastRow="0" w:firstColumn="1" w:lastColumn="0" w:noHBand="0" w:noVBand="1"/>
      </w:tblPr>
      <w:tblGrid>
        <w:gridCol w:w="2017"/>
        <w:gridCol w:w="2294"/>
        <w:gridCol w:w="1638"/>
        <w:gridCol w:w="1880"/>
      </w:tblGrid>
      <w:tr w:rsidR="00CC1E96" w:rsidRPr="005E2F9E" w14:paraId="762D3EEC" w14:textId="77777777" w:rsidTr="00022F30">
        <w:trPr>
          <w:jc w:val="center"/>
        </w:trPr>
        <w:tc>
          <w:tcPr>
            <w:tcW w:w="7829" w:type="dxa"/>
            <w:gridSpan w:val="4"/>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7C97228" w14:textId="77777777" w:rsidR="00CC1E96" w:rsidRPr="005E2F9E" w:rsidRDefault="00CC1E96" w:rsidP="00CC1E96">
            <w:pPr>
              <w:bidi/>
              <w:jc w:val="center"/>
              <w:rPr>
                <w:rFonts w:cs="B Nazanin"/>
                <w:sz w:val="24"/>
                <w:szCs w:val="24"/>
                <w:lang w:bidi="fa-IR"/>
              </w:rPr>
            </w:pPr>
            <w:r w:rsidRPr="00DD0388">
              <w:rPr>
                <w:rFonts w:cs="B Nazanin" w:hint="cs"/>
                <w:b/>
                <w:bCs/>
                <w:sz w:val="24"/>
                <w:szCs w:val="24"/>
                <w:rtl/>
              </w:rPr>
              <w:t xml:space="preserve">جدول </w:t>
            </w:r>
            <w:r>
              <w:rPr>
                <w:rFonts w:cs="B Nazanin" w:hint="cs"/>
                <w:b/>
                <w:bCs/>
                <w:sz w:val="24"/>
                <w:szCs w:val="24"/>
                <w:rtl/>
                <w:lang w:bidi="fa-IR"/>
              </w:rPr>
              <w:t>رشته تحصیلی استاندارد</w:t>
            </w:r>
            <w:r w:rsidR="00365F8D">
              <w:rPr>
                <w:rFonts w:cs="B Nazanin" w:hint="cs"/>
                <w:b/>
                <w:bCs/>
                <w:sz w:val="24"/>
                <w:szCs w:val="24"/>
                <w:rtl/>
                <w:lang w:bidi="fa-IR"/>
              </w:rPr>
              <w:t>-</w:t>
            </w:r>
            <w:r w:rsidR="00365F8D">
              <w:rPr>
                <w:rFonts w:cs="B Nazanin"/>
                <w:b/>
                <w:bCs/>
                <w:sz w:val="24"/>
                <w:szCs w:val="24"/>
                <w:lang w:bidi="fa-IR"/>
              </w:rPr>
              <w:t>tblStudyField</w:t>
            </w:r>
          </w:p>
        </w:tc>
      </w:tr>
      <w:tr w:rsidR="00CC1E96" w:rsidRPr="006D738A" w14:paraId="3B322542" w14:textId="77777777" w:rsidTr="00022F30">
        <w:trPr>
          <w:jc w:val="center"/>
        </w:trPr>
        <w:tc>
          <w:tcPr>
            <w:tcW w:w="201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0D3CE22" w14:textId="77777777" w:rsidR="00CC1E96" w:rsidRPr="00365F8D" w:rsidRDefault="00CC1E96" w:rsidP="00365F8D">
            <w:pPr>
              <w:bidi/>
              <w:jc w:val="center"/>
              <w:rPr>
                <w:rFonts w:cs="B Nazanin"/>
                <w:b/>
                <w:bCs/>
                <w:sz w:val="24"/>
                <w:szCs w:val="24"/>
                <w:rtl/>
              </w:rPr>
            </w:pPr>
            <w:r w:rsidRPr="00365F8D">
              <w:rPr>
                <w:rFonts w:cs="B Nazanin" w:hint="cs"/>
                <w:b/>
                <w:bCs/>
                <w:sz w:val="24"/>
                <w:szCs w:val="24"/>
                <w:rtl/>
              </w:rPr>
              <w:t>مثال</w:t>
            </w:r>
          </w:p>
        </w:tc>
        <w:tc>
          <w:tcPr>
            <w:tcW w:w="2294"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897C57F" w14:textId="77777777" w:rsidR="00CC1E96" w:rsidRPr="00365F8D" w:rsidRDefault="00CC1E96" w:rsidP="00365F8D">
            <w:pPr>
              <w:bidi/>
              <w:jc w:val="center"/>
              <w:rPr>
                <w:rFonts w:cs="B Nazanin"/>
                <w:b/>
                <w:bCs/>
                <w:sz w:val="24"/>
                <w:szCs w:val="24"/>
                <w:rtl/>
                <w:lang w:bidi="fa-IR"/>
              </w:rPr>
            </w:pPr>
            <w:r w:rsidRPr="00365F8D">
              <w:rPr>
                <w:rFonts w:cs="B Nazanin" w:hint="cs"/>
                <w:b/>
                <w:bCs/>
                <w:sz w:val="24"/>
                <w:szCs w:val="24"/>
                <w:rtl/>
                <w:lang w:bidi="fa-IR"/>
              </w:rPr>
              <w:t>توضیح</w:t>
            </w:r>
          </w:p>
        </w:tc>
        <w:tc>
          <w:tcPr>
            <w:tcW w:w="163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1805622" w14:textId="77777777" w:rsidR="00CC1E96" w:rsidRPr="00365F8D" w:rsidRDefault="00CC1E96" w:rsidP="00365F8D">
            <w:pPr>
              <w:jc w:val="center"/>
              <w:rPr>
                <w:rFonts w:ascii="Times New Roman" w:hAnsi="Times New Roman" w:cs="Times New Roman"/>
                <w:b/>
                <w:bCs/>
                <w:sz w:val="24"/>
                <w:szCs w:val="24"/>
              </w:rPr>
            </w:pPr>
            <w:r w:rsidRPr="00365F8D">
              <w:rPr>
                <w:rFonts w:ascii="Times New Roman" w:hAnsi="Times New Roman" w:cs="Times New Roman"/>
                <w:b/>
                <w:bCs/>
                <w:sz w:val="24"/>
                <w:szCs w:val="24"/>
              </w:rPr>
              <w:t>Type</w:t>
            </w:r>
          </w:p>
        </w:tc>
        <w:tc>
          <w:tcPr>
            <w:tcW w:w="18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3750449" w14:textId="77777777" w:rsidR="00CC1E96" w:rsidRPr="00365F8D" w:rsidRDefault="00CC1E96" w:rsidP="00365F8D">
            <w:pPr>
              <w:jc w:val="center"/>
              <w:rPr>
                <w:rFonts w:ascii="Times New Roman" w:hAnsi="Times New Roman" w:cs="Times New Roman"/>
                <w:b/>
                <w:bCs/>
                <w:sz w:val="24"/>
                <w:szCs w:val="24"/>
                <w:rtl/>
              </w:rPr>
            </w:pPr>
            <w:r w:rsidRPr="00365F8D">
              <w:rPr>
                <w:rFonts w:ascii="Times New Roman" w:hAnsi="Times New Roman" w:cs="Times New Roman"/>
                <w:b/>
                <w:bCs/>
                <w:sz w:val="24"/>
                <w:szCs w:val="24"/>
              </w:rPr>
              <w:t>Name</w:t>
            </w:r>
          </w:p>
        </w:tc>
      </w:tr>
      <w:tr w:rsidR="00CC1E96" w:rsidRPr="006D738A" w14:paraId="11649265" w14:textId="77777777" w:rsidTr="00022F30">
        <w:trPr>
          <w:jc w:val="center"/>
        </w:trPr>
        <w:tc>
          <w:tcPr>
            <w:tcW w:w="2017" w:type="dxa"/>
            <w:tcBorders>
              <w:top w:val="single" w:sz="4" w:space="0" w:color="auto"/>
              <w:left w:val="single" w:sz="4" w:space="0" w:color="auto"/>
              <w:bottom w:val="single" w:sz="4" w:space="0" w:color="auto"/>
              <w:right w:val="single" w:sz="4" w:space="0" w:color="auto"/>
            </w:tcBorders>
            <w:vAlign w:val="center"/>
          </w:tcPr>
          <w:p w14:paraId="0DCC2C6C" w14:textId="77777777" w:rsidR="00CC1E96" w:rsidRPr="002316A4" w:rsidRDefault="00605881" w:rsidP="00CC0671">
            <w:pPr>
              <w:bidi/>
              <w:jc w:val="center"/>
              <w:rPr>
                <w:rFonts w:ascii="Yagut" w:eastAsia="Times New Roman" w:hAnsi="Yagut" w:cs="Arial"/>
                <w:sz w:val="24"/>
                <w:szCs w:val="24"/>
                <w:rtl/>
                <w:lang w:bidi="fa-IR"/>
              </w:rPr>
            </w:pPr>
            <w:r>
              <w:rPr>
                <w:rFonts w:ascii="Yagut" w:eastAsia="Times New Roman" w:hAnsi="Yagut" w:cs="Arial" w:hint="cs"/>
                <w:sz w:val="24"/>
                <w:szCs w:val="24"/>
                <w:rtl/>
                <w:lang w:bidi="fa-IR"/>
              </w:rPr>
              <w:t>22</w:t>
            </w:r>
          </w:p>
        </w:tc>
        <w:tc>
          <w:tcPr>
            <w:tcW w:w="2294" w:type="dxa"/>
            <w:tcBorders>
              <w:top w:val="single" w:sz="4" w:space="0" w:color="auto"/>
              <w:left w:val="single" w:sz="4" w:space="0" w:color="auto"/>
              <w:bottom w:val="single" w:sz="4" w:space="0" w:color="auto"/>
              <w:right w:val="single" w:sz="4" w:space="0" w:color="auto"/>
            </w:tcBorders>
            <w:vAlign w:val="center"/>
          </w:tcPr>
          <w:p w14:paraId="6CD0DDBC" w14:textId="77777777" w:rsidR="00CC1E96" w:rsidRPr="00B8779C" w:rsidRDefault="00CC1E96" w:rsidP="00605881">
            <w:pPr>
              <w:bidi/>
              <w:jc w:val="center"/>
              <w:rPr>
                <w:rFonts w:cs="B Nazanin"/>
                <w:sz w:val="24"/>
                <w:szCs w:val="24"/>
                <w:rtl/>
                <w:lang w:bidi="fa-IR"/>
              </w:rPr>
            </w:pPr>
            <w:r w:rsidRPr="00B8779C">
              <w:rPr>
                <w:rFonts w:cs="B Nazanin" w:hint="cs"/>
                <w:sz w:val="24"/>
                <w:szCs w:val="24"/>
                <w:rtl/>
              </w:rPr>
              <w:t xml:space="preserve">کد </w:t>
            </w:r>
            <w:r w:rsidR="00605881">
              <w:rPr>
                <w:rFonts w:cs="B Nazanin" w:hint="cs"/>
                <w:sz w:val="24"/>
                <w:szCs w:val="24"/>
                <w:rtl/>
                <w:lang w:bidi="fa-IR"/>
              </w:rPr>
              <w:t>رشته</w:t>
            </w:r>
            <w:r>
              <w:rPr>
                <w:rFonts w:cs="B Nazanin" w:hint="cs"/>
                <w:sz w:val="24"/>
                <w:szCs w:val="24"/>
                <w:rtl/>
                <w:lang w:bidi="fa-IR"/>
              </w:rPr>
              <w:t xml:space="preserve"> تحصیلی</w:t>
            </w:r>
          </w:p>
        </w:tc>
        <w:tc>
          <w:tcPr>
            <w:tcW w:w="1638" w:type="dxa"/>
            <w:tcBorders>
              <w:top w:val="single" w:sz="4" w:space="0" w:color="auto"/>
              <w:left w:val="single" w:sz="4" w:space="0" w:color="auto"/>
              <w:bottom w:val="single" w:sz="4" w:space="0" w:color="auto"/>
              <w:right w:val="single" w:sz="4" w:space="0" w:color="auto"/>
            </w:tcBorders>
            <w:vAlign w:val="center"/>
          </w:tcPr>
          <w:p w14:paraId="23D75F79" w14:textId="77777777" w:rsidR="00CC1E96" w:rsidRPr="00365F8D" w:rsidRDefault="00031587" w:rsidP="00365F8D">
            <w:pPr>
              <w:rPr>
                <w:rFonts w:ascii="Times New Roman" w:hAnsi="Times New Roman" w:cs="Times New Roman"/>
                <w:sz w:val="24"/>
                <w:szCs w:val="24"/>
              </w:rPr>
            </w:pPr>
            <w:r>
              <w:rPr>
                <w:rFonts w:ascii="Times New Roman" w:hAnsi="Times New Roman" w:cs="Times New Roman"/>
                <w:sz w:val="24"/>
                <w:szCs w:val="24"/>
              </w:rPr>
              <w:t>Char(2)</w:t>
            </w:r>
            <w:r w:rsidR="00605881" w:rsidRPr="00365F8D">
              <w:rPr>
                <w:rFonts w:ascii="Times New Roman" w:hAnsi="Times New Roman" w:cs="Times New Roman"/>
                <w:sz w:val="24"/>
                <w:szCs w:val="24"/>
              </w:rPr>
              <w:t>,PK</w:t>
            </w:r>
          </w:p>
        </w:tc>
        <w:tc>
          <w:tcPr>
            <w:tcW w:w="1880" w:type="dxa"/>
            <w:tcBorders>
              <w:top w:val="single" w:sz="4" w:space="0" w:color="auto"/>
              <w:left w:val="single" w:sz="4" w:space="0" w:color="auto"/>
              <w:bottom w:val="single" w:sz="4" w:space="0" w:color="auto"/>
              <w:right w:val="single" w:sz="4" w:space="0" w:color="auto"/>
            </w:tcBorders>
            <w:vAlign w:val="center"/>
          </w:tcPr>
          <w:p w14:paraId="18766745" w14:textId="77777777" w:rsidR="00CC1E96" w:rsidRPr="00365F8D" w:rsidRDefault="00BD45BA" w:rsidP="00365F8D">
            <w:pPr>
              <w:rPr>
                <w:rFonts w:ascii="Times New Roman" w:hAnsi="Times New Roman" w:cs="Times New Roman"/>
                <w:sz w:val="24"/>
                <w:szCs w:val="24"/>
              </w:rPr>
            </w:pPr>
            <w:r>
              <w:rPr>
                <w:rFonts w:ascii="Times New Roman" w:hAnsi="Times New Roman" w:cs="Times New Roman"/>
                <w:sz w:val="24"/>
                <w:szCs w:val="24"/>
              </w:rPr>
              <w:t>SF</w:t>
            </w:r>
            <w:r w:rsidR="00CC1E96" w:rsidRPr="00365F8D">
              <w:rPr>
                <w:rFonts w:ascii="Times New Roman" w:hAnsi="Times New Roman" w:cs="Times New Roman"/>
                <w:sz w:val="24"/>
                <w:szCs w:val="24"/>
              </w:rPr>
              <w:t>Code</w:t>
            </w:r>
          </w:p>
        </w:tc>
      </w:tr>
      <w:tr w:rsidR="00CC1E96" w:rsidRPr="006D738A" w14:paraId="4EF379AB" w14:textId="77777777" w:rsidTr="00022F30">
        <w:trPr>
          <w:jc w:val="center"/>
        </w:trPr>
        <w:tc>
          <w:tcPr>
            <w:tcW w:w="2017" w:type="dxa"/>
            <w:tcBorders>
              <w:top w:val="single" w:sz="4" w:space="0" w:color="auto"/>
              <w:left w:val="single" w:sz="4" w:space="0" w:color="auto"/>
              <w:bottom w:val="single" w:sz="4" w:space="0" w:color="auto"/>
              <w:right w:val="single" w:sz="4" w:space="0" w:color="auto"/>
            </w:tcBorders>
            <w:vAlign w:val="center"/>
          </w:tcPr>
          <w:p w14:paraId="5A50D560" w14:textId="77777777" w:rsidR="00CC1E96" w:rsidRPr="006D738A" w:rsidRDefault="00605881" w:rsidP="00CC0671">
            <w:pPr>
              <w:bidi/>
              <w:jc w:val="center"/>
              <w:rPr>
                <w:rFonts w:cs="B Nazanin"/>
                <w:sz w:val="24"/>
                <w:szCs w:val="24"/>
                <w:rtl/>
                <w:lang w:bidi="fa-IR"/>
              </w:rPr>
            </w:pPr>
            <w:r>
              <w:rPr>
                <w:rFonts w:ascii="Yagut" w:eastAsia="Times New Roman" w:hAnsi="Yagut" w:cs="Arial" w:hint="cs"/>
                <w:sz w:val="24"/>
                <w:szCs w:val="24"/>
                <w:rtl/>
                <w:lang w:bidi="fa-IR"/>
              </w:rPr>
              <w:t>بیماریهای چشم</w:t>
            </w:r>
          </w:p>
        </w:tc>
        <w:tc>
          <w:tcPr>
            <w:tcW w:w="2294" w:type="dxa"/>
            <w:tcBorders>
              <w:top w:val="single" w:sz="4" w:space="0" w:color="auto"/>
              <w:left w:val="single" w:sz="4" w:space="0" w:color="auto"/>
              <w:bottom w:val="single" w:sz="4" w:space="0" w:color="auto"/>
              <w:right w:val="single" w:sz="4" w:space="0" w:color="auto"/>
            </w:tcBorders>
            <w:vAlign w:val="center"/>
          </w:tcPr>
          <w:p w14:paraId="6A16B5EA" w14:textId="77777777" w:rsidR="00CC1E96" w:rsidRPr="00B8779C" w:rsidRDefault="00CC1E96" w:rsidP="00CC0671">
            <w:pPr>
              <w:bidi/>
              <w:jc w:val="center"/>
              <w:rPr>
                <w:rFonts w:cs="B Nazanin"/>
                <w:sz w:val="24"/>
                <w:szCs w:val="24"/>
                <w:rtl/>
                <w:lang w:bidi="fa-IR"/>
              </w:rPr>
            </w:pPr>
            <w:r>
              <w:rPr>
                <w:rFonts w:cs="B Nazanin" w:hint="cs"/>
                <w:sz w:val="24"/>
                <w:szCs w:val="24"/>
                <w:rtl/>
                <w:lang w:bidi="fa-IR"/>
              </w:rPr>
              <w:t xml:space="preserve">نام </w:t>
            </w:r>
            <w:r w:rsidR="00605881">
              <w:rPr>
                <w:rFonts w:cs="B Nazanin" w:hint="cs"/>
                <w:sz w:val="24"/>
                <w:szCs w:val="24"/>
                <w:rtl/>
                <w:lang w:bidi="fa-IR"/>
              </w:rPr>
              <w:t xml:space="preserve">رشته </w:t>
            </w:r>
            <w:r>
              <w:rPr>
                <w:rFonts w:cs="B Nazanin" w:hint="cs"/>
                <w:sz w:val="24"/>
                <w:szCs w:val="24"/>
                <w:rtl/>
                <w:lang w:bidi="fa-IR"/>
              </w:rPr>
              <w:t>تحصیلی</w:t>
            </w:r>
          </w:p>
        </w:tc>
        <w:tc>
          <w:tcPr>
            <w:tcW w:w="1638" w:type="dxa"/>
            <w:tcBorders>
              <w:top w:val="single" w:sz="4" w:space="0" w:color="auto"/>
              <w:left w:val="single" w:sz="4" w:space="0" w:color="auto"/>
              <w:bottom w:val="single" w:sz="4" w:space="0" w:color="auto"/>
              <w:right w:val="single" w:sz="4" w:space="0" w:color="auto"/>
            </w:tcBorders>
            <w:vAlign w:val="center"/>
          </w:tcPr>
          <w:p w14:paraId="044DBD62" w14:textId="77777777" w:rsidR="00CC1E96" w:rsidRPr="00365F8D" w:rsidRDefault="00CC1E96" w:rsidP="00365F8D">
            <w:pPr>
              <w:rPr>
                <w:rFonts w:ascii="Times New Roman" w:hAnsi="Times New Roman" w:cs="Times New Roman"/>
                <w:sz w:val="24"/>
                <w:szCs w:val="24"/>
              </w:rPr>
            </w:pPr>
            <w:r w:rsidRPr="00365F8D">
              <w:rPr>
                <w:rFonts w:ascii="Times New Roman" w:hAnsi="Times New Roman" w:cs="Times New Roman"/>
                <w:sz w:val="24"/>
                <w:szCs w:val="24"/>
              </w:rPr>
              <w:t>NvarChar(50)</w:t>
            </w:r>
          </w:p>
        </w:tc>
        <w:tc>
          <w:tcPr>
            <w:tcW w:w="1880" w:type="dxa"/>
            <w:tcBorders>
              <w:top w:val="single" w:sz="4" w:space="0" w:color="auto"/>
              <w:left w:val="single" w:sz="4" w:space="0" w:color="auto"/>
              <w:bottom w:val="single" w:sz="4" w:space="0" w:color="auto"/>
              <w:right w:val="single" w:sz="4" w:space="0" w:color="auto"/>
            </w:tcBorders>
            <w:vAlign w:val="center"/>
          </w:tcPr>
          <w:p w14:paraId="3567173E" w14:textId="77777777" w:rsidR="00CC1E96" w:rsidRPr="00365F8D" w:rsidRDefault="00BD45BA" w:rsidP="00365F8D">
            <w:pPr>
              <w:rPr>
                <w:rFonts w:ascii="Times New Roman" w:hAnsi="Times New Roman" w:cs="Times New Roman"/>
                <w:sz w:val="24"/>
                <w:szCs w:val="24"/>
                <w:rtl/>
              </w:rPr>
            </w:pPr>
            <w:r>
              <w:rPr>
                <w:rFonts w:ascii="Times New Roman" w:hAnsi="Times New Roman" w:cs="Times New Roman"/>
                <w:sz w:val="24"/>
                <w:szCs w:val="24"/>
              </w:rPr>
              <w:t>SF</w:t>
            </w:r>
            <w:r w:rsidR="00CC1E96" w:rsidRPr="00365F8D">
              <w:rPr>
                <w:rFonts w:ascii="Times New Roman" w:hAnsi="Times New Roman" w:cs="Times New Roman"/>
                <w:sz w:val="24"/>
                <w:szCs w:val="24"/>
              </w:rPr>
              <w:t>Name</w:t>
            </w:r>
          </w:p>
        </w:tc>
      </w:tr>
    </w:tbl>
    <w:p w14:paraId="6D8F6E49" w14:textId="77777777" w:rsidR="00CC1E96" w:rsidRPr="00CC1E96" w:rsidRDefault="00CC1E96" w:rsidP="00CC1E96">
      <w:pPr>
        <w:bidi/>
        <w:rPr>
          <w:rFonts w:cs="B Nazanin"/>
          <w:b/>
          <w:bCs/>
          <w:sz w:val="24"/>
          <w:szCs w:val="24"/>
          <w:lang w:bidi="fa-IR"/>
        </w:rPr>
      </w:pPr>
    </w:p>
    <w:p w14:paraId="3286C634" w14:textId="77777777" w:rsidR="00700B5D" w:rsidRPr="00010665" w:rsidRDefault="004118EE" w:rsidP="00EE7D17">
      <w:pPr>
        <w:pStyle w:val="Heading2"/>
        <w:numPr>
          <w:ilvl w:val="0"/>
          <w:numId w:val="44"/>
        </w:numPr>
        <w:bidi/>
        <w:rPr>
          <w:rFonts w:cs="B Nazanin"/>
          <w:lang w:bidi="fa-IR"/>
        </w:rPr>
      </w:pPr>
      <w:bookmarkStart w:id="66" w:name="_Toc478296090"/>
      <w:bookmarkStart w:id="67" w:name="جدول_15_رشته_مقطع_تحصیلی_دانشگاه"/>
      <w:r w:rsidRPr="00010665">
        <w:rPr>
          <w:rFonts w:cs="B Nazanin" w:hint="cs"/>
          <w:rtl/>
          <w:lang w:bidi="fa-IR"/>
        </w:rPr>
        <w:t>جدول رشته</w:t>
      </w:r>
      <w:r w:rsidR="008F4623" w:rsidRPr="00010665">
        <w:rPr>
          <w:rFonts w:cs="B Nazanin" w:hint="cs"/>
          <w:rtl/>
          <w:lang w:bidi="fa-IR"/>
        </w:rPr>
        <w:t>/مقطع</w:t>
      </w:r>
      <w:r w:rsidRPr="00010665">
        <w:rPr>
          <w:rFonts w:cs="B Nazanin" w:hint="cs"/>
          <w:rtl/>
          <w:lang w:bidi="fa-IR"/>
        </w:rPr>
        <w:t xml:space="preserve"> تحصیلی در </w:t>
      </w:r>
      <w:r w:rsidR="00700B5D" w:rsidRPr="00010665">
        <w:rPr>
          <w:rFonts w:cs="B Nazanin" w:hint="cs"/>
          <w:rtl/>
          <w:lang w:bidi="fa-IR"/>
        </w:rPr>
        <w:t xml:space="preserve">گروه آموزشی </w:t>
      </w:r>
      <w:r w:rsidRPr="00010665">
        <w:rPr>
          <w:rFonts w:cs="B Nazanin" w:hint="cs"/>
          <w:rtl/>
          <w:lang w:bidi="fa-IR"/>
        </w:rPr>
        <w:t>دانشگاه</w:t>
      </w:r>
      <w:r w:rsidR="00022F30">
        <w:rPr>
          <w:rFonts w:cs="B Nazanin" w:hint="cs"/>
          <w:rtl/>
          <w:lang w:bidi="fa-IR"/>
        </w:rPr>
        <w:t xml:space="preserve">  </w:t>
      </w:r>
      <w:r w:rsidR="0025700E">
        <w:rPr>
          <w:rFonts w:cs="B Nazanin"/>
          <w:lang w:bidi="fa-IR"/>
        </w:rPr>
      </w:r>
      <w:r w:rsidR="0025700E">
        <w:rPr>
          <w:rFonts w:cs="B Nazanin"/>
          <w:lang w:bidi="fa-IR"/>
        </w:rPr>
        <w:pict w14:anchorId="60C5F117">
          <v:shape id="Right Arrow 28" o:spid="_x0000_s1143" type="#_x0000_t13" href="#فهرست" style="width:11.35pt;height:11.35pt;rotation:-90;visibility:visible;mso-left-percent:-10001;mso-top-percent:-10001;mso-position-horizontal:absolute;mso-position-horizontal-relative:char;mso-position-vertical:absolute;mso-position-vertical-relative:line;mso-left-percent:-10001;mso-top-percent:-10001;v-text-anchor:middle" o:button="t" adj="10800" fillcolor="#5b9bd5 [3204]" strokecolor="#1f4d78 [1604]" strokeweight="1pt">
            <v:fill o:detectmouseclick="t"/>
            <w10:wrap type="none"/>
            <w10:anchorlock/>
          </v:shape>
        </w:pict>
      </w:r>
      <w:bookmarkEnd w:id="66"/>
    </w:p>
    <w:tbl>
      <w:tblPr>
        <w:bidiVisual/>
        <w:tblW w:w="0" w:type="auto"/>
        <w:jc w:val="center"/>
        <w:tblLook w:val="04A0" w:firstRow="1" w:lastRow="0" w:firstColumn="1" w:lastColumn="0" w:noHBand="0" w:noVBand="1"/>
      </w:tblPr>
      <w:tblGrid>
        <w:gridCol w:w="2017"/>
        <w:gridCol w:w="2294"/>
        <w:gridCol w:w="1638"/>
        <w:gridCol w:w="1880"/>
      </w:tblGrid>
      <w:tr w:rsidR="00700B5D" w:rsidRPr="005E2F9E" w14:paraId="67C0A473" w14:textId="77777777" w:rsidTr="00022F30">
        <w:trPr>
          <w:jc w:val="center"/>
        </w:trPr>
        <w:tc>
          <w:tcPr>
            <w:tcW w:w="7829" w:type="dxa"/>
            <w:gridSpan w:val="4"/>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76E9114" w14:textId="77777777" w:rsidR="00700B5D" w:rsidRPr="005E2F9E" w:rsidRDefault="00700B5D" w:rsidP="00700B5D">
            <w:pPr>
              <w:pStyle w:val="ListParagraph"/>
              <w:bidi/>
              <w:ind w:left="0"/>
              <w:rPr>
                <w:rFonts w:cs="B Nazanin"/>
                <w:sz w:val="24"/>
                <w:szCs w:val="24"/>
                <w:lang w:bidi="fa-IR"/>
              </w:rPr>
            </w:pPr>
            <w:r w:rsidRPr="00700B5D">
              <w:rPr>
                <w:rFonts w:cs="B Nazanin" w:hint="cs"/>
                <w:b/>
                <w:bCs/>
                <w:sz w:val="24"/>
                <w:szCs w:val="24"/>
                <w:rtl/>
                <w:lang w:bidi="fa-IR"/>
              </w:rPr>
              <w:t xml:space="preserve">جدول رشته/مقطع تحصیلی در </w:t>
            </w:r>
            <w:r>
              <w:rPr>
                <w:rFonts w:cs="B Nazanin" w:hint="cs"/>
                <w:b/>
                <w:bCs/>
                <w:sz w:val="24"/>
                <w:szCs w:val="24"/>
                <w:rtl/>
                <w:lang w:bidi="fa-IR"/>
              </w:rPr>
              <w:t xml:space="preserve">گروه آموزشی </w:t>
            </w:r>
            <w:r w:rsidRPr="00700B5D">
              <w:rPr>
                <w:rFonts w:cs="B Nazanin" w:hint="cs"/>
                <w:b/>
                <w:bCs/>
                <w:sz w:val="24"/>
                <w:szCs w:val="24"/>
                <w:rtl/>
                <w:lang w:bidi="fa-IR"/>
              </w:rPr>
              <w:t>دانشگاه</w:t>
            </w:r>
            <w:r>
              <w:rPr>
                <w:rFonts w:cs="B Nazanin" w:hint="cs"/>
                <w:b/>
                <w:bCs/>
                <w:sz w:val="24"/>
                <w:szCs w:val="24"/>
                <w:rtl/>
                <w:lang w:bidi="fa-IR"/>
              </w:rPr>
              <w:t>-</w:t>
            </w:r>
            <w:r>
              <w:rPr>
                <w:rFonts w:cs="B Nazanin"/>
                <w:b/>
                <w:bCs/>
                <w:sz w:val="24"/>
                <w:szCs w:val="24"/>
                <w:lang w:bidi="fa-IR"/>
              </w:rPr>
              <w:t>tbl</w:t>
            </w:r>
            <w:r w:rsidRPr="00700B5D">
              <w:rPr>
                <w:rFonts w:cs="B Nazanin"/>
                <w:b/>
                <w:bCs/>
                <w:sz w:val="24"/>
                <w:szCs w:val="24"/>
                <w:lang w:bidi="fa-IR"/>
              </w:rPr>
              <w:t xml:space="preserve"> StudyFieldDegreeCode</w:t>
            </w:r>
          </w:p>
        </w:tc>
      </w:tr>
      <w:tr w:rsidR="00700B5D" w:rsidRPr="006D738A" w14:paraId="5838A8FB" w14:textId="77777777" w:rsidTr="00022F30">
        <w:trPr>
          <w:jc w:val="center"/>
        </w:trPr>
        <w:tc>
          <w:tcPr>
            <w:tcW w:w="201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471B71A" w14:textId="77777777" w:rsidR="00700B5D" w:rsidRPr="00365F8D" w:rsidRDefault="00700B5D" w:rsidP="003D6EC3">
            <w:pPr>
              <w:bidi/>
              <w:jc w:val="center"/>
              <w:rPr>
                <w:rFonts w:cs="B Nazanin"/>
                <w:b/>
                <w:bCs/>
                <w:sz w:val="24"/>
                <w:szCs w:val="24"/>
                <w:rtl/>
              </w:rPr>
            </w:pPr>
            <w:r w:rsidRPr="00365F8D">
              <w:rPr>
                <w:rFonts w:cs="B Nazanin" w:hint="cs"/>
                <w:b/>
                <w:bCs/>
                <w:sz w:val="24"/>
                <w:szCs w:val="24"/>
                <w:rtl/>
              </w:rPr>
              <w:t>مثال</w:t>
            </w:r>
          </w:p>
        </w:tc>
        <w:tc>
          <w:tcPr>
            <w:tcW w:w="2294"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98A4CCA" w14:textId="77777777" w:rsidR="00700B5D" w:rsidRPr="00365F8D" w:rsidRDefault="00700B5D" w:rsidP="003D6EC3">
            <w:pPr>
              <w:bidi/>
              <w:jc w:val="center"/>
              <w:rPr>
                <w:rFonts w:cs="B Nazanin"/>
                <w:b/>
                <w:bCs/>
                <w:sz w:val="24"/>
                <w:szCs w:val="24"/>
                <w:rtl/>
                <w:lang w:bidi="fa-IR"/>
              </w:rPr>
            </w:pPr>
            <w:r w:rsidRPr="00365F8D">
              <w:rPr>
                <w:rFonts w:cs="B Nazanin" w:hint="cs"/>
                <w:b/>
                <w:bCs/>
                <w:sz w:val="24"/>
                <w:szCs w:val="24"/>
                <w:rtl/>
                <w:lang w:bidi="fa-IR"/>
              </w:rPr>
              <w:t>توضیح</w:t>
            </w:r>
          </w:p>
        </w:tc>
        <w:tc>
          <w:tcPr>
            <w:tcW w:w="163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9B0D43F" w14:textId="77777777" w:rsidR="00700B5D" w:rsidRPr="00365F8D" w:rsidRDefault="00700B5D" w:rsidP="003D6EC3">
            <w:pPr>
              <w:jc w:val="center"/>
              <w:rPr>
                <w:rFonts w:ascii="Times New Roman" w:hAnsi="Times New Roman" w:cs="Times New Roman"/>
                <w:b/>
                <w:bCs/>
                <w:sz w:val="24"/>
                <w:szCs w:val="24"/>
              </w:rPr>
            </w:pPr>
            <w:r w:rsidRPr="00365F8D">
              <w:rPr>
                <w:rFonts w:ascii="Times New Roman" w:hAnsi="Times New Roman" w:cs="Times New Roman"/>
                <w:b/>
                <w:bCs/>
                <w:sz w:val="24"/>
                <w:szCs w:val="24"/>
              </w:rPr>
              <w:t>Type</w:t>
            </w:r>
          </w:p>
        </w:tc>
        <w:tc>
          <w:tcPr>
            <w:tcW w:w="18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FCB6043" w14:textId="77777777" w:rsidR="00700B5D" w:rsidRPr="00365F8D" w:rsidRDefault="00700B5D" w:rsidP="003D6EC3">
            <w:pPr>
              <w:jc w:val="center"/>
              <w:rPr>
                <w:rFonts w:ascii="Times New Roman" w:hAnsi="Times New Roman" w:cs="Times New Roman"/>
                <w:b/>
                <w:bCs/>
                <w:sz w:val="24"/>
                <w:szCs w:val="24"/>
                <w:rtl/>
              </w:rPr>
            </w:pPr>
            <w:r w:rsidRPr="00365F8D">
              <w:rPr>
                <w:rFonts w:ascii="Times New Roman" w:hAnsi="Times New Roman" w:cs="Times New Roman"/>
                <w:b/>
                <w:bCs/>
                <w:sz w:val="24"/>
                <w:szCs w:val="24"/>
              </w:rPr>
              <w:t>Name</w:t>
            </w:r>
          </w:p>
        </w:tc>
      </w:tr>
      <w:tr w:rsidR="00700B5D" w:rsidRPr="006D738A" w14:paraId="163E7C8E" w14:textId="77777777" w:rsidTr="00022F30">
        <w:trPr>
          <w:jc w:val="center"/>
        </w:trPr>
        <w:tc>
          <w:tcPr>
            <w:tcW w:w="2017" w:type="dxa"/>
            <w:tcBorders>
              <w:top w:val="single" w:sz="4" w:space="0" w:color="auto"/>
              <w:left w:val="single" w:sz="4" w:space="0" w:color="auto"/>
              <w:bottom w:val="single" w:sz="4" w:space="0" w:color="auto"/>
              <w:right w:val="single" w:sz="4" w:space="0" w:color="auto"/>
            </w:tcBorders>
            <w:vAlign w:val="center"/>
          </w:tcPr>
          <w:p w14:paraId="10B77955" w14:textId="77777777" w:rsidR="00700B5D" w:rsidRPr="006D738A" w:rsidRDefault="00700B5D" w:rsidP="00700B5D">
            <w:pPr>
              <w:bidi/>
              <w:jc w:val="center"/>
              <w:rPr>
                <w:rFonts w:cs="B Nazanin"/>
                <w:sz w:val="24"/>
                <w:szCs w:val="24"/>
                <w:rtl/>
              </w:rPr>
            </w:pPr>
            <w:r>
              <w:rPr>
                <w:rFonts w:cs="B Nazanin" w:hint="cs"/>
                <w:sz w:val="24"/>
                <w:szCs w:val="24"/>
                <w:rtl/>
              </w:rPr>
              <w:t>1722</w:t>
            </w:r>
          </w:p>
        </w:tc>
        <w:tc>
          <w:tcPr>
            <w:tcW w:w="2294" w:type="dxa"/>
            <w:tcBorders>
              <w:top w:val="single" w:sz="4" w:space="0" w:color="auto"/>
              <w:left w:val="single" w:sz="4" w:space="0" w:color="auto"/>
              <w:bottom w:val="single" w:sz="4" w:space="0" w:color="auto"/>
              <w:right w:val="single" w:sz="4" w:space="0" w:color="auto"/>
            </w:tcBorders>
            <w:vAlign w:val="center"/>
          </w:tcPr>
          <w:p w14:paraId="69B664AE" w14:textId="77777777" w:rsidR="00700B5D" w:rsidRPr="006D738A" w:rsidRDefault="00700B5D" w:rsidP="00700B5D">
            <w:pPr>
              <w:bidi/>
              <w:jc w:val="center"/>
              <w:rPr>
                <w:rFonts w:cs="B Nazanin"/>
                <w:sz w:val="24"/>
                <w:szCs w:val="24"/>
                <w:rtl/>
                <w:lang w:bidi="fa-IR"/>
              </w:rPr>
            </w:pPr>
            <w:r w:rsidRPr="00B8779C">
              <w:rPr>
                <w:rFonts w:cs="B Nazanin" w:hint="cs"/>
                <w:sz w:val="24"/>
                <w:szCs w:val="24"/>
                <w:rtl/>
              </w:rPr>
              <w:t xml:space="preserve">کد </w:t>
            </w:r>
            <w:r>
              <w:rPr>
                <w:rFonts w:cs="B Nazanin" w:hint="cs"/>
                <w:sz w:val="24"/>
                <w:szCs w:val="24"/>
                <w:rtl/>
                <w:lang w:bidi="fa-IR"/>
              </w:rPr>
              <w:t>رشته مقطع تحصیلی</w:t>
            </w:r>
          </w:p>
        </w:tc>
        <w:tc>
          <w:tcPr>
            <w:tcW w:w="1638" w:type="dxa"/>
            <w:tcBorders>
              <w:top w:val="single" w:sz="4" w:space="0" w:color="auto"/>
              <w:left w:val="single" w:sz="4" w:space="0" w:color="auto"/>
              <w:bottom w:val="single" w:sz="4" w:space="0" w:color="auto"/>
              <w:right w:val="single" w:sz="4" w:space="0" w:color="auto"/>
            </w:tcBorders>
            <w:vAlign w:val="center"/>
          </w:tcPr>
          <w:p w14:paraId="154146E6" w14:textId="77777777" w:rsidR="00700B5D" w:rsidRPr="00E515EB" w:rsidRDefault="00700B5D" w:rsidP="00700B5D">
            <w:pPr>
              <w:rPr>
                <w:rFonts w:ascii="Times New Roman" w:hAnsi="Times New Roman" w:cs="Times New Roman"/>
                <w:sz w:val="24"/>
                <w:szCs w:val="24"/>
              </w:rPr>
            </w:pPr>
            <w:r w:rsidRPr="00E515EB">
              <w:rPr>
                <w:rFonts w:ascii="Times New Roman" w:hAnsi="Times New Roman" w:cs="Times New Roman"/>
                <w:sz w:val="24"/>
                <w:szCs w:val="24"/>
              </w:rPr>
              <w:t>char(4),PK</w:t>
            </w:r>
          </w:p>
        </w:tc>
        <w:tc>
          <w:tcPr>
            <w:tcW w:w="1880" w:type="dxa"/>
            <w:tcBorders>
              <w:top w:val="single" w:sz="4" w:space="0" w:color="auto"/>
              <w:left w:val="single" w:sz="4" w:space="0" w:color="auto"/>
              <w:bottom w:val="single" w:sz="4" w:space="0" w:color="auto"/>
              <w:right w:val="single" w:sz="4" w:space="0" w:color="auto"/>
            </w:tcBorders>
            <w:vAlign w:val="center"/>
          </w:tcPr>
          <w:p w14:paraId="04499750" w14:textId="77777777" w:rsidR="00700B5D" w:rsidRPr="00E515EB" w:rsidRDefault="00700B5D" w:rsidP="00700B5D">
            <w:pPr>
              <w:rPr>
                <w:rFonts w:ascii="Times New Roman" w:hAnsi="Times New Roman" w:cs="Times New Roman"/>
                <w:sz w:val="24"/>
                <w:szCs w:val="24"/>
              </w:rPr>
            </w:pPr>
            <w:r w:rsidRPr="00B91522">
              <w:rPr>
                <w:rFonts w:ascii="Times New Roman" w:hAnsi="Times New Roman" w:cs="Times New Roman"/>
                <w:sz w:val="24"/>
                <w:szCs w:val="24"/>
              </w:rPr>
              <w:t>StudyFieldCode</w:t>
            </w:r>
          </w:p>
        </w:tc>
      </w:tr>
      <w:tr w:rsidR="00700B5D" w:rsidRPr="006D738A" w14:paraId="23EAA05E" w14:textId="77777777" w:rsidTr="00022F30">
        <w:trPr>
          <w:jc w:val="center"/>
        </w:trPr>
        <w:tc>
          <w:tcPr>
            <w:tcW w:w="2017" w:type="dxa"/>
            <w:tcBorders>
              <w:top w:val="single" w:sz="4" w:space="0" w:color="auto"/>
              <w:left w:val="single" w:sz="4" w:space="0" w:color="auto"/>
              <w:bottom w:val="single" w:sz="4" w:space="0" w:color="auto"/>
              <w:right w:val="single" w:sz="4" w:space="0" w:color="auto"/>
            </w:tcBorders>
            <w:vAlign w:val="center"/>
          </w:tcPr>
          <w:p w14:paraId="763D18AB" w14:textId="77777777" w:rsidR="00700B5D" w:rsidRPr="006D738A" w:rsidRDefault="00700B5D" w:rsidP="00700B5D">
            <w:pPr>
              <w:bidi/>
              <w:jc w:val="center"/>
              <w:rPr>
                <w:rFonts w:cs="B Nazanin"/>
                <w:sz w:val="24"/>
                <w:szCs w:val="24"/>
                <w:rtl/>
              </w:rPr>
            </w:pPr>
            <w:r>
              <w:rPr>
                <w:rFonts w:cs="B Nazanin" w:hint="cs"/>
                <w:sz w:val="24"/>
                <w:szCs w:val="24"/>
                <w:rtl/>
              </w:rPr>
              <w:t>1</w:t>
            </w:r>
          </w:p>
        </w:tc>
        <w:tc>
          <w:tcPr>
            <w:tcW w:w="2294" w:type="dxa"/>
            <w:tcBorders>
              <w:top w:val="single" w:sz="4" w:space="0" w:color="auto"/>
              <w:left w:val="single" w:sz="4" w:space="0" w:color="auto"/>
              <w:bottom w:val="single" w:sz="4" w:space="0" w:color="auto"/>
              <w:right w:val="single" w:sz="4" w:space="0" w:color="auto"/>
            </w:tcBorders>
            <w:vAlign w:val="center"/>
          </w:tcPr>
          <w:p w14:paraId="20E84418" w14:textId="77777777" w:rsidR="00700B5D" w:rsidRPr="006D738A" w:rsidRDefault="00700B5D" w:rsidP="00700B5D">
            <w:pPr>
              <w:bidi/>
              <w:jc w:val="center"/>
              <w:rPr>
                <w:rFonts w:cs="B Nazanin"/>
                <w:sz w:val="24"/>
                <w:szCs w:val="24"/>
                <w:rtl/>
                <w:lang w:bidi="fa-IR"/>
              </w:rPr>
            </w:pPr>
            <w:r>
              <w:rPr>
                <w:rFonts w:cs="B Nazanin" w:hint="cs"/>
                <w:sz w:val="24"/>
                <w:szCs w:val="24"/>
                <w:rtl/>
                <w:lang w:bidi="fa-IR"/>
              </w:rPr>
              <w:t>شناسه گروه آموزشی دانشگاه</w:t>
            </w:r>
          </w:p>
        </w:tc>
        <w:tc>
          <w:tcPr>
            <w:tcW w:w="1638" w:type="dxa"/>
            <w:tcBorders>
              <w:top w:val="single" w:sz="4" w:space="0" w:color="auto"/>
              <w:left w:val="single" w:sz="4" w:space="0" w:color="auto"/>
              <w:bottom w:val="single" w:sz="4" w:space="0" w:color="auto"/>
              <w:right w:val="single" w:sz="4" w:space="0" w:color="auto"/>
            </w:tcBorders>
            <w:vAlign w:val="center"/>
          </w:tcPr>
          <w:p w14:paraId="09891CD2" w14:textId="77777777" w:rsidR="00700B5D" w:rsidRPr="00700B5D" w:rsidRDefault="00700B5D" w:rsidP="00700B5D">
            <w:pPr>
              <w:rPr>
                <w:rFonts w:ascii="Times New Roman" w:hAnsi="Times New Roman" w:cs="Times New Roman"/>
                <w:sz w:val="24"/>
                <w:szCs w:val="24"/>
              </w:rPr>
            </w:pPr>
            <w:r w:rsidRPr="00700B5D">
              <w:rPr>
                <w:rFonts w:ascii="Times New Roman" w:hAnsi="Times New Roman" w:cs="Times New Roman"/>
                <w:sz w:val="24"/>
                <w:szCs w:val="24"/>
              </w:rPr>
              <w:t>Int</w:t>
            </w:r>
          </w:p>
        </w:tc>
        <w:tc>
          <w:tcPr>
            <w:tcW w:w="1880" w:type="dxa"/>
            <w:tcBorders>
              <w:top w:val="single" w:sz="4" w:space="0" w:color="auto"/>
              <w:left w:val="single" w:sz="4" w:space="0" w:color="auto"/>
              <w:bottom w:val="single" w:sz="4" w:space="0" w:color="auto"/>
              <w:right w:val="single" w:sz="4" w:space="0" w:color="auto"/>
            </w:tcBorders>
            <w:vAlign w:val="center"/>
          </w:tcPr>
          <w:p w14:paraId="6C235E6E" w14:textId="77777777" w:rsidR="00700B5D" w:rsidRPr="000512FF" w:rsidRDefault="00700B5D" w:rsidP="00700B5D">
            <w:pPr>
              <w:rPr>
                <w:rFonts w:asciiTheme="majorBidi" w:hAnsiTheme="majorBidi" w:cstheme="majorBidi"/>
                <w:sz w:val="24"/>
                <w:szCs w:val="24"/>
              </w:rPr>
            </w:pPr>
            <w:r>
              <w:rPr>
                <w:rFonts w:asciiTheme="majorBidi" w:hAnsiTheme="majorBidi" w:cstheme="majorBidi"/>
                <w:sz w:val="24"/>
                <w:szCs w:val="24"/>
              </w:rPr>
              <w:t>univEG</w:t>
            </w:r>
            <w:r w:rsidRPr="000512FF">
              <w:rPr>
                <w:rFonts w:asciiTheme="majorBidi" w:hAnsiTheme="majorBidi" w:cstheme="majorBidi"/>
                <w:sz w:val="24"/>
                <w:szCs w:val="24"/>
              </w:rPr>
              <w:t>ID</w:t>
            </w:r>
          </w:p>
        </w:tc>
      </w:tr>
    </w:tbl>
    <w:p w14:paraId="7B16FA1B" w14:textId="77777777" w:rsidR="00700B5D" w:rsidRPr="00860A22" w:rsidRDefault="00700B5D" w:rsidP="00700B5D">
      <w:pPr>
        <w:pStyle w:val="ListParagraph"/>
        <w:bidi/>
        <w:ind w:left="1041"/>
        <w:rPr>
          <w:rFonts w:cs="B Nazanin"/>
          <w:b/>
          <w:bCs/>
          <w:strike/>
          <w:sz w:val="24"/>
          <w:szCs w:val="24"/>
          <w:lang w:bidi="fa-IR"/>
        </w:rPr>
      </w:pPr>
    </w:p>
    <w:bookmarkEnd w:id="67"/>
    <w:p w14:paraId="3B85D459" w14:textId="77777777" w:rsidR="00D04AFB" w:rsidRDefault="00670D74" w:rsidP="008B186B">
      <w:pPr>
        <w:bidi/>
        <w:rPr>
          <w:rFonts w:cs="B Nazanin"/>
          <w:sz w:val="28"/>
          <w:szCs w:val="28"/>
          <w:rtl/>
          <w:lang w:bidi="fa-IR"/>
        </w:rPr>
      </w:pPr>
      <w:r>
        <w:rPr>
          <w:rFonts w:cs="B Nazanin" w:hint="cs"/>
          <w:sz w:val="28"/>
          <w:szCs w:val="28"/>
          <w:rtl/>
          <w:lang w:bidi="fa-IR"/>
        </w:rPr>
        <w:t xml:space="preserve">مقطع تحصیلی دکترای تخصصی </w:t>
      </w:r>
      <w:r w:rsidR="008B186B">
        <w:rPr>
          <w:rFonts w:cs="B Nazanin" w:hint="cs"/>
          <w:sz w:val="28"/>
          <w:szCs w:val="28"/>
          <w:rtl/>
          <w:lang w:bidi="fa-IR"/>
        </w:rPr>
        <w:t xml:space="preserve">بالینی </w:t>
      </w:r>
      <w:r>
        <w:rPr>
          <w:rFonts w:cs="B Nazanin" w:hint="cs"/>
          <w:sz w:val="28"/>
          <w:szCs w:val="28"/>
          <w:rtl/>
          <w:lang w:bidi="fa-IR"/>
        </w:rPr>
        <w:t xml:space="preserve">به چندین سال یا مقطع ارتقاء تقسیم میگردد. دستیار پس از قبولی در کلیه مقاطع موفق به اخذ گواهینامه دکترای تخصصی </w:t>
      </w:r>
      <w:r w:rsidR="008B186B">
        <w:rPr>
          <w:rFonts w:cs="B Nazanin" w:hint="cs"/>
          <w:sz w:val="28"/>
          <w:szCs w:val="28"/>
          <w:rtl/>
          <w:lang w:bidi="fa-IR"/>
        </w:rPr>
        <w:t>بالینی</w:t>
      </w:r>
      <w:r>
        <w:rPr>
          <w:rFonts w:cs="B Nazanin" w:hint="cs"/>
          <w:sz w:val="28"/>
          <w:szCs w:val="28"/>
          <w:rtl/>
          <w:lang w:bidi="fa-IR"/>
        </w:rPr>
        <w:t xml:space="preserve"> میگردد.</w:t>
      </w:r>
      <w:r w:rsidR="00E3456C">
        <w:rPr>
          <w:rFonts w:cs="B Nazanin" w:hint="cs"/>
          <w:sz w:val="28"/>
          <w:szCs w:val="28"/>
          <w:rtl/>
          <w:lang w:bidi="fa-IR"/>
        </w:rPr>
        <w:t>(فوق تخصصی ؟؟ )</w:t>
      </w:r>
    </w:p>
    <w:p w14:paraId="18301B99" w14:textId="77777777" w:rsidR="00D04AFB" w:rsidRDefault="00F34C46" w:rsidP="008B186B">
      <w:pPr>
        <w:bidi/>
        <w:rPr>
          <w:rFonts w:cs="B Nazanin"/>
          <w:sz w:val="24"/>
          <w:szCs w:val="24"/>
        </w:rPr>
      </w:pPr>
      <w:r>
        <w:rPr>
          <w:rFonts w:cs="B Nazanin" w:hint="cs"/>
          <w:sz w:val="28"/>
          <w:szCs w:val="28"/>
          <w:rtl/>
          <w:lang w:bidi="fa-IR"/>
        </w:rPr>
        <w:t>بحث مربوط به مراجع و آزمون های مبتنی بر مراجع قدیم و جدید.؟؟؟</w:t>
      </w:r>
    </w:p>
    <w:p w14:paraId="089F7814" w14:textId="77777777" w:rsidR="003F23DB" w:rsidRDefault="005A2C5D" w:rsidP="00EE7D17">
      <w:pPr>
        <w:pStyle w:val="Heading2"/>
        <w:numPr>
          <w:ilvl w:val="0"/>
          <w:numId w:val="44"/>
        </w:numPr>
        <w:bidi/>
        <w:rPr>
          <w:rFonts w:cs="B Nazanin"/>
          <w:lang w:bidi="fa-IR"/>
        </w:rPr>
      </w:pPr>
      <w:bookmarkStart w:id="68" w:name="_Toc478296091"/>
      <w:bookmarkStart w:id="69" w:name="جدول_16_مشخصات_آزمون"/>
      <w:commentRangeStart w:id="70"/>
      <w:r w:rsidRPr="00010665">
        <w:rPr>
          <w:rFonts w:cs="B Nazanin" w:hint="cs"/>
          <w:rtl/>
          <w:lang w:bidi="fa-IR"/>
        </w:rPr>
        <w:lastRenderedPageBreak/>
        <w:t xml:space="preserve">جدول </w:t>
      </w:r>
      <w:r w:rsidR="001533E6" w:rsidRPr="00010665">
        <w:rPr>
          <w:rFonts w:cs="B Nazanin" w:hint="cs"/>
          <w:rtl/>
          <w:lang w:bidi="fa-IR"/>
        </w:rPr>
        <w:t>نتایج</w:t>
      </w:r>
      <w:r w:rsidRPr="00010665">
        <w:rPr>
          <w:rFonts w:cs="B Nazanin" w:hint="cs"/>
          <w:rtl/>
          <w:lang w:bidi="fa-IR"/>
        </w:rPr>
        <w:t xml:space="preserve"> آزمون ها</w:t>
      </w:r>
      <w:r w:rsidR="00CC0671" w:rsidRPr="00010665">
        <w:rPr>
          <w:rFonts w:cs="B Nazanin"/>
          <w:lang w:bidi="fa-IR"/>
        </w:rPr>
        <w:t xml:space="preserve"> </w:t>
      </w:r>
      <w:r w:rsidR="00CC0671" w:rsidRPr="00010665">
        <w:rPr>
          <w:rFonts w:cs="B Nazanin" w:hint="cs"/>
          <w:rtl/>
          <w:lang w:bidi="fa-IR"/>
        </w:rPr>
        <w:t xml:space="preserve"> </w:t>
      </w:r>
      <w:r w:rsidR="001533E6" w:rsidRPr="00010665">
        <w:rPr>
          <w:rFonts w:cs="B Nazanin" w:hint="cs"/>
          <w:rtl/>
          <w:lang w:bidi="fa-IR"/>
        </w:rPr>
        <w:t>:</w:t>
      </w:r>
      <w:r w:rsidR="00022F30">
        <w:rPr>
          <w:rFonts w:cs="B Nazanin" w:hint="cs"/>
          <w:rtl/>
          <w:lang w:bidi="fa-IR"/>
        </w:rPr>
        <w:t xml:space="preserve">  </w:t>
      </w:r>
      <w:r w:rsidR="0025700E">
        <w:rPr>
          <w:rFonts w:cs="B Nazanin"/>
          <w:lang w:bidi="fa-IR"/>
        </w:rPr>
      </w:r>
      <w:r w:rsidR="0025700E">
        <w:rPr>
          <w:rFonts w:cs="B Nazanin"/>
          <w:lang w:bidi="fa-IR"/>
        </w:rPr>
        <w:pict w14:anchorId="4BB88124">
          <v:shape id="Right Arrow 29" o:spid="_x0000_s1142" type="#_x0000_t13" href="#فهرست" style="width:11.35pt;height:11.35pt;rotation:-90;visibility:visible;mso-left-percent:-10001;mso-top-percent:-10001;mso-position-horizontal:absolute;mso-position-horizontal-relative:char;mso-position-vertical:absolute;mso-position-vertical-relative:line;mso-left-percent:-10001;mso-top-percent:-10001;v-text-anchor:middle" o:button="t" adj="10800" fillcolor="#5b9bd5 [3204]" strokecolor="#1f4d78 [1604]" strokeweight="1pt">
            <v:fill o:detectmouseclick="t"/>
            <w10:wrap type="none"/>
            <w10:anchorlock/>
          </v:shape>
        </w:pict>
      </w:r>
      <w:bookmarkEnd w:id="68"/>
      <w:commentRangeEnd w:id="70"/>
      <w:r w:rsidR="00CC33E5">
        <w:rPr>
          <w:rStyle w:val="CommentReference"/>
          <w:rFonts w:asciiTheme="minorHAnsi" w:eastAsiaTheme="minorHAnsi" w:hAnsiTheme="minorHAnsi" w:cstheme="minorBidi"/>
          <w:color w:val="auto"/>
          <w:rtl/>
        </w:rPr>
        <w:commentReference w:id="70"/>
      </w:r>
    </w:p>
    <w:p w14:paraId="68CE5348" w14:textId="77777777" w:rsidR="005A2C5D" w:rsidRPr="003F23DB" w:rsidRDefault="00CC0671" w:rsidP="003F23DB">
      <w:pPr>
        <w:bidi/>
        <w:rPr>
          <w:rFonts w:cs="B Nazanin"/>
          <w:sz w:val="28"/>
          <w:szCs w:val="28"/>
          <w:rtl/>
          <w:lang w:bidi="fa-IR"/>
        </w:rPr>
      </w:pPr>
      <w:r w:rsidRPr="003F23DB">
        <w:rPr>
          <w:rFonts w:cs="B Nazanin" w:hint="cs"/>
          <w:sz w:val="28"/>
          <w:szCs w:val="28"/>
          <w:rtl/>
          <w:lang w:bidi="fa-IR"/>
        </w:rPr>
        <w:t xml:space="preserve"> نمره هر دستیار در نوع آزمون به صورت نمره از حداکثر نمره با ذکر کد وضعیت نتیجه اعلام میشود.</w:t>
      </w:r>
    </w:p>
    <w:tbl>
      <w:tblPr>
        <w:bidiVisual/>
        <w:tblW w:w="0" w:type="auto"/>
        <w:jc w:val="center"/>
        <w:tblLook w:val="04A0" w:firstRow="1" w:lastRow="0" w:firstColumn="1" w:lastColumn="0" w:noHBand="0" w:noVBand="1"/>
      </w:tblPr>
      <w:tblGrid>
        <w:gridCol w:w="1278"/>
        <w:gridCol w:w="1278"/>
        <w:gridCol w:w="1278"/>
        <w:gridCol w:w="1278"/>
        <w:gridCol w:w="1238"/>
        <w:gridCol w:w="1598"/>
        <w:gridCol w:w="2043"/>
      </w:tblGrid>
      <w:tr w:rsidR="001533E6" w:rsidRPr="006D738A" w14:paraId="0218A998" w14:textId="77777777" w:rsidTr="00022F30">
        <w:trPr>
          <w:jc w:val="center"/>
        </w:trPr>
        <w:tc>
          <w:tcPr>
            <w:tcW w:w="9818" w:type="dxa"/>
            <w:gridSpan w:val="7"/>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E5DDDF4" w14:textId="77777777" w:rsidR="001533E6" w:rsidRPr="001A4CFD" w:rsidRDefault="001A4CFD" w:rsidP="001A4CFD">
            <w:pPr>
              <w:bidi/>
              <w:jc w:val="center"/>
              <w:rPr>
                <w:rFonts w:asciiTheme="majorBidi" w:hAnsiTheme="majorBidi" w:cs="Cambria"/>
                <w:b/>
                <w:bCs/>
                <w:sz w:val="24"/>
                <w:szCs w:val="24"/>
              </w:rPr>
            </w:pPr>
            <w:r w:rsidRPr="001533E6">
              <w:rPr>
                <w:rFonts w:cs="B Nazanin" w:hint="cs"/>
                <w:b/>
                <w:bCs/>
                <w:sz w:val="24"/>
                <w:szCs w:val="24"/>
                <w:rtl/>
                <w:lang w:bidi="fa-IR"/>
              </w:rPr>
              <w:t xml:space="preserve">جدول </w:t>
            </w:r>
            <w:r>
              <w:rPr>
                <w:rFonts w:cs="B Nazanin" w:hint="cs"/>
                <w:b/>
                <w:bCs/>
                <w:sz w:val="24"/>
                <w:szCs w:val="24"/>
                <w:rtl/>
                <w:lang w:bidi="fa-IR"/>
              </w:rPr>
              <w:t>نتایج</w:t>
            </w:r>
            <w:r w:rsidRPr="001533E6">
              <w:rPr>
                <w:rFonts w:cs="B Nazanin" w:hint="cs"/>
                <w:b/>
                <w:bCs/>
                <w:sz w:val="24"/>
                <w:szCs w:val="24"/>
                <w:rtl/>
                <w:lang w:bidi="fa-IR"/>
              </w:rPr>
              <w:t xml:space="preserve"> آزمون ها</w:t>
            </w:r>
            <w:r w:rsidRPr="001533E6">
              <w:rPr>
                <w:rFonts w:cs="B Nazanin"/>
                <w:b/>
                <w:bCs/>
                <w:sz w:val="24"/>
                <w:szCs w:val="24"/>
                <w:lang w:bidi="fa-IR"/>
              </w:rPr>
              <w:t xml:space="preserve"> </w:t>
            </w:r>
            <w:r w:rsidRPr="001533E6">
              <w:rPr>
                <w:rFonts w:cs="B Nazanin" w:hint="cs"/>
                <w:b/>
                <w:bCs/>
                <w:sz w:val="24"/>
                <w:szCs w:val="24"/>
                <w:rtl/>
                <w:lang w:bidi="fa-IR"/>
              </w:rPr>
              <w:t xml:space="preserve"> </w:t>
            </w:r>
            <w:r>
              <w:rPr>
                <w:rFonts w:cs="Cambria" w:hint="cs"/>
                <w:b/>
                <w:bCs/>
                <w:sz w:val="24"/>
                <w:szCs w:val="24"/>
                <w:rtl/>
                <w:lang w:bidi="fa-IR"/>
              </w:rPr>
              <w:t xml:space="preserve">_ </w:t>
            </w:r>
            <w:r>
              <w:rPr>
                <w:rFonts w:cs="Cambria"/>
                <w:b/>
                <w:bCs/>
                <w:sz w:val="24"/>
                <w:szCs w:val="24"/>
                <w:lang w:bidi="fa-IR"/>
              </w:rPr>
              <w:t>tblExamResult</w:t>
            </w:r>
          </w:p>
        </w:tc>
      </w:tr>
      <w:bookmarkEnd w:id="69"/>
      <w:tr w:rsidR="001533E6" w:rsidRPr="006D738A" w14:paraId="5C497E56" w14:textId="77777777" w:rsidTr="00022F30">
        <w:trPr>
          <w:jc w:val="center"/>
        </w:trPr>
        <w:tc>
          <w:tcPr>
            <w:tcW w:w="127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72ED86E" w14:textId="77777777" w:rsidR="001533E6" w:rsidRPr="00260975" w:rsidRDefault="001533E6" w:rsidP="00841917">
            <w:pPr>
              <w:bidi/>
              <w:jc w:val="center"/>
              <w:rPr>
                <w:rFonts w:cs="B Nazanin"/>
                <w:b/>
                <w:bCs/>
                <w:sz w:val="24"/>
                <w:szCs w:val="24"/>
                <w:rtl/>
              </w:rPr>
            </w:pPr>
            <w:r w:rsidRPr="00260975">
              <w:rPr>
                <w:rFonts w:cs="B Nazanin" w:hint="cs"/>
                <w:b/>
                <w:bCs/>
                <w:sz w:val="24"/>
                <w:szCs w:val="24"/>
                <w:rtl/>
              </w:rPr>
              <w:t>مثال</w:t>
            </w:r>
          </w:p>
        </w:tc>
        <w:tc>
          <w:tcPr>
            <w:tcW w:w="127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B31ADE2" w14:textId="77777777" w:rsidR="001533E6" w:rsidRPr="00260975" w:rsidRDefault="001533E6" w:rsidP="00841917">
            <w:pPr>
              <w:bidi/>
              <w:jc w:val="center"/>
              <w:rPr>
                <w:rFonts w:cs="B Nazanin"/>
                <w:b/>
                <w:bCs/>
                <w:sz w:val="24"/>
                <w:szCs w:val="24"/>
                <w:rtl/>
              </w:rPr>
            </w:pPr>
            <w:r w:rsidRPr="00260975">
              <w:rPr>
                <w:rFonts w:cs="B Nazanin" w:hint="cs"/>
                <w:b/>
                <w:bCs/>
                <w:sz w:val="24"/>
                <w:szCs w:val="24"/>
                <w:rtl/>
              </w:rPr>
              <w:t>مثال</w:t>
            </w:r>
          </w:p>
        </w:tc>
        <w:tc>
          <w:tcPr>
            <w:tcW w:w="127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BE8913C" w14:textId="77777777" w:rsidR="001533E6" w:rsidRPr="00260975" w:rsidRDefault="001533E6" w:rsidP="00841917">
            <w:pPr>
              <w:bidi/>
              <w:jc w:val="center"/>
              <w:rPr>
                <w:rFonts w:cs="B Nazanin"/>
                <w:b/>
                <w:bCs/>
                <w:sz w:val="24"/>
                <w:szCs w:val="24"/>
                <w:rtl/>
              </w:rPr>
            </w:pPr>
            <w:r w:rsidRPr="00260975">
              <w:rPr>
                <w:rFonts w:cs="B Nazanin" w:hint="cs"/>
                <w:b/>
                <w:bCs/>
                <w:sz w:val="24"/>
                <w:szCs w:val="24"/>
                <w:rtl/>
              </w:rPr>
              <w:t>مثال</w:t>
            </w:r>
          </w:p>
        </w:tc>
        <w:tc>
          <w:tcPr>
            <w:tcW w:w="127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41862BC" w14:textId="77777777" w:rsidR="001533E6" w:rsidRPr="00260975" w:rsidRDefault="001533E6" w:rsidP="00841917">
            <w:pPr>
              <w:bidi/>
              <w:jc w:val="center"/>
              <w:rPr>
                <w:rFonts w:cs="B Nazanin"/>
                <w:b/>
                <w:bCs/>
                <w:sz w:val="24"/>
                <w:szCs w:val="24"/>
                <w:rtl/>
              </w:rPr>
            </w:pPr>
            <w:r w:rsidRPr="00260975">
              <w:rPr>
                <w:rFonts w:cs="B Nazanin" w:hint="cs"/>
                <w:b/>
                <w:bCs/>
                <w:sz w:val="24"/>
                <w:szCs w:val="24"/>
                <w:rtl/>
              </w:rPr>
              <w:t>مثال</w:t>
            </w:r>
          </w:p>
        </w:tc>
        <w:tc>
          <w:tcPr>
            <w:tcW w:w="123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6907D69" w14:textId="77777777" w:rsidR="001533E6" w:rsidRPr="00260975" w:rsidRDefault="001533E6" w:rsidP="00841917">
            <w:pPr>
              <w:bidi/>
              <w:jc w:val="center"/>
              <w:rPr>
                <w:rFonts w:cs="B Nazanin"/>
                <w:b/>
                <w:bCs/>
                <w:sz w:val="24"/>
                <w:szCs w:val="24"/>
                <w:rtl/>
                <w:lang w:bidi="fa-IR"/>
              </w:rPr>
            </w:pPr>
            <w:r w:rsidRPr="00260975">
              <w:rPr>
                <w:rFonts w:cs="B Nazanin" w:hint="cs"/>
                <w:b/>
                <w:bCs/>
                <w:sz w:val="24"/>
                <w:szCs w:val="24"/>
                <w:rtl/>
                <w:lang w:bidi="fa-IR"/>
              </w:rPr>
              <w:t>توضیح</w:t>
            </w:r>
          </w:p>
        </w:tc>
        <w:tc>
          <w:tcPr>
            <w:tcW w:w="1598"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027DC54" w14:textId="77777777" w:rsidR="001533E6" w:rsidRPr="00260975" w:rsidRDefault="001533E6" w:rsidP="00260975">
            <w:pPr>
              <w:jc w:val="center"/>
              <w:rPr>
                <w:rFonts w:asciiTheme="majorBidi" w:hAnsiTheme="majorBidi" w:cstheme="majorBidi"/>
                <w:b/>
                <w:bCs/>
                <w:sz w:val="24"/>
                <w:szCs w:val="24"/>
              </w:rPr>
            </w:pPr>
            <w:r w:rsidRPr="00260975">
              <w:rPr>
                <w:rFonts w:asciiTheme="majorBidi" w:hAnsiTheme="majorBidi" w:cstheme="majorBidi"/>
                <w:b/>
                <w:bCs/>
                <w:sz w:val="24"/>
                <w:szCs w:val="24"/>
              </w:rPr>
              <w:t>Type</w:t>
            </w:r>
          </w:p>
        </w:tc>
        <w:tc>
          <w:tcPr>
            <w:tcW w:w="187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43C6708" w14:textId="77777777" w:rsidR="001533E6" w:rsidRPr="00260975" w:rsidRDefault="001533E6" w:rsidP="00260975">
            <w:pPr>
              <w:jc w:val="center"/>
              <w:rPr>
                <w:rFonts w:asciiTheme="majorBidi" w:hAnsiTheme="majorBidi" w:cstheme="majorBidi"/>
                <w:b/>
                <w:bCs/>
                <w:sz w:val="24"/>
                <w:szCs w:val="24"/>
                <w:rtl/>
              </w:rPr>
            </w:pPr>
            <w:r w:rsidRPr="00260975">
              <w:rPr>
                <w:rFonts w:asciiTheme="majorBidi" w:hAnsiTheme="majorBidi" w:cstheme="majorBidi"/>
                <w:b/>
                <w:bCs/>
                <w:sz w:val="24"/>
                <w:szCs w:val="24"/>
              </w:rPr>
              <w:t>Name</w:t>
            </w:r>
          </w:p>
        </w:tc>
      </w:tr>
      <w:tr w:rsidR="001533E6" w:rsidRPr="006D738A" w14:paraId="179E39C2" w14:textId="77777777" w:rsidTr="00022F30">
        <w:trPr>
          <w:jc w:val="center"/>
        </w:trPr>
        <w:tc>
          <w:tcPr>
            <w:tcW w:w="1278" w:type="dxa"/>
            <w:tcBorders>
              <w:top w:val="single" w:sz="4" w:space="0" w:color="auto"/>
              <w:left w:val="single" w:sz="4" w:space="0" w:color="auto"/>
              <w:bottom w:val="single" w:sz="4" w:space="0" w:color="auto"/>
              <w:right w:val="single" w:sz="4" w:space="0" w:color="auto"/>
            </w:tcBorders>
            <w:vAlign w:val="center"/>
          </w:tcPr>
          <w:p w14:paraId="0A80A0AE" w14:textId="77777777" w:rsidR="001533E6" w:rsidRPr="006D738A" w:rsidRDefault="001533E6" w:rsidP="00841917">
            <w:pPr>
              <w:bidi/>
              <w:jc w:val="center"/>
              <w:rPr>
                <w:rFonts w:cs="B Nazanin"/>
                <w:sz w:val="24"/>
                <w:szCs w:val="24"/>
                <w:rtl/>
              </w:rPr>
            </w:pPr>
            <w:r>
              <w:rPr>
                <w:rFonts w:cs="B Nazanin" w:hint="cs"/>
                <w:sz w:val="24"/>
                <w:szCs w:val="24"/>
                <w:rtl/>
              </w:rPr>
              <w:t>1</w:t>
            </w:r>
          </w:p>
        </w:tc>
        <w:tc>
          <w:tcPr>
            <w:tcW w:w="1278" w:type="dxa"/>
            <w:tcBorders>
              <w:top w:val="single" w:sz="4" w:space="0" w:color="auto"/>
              <w:left w:val="single" w:sz="4" w:space="0" w:color="auto"/>
              <w:bottom w:val="single" w:sz="4" w:space="0" w:color="auto"/>
              <w:right w:val="single" w:sz="4" w:space="0" w:color="auto"/>
            </w:tcBorders>
            <w:vAlign w:val="center"/>
          </w:tcPr>
          <w:p w14:paraId="03A0FB39" w14:textId="77777777" w:rsidR="001533E6" w:rsidRPr="006D738A" w:rsidRDefault="001533E6" w:rsidP="00841917">
            <w:pPr>
              <w:bidi/>
              <w:jc w:val="center"/>
              <w:rPr>
                <w:rFonts w:cs="B Nazanin"/>
                <w:sz w:val="24"/>
                <w:szCs w:val="24"/>
                <w:rtl/>
              </w:rPr>
            </w:pPr>
            <w:r>
              <w:rPr>
                <w:rFonts w:cs="B Nazanin" w:hint="cs"/>
                <w:sz w:val="24"/>
                <w:szCs w:val="24"/>
                <w:rtl/>
              </w:rPr>
              <w:t>1</w:t>
            </w:r>
          </w:p>
        </w:tc>
        <w:tc>
          <w:tcPr>
            <w:tcW w:w="1278" w:type="dxa"/>
            <w:tcBorders>
              <w:top w:val="single" w:sz="4" w:space="0" w:color="auto"/>
              <w:left w:val="single" w:sz="4" w:space="0" w:color="auto"/>
              <w:bottom w:val="single" w:sz="4" w:space="0" w:color="auto"/>
              <w:right w:val="single" w:sz="4" w:space="0" w:color="auto"/>
            </w:tcBorders>
            <w:vAlign w:val="center"/>
          </w:tcPr>
          <w:p w14:paraId="51D25C2C" w14:textId="77777777" w:rsidR="001533E6" w:rsidRPr="006D738A" w:rsidRDefault="001533E6" w:rsidP="00841917">
            <w:pPr>
              <w:bidi/>
              <w:jc w:val="center"/>
              <w:rPr>
                <w:rFonts w:cs="B Nazanin"/>
                <w:sz w:val="24"/>
                <w:szCs w:val="24"/>
                <w:rtl/>
              </w:rPr>
            </w:pPr>
            <w:r>
              <w:rPr>
                <w:rFonts w:cs="B Nazanin" w:hint="cs"/>
                <w:sz w:val="24"/>
                <w:szCs w:val="24"/>
                <w:rtl/>
              </w:rPr>
              <w:t>1</w:t>
            </w:r>
          </w:p>
        </w:tc>
        <w:tc>
          <w:tcPr>
            <w:tcW w:w="1278" w:type="dxa"/>
            <w:tcBorders>
              <w:top w:val="single" w:sz="4" w:space="0" w:color="auto"/>
              <w:left w:val="single" w:sz="4" w:space="0" w:color="auto"/>
              <w:bottom w:val="single" w:sz="4" w:space="0" w:color="auto"/>
              <w:right w:val="single" w:sz="4" w:space="0" w:color="auto"/>
            </w:tcBorders>
            <w:vAlign w:val="center"/>
          </w:tcPr>
          <w:p w14:paraId="0E26F31B" w14:textId="77777777" w:rsidR="001533E6" w:rsidRPr="006D738A" w:rsidRDefault="001533E6" w:rsidP="00841917">
            <w:pPr>
              <w:bidi/>
              <w:jc w:val="center"/>
              <w:rPr>
                <w:rFonts w:cs="B Nazanin"/>
                <w:sz w:val="24"/>
                <w:szCs w:val="24"/>
                <w:rtl/>
              </w:rPr>
            </w:pPr>
            <w:r>
              <w:rPr>
                <w:rFonts w:cs="B Nazanin" w:hint="cs"/>
                <w:sz w:val="24"/>
                <w:szCs w:val="24"/>
                <w:rtl/>
              </w:rPr>
              <w:t>1</w:t>
            </w:r>
          </w:p>
        </w:tc>
        <w:tc>
          <w:tcPr>
            <w:tcW w:w="1238" w:type="dxa"/>
            <w:tcBorders>
              <w:top w:val="single" w:sz="4" w:space="0" w:color="auto"/>
              <w:left w:val="single" w:sz="4" w:space="0" w:color="auto"/>
              <w:bottom w:val="single" w:sz="4" w:space="0" w:color="auto"/>
              <w:right w:val="single" w:sz="4" w:space="0" w:color="auto"/>
            </w:tcBorders>
            <w:vAlign w:val="center"/>
          </w:tcPr>
          <w:p w14:paraId="07491499" w14:textId="77777777" w:rsidR="001533E6" w:rsidRPr="005A2C5D" w:rsidRDefault="001533E6" w:rsidP="00841917">
            <w:pPr>
              <w:bidi/>
              <w:jc w:val="center"/>
              <w:rPr>
                <w:rFonts w:cs="B Nazanin"/>
                <w:sz w:val="24"/>
                <w:szCs w:val="24"/>
                <w:rtl/>
                <w:lang w:bidi="fa-IR"/>
              </w:rPr>
            </w:pPr>
            <w:r w:rsidRPr="005A2C5D">
              <w:rPr>
                <w:rFonts w:cs="B Nazanin" w:hint="cs"/>
                <w:sz w:val="24"/>
                <w:szCs w:val="24"/>
                <w:rtl/>
                <w:lang w:bidi="fa-IR"/>
              </w:rPr>
              <w:t>شناسه آزمون</w:t>
            </w:r>
          </w:p>
        </w:tc>
        <w:tc>
          <w:tcPr>
            <w:tcW w:w="1598" w:type="dxa"/>
            <w:tcBorders>
              <w:top w:val="single" w:sz="4" w:space="0" w:color="auto"/>
              <w:left w:val="single" w:sz="4" w:space="0" w:color="auto"/>
              <w:bottom w:val="single" w:sz="4" w:space="0" w:color="auto"/>
              <w:right w:val="single" w:sz="4" w:space="0" w:color="auto"/>
            </w:tcBorders>
            <w:vAlign w:val="center"/>
          </w:tcPr>
          <w:p w14:paraId="19A7F77E" w14:textId="77777777" w:rsidR="001533E6" w:rsidRPr="00260975" w:rsidRDefault="001533E6" w:rsidP="00260975">
            <w:pPr>
              <w:rPr>
                <w:rFonts w:asciiTheme="majorBidi" w:hAnsiTheme="majorBidi" w:cstheme="majorBidi"/>
                <w:sz w:val="24"/>
                <w:szCs w:val="24"/>
              </w:rPr>
            </w:pPr>
            <w:r w:rsidRPr="00260975">
              <w:rPr>
                <w:rFonts w:asciiTheme="majorBidi" w:hAnsiTheme="majorBidi" w:cstheme="majorBidi"/>
                <w:noProof/>
                <w:color w:val="0000FF"/>
                <w:sz w:val="20"/>
                <w:szCs w:val="20"/>
              </w:rPr>
              <w:t>IDENTITY</w:t>
            </w:r>
            <w:r w:rsidRPr="00260975">
              <w:rPr>
                <w:rFonts w:asciiTheme="majorBidi" w:hAnsiTheme="majorBidi" w:cstheme="majorBidi"/>
                <w:noProof/>
                <w:color w:val="808080"/>
                <w:sz w:val="20"/>
                <w:szCs w:val="20"/>
              </w:rPr>
              <w:t>(</w:t>
            </w:r>
            <w:r w:rsidRPr="00260975">
              <w:rPr>
                <w:rFonts w:asciiTheme="majorBidi" w:hAnsiTheme="majorBidi" w:cstheme="majorBidi"/>
                <w:noProof/>
                <w:sz w:val="20"/>
                <w:szCs w:val="20"/>
              </w:rPr>
              <w:t>1</w:t>
            </w:r>
            <w:r w:rsidRPr="00260975">
              <w:rPr>
                <w:rFonts w:asciiTheme="majorBidi" w:hAnsiTheme="majorBidi" w:cstheme="majorBidi"/>
                <w:noProof/>
                <w:color w:val="808080"/>
                <w:sz w:val="20"/>
                <w:szCs w:val="20"/>
              </w:rPr>
              <w:t>,</w:t>
            </w:r>
            <w:r w:rsidRPr="00260975">
              <w:rPr>
                <w:rFonts w:asciiTheme="majorBidi" w:hAnsiTheme="majorBidi" w:cstheme="majorBidi"/>
                <w:noProof/>
                <w:sz w:val="20"/>
                <w:szCs w:val="20"/>
              </w:rPr>
              <w:t>1</w:t>
            </w:r>
            <w:r w:rsidRPr="00260975">
              <w:rPr>
                <w:rFonts w:asciiTheme="majorBidi" w:hAnsiTheme="majorBidi" w:cstheme="majorBidi"/>
                <w:noProof/>
                <w:color w:val="808080"/>
                <w:sz w:val="20"/>
                <w:szCs w:val="20"/>
              </w:rPr>
              <w:t>)</w:t>
            </w:r>
            <w:r w:rsidRPr="00260975">
              <w:rPr>
                <w:rFonts w:asciiTheme="majorBidi" w:hAnsiTheme="majorBidi" w:cstheme="majorBidi"/>
                <w:noProof/>
                <w:sz w:val="20"/>
                <w:szCs w:val="20"/>
              </w:rPr>
              <w:t xml:space="preserve"> </w:t>
            </w:r>
            <w:r w:rsidRPr="00260975">
              <w:rPr>
                <w:rFonts w:asciiTheme="majorBidi" w:hAnsiTheme="majorBidi" w:cstheme="majorBidi"/>
                <w:noProof/>
                <w:color w:val="808080"/>
                <w:sz w:val="20"/>
                <w:szCs w:val="20"/>
              </w:rPr>
              <w:t>NOT</w:t>
            </w:r>
            <w:r w:rsidRPr="00260975">
              <w:rPr>
                <w:rFonts w:asciiTheme="majorBidi" w:hAnsiTheme="majorBidi" w:cstheme="majorBidi"/>
                <w:noProof/>
                <w:sz w:val="20"/>
                <w:szCs w:val="20"/>
              </w:rPr>
              <w:t xml:space="preserve"> </w:t>
            </w:r>
            <w:r w:rsidRPr="00260975">
              <w:rPr>
                <w:rFonts w:asciiTheme="majorBidi" w:hAnsiTheme="majorBidi" w:cstheme="majorBidi"/>
                <w:noProof/>
                <w:color w:val="808080"/>
                <w:sz w:val="20"/>
                <w:szCs w:val="20"/>
              </w:rPr>
              <w:t>NULL</w:t>
            </w:r>
          </w:p>
        </w:tc>
        <w:tc>
          <w:tcPr>
            <w:tcW w:w="1870" w:type="dxa"/>
            <w:tcBorders>
              <w:top w:val="single" w:sz="4" w:space="0" w:color="auto"/>
              <w:left w:val="single" w:sz="4" w:space="0" w:color="auto"/>
              <w:bottom w:val="single" w:sz="4" w:space="0" w:color="auto"/>
              <w:right w:val="single" w:sz="4" w:space="0" w:color="auto"/>
            </w:tcBorders>
            <w:vAlign w:val="center"/>
          </w:tcPr>
          <w:p w14:paraId="5BCE624E" w14:textId="77777777" w:rsidR="001533E6" w:rsidRPr="00260975" w:rsidRDefault="001533E6" w:rsidP="00260975">
            <w:pPr>
              <w:rPr>
                <w:rFonts w:asciiTheme="majorBidi" w:hAnsiTheme="majorBidi" w:cstheme="majorBidi"/>
                <w:sz w:val="24"/>
                <w:szCs w:val="24"/>
              </w:rPr>
            </w:pPr>
            <w:r w:rsidRPr="00260975">
              <w:rPr>
                <w:rFonts w:asciiTheme="majorBidi" w:hAnsiTheme="majorBidi" w:cstheme="majorBidi"/>
                <w:sz w:val="24"/>
                <w:szCs w:val="24"/>
              </w:rPr>
              <w:t>ID</w:t>
            </w:r>
          </w:p>
        </w:tc>
      </w:tr>
      <w:tr w:rsidR="001533E6" w:rsidRPr="006D738A" w14:paraId="297952B4" w14:textId="77777777" w:rsidTr="00022F30">
        <w:trPr>
          <w:jc w:val="center"/>
        </w:trPr>
        <w:tc>
          <w:tcPr>
            <w:tcW w:w="1278" w:type="dxa"/>
            <w:tcBorders>
              <w:top w:val="single" w:sz="4" w:space="0" w:color="auto"/>
              <w:left w:val="single" w:sz="4" w:space="0" w:color="auto"/>
              <w:bottom w:val="single" w:sz="4" w:space="0" w:color="auto"/>
              <w:right w:val="single" w:sz="4" w:space="0" w:color="auto"/>
            </w:tcBorders>
            <w:vAlign w:val="center"/>
          </w:tcPr>
          <w:p w14:paraId="2C1A7EC6" w14:textId="77777777" w:rsidR="001533E6" w:rsidRPr="00841917" w:rsidRDefault="001533E6" w:rsidP="00841917">
            <w:pPr>
              <w:bidi/>
              <w:jc w:val="center"/>
              <w:rPr>
                <w:rFonts w:cs="B Nazanin"/>
                <w:sz w:val="20"/>
                <w:szCs w:val="20"/>
                <w:rtl/>
              </w:rPr>
            </w:pPr>
            <w:r>
              <w:rPr>
                <w:rFonts w:cs="B Nazanin" w:hint="cs"/>
                <w:sz w:val="20"/>
                <w:szCs w:val="20"/>
                <w:rtl/>
              </w:rPr>
              <w:t>2</w:t>
            </w:r>
          </w:p>
        </w:tc>
        <w:tc>
          <w:tcPr>
            <w:tcW w:w="1278" w:type="dxa"/>
            <w:tcBorders>
              <w:top w:val="single" w:sz="4" w:space="0" w:color="auto"/>
              <w:left w:val="single" w:sz="4" w:space="0" w:color="auto"/>
              <w:bottom w:val="single" w:sz="4" w:space="0" w:color="auto"/>
              <w:right w:val="single" w:sz="4" w:space="0" w:color="auto"/>
            </w:tcBorders>
            <w:vAlign w:val="center"/>
          </w:tcPr>
          <w:p w14:paraId="0F7E4DB8" w14:textId="77777777" w:rsidR="001533E6" w:rsidRPr="00841917" w:rsidRDefault="001533E6" w:rsidP="00841917">
            <w:pPr>
              <w:bidi/>
              <w:jc w:val="center"/>
              <w:rPr>
                <w:rFonts w:cs="B Nazanin"/>
                <w:sz w:val="20"/>
                <w:szCs w:val="20"/>
                <w:rtl/>
              </w:rPr>
            </w:pPr>
            <w:r>
              <w:rPr>
                <w:rFonts w:cs="B Nazanin" w:hint="cs"/>
                <w:sz w:val="20"/>
                <w:szCs w:val="20"/>
                <w:rtl/>
              </w:rPr>
              <w:t>2</w:t>
            </w:r>
          </w:p>
        </w:tc>
        <w:tc>
          <w:tcPr>
            <w:tcW w:w="1278" w:type="dxa"/>
            <w:tcBorders>
              <w:top w:val="single" w:sz="4" w:space="0" w:color="auto"/>
              <w:left w:val="single" w:sz="4" w:space="0" w:color="auto"/>
              <w:bottom w:val="single" w:sz="4" w:space="0" w:color="auto"/>
              <w:right w:val="single" w:sz="4" w:space="0" w:color="auto"/>
            </w:tcBorders>
            <w:vAlign w:val="center"/>
          </w:tcPr>
          <w:p w14:paraId="7B7852DF" w14:textId="77777777" w:rsidR="001533E6" w:rsidRPr="00841917" w:rsidRDefault="001533E6" w:rsidP="00841917">
            <w:pPr>
              <w:bidi/>
              <w:jc w:val="center"/>
              <w:rPr>
                <w:rFonts w:cs="B Nazanin"/>
                <w:sz w:val="20"/>
                <w:szCs w:val="20"/>
                <w:rtl/>
              </w:rPr>
            </w:pPr>
            <w:r>
              <w:rPr>
                <w:rFonts w:cs="B Nazanin" w:hint="cs"/>
                <w:sz w:val="20"/>
                <w:szCs w:val="20"/>
                <w:rtl/>
              </w:rPr>
              <w:t>2</w:t>
            </w:r>
          </w:p>
        </w:tc>
        <w:tc>
          <w:tcPr>
            <w:tcW w:w="1278" w:type="dxa"/>
            <w:tcBorders>
              <w:top w:val="single" w:sz="4" w:space="0" w:color="auto"/>
              <w:left w:val="single" w:sz="4" w:space="0" w:color="auto"/>
              <w:bottom w:val="single" w:sz="4" w:space="0" w:color="auto"/>
              <w:right w:val="single" w:sz="4" w:space="0" w:color="auto"/>
            </w:tcBorders>
            <w:vAlign w:val="center"/>
          </w:tcPr>
          <w:p w14:paraId="52103CB5" w14:textId="77777777" w:rsidR="001533E6" w:rsidRPr="00841917" w:rsidRDefault="001533E6" w:rsidP="00841917">
            <w:pPr>
              <w:bidi/>
              <w:jc w:val="center"/>
              <w:rPr>
                <w:rFonts w:cs="B Nazanin"/>
                <w:sz w:val="20"/>
                <w:szCs w:val="20"/>
                <w:rtl/>
              </w:rPr>
            </w:pPr>
            <w:r>
              <w:rPr>
                <w:rFonts w:cs="B Nazanin" w:hint="cs"/>
                <w:sz w:val="20"/>
                <w:szCs w:val="20"/>
                <w:rtl/>
              </w:rPr>
              <w:t>2</w:t>
            </w:r>
          </w:p>
        </w:tc>
        <w:tc>
          <w:tcPr>
            <w:tcW w:w="1238" w:type="dxa"/>
            <w:tcBorders>
              <w:top w:val="single" w:sz="4" w:space="0" w:color="auto"/>
              <w:left w:val="single" w:sz="4" w:space="0" w:color="auto"/>
              <w:bottom w:val="single" w:sz="4" w:space="0" w:color="auto"/>
              <w:right w:val="single" w:sz="4" w:space="0" w:color="auto"/>
            </w:tcBorders>
            <w:vAlign w:val="center"/>
          </w:tcPr>
          <w:p w14:paraId="53F5C3CB" w14:textId="77777777" w:rsidR="001533E6" w:rsidRPr="005A2C5D" w:rsidRDefault="001533E6" w:rsidP="00841917">
            <w:pPr>
              <w:bidi/>
              <w:jc w:val="center"/>
              <w:rPr>
                <w:rFonts w:cs="B Nazanin"/>
                <w:sz w:val="24"/>
                <w:szCs w:val="24"/>
                <w:rtl/>
                <w:lang w:bidi="fa-IR"/>
              </w:rPr>
            </w:pPr>
            <w:r>
              <w:rPr>
                <w:rFonts w:cs="B Nazanin" w:hint="cs"/>
                <w:sz w:val="24"/>
                <w:szCs w:val="24"/>
                <w:rtl/>
                <w:lang w:bidi="fa-IR"/>
              </w:rPr>
              <w:t>شناسه دستیار</w:t>
            </w:r>
          </w:p>
        </w:tc>
        <w:tc>
          <w:tcPr>
            <w:tcW w:w="1598" w:type="dxa"/>
            <w:tcBorders>
              <w:top w:val="single" w:sz="4" w:space="0" w:color="auto"/>
              <w:left w:val="single" w:sz="4" w:space="0" w:color="auto"/>
              <w:bottom w:val="single" w:sz="4" w:space="0" w:color="auto"/>
              <w:right w:val="single" w:sz="4" w:space="0" w:color="auto"/>
            </w:tcBorders>
            <w:vAlign w:val="center"/>
          </w:tcPr>
          <w:p w14:paraId="16652CFF" w14:textId="77777777" w:rsidR="001533E6" w:rsidRPr="00260975" w:rsidRDefault="001533E6" w:rsidP="00260975">
            <w:pPr>
              <w:rPr>
                <w:rFonts w:asciiTheme="majorBidi" w:hAnsiTheme="majorBidi" w:cstheme="majorBidi"/>
                <w:sz w:val="24"/>
                <w:szCs w:val="24"/>
              </w:rPr>
            </w:pPr>
            <w:r>
              <w:rPr>
                <w:rFonts w:asciiTheme="majorBidi" w:hAnsiTheme="majorBidi" w:cstheme="majorBidi"/>
                <w:sz w:val="24"/>
                <w:szCs w:val="24"/>
              </w:rPr>
              <w:t>Int, FK</w:t>
            </w:r>
          </w:p>
        </w:tc>
        <w:tc>
          <w:tcPr>
            <w:tcW w:w="1870" w:type="dxa"/>
            <w:tcBorders>
              <w:top w:val="single" w:sz="4" w:space="0" w:color="auto"/>
              <w:left w:val="single" w:sz="4" w:space="0" w:color="auto"/>
              <w:bottom w:val="single" w:sz="4" w:space="0" w:color="auto"/>
              <w:right w:val="single" w:sz="4" w:space="0" w:color="auto"/>
            </w:tcBorders>
            <w:vAlign w:val="center"/>
          </w:tcPr>
          <w:p w14:paraId="427BFBD8" w14:textId="77777777" w:rsidR="001533E6" w:rsidRPr="00260975" w:rsidRDefault="001533E6" w:rsidP="00260975">
            <w:pPr>
              <w:rPr>
                <w:rFonts w:asciiTheme="majorBidi" w:hAnsiTheme="majorBidi" w:cstheme="majorBidi"/>
                <w:sz w:val="24"/>
                <w:szCs w:val="24"/>
              </w:rPr>
            </w:pPr>
            <w:r>
              <w:rPr>
                <w:rFonts w:asciiTheme="majorBidi" w:hAnsiTheme="majorBidi" w:cstheme="majorBidi"/>
                <w:sz w:val="24"/>
                <w:szCs w:val="24"/>
              </w:rPr>
              <w:t>StudentID</w:t>
            </w:r>
          </w:p>
        </w:tc>
      </w:tr>
      <w:tr w:rsidR="001533E6" w:rsidRPr="006D738A" w14:paraId="42414A72" w14:textId="77777777" w:rsidTr="00022F30">
        <w:trPr>
          <w:jc w:val="center"/>
        </w:trPr>
        <w:tc>
          <w:tcPr>
            <w:tcW w:w="1278" w:type="dxa"/>
            <w:tcBorders>
              <w:top w:val="single" w:sz="4" w:space="0" w:color="auto"/>
              <w:left w:val="single" w:sz="4" w:space="0" w:color="auto"/>
              <w:bottom w:val="single" w:sz="4" w:space="0" w:color="auto"/>
              <w:right w:val="single" w:sz="4" w:space="0" w:color="auto"/>
            </w:tcBorders>
            <w:vAlign w:val="center"/>
          </w:tcPr>
          <w:p w14:paraId="2E6696F0" w14:textId="77777777" w:rsidR="001533E6" w:rsidRPr="00841917" w:rsidRDefault="001533E6" w:rsidP="00841917">
            <w:pPr>
              <w:bidi/>
              <w:jc w:val="center"/>
              <w:rPr>
                <w:rFonts w:cs="B Nazanin"/>
                <w:sz w:val="20"/>
                <w:szCs w:val="20"/>
                <w:rtl/>
              </w:rPr>
            </w:pPr>
            <w:r w:rsidRPr="00841917">
              <w:rPr>
                <w:rFonts w:cs="B Nazanin" w:hint="cs"/>
                <w:sz w:val="20"/>
                <w:szCs w:val="20"/>
                <w:rtl/>
              </w:rPr>
              <w:t xml:space="preserve">آزمون ارزیابی </w:t>
            </w:r>
            <w:r>
              <w:rPr>
                <w:rFonts w:cs="B Nazanin"/>
                <w:sz w:val="20"/>
                <w:szCs w:val="20"/>
              </w:rPr>
              <w:t>DOPS</w:t>
            </w:r>
            <w:r w:rsidRPr="00841917">
              <w:rPr>
                <w:rFonts w:cs="B Nazanin" w:hint="cs"/>
                <w:sz w:val="20"/>
                <w:szCs w:val="20"/>
                <w:rtl/>
              </w:rPr>
              <w:t xml:space="preserve"> 94</w:t>
            </w:r>
          </w:p>
        </w:tc>
        <w:tc>
          <w:tcPr>
            <w:tcW w:w="1278" w:type="dxa"/>
            <w:tcBorders>
              <w:top w:val="single" w:sz="4" w:space="0" w:color="auto"/>
              <w:left w:val="single" w:sz="4" w:space="0" w:color="auto"/>
              <w:bottom w:val="single" w:sz="4" w:space="0" w:color="auto"/>
              <w:right w:val="single" w:sz="4" w:space="0" w:color="auto"/>
            </w:tcBorders>
            <w:vAlign w:val="center"/>
          </w:tcPr>
          <w:p w14:paraId="30B93CF8" w14:textId="77777777" w:rsidR="001533E6" w:rsidRPr="00841917" w:rsidRDefault="001533E6" w:rsidP="00841917">
            <w:pPr>
              <w:bidi/>
              <w:jc w:val="center"/>
              <w:rPr>
                <w:rFonts w:cs="B Nazanin"/>
                <w:sz w:val="20"/>
                <w:szCs w:val="20"/>
                <w:rtl/>
              </w:rPr>
            </w:pPr>
            <w:r w:rsidRPr="00841917">
              <w:rPr>
                <w:rFonts w:cs="B Nazanin" w:hint="cs"/>
                <w:sz w:val="20"/>
                <w:szCs w:val="20"/>
                <w:rtl/>
              </w:rPr>
              <w:t>آزمون ارزیابی درون بخشی 95</w:t>
            </w:r>
          </w:p>
        </w:tc>
        <w:tc>
          <w:tcPr>
            <w:tcW w:w="1278" w:type="dxa"/>
            <w:tcBorders>
              <w:top w:val="single" w:sz="4" w:space="0" w:color="auto"/>
              <w:left w:val="single" w:sz="4" w:space="0" w:color="auto"/>
              <w:bottom w:val="single" w:sz="4" w:space="0" w:color="auto"/>
              <w:right w:val="single" w:sz="4" w:space="0" w:color="auto"/>
            </w:tcBorders>
            <w:vAlign w:val="center"/>
          </w:tcPr>
          <w:p w14:paraId="4D64D062" w14:textId="77777777" w:rsidR="001533E6" w:rsidRPr="00841917" w:rsidRDefault="001533E6" w:rsidP="00841917">
            <w:pPr>
              <w:bidi/>
              <w:jc w:val="center"/>
              <w:rPr>
                <w:rFonts w:cs="B Nazanin"/>
                <w:sz w:val="20"/>
                <w:szCs w:val="20"/>
                <w:rtl/>
              </w:rPr>
            </w:pPr>
            <w:r w:rsidRPr="00841917">
              <w:rPr>
                <w:rFonts w:cs="B Nazanin" w:hint="cs"/>
                <w:sz w:val="20"/>
                <w:szCs w:val="20"/>
                <w:rtl/>
              </w:rPr>
              <w:t>آزمون کتبی دوره ای سالیانه 95</w:t>
            </w:r>
          </w:p>
        </w:tc>
        <w:tc>
          <w:tcPr>
            <w:tcW w:w="1278" w:type="dxa"/>
            <w:tcBorders>
              <w:top w:val="single" w:sz="4" w:space="0" w:color="auto"/>
              <w:left w:val="single" w:sz="4" w:space="0" w:color="auto"/>
              <w:bottom w:val="single" w:sz="4" w:space="0" w:color="auto"/>
              <w:right w:val="single" w:sz="4" w:space="0" w:color="auto"/>
            </w:tcBorders>
            <w:vAlign w:val="center"/>
          </w:tcPr>
          <w:p w14:paraId="2F9B14B9" w14:textId="77777777" w:rsidR="001533E6" w:rsidRPr="00841917" w:rsidRDefault="001533E6" w:rsidP="00841917">
            <w:pPr>
              <w:bidi/>
              <w:jc w:val="center"/>
              <w:rPr>
                <w:rFonts w:cs="B Nazanin"/>
                <w:sz w:val="20"/>
                <w:szCs w:val="20"/>
                <w:rtl/>
                <w:lang w:bidi="fa-IR"/>
              </w:rPr>
            </w:pPr>
            <w:r w:rsidRPr="00841917">
              <w:rPr>
                <w:rFonts w:cs="B Nazanin" w:hint="cs"/>
                <w:sz w:val="20"/>
                <w:szCs w:val="20"/>
                <w:rtl/>
              </w:rPr>
              <w:t>آزمون ارتقاء سالیانه کتبی 95</w:t>
            </w:r>
          </w:p>
        </w:tc>
        <w:tc>
          <w:tcPr>
            <w:tcW w:w="1238" w:type="dxa"/>
            <w:tcBorders>
              <w:top w:val="single" w:sz="4" w:space="0" w:color="auto"/>
              <w:left w:val="single" w:sz="4" w:space="0" w:color="auto"/>
              <w:bottom w:val="single" w:sz="4" w:space="0" w:color="auto"/>
              <w:right w:val="single" w:sz="4" w:space="0" w:color="auto"/>
            </w:tcBorders>
            <w:vAlign w:val="center"/>
          </w:tcPr>
          <w:p w14:paraId="6B76BDDE" w14:textId="77777777" w:rsidR="001533E6" w:rsidRPr="005A2C5D" w:rsidRDefault="001533E6" w:rsidP="00841917">
            <w:pPr>
              <w:bidi/>
              <w:jc w:val="center"/>
              <w:rPr>
                <w:rFonts w:cs="B Nazanin"/>
                <w:sz w:val="24"/>
                <w:szCs w:val="24"/>
                <w:rtl/>
                <w:lang w:bidi="fa-IR"/>
              </w:rPr>
            </w:pPr>
            <w:r w:rsidRPr="005A2C5D">
              <w:rPr>
                <w:rFonts w:cs="B Nazanin" w:hint="cs"/>
                <w:sz w:val="24"/>
                <w:szCs w:val="24"/>
                <w:rtl/>
                <w:lang w:bidi="fa-IR"/>
              </w:rPr>
              <w:t>نام آزمون</w:t>
            </w:r>
          </w:p>
        </w:tc>
        <w:tc>
          <w:tcPr>
            <w:tcW w:w="1598" w:type="dxa"/>
            <w:tcBorders>
              <w:top w:val="single" w:sz="4" w:space="0" w:color="auto"/>
              <w:left w:val="single" w:sz="4" w:space="0" w:color="auto"/>
              <w:bottom w:val="single" w:sz="4" w:space="0" w:color="auto"/>
              <w:right w:val="single" w:sz="4" w:space="0" w:color="auto"/>
            </w:tcBorders>
            <w:vAlign w:val="center"/>
          </w:tcPr>
          <w:p w14:paraId="455EE47C" w14:textId="77777777" w:rsidR="001533E6" w:rsidRPr="00260975" w:rsidRDefault="001533E6" w:rsidP="00260975">
            <w:pPr>
              <w:rPr>
                <w:rFonts w:asciiTheme="majorBidi" w:hAnsiTheme="majorBidi" w:cstheme="majorBidi"/>
                <w:sz w:val="24"/>
                <w:szCs w:val="24"/>
              </w:rPr>
            </w:pPr>
            <w:r w:rsidRPr="00260975">
              <w:rPr>
                <w:rFonts w:asciiTheme="majorBidi" w:hAnsiTheme="majorBidi" w:cstheme="majorBidi"/>
                <w:sz w:val="24"/>
                <w:szCs w:val="24"/>
              </w:rPr>
              <w:t>NvarChar(50)</w:t>
            </w:r>
          </w:p>
        </w:tc>
        <w:tc>
          <w:tcPr>
            <w:tcW w:w="1870" w:type="dxa"/>
            <w:tcBorders>
              <w:top w:val="single" w:sz="4" w:space="0" w:color="auto"/>
              <w:left w:val="single" w:sz="4" w:space="0" w:color="auto"/>
              <w:bottom w:val="single" w:sz="4" w:space="0" w:color="auto"/>
              <w:right w:val="single" w:sz="4" w:space="0" w:color="auto"/>
            </w:tcBorders>
            <w:vAlign w:val="center"/>
          </w:tcPr>
          <w:p w14:paraId="6470462E" w14:textId="77777777" w:rsidR="001533E6" w:rsidRPr="00260975" w:rsidRDefault="001533E6" w:rsidP="00260975">
            <w:pPr>
              <w:rPr>
                <w:rFonts w:asciiTheme="majorBidi" w:hAnsiTheme="majorBidi" w:cstheme="majorBidi"/>
                <w:sz w:val="24"/>
                <w:szCs w:val="24"/>
                <w:rtl/>
              </w:rPr>
            </w:pPr>
            <w:r w:rsidRPr="00260975">
              <w:rPr>
                <w:rFonts w:asciiTheme="majorBidi" w:hAnsiTheme="majorBidi" w:cstheme="majorBidi"/>
                <w:sz w:val="24"/>
                <w:szCs w:val="24"/>
              </w:rPr>
              <w:t>ExamName</w:t>
            </w:r>
          </w:p>
        </w:tc>
      </w:tr>
      <w:tr w:rsidR="001533E6" w14:paraId="1F6DEA83" w14:textId="77777777" w:rsidTr="00022F30">
        <w:trPr>
          <w:jc w:val="center"/>
        </w:trPr>
        <w:tc>
          <w:tcPr>
            <w:tcW w:w="1278" w:type="dxa"/>
            <w:tcBorders>
              <w:top w:val="single" w:sz="4" w:space="0" w:color="auto"/>
              <w:left w:val="single" w:sz="4" w:space="0" w:color="auto"/>
              <w:bottom w:val="single" w:sz="4" w:space="0" w:color="auto"/>
              <w:right w:val="single" w:sz="4" w:space="0" w:color="auto"/>
            </w:tcBorders>
            <w:vAlign w:val="center"/>
          </w:tcPr>
          <w:p w14:paraId="5DD1DB4B" w14:textId="77777777" w:rsidR="001533E6" w:rsidRDefault="001533E6" w:rsidP="00841917">
            <w:pPr>
              <w:bidi/>
              <w:jc w:val="center"/>
              <w:rPr>
                <w:rFonts w:cs="B Nazanin"/>
                <w:sz w:val="24"/>
                <w:szCs w:val="24"/>
                <w:rtl/>
                <w:lang w:bidi="fa-IR"/>
              </w:rPr>
            </w:pPr>
            <w:r>
              <w:rPr>
                <w:rFonts w:cs="B Nazanin" w:hint="cs"/>
                <w:sz w:val="24"/>
                <w:szCs w:val="24"/>
                <w:rtl/>
                <w:lang w:bidi="fa-IR"/>
              </w:rPr>
              <w:t>3</w:t>
            </w:r>
          </w:p>
        </w:tc>
        <w:tc>
          <w:tcPr>
            <w:tcW w:w="1278" w:type="dxa"/>
            <w:tcBorders>
              <w:top w:val="single" w:sz="4" w:space="0" w:color="auto"/>
              <w:left w:val="single" w:sz="4" w:space="0" w:color="auto"/>
              <w:bottom w:val="single" w:sz="4" w:space="0" w:color="auto"/>
              <w:right w:val="single" w:sz="4" w:space="0" w:color="auto"/>
            </w:tcBorders>
            <w:vAlign w:val="center"/>
          </w:tcPr>
          <w:p w14:paraId="56D6AAF4" w14:textId="77777777" w:rsidR="001533E6" w:rsidRDefault="001533E6" w:rsidP="00841917">
            <w:pPr>
              <w:bidi/>
              <w:jc w:val="center"/>
              <w:rPr>
                <w:rFonts w:cs="B Nazanin"/>
                <w:sz w:val="24"/>
                <w:szCs w:val="24"/>
                <w:rtl/>
                <w:lang w:bidi="fa-IR"/>
              </w:rPr>
            </w:pPr>
            <w:r>
              <w:rPr>
                <w:rFonts w:cs="B Nazanin" w:hint="cs"/>
                <w:sz w:val="24"/>
                <w:szCs w:val="24"/>
                <w:rtl/>
                <w:lang w:bidi="fa-IR"/>
              </w:rPr>
              <w:t>3</w:t>
            </w:r>
          </w:p>
        </w:tc>
        <w:tc>
          <w:tcPr>
            <w:tcW w:w="1278" w:type="dxa"/>
            <w:tcBorders>
              <w:top w:val="single" w:sz="4" w:space="0" w:color="auto"/>
              <w:left w:val="single" w:sz="4" w:space="0" w:color="auto"/>
              <w:bottom w:val="single" w:sz="4" w:space="0" w:color="auto"/>
              <w:right w:val="single" w:sz="4" w:space="0" w:color="auto"/>
            </w:tcBorders>
            <w:vAlign w:val="center"/>
          </w:tcPr>
          <w:p w14:paraId="04694343" w14:textId="77777777" w:rsidR="001533E6" w:rsidRDefault="001533E6" w:rsidP="00841917">
            <w:pPr>
              <w:bidi/>
              <w:jc w:val="center"/>
              <w:rPr>
                <w:rFonts w:cs="B Nazanin"/>
                <w:sz w:val="24"/>
                <w:szCs w:val="24"/>
                <w:rtl/>
                <w:lang w:bidi="fa-IR"/>
              </w:rPr>
            </w:pPr>
            <w:r>
              <w:rPr>
                <w:rFonts w:cs="B Nazanin" w:hint="cs"/>
                <w:sz w:val="24"/>
                <w:szCs w:val="24"/>
                <w:rtl/>
                <w:lang w:bidi="fa-IR"/>
              </w:rPr>
              <w:t>2</w:t>
            </w:r>
          </w:p>
        </w:tc>
        <w:tc>
          <w:tcPr>
            <w:tcW w:w="1278" w:type="dxa"/>
            <w:tcBorders>
              <w:top w:val="single" w:sz="4" w:space="0" w:color="auto"/>
              <w:left w:val="single" w:sz="4" w:space="0" w:color="auto"/>
              <w:bottom w:val="single" w:sz="4" w:space="0" w:color="auto"/>
              <w:right w:val="single" w:sz="4" w:space="0" w:color="auto"/>
            </w:tcBorders>
            <w:vAlign w:val="center"/>
          </w:tcPr>
          <w:p w14:paraId="5546150A" w14:textId="77777777" w:rsidR="001533E6" w:rsidRDefault="001533E6" w:rsidP="00841917">
            <w:pPr>
              <w:bidi/>
              <w:jc w:val="center"/>
              <w:rPr>
                <w:rFonts w:cs="B Nazanin"/>
                <w:sz w:val="24"/>
                <w:szCs w:val="24"/>
                <w:rtl/>
                <w:lang w:bidi="fa-IR"/>
              </w:rPr>
            </w:pPr>
            <w:r>
              <w:rPr>
                <w:rFonts w:cs="B Nazanin" w:hint="cs"/>
                <w:sz w:val="24"/>
                <w:szCs w:val="24"/>
                <w:rtl/>
                <w:lang w:bidi="fa-IR"/>
              </w:rPr>
              <w:t>1</w:t>
            </w:r>
          </w:p>
        </w:tc>
        <w:tc>
          <w:tcPr>
            <w:tcW w:w="1238" w:type="dxa"/>
            <w:tcBorders>
              <w:top w:val="single" w:sz="4" w:space="0" w:color="auto"/>
              <w:left w:val="single" w:sz="4" w:space="0" w:color="auto"/>
              <w:bottom w:val="single" w:sz="4" w:space="0" w:color="auto"/>
              <w:right w:val="single" w:sz="4" w:space="0" w:color="auto"/>
            </w:tcBorders>
          </w:tcPr>
          <w:p w14:paraId="7CA20735" w14:textId="77777777" w:rsidR="001533E6" w:rsidRPr="005A2C5D" w:rsidRDefault="001533E6" w:rsidP="00841917">
            <w:pPr>
              <w:bidi/>
              <w:jc w:val="center"/>
              <w:rPr>
                <w:rFonts w:cs="B Nazanin"/>
                <w:sz w:val="24"/>
                <w:szCs w:val="24"/>
                <w:rtl/>
                <w:lang w:bidi="fa-IR"/>
              </w:rPr>
            </w:pPr>
            <w:r w:rsidRPr="005A2C5D">
              <w:rPr>
                <w:rFonts w:cs="B Nazanin" w:hint="cs"/>
                <w:sz w:val="24"/>
                <w:szCs w:val="24"/>
                <w:rtl/>
              </w:rPr>
              <w:t>کد نوع آزمون</w:t>
            </w:r>
          </w:p>
        </w:tc>
        <w:tc>
          <w:tcPr>
            <w:tcW w:w="1598" w:type="dxa"/>
            <w:tcBorders>
              <w:top w:val="single" w:sz="4" w:space="0" w:color="auto"/>
              <w:left w:val="single" w:sz="4" w:space="0" w:color="auto"/>
              <w:bottom w:val="single" w:sz="4" w:space="0" w:color="auto"/>
              <w:right w:val="single" w:sz="4" w:space="0" w:color="auto"/>
            </w:tcBorders>
            <w:vAlign w:val="center"/>
          </w:tcPr>
          <w:p w14:paraId="6EFB6FA4" w14:textId="77777777" w:rsidR="001533E6" w:rsidRPr="00260975" w:rsidRDefault="00031587" w:rsidP="00260975">
            <w:pPr>
              <w:rPr>
                <w:rFonts w:asciiTheme="majorBidi" w:hAnsiTheme="majorBidi" w:cstheme="majorBidi"/>
                <w:sz w:val="24"/>
                <w:szCs w:val="24"/>
                <w:rtl/>
              </w:rPr>
            </w:pPr>
            <w:r>
              <w:rPr>
                <w:rFonts w:asciiTheme="majorBidi" w:hAnsiTheme="majorBidi" w:cstheme="majorBidi"/>
                <w:sz w:val="24"/>
                <w:szCs w:val="24"/>
              </w:rPr>
              <w:t>int</w:t>
            </w:r>
          </w:p>
        </w:tc>
        <w:tc>
          <w:tcPr>
            <w:tcW w:w="1870" w:type="dxa"/>
            <w:tcBorders>
              <w:top w:val="single" w:sz="4" w:space="0" w:color="auto"/>
              <w:left w:val="single" w:sz="4" w:space="0" w:color="auto"/>
              <w:bottom w:val="single" w:sz="4" w:space="0" w:color="auto"/>
              <w:right w:val="single" w:sz="4" w:space="0" w:color="auto"/>
            </w:tcBorders>
            <w:vAlign w:val="center"/>
          </w:tcPr>
          <w:p w14:paraId="3EF6DC4A" w14:textId="77777777" w:rsidR="001533E6" w:rsidRPr="00260975" w:rsidRDefault="001533E6" w:rsidP="00260975">
            <w:pPr>
              <w:rPr>
                <w:rFonts w:asciiTheme="majorBidi" w:hAnsiTheme="majorBidi" w:cstheme="majorBidi"/>
                <w:sz w:val="24"/>
                <w:szCs w:val="24"/>
              </w:rPr>
            </w:pPr>
            <w:r w:rsidRPr="00260975">
              <w:rPr>
                <w:rFonts w:asciiTheme="majorBidi" w:hAnsiTheme="majorBidi" w:cstheme="majorBidi"/>
                <w:sz w:val="24"/>
                <w:szCs w:val="24"/>
              </w:rPr>
              <w:t>Exam</w:t>
            </w:r>
            <w:r>
              <w:rPr>
                <w:rFonts w:asciiTheme="majorBidi" w:hAnsiTheme="majorBidi" w:cstheme="majorBidi"/>
                <w:sz w:val="24"/>
                <w:szCs w:val="24"/>
              </w:rPr>
              <w:t>Type</w:t>
            </w:r>
            <w:r w:rsidRPr="00260975">
              <w:rPr>
                <w:rFonts w:asciiTheme="majorBidi" w:hAnsiTheme="majorBidi" w:cstheme="majorBidi"/>
                <w:sz w:val="24"/>
                <w:szCs w:val="24"/>
              </w:rPr>
              <w:t>Code</w:t>
            </w:r>
          </w:p>
        </w:tc>
      </w:tr>
      <w:tr w:rsidR="001533E6" w:rsidRPr="006D738A" w14:paraId="0A74D793" w14:textId="77777777" w:rsidTr="00022F30">
        <w:trPr>
          <w:jc w:val="center"/>
        </w:trPr>
        <w:tc>
          <w:tcPr>
            <w:tcW w:w="1278" w:type="dxa"/>
            <w:tcBorders>
              <w:top w:val="single" w:sz="4" w:space="0" w:color="auto"/>
              <w:left w:val="single" w:sz="4" w:space="0" w:color="auto"/>
              <w:bottom w:val="single" w:sz="4" w:space="0" w:color="auto"/>
              <w:right w:val="single" w:sz="4" w:space="0" w:color="auto"/>
            </w:tcBorders>
            <w:vAlign w:val="center"/>
          </w:tcPr>
          <w:p w14:paraId="56CA5F15" w14:textId="77777777" w:rsidR="001533E6" w:rsidRPr="00841917" w:rsidRDefault="001533E6" w:rsidP="00841917">
            <w:pPr>
              <w:bidi/>
              <w:jc w:val="center"/>
              <w:rPr>
                <w:rFonts w:ascii="Yagut" w:eastAsia="Times New Roman" w:hAnsi="Yagut" w:cs="Arial"/>
                <w:rtl/>
                <w:lang w:bidi="fa-IR"/>
              </w:rPr>
            </w:pPr>
            <w:r w:rsidRPr="00841917">
              <w:rPr>
                <w:rFonts w:cs="B Nazanin"/>
              </w:rPr>
              <w:t>1394/06/12</w:t>
            </w:r>
          </w:p>
        </w:tc>
        <w:tc>
          <w:tcPr>
            <w:tcW w:w="1278" w:type="dxa"/>
            <w:tcBorders>
              <w:top w:val="single" w:sz="4" w:space="0" w:color="auto"/>
              <w:left w:val="single" w:sz="4" w:space="0" w:color="auto"/>
              <w:bottom w:val="single" w:sz="4" w:space="0" w:color="auto"/>
              <w:right w:val="single" w:sz="4" w:space="0" w:color="auto"/>
            </w:tcBorders>
            <w:vAlign w:val="center"/>
          </w:tcPr>
          <w:p w14:paraId="2CAE8B03" w14:textId="77777777" w:rsidR="001533E6" w:rsidRPr="00841917" w:rsidRDefault="001533E6" w:rsidP="00841917">
            <w:pPr>
              <w:bidi/>
              <w:jc w:val="center"/>
              <w:rPr>
                <w:rFonts w:ascii="Yagut" w:eastAsia="Times New Roman" w:hAnsi="Yagut" w:cs="Arial"/>
                <w:rtl/>
                <w:lang w:bidi="fa-IR"/>
              </w:rPr>
            </w:pPr>
            <w:r w:rsidRPr="00841917">
              <w:rPr>
                <w:rFonts w:cs="B Nazanin"/>
              </w:rPr>
              <w:t>1395/06/12</w:t>
            </w:r>
          </w:p>
        </w:tc>
        <w:tc>
          <w:tcPr>
            <w:tcW w:w="1278" w:type="dxa"/>
            <w:tcBorders>
              <w:top w:val="single" w:sz="4" w:space="0" w:color="auto"/>
              <w:left w:val="single" w:sz="4" w:space="0" w:color="auto"/>
              <w:bottom w:val="single" w:sz="4" w:space="0" w:color="auto"/>
              <w:right w:val="single" w:sz="4" w:space="0" w:color="auto"/>
            </w:tcBorders>
            <w:vAlign w:val="center"/>
          </w:tcPr>
          <w:p w14:paraId="3F17B886" w14:textId="77777777" w:rsidR="001533E6" w:rsidRPr="00841917" w:rsidRDefault="001533E6" w:rsidP="00841917">
            <w:pPr>
              <w:bidi/>
              <w:jc w:val="center"/>
              <w:rPr>
                <w:rFonts w:ascii="Yagut" w:eastAsia="Times New Roman" w:hAnsi="Yagut" w:cs="Arial"/>
                <w:rtl/>
                <w:lang w:bidi="fa-IR"/>
              </w:rPr>
            </w:pPr>
            <w:r w:rsidRPr="00841917">
              <w:rPr>
                <w:rFonts w:cs="B Nazanin"/>
              </w:rPr>
              <w:t>1395/06/12</w:t>
            </w:r>
          </w:p>
        </w:tc>
        <w:tc>
          <w:tcPr>
            <w:tcW w:w="1278" w:type="dxa"/>
            <w:tcBorders>
              <w:top w:val="single" w:sz="4" w:space="0" w:color="auto"/>
              <w:left w:val="single" w:sz="4" w:space="0" w:color="auto"/>
              <w:bottom w:val="single" w:sz="4" w:space="0" w:color="auto"/>
              <w:right w:val="single" w:sz="4" w:space="0" w:color="auto"/>
            </w:tcBorders>
            <w:vAlign w:val="center"/>
          </w:tcPr>
          <w:p w14:paraId="0C0EBCA2" w14:textId="77777777" w:rsidR="001533E6" w:rsidRPr="00841917" w:rsidRDefault="001533E6" w:rsidP="00841917">
            <w:pPr>
              <w:bidi/>
              <w:jc w:val="center"/>
              <w:rPr>
                <w:rFonts w:ascii="Yagut" w:eastAsia="Times New Roman" w:hAnsi="Yagut" w:cs="Arial"/>
                <w:rtl/>
                <w:lang w:bidi="fa-IR"/>
              </w:rPr>
            </w:pPr>
            <w:r w:rsidRPr="00841917">
              <w:rPr>
                <w:rFonts w:cs="B Nazanin"/>
              </w:rPr>
              <w:t>1395/06/12</w:t>
            </w:r>
          </w:p>
        </w:tc>
        <w:tc>
          <w:tcPr>
            <w:tcW w:w="1238" w:type="dxa"/>
            <w:tcBorders>
              <w:top w:val="single" w:sz="4" w:space="0" w:color="auto"/>
              <w:left w:val="single" w:sz="4" w:space="0" w:color="auto"/>
              <w:bottom w:val="single" w:sz="4" w:space="0" w:color="auto"/>
              <w:right w:val="single" w:sz="4" w:space="0" w:color="auto"/>
            </w:tcBorders>
            <w:vAlign w:val="center"/>
          </w:tcPr>
          <w:p w14:paraId="2C673F10" w14:textId="77777777" w:rsidR="001533E6" w:rsidRPr="005A2C5D" w:rsidRDefault="001533E6" w:rsidP="00841917">
            <w:pPr>
              <w:pStyle w:val="ListParagraph"/>
              <w:bidi/>
              <w:ind w:left="0"/>
              <w:rPr>
                <w:rFonts w:cs="B Nazanin"/>
                <w:sz w:val="24"/>
                <w:szCs w:val="24"/>
                <w:rtl/>
              </w:rPr>
            </w:pPr>
            <w:r w:rsidRPr="005A2C5D">
              <w:rPr>
                <w:rFonts w:cs="B Nazanin" w:hint="cs"/>
                <w:sz w:val="24"/>
                <w:szCs w:val="24"/>
                <w:rtl/>
              </w:rPr>
              <w:t>تاریخ اجرای آزمون</w:t>
            </w:r>
          </w:p>
        </w:tc>
        <w:tc>
          <w:tcPr>
            <w:tcW w:w="1598" w:type="dxa"/>
            <w:tcBorders>
              <w:top w:val="single" w:sz="4" w:space="0" w:color="auto"/>
              <w:left w:val="single" w:sz="4" w:space="0" w:color="auto"/>
              <w:bottom w:val="single" w:sz="4" w:space="0" w:color="auto"/>
              <w:right w:val="single" w:sz="4" w:space="0" w:color="auto"/>
            </w:tcBorders>
            <w:vAlign w:val="center"/>
          </w:tcPr>
          <w:p w14:paraId="0FEB02BC" w14:textId="77777777" w:rsidR="001533E6" w:rsidRPr="00260975" w:rsidRDefault="00031587" w:rsidP="00260975">
            <w:pPr>
              <w:rPr>
                <w:rFonts w:asciiTheme="majorBidi" w:hAnsiTheme="majorBidi" w:cstheme="majorBidi"/>
                <w:sz w:val="24"/>
                <w:szCs w:val="24"/>
                <w:rtl/>
              </w:rPr>
            </w:pPr>
            <w:r>
              <w:rPr>
                <w:rFonts w:asciiTheme="majorBidi" w:hAnsiTheme="majorBidi" w:cstheme="majorBidi"/>
                <w:sz w:val="24"/>
                <w:szCs w:val="24"/>
              </w:rPr>
              <w:t>Date</w:t>
            </w:r>
          </w:p>
        </w:tc>
        <w:tc>
          <w:tcPr>
            <w:tcW w:w="1870" w:type="dxa"/>
            <w:tcBorders>
              <w:top w:val="single" w:sz="4" w:space="0" w:color="auto"/>
              <w:left w:val="single" w:sz="4" w:space="0" w:color="auto"/>
              <w:bottom w:val="single" w:sz="4" w:space="0" w:color="auto"/>
              <w:right w:val="single" w:sz="4" w:space="0" w:color="auto"/>
            </w:tcBorders>
            <w:vAlign w:val="center"/>
          </w:tcPr>
          <w:p w14:paraId="45D4A96F" w14:textId="77777777" w:rsidR="001533E6" w:rsidRPr="00260975" w:rsidRDefault="001A4CFD" w:rsidP="00260975">
            <w:pPr>
              <w:rPr>
                <w:rFonts w:asciiTheme="majorBidi" w:hAnsiTheme="majorBidi" w:cstheme="majorBidi"/>
                <w:sz w:val="24"/>
                <w:szCs w:val="24"/>
              </w:rPr>
            </w:pPr>
            <w:r>
              <w:rPr>
                <w:rFonts w:asciiTheme="majorBidi" w:hAnsiTheme="majorBidi" w:cstheme="majorBidi"/>
                <w:sz w:val="24"/>
                <w:szCs w:val="24"/>
              </w:rPr>
              <w:t>Exam</w:t>
            </w:r>
            <w:r w:rsidR="001533E6" w:rsidRPr="00260975">
              <w:rPr>
                <w:rFonts w:asciiTheme="majorBidi" w:hAnsiTheme="majorBidi" w:cstheme="majorBidi"/>
                <w:sz w:val="24"/>
                <w:szCs w:val="24"/>
              </w:rPr>
              <w:t>date</w:t>
            </w:r>
          </w:p>
        </w:tc>
      </w:tr>
      <w:tr w:rsidR="001533E6" w14:paraId="433317F7" w14:textId="77777777" w:rsidTr="00022F30">
        <w:trPr>
          <w:jc w:val="center"/>
        </w:trPr>
        <w:tc>
          <w:tcPr>
            <w:tcW w:w="1278" w:type="dxa"/>
            <w:tcBorders>
              <w:top w:val="single" w:sz="4" w:space="0" w:color="auto"/>
              <w:left w:val="single" w:sz="4" w:space="0" w:color="auto"/>
              <w:bottom w:val="single" w:sz="4" w:space="0" w:color="auto"/>
              <w:right w:val="single" w:sz="4" w:space="0" w:color="auto"/>
            </w:tcBorders>
            <w:vAlign w:val="center"/>
          </w:tcPr>
          <w:p w14:paraId="3F7EEA7C" w14:textId="77777777" w:rsidR="001533E6" w:rsidRDefault="001533E6" w:rsidP="00841917">
            <w:pPr>
              <w:bidi/>
              <w:jc w:val="center"/>
              <w:rPr>
                <w:rFonts w:cs="B Nazanin"/>
                <w:sz w:val="24"/>
                <w:szCs w:val="24"/>
                <w:rtl/>
              </w:rPr>
            </w:pPr>
          </w:p>
        </w:tc>
        <w:tc>
          <w:tcPr>
            <w:tcW w:w="1278" w:type="dxa"/>
            <w:tcBorders>
              <w:top w:val="single" w:sz="4" w:space="0" w:color="auto"/>
              <w:left w:val="single" w:sz="4" w:space="0" w:color="auto"/>
              <w:bottom w:val="single" w:sz="4" w:space="0" w:color="auto"/>
              <w:right w:val="single" w:sz="4" w:space="0" w:color="auto"/>
            </w:tcBorders>
            <w:vAlign w:val="center"/>
          </w:tcPr>
          <w:p w14:paraId="02F666D9" w14:textId="77777777" w:rsidR="001533E6" w:rsidRDefault="001533E6" w:rsidP="00841917">
            <w:pPr>
              <w:bidi/>
              <w:jc w:val="center"/>
              <w:rPr>
                <w:rFonts w:cs="B Nazanin"/>
                <w:sz w:val="24"/>
                <w:szCs w:val="24"/>
                <w:rtl/>
              </w:rPr>
            </w:pPr>
          </w:p>
        </w:tc>
        <w:tc>
          <w:tcPr>
            <w:tcW w:w="1278" w:type="dxa"/>
            <w:tcBorders>
              <w:top w:val="single" w:sz="4" w:space="0" w:color="auto"/>
              <w:left w:val="single" w:sz="4" w:space="0" w:color="auto"/>
              <w:bottom w:val="single" w:sz="4" w:space="0" w:color="auto"/>
              <w:right w:val="single" w:sz="4" w:space="0" w:color="auto"/>
            </w:tcBorders>
            <w:vAlign w:val="center"/>
          </w:tcPr>
          <w:p w14:paraId="41D45777" w14:textId="77777777" w:rsidR="001533E6" w:rsidRDefault="001533E6" w:rsidP="00841917">
            <w:pPr>
              <w:bidi/>
              <w:jc w:val="center"/>
              <w:rPr>
                <w:rFonts w:cs="B Nazanin"/>
                <w:sz w:val="24"/>
                <w:szCs w:val="24"/>
                <w:rtl/>
              </w:rPr>
            </w:pPr>
          </w:p>
        </w:tc>
        <w:tc>
          <w:tcPr>
            <w:tcW w:w="1278" w:type="dxa"/>
            <w:tcBorders>
              <w:top w:val="single" w:sz="4" w:space="0" w:color="auto"/>
              <w:left w:val="single" w:sz="4" w:space="0" w:color="auto"/>
              <w:bottom w:val="single" w:sz="4" w:space="0" w:color="auto"/>
              <w:right w:val="single" w:sz="4" w:space="0" w:color="auto"/>
            </w:tcBorders>
            <w:vAlign w:val="center"/>
          </w:tcPr>
          <w:p w14:paraId="0A2C58C3" w14:textId="77777777" w:rsidR="001533E6" w:rsidRDefault="001533E6" w:rsidP="00841917">
            <w:pPr>
              <w:bidi/>
              <w:jc w:val="center"/>
              <w:rPr>
                <w:rFonts w:cs="B Nazanin"/>
                <w:sz w:val="24"/>
                <w:szCs w:val="24"/>
                <w:rtl/>
              </w:rPr>
            </w:pPr>
          </w:p>
        </w:tc>
        <w:tc>
          <w:tcPr>
            <w:tcW w:w="1238" w:type="dxa"/>
            <w:tcBorders>
              <w:top w:val="single" w:sz="4" w:space="0" w:color="auto"/>
              <w:left w:val="single" w:sz="4" w:space="0" w:color="auto"/>
              <w:bottom w:val="single" w:sz="4" w:space="0" w:color="auto"/>
              <w:right w:val="single" w:sz="4" w:space="0" w:color="auto"/>
            </w:tcBorders>
            <w:vAlign w:val="center"/>
          </w:tcPr>
          <w:p w14:paraId="6255E3DD" w14:textId="77777777" w:rsidR="001533E6" w:rsidRPr="005A2C5D" w:rsidRDefault="001533E6" w:rsidP="00841917">
            <w:pPr>
              <w:pStyle w:val="ListParagraph"/>
              <w:bidi/>
              <w:ind w:left="0"/>
              <w:rPr>
                <w:rFonts w:cs="B Nazanin"/>
                <w:sz w:val="24"/>
                <w:szCs w:val="24"/>
                <w:rtl/>
                <w:lang w:bidi="fa-IR"/>
              </w:rPr>
            </w:pPr>
            <w:r>
              <w:rPr>
                <w:rFonts w:cs="B Nazanin" w:hint="cs"/>
                <w:sz w:val="24"/>
                <w:szCs w:val="24"/>
                <w:rtl/>
                <w:lang w:bidi="fa-IR"/>
              </w:rPr>
              <w:t>نمره آزمون</w:t>
            </w:r>
          </w:p>
        </w:tc>
        <w:tc>
          <w:tcPr>
            <w:tcW w:w="1598" w:type="dxa"/>
            <w:tcBorders>
              <w:top w:val="single" w:sz="4" w:space="0" w:color="auto"/>
              <w:left w:val="single" w:sz="4" w:space="0" w:color="auto"/>
              <w:bottom w:val="single" w:sz="4" w:space="0" w:color="auto"/>
              <w:right w:val="single" w:sz="4" w:space="0" w:color="auto"/>
            </w:tcBorders>
            <w:vAlign w:val="center"/>
          </w:tcPr>
          <w:p w14:paraId="141389E0" w14:textId="77777777" w:rsidR="001533E6" w:rsidRPr="00260975" w:rsidRDefault="001533E6" w:rsidP="00260975">
            <w:pPr>
              <w:rPr>
                <w:rFonts w:asciiTheme="majorBidi" w:hAnsiTheme="majorBidi" w:cstheme="majorBidi"/>
                <w:sz w:val="24"/>
                <w:szCs w:val="24"/>
              </w:rPr>
            </w:pPr>
            <w:r>
              <w:rPr>
                <w:rFonts w:asciiTheme="majorBidi" w:hAnsiTheme="majorBidi" w:cstheme="majorBidi"/>
                <w:sz w:val="24"/>
                <w:szCs w:val="24"/>
              </w:rPr>
              <w:t>Float</w:t>
            </w:r>
          </w:p>
        </w:tc>
        <w:tc>
          <w:tcPr>
            <w:tcW w:w="1870" w:type="dxa"/>
            <w:tcBorders>
              <w:top w:val="single" w:sz="4" w:space="0" w:color="auto"/>
              <w:left w:val="single" w:sz="4" w:space="0" w:color="auto"/>
              <w:bottom w:val="single" w:sz="4" w:space="0" w:color="auto"/>
              <w:right w:val="single" w:sz="4" w:space="0" w:color="auto"/>
            </w:tcBorders>
            <w:vAlign w:val="center"/>
          </w:tcPr>
          <w:p w14:paraId="4C9D2221" w14:textId="77777777" w:rsidR="001533E6" w:rsidRPr="00260975" w:rsidRDefault="001533E6" w:rsidP="00260975">
            <w:pPr>
              <w:rPr>
                <w:rFonts w:asciiTheme="majorBidi" w:hAnsiTheme="majorBidi" w:cstheme="majorBidi"/>
                <w:sz w:val="24"/>
                <w:szCs w:val="24"/>
              </w:rPr>
            </w:pPr>
            <w:r>
              <w:rPr>
                <w:rFonts w:asciiTheme="majorBidi" w:hAnsiTheme="majorBidi" w:cstheme="majorBidi"/>
                <w:sz w:val="24"/>
                <w:szCs w:val="24"/>
              </w:rPr>
              <w:t>Mark</w:t>
            </w:r>
          </w:p>
        </w:tc>
      </w:tr>
      <w:tr w:rsidR="001533E6" w14:paraId="10B25E3B" w14:textId="77777777" w:rsidTr="00022F30">
        <w:trPr>
          <w:jc w:val="center"/>
        </w:trPr>
        <w:tc>
          <w:tcPr>
            <w:tcW w:w="1278" w:type="dxa"/>
            <w:tcBorders>
              <w:top w:val="single" w:sz="4" w:space="0" w:color="auto"/>
              <w:left w:val="single" w:sz="4" w:space="0" w:color="auto"/>
              <w:bottom w:val="single" w:sz="4" w:space="0" w:color="auto"/>
              <w:right w:val="single" w:sz="4" w:space="0" w:color="auto"/>
            </w:tcBorders>
            <w:vAlign w:val="center"/>
          </w:tcPr>
          <w:p w14:paraId="1A2B3F9E" w14:textId="77777777" w:rsidR="001533E6" w:rsidRDefault="001533E6" w:rsidP="00841917">
            <w:pPr>
              <w:bidi/>
              <w:jc w:val="center"/>
              <w:rPr>
                <w:rFonts w:cs="B Nazanin"/>
                <w:sz w:val="24"/>
                <w:szCs w:val="24"/>
                <w:rtl/>
                <w:lang w:bidi="fa-IR"/>
              </w:rPr>
            </w:pPr>
            <w:r>
              <w:rPr>
                <w:rFonts w:cs="B Nazanin" w:hint="cs"/>
                <w:sz w:val="24"/>
                <w:szCs w:val="24"/>
                <w:rtl/>
              </w:rPr>
              <w:t>150</w:t>
            </w:r>
          </w:p>
        </w:tc>
        <w:tc>
          <w:tcPr>
            <w:tcW w:w="1278" w:type="dxa"/>
            <w:tcBorders>
              <w:top w:val="single" w:sz="4" w:space="0" w:color="auto"/>
              <w:left w:val="single" w:sz="4" w:space="0" w:color="auto"/>
              <w:bottom w:val="single" w:sz="4" w:space="0" w:color="auto"/>
              <w:right w:val="single" w:sz="4" w:space="0" w:color="auto"/>
            </w:tcBorders>
            <w:vAlign w:val="center"/>
          </w:tcPr>
          <w:p w14:paraId="08343E8F" w14:textId="77777777" w:rsidR="001533E6" w:rsidRDefault="001533E6" w:rsidP="00841917">
            <w:pPr>
              <w:bidi/>
              <w:jc w:val="center"/>
              <w:rPr>
                <w:rFonts w:cs="B Nazanin"/>
                <w:sz w:val="24"/>
                <w:szCs w:val="24"/>
                <w:rtl/>
                <w:lang w:bidi="fa-IR"/>
              </w:rPr>
            </w:pPr>
            <w:r>
              <w:rPr>
                <w:rFonts w:cs="B Nazanin" w:hint="cs"/>
                <w:sz w:val="24"/>
                <w:szCs w:val="24"/>
                <w:rtl/>
              </w:rPr>
              <w:t>150</w:t>
            </w:r>
          </w:p>
        </w:tc>
        <w:tc>
          <w:tcPr>
            <w:tcW w:w="1278" w:type="dxa"/>
            <w:tcBorders>
              <w:top w:val="single" w:sz="4" w:space="0" w:color="auto"/>
              <w:left w:val="single" w:sz="4" w:space="0" w:color="auto"/>
              <w:bottom w:val="single" w:sz="4" w:space="0" w:color="auto"/>
              <w:right w:val="single" w:sz="4" w:space="0" w:color="auto"/>
            </w:tcBorders>
            <w:vAlign w:val="center"/>
          </w:tcPr>
          <w:p w14:paraId="5750A33A" w14:textId="77777777" w:rsidR="001533E6" w:rsidRDefault="001533E6" w:rsidP="00841917">
            <w:pPr>
              <w:bidi/>
              <w:jc w:val="center"/>
              <w:rPr>
                <w:rFonts w:cs="B Nazanin"/>
                <w:sz w:val="24"/>
                <w:szCs w:val="24"/>
                <w:rtl/>
                <w:lang w:bidi="fa-IR"/>
              </w:rPr>
            </w:pPr>
            <w:r>
              <w:rPr>
                <w:rFonts w:cs="B Nazanin" w:hint="cs"/>
                <w:sz w:val="24"/>
                <w:szCs w:val="24"/>
                <w:rtl/>
              </w:rPr>
              <w:t>60</w:t>
            </w:r>
          </w:p>
        </w:tc>
        <w:tc>
          <w:tcPr>
            <w:tcW w:w="1278" w:type="dxa"/>
            <w:tcBorders>
              <w:top w:val="single" w:sz="4" w:space="0" w:color="auto"/>
              <w:left w:val="single" w:sz="4" w:space="0" w:color="auto"/>
              <w:bottom w:val="single" w:sz="4" w:space="0" w:color="auto"/>
              <w:right w:val="single" w:sz="4" w:space="0" w:color="auto"/>
            </w:tcBorders>
            <w:vAlign w:val="center"/>
          </w:tcPr>
          <w:p w14:paraId="4B92D983" w14:textId="77777777" w:rsidR="001533E6" w:rsidRDefault="001533E6" w:rsidP="00841917">
            <w:pPr>
              <w:bidi/>
              <w:jc w:val="center"/>
              <w:rPr>
                <w:rFonts w:cs="B Nazanin"/>
                <w:sz w:val="24"/>
                <w:szCs w:val="24"/>
                <w:rtl/>
                <w:lang w:bidi="fa-IR"/>
              </w:rPr>
            </w:pPr>
            <w:r>
              <w:rPr>
                <w:rFonts w:cs="B Nazanin" w:hint="cs"/>
                <w:sz w:val="24"/>
                <w:szCs w:val="24"/>
                <w:rtl/>
              </w:rPr>
              <w:t>90</w:t>
            </w:r>
          </w:p>
        </w:tc>
        <w:tc>
          <w:tcPr>
            <w:tcW w:w="1238" w:type="dxa"/>
            <w:tcBorders>
              <w:top w:val="single" w:sz="4" w:space="0" w:color="auto"/>
              <w:left w:val="single" w:sz="4" w:space="0" w:color="auto"/>
              <w:bottom w:val="single" w:sz="4" w:space="0" w:color="auto"/>
              <w:right w:val="single" w:sz="4" w:space="0" w:color="auto"/>
            </w:tcBorders>
            <w:vAlign w:val="center"/>
          </w:tcPr>
          <w:p w14:paraId="5BAF5094" w14:textId="77777777" w:rsidR="001533E6" w:rsidRPr="005A2C5D" w:rsidRDefault="001533E6" w:rsidP="00841917">
            <w:pPr>
              <w:pStyle w:val="ListParagraph"/>
              <w:bidi/>
              <w:ind w:left="0"/>
              <w:rPr>
                <w:rFonts w:cs="B Nazanin"/>
                <w:sz w:val="24"/>
                <w:szCs w:val="24"/>
                <w:rtl/>
              </w:rPr>
            </w:pPr>
            <w:r w:rsidRPr="005A2C5D">
              <w:rPr>
                <w:rFonts w:cs="B Nazanin" w:hint="cs"/>
                <w:sz w:val="24"/>
                <w:szCs w:val="24"/>
                <w:rtl/>
                <w:lang w:bidi="fa-IR"/>
              </w:rPr>
              <w:t>حداکثر نمره آزمون</w:t>
            </w:r>
          </w:p>
        </w:tc>
        <w:tc>
          <w:tcPr>
            <w:tcW w:w="1598" w:type="dxa"/>
            <w:tcBorders>
              <w:top w:val="single" w:sz="4" w:space="0" w:color="auto"/>
              <w:left w:val="single" w:sz="4" w:space="0" w:color="auto"/>
              <w:bottom w:val="single" w:sz="4" w:space="0" w:color="auto"/>
              <w:right w:val="single" w:sz="4" w:space="0" w:color="auto"/>
            </w:tcBorders>
            <w:vAlign w:val="center"/>
          </w:tcPr>
          <w:p w14:paraId="6FB31D5F" w14:textId="77777777" w:rsidR="001533E6" w:rsidRPr="00260975" w:rsidRDefault="001533E6" w:rsidP="00260975">
            <w:pPr>
              <w:rPr>
                <w:rFonts w:asciiTheme="majorBidi" w:hAnsiTheme="majorBidi" w:cstheme="majorBidi"/>
                <w:sz w:val="24"/>
                <w:szCs w:val="24"/>
              </w:rPr>
            </w:pPr>
            <w:r w:rsidRPr="00260975">
              <w:rPr>
                <w:rFonts w:asciiTheme="majorBidi" w:hAnsiTheme="majorBidi" w:cstheme="majorBidi"/>
                <w:sz w:val="24"/>
                <w:szCs w:val="24"/>
              </w:rPr>
              <w:t>float</w:t>
            </w:r>
          </w:p>
        </w:tc>
        <w:tc>
          <w:tcPr>
            <w:tcW w:w="1870" w:type="dxa"/>
            <w:tcBorders>
              <w:top w:val="single" w:sz="4" w:space="0" w:color="auto"/>
              <w:left w:val="single" w:sz="4" w:space="0" w:color="auto"/>
              <w:bottom w:val="single" w:sz="4" w:space="0" w:color="auto"/>
              <w:right w:val="single" w:sz="4" w:space="0" w:color="auto"/>
            </w:tcBorders>
            <w:vAlign w:val="center"/>
          </w:tcPr>
          <w:p w14:paraId="457ABD06" w14:textId="77777777" w:rsidR="001533E6" w:rsidRPr="00260975" w:rsidRDefault="001533E6" w:rsidP="00260975">
            <w:pPr>
              <w:rPr>
                <w:rFonts w:asciiTheme="majorBidi" w:hAnsiTheme="majorBidi" w:cstheme="majorBidi"/>
                <w:sz w:val="24"/>
                <w:szCs w:val="24"/>
              </w:rPr>
            </w:pPr>
            <w:r w:rsidRPr="00260975">
              <w:rPr>
                <w:rFonts w:asciiTheme="majorBidi" w:hAnsiTheme="majorBidi" w:cstheme="majorBidi"/>
                <w:sz w:val="24"/>
                <w:szCs w:val="24"/>
              </w:rPr>
              <w:t>Max</w:t>
            </w:r>
            <w:r>
              <w:rPr>
                <w:rFonts w:asciiTheme="majorBidi" w:hAnsiTheme="majorBidi" w:cstheme="majorBidi"/>
                <w:sz w:val="24"/>
                <w:szCs w:val="24"/>
              </w:rPr>
              <w:t>Mark</w:t>
            </w:r>
          </w:p>
        </w:tc>
      </w:tr>
      <w:tr w:rsidR="001E576A" w14:paraId="51E97FC6" w14:textId="77777777" w:rsidTr="00022F30">
        <w:trPr>
          <w:jc w:val="center"/>
        </w:trPr>
        <w:tc>
          <w:tcPr>
            <w:tcW w:w="1278" w:type="dxa"/>
            <w:tcBorders>
              <w:top w:val="single" w:sz="4" w:space="0" w:color="auto"/>
              <w:left w:val="single" w:sz="4" w:space="0" w:color="auto"/>
              <w:bottom w:val="single" w:sz="4" w:space="0" w:color="auto"/>
              <w:right w:val="single" w:sz="4" w:space="0" w:color="auto"/>
            </w:tcBorders>
            <w:vAlign w:val="center"/>
          </w:tcPr>
          <w:p w14:paraId="25D5C91D" w14:textId="77777777" w:rsidR="001E576A" w:rsidRDefault="001E576A" w:rsidP="001E576A">
            <w:pPr>
              <w:bidi/>
              <w:jc w:val="center"/>
              <w:rPr>
                <w:rFonts w:cs="B Nazanin"/>
                <w:sz w:val="24"/>
                <w:szCs w:val="24"/>
                <w:rtl/>
              </w:rPr>
            </w:pPr>
            <w:r>
              <w:rPr>
                <w:rFonts w:cs="B Nazanin" w:hint="cs"/>
                <w:sz w:val="24"/>
                <w:szCs w:val="24"/>
                <w:rtl/>
              </w:rPr>
              <w:t>105</w:t>
            </w:r>
          </w:p>
        </w:tc>
        <w:tc>
          <w:tcPr>
            <w:tcW w:w="1278" w:type="dxa"/>
            <w:tcBorders>
              <w:top w:val="single" w:sz="4" w:space="0" w:color="auto"/>
              <w:left w:val="single" w:sz="4" w:space="0" w:color="auto"/>
              <w:bottom w:val="single" w:sz="4" w:space="0" w:color="auto"/>
              <w:right w:val="single" w:sz="4" w:space="0" w:color="auto"/>
            </w:tcBorders>
            <w:vAlign w:val="center"/>
          </w:tcPr>
          <w:p w14:paraId="1591228C" w14:textId="77777777" w:rsidR="001E576A" w:rsidRDefault="001E576A" w:rsidP="001E576A">
            <w:pPr>
              <w:bidi/>
              <w:jc w:val="center"/>
              <w:rPr>
                <w:rFonts w:cs="B Nazanin"/>
                <w:sz w:val="24"/>
                <w:szCs w:val="24"/>
                <w:rtl/>
              </w:rPr>
            </w:pPr>
            <w:r>
              <w:rPr>
                <w:rFonts w:cs="B Nazanin" w:hint="cs"/>
                <w:sz w:val="24"/>
                <w:szCs w:val="24"/>
                <w:rtl/>
              </w:rPr>
              <w:t>105</w:t>
            </w:r>
          </w:p>
        </w:tc>
        <w:tc>
          <w:tcPr>
            <w:tcW w:w="1278" w:type="dxa"/>
            <w:tcBorders>
              <w:top w:val="single" w:sz="4" w:space="0" w:color="auto"/>
              <w:left w:val="single" w:sz="4" w:space="0" w:color="auto"/>
              <w:bottom w:val="single" w:sz="4" w:space="0" w:color="auto"/>
              <w:right w:val="single" w:sz="4" w:space="0" w:color="auto"/>
            </w:tcBorders>
            <w:vAlign w:val="center"/>
          </w:tcPr>
          <w:p w14:paraId="7BE7137F" w14:textId="77777777" w:rsidR="001E576A" w:rsidRDefault="001E576A" w:rsidP="001E576A">
            <w:pPr>
              <w:bidi/>
              <w:jc w:val="center"/>
              <w:rPr>
                <w:rFonts w:cs="B Nazanin"/>
                <w:sz w:val="24"/>
                <w:szCs w:val="24"/>
                <w:rtl/>
              </w:rPr>
            </w:pPr>
            <w:r>
              <w:rPr>
                <w:rFonts w:cs="B Nazanin" w:hint="cs"/>
                <w:sz w:val="24"/>
                <w:szCs w:val="24"/>
                <w:rtl/>
              </w:rPr>
              <w:t>41</w:t>
            </w:r>
          </w:p>
        </w:tc>
        <w:tc>
          <w:tcPr>
            <w:tcW w:w="1278" w:type="dxa"/>
            <w:tcBorders>
              <w:top w:val="single" w:sz="4" w:space="0" w:color="auto"/>
              <w:left w:val="single" w:sz="4" w:space="0" w:color="auto"/>
              <w:bottom w:val="single" w:sz="4" w:space="0" w:color="auto"/>
              <w:right w:val="single" w:sz="4" w:space="0" w:color="auto"/>
            </w:tcBorders>
            <w:vAlign w:val="center"/>
          </w:tcPr>
          <w:p w14:paraId="6AE3E9A4" w14:textId="77777777" w:rsidR="001E576A" w:rsidRDefault="001E576A" w:rsidP="001E576A">
            <w:pPr>
              <w:bidi/>
              <w:jc w:val="center"/>
              <w:rPr>
                <w:rFonts w:cs="B Nazanin"/>
                <w:sz w:val="24"/>
                <w:szCs w:val="24"/>
                <w:rtl/>
                <w:lang w:bidi="fa-IR"/>
              </w:rPr>
            </w:pPr>
            <w:r>
              <w:rPr>
                <w:rFonts w:cs="B Nazanin" w:hint="cs"/>
                <w:sz w:val="24"/>
                <w:szCs w:val="24"/>
                <w:rtl/>
                <w:lang w:bidi="fa-IR"/>
              </w:rPr>
              <w:t>62</w:t>
            </w:r>
          </w:p>
        </w:tc>
        <w:tc>
          <w:tcPr>
            <w:tcW w:w="1238" w:type="dxa"/>
            <w:tcBorders>
              <w:top w:val="single" w:sz="4" w:space="0" w:color="auto"/>
              <w:left w:val="single" w:sz="4" w:space="0" w:color="auto"/>
              <w:bottom w:val="single" w:sz="4" w:space="0" w:color="auto"/>
              <w:right w:val="single" w:sz="4" w:space="0" w:color="auto"/>
            </w:tcBorders>
            <w:vAlign w:val="center"/>
          </w:tcPr>
          <w:p w14:paraId="4487382E" w14:textId="77777777" w:rsidR="001E576A" w:rsidRPr="005A2C5D" w:rsidRDefault="001E576A" w:rsidP="001E576A">
            <w:pPr>
              <w:pStyle w:val="ListParagraph"/>
              <w:bidi/>
              <w:ind w:left="0"/>
              <w:rPr>
                <w:rFonts w:cs="B Nazanin"/>
                <w:sz w:val="24"/>
                <w:szCs w:val="24"/>
                <w:rtl/>
                <w:lang w:bidi="fa-IR"/>
              </w:rPr>
            </w:pPr>
            <w:r w:rsidRPr="008B72AE">
              <w:rPr>
                <w:rFonts w:cs="B Nazanin" w:hint="cs"/>
                <w:color w:val="FF0000"/>
                <w:sz w:val="24"/>
                <w:szCs w:val="24"/>
                <w:rtl/>
                <w:lang w:bidi="fa-IR"/>
              </w:rPr>
              <w:t>حداقل نمره قبولی</w:t>
            </w:r>
          </w:p>
        </w:tc>
        <w:tc>
          <w:tcPr>
            <w:tcW w:w="1598" w:type="dxa"/>
            <w:tcBorders>
              <w:top w:val="single" w:sz="4" w:space="0" w:color="auto"/>
              <w:left w:val="single" w:sz="4" w:space="0" w:color="auto"/>
              <w:bottom w:val="single" w:sz="4" w:space="0" w:color="auto"/>
              <w:right w:val="single" w:sz="4" w:space="0" w:color="auto"/>
            </w:tcBorders>
            <w:vAlign w:val="center"/>
          </w:tcPr>
          <w:p w14:paraId="12832371" w14:textId="77777777" w:rsidR="001E576A" w:rsidRPr="00260975" w:rsidRDefault="001E576A" w:rsidP="001E576A">
            <w:pPr>
              <w:rPr>
                <w:rFonts w:asciiTheme="majorBidi" w:hAnsiTheme="majorBidi" w:cstheme="majorBidi"/>
                <w:sz w:val="24"/>
                <w:szCs w:val="24"/>
                <w:lang w:bidi="fa-IR"/>
              </w:rPr>
            </w:pPr>
            <w:r>
              <w:rPr>
                <w:rFonts w:asciiTheme="majorBidi" w:hAnsiTheme="majorBidi" w:cstheme="majorBidi"/>
                <w:sz w:val="24"/>
                <w:szCs w:val="24"/>
                <w:lang w:bidi="fa-IR"/>
              </w:rPr>
              <w:t>float</w:t>
            </w:r>
          </w:p>
        </w:tc>
        <w:tc>
          <w:tcPr>
            <w:tcW w:w="1870" w:type="dxa"/>
            <w:tcBorders>
              <w:top w:val="single" w:sz="4" w:space="0" w:color="auto"/>
              <w:left w:val="single" w:sz="4" w:space="0" w:color="auto"/>
              <w:bottom w:val="single" w:sz="4" w:space="0" w:color="auto"/>
              <w:right w:val="single" w:sz="4" w:space="0" w:color="auto"/>
            </w:tcBorders>
            <w:vAlign w:val="center"/>
          </w:tcPr>
          <w:p w14:paraId="4BF35AA6" w14:textId="77777777" w:rsidR="001E576A" w:rsidRPr="00260975" w:rsidRDefault="001E576A" w:rsidP="001E576A">
            <w:pPr>
              <w:rPr>
                <w:rFonts w:asciiTheme="majorBidi" w:hAnsiTheme="majorBidi" w:cstheme="majorBidi"/>
                <w:sz w:val="24"/>
                <w:szCs w:val="24"/>
              </w:rPr>
            </w:pPr>
            <w:r>
              <w:rPr>
                <w:rFonts w:asciiTheme="majorBidi" w:hAnsiTheme="majorBidi" w:cstheme="majorBidi"/>
                <w:sz w:val="24"/>
                <w:szCs w:val="24"/>
              </w:rPr>
              <w:t>MinAcceptedMark</w:t>
            </w:r>
          </w:p>
        </w:tc>
      </w:tr>
      <w:tr w:rsidR="001533E6" w14:paraId="68072EDF" w14:textId="77777777" w:rsidTr="00022F30">
        <w:trPr>
          <w:jc w:val="center"/>
        </w:trPr>
        <w:tc>
          <w:tcPr>
            <w:tcW w:w="1278" w:type="dxa"/>
            <w:tcBorders>
              <w:top w:val="single" w:sz="4" w:space="0" w:color="auto"/>
              <w:left w:val="single" w:sz="4" w:space="0" w:color="auto"/>
              <w:bottom w:val="single" w:sz="4" w:space="0" w:color="auto"/>
              <w:right w:val="single" w:sz="4" w:space="0" w:color="auto"/>
            </w:tcBorders>
            <w:vAlign w:val="center"/>
          </w:tcPr>
          <w:p w14:paraId="05D7B73C" w14:textId="77777777" w:rsidR="001533E6" w:rsidRDefault="001533E6" w:rsidP="00841917">
            <w:pPr>
              <w:bidi/>
              <w:jc w:val="center"/>
              <w:rPr>
                <w:rFonts w:cs="B Nazanin"/>
                <w:sz w:val="24"/>
                <w:szCs w:val="24"/>
                <w:rtl/>
              </w:rPr>
            </w:pPr>
            <w:r>
              <w:rPr>
                <w:rFonts w:cs="B Nazanin"/>
                <w:sz w:val="24"/>
                <w:szCs w:val="24"/>
              </w:rPr>
              <w:t>A</w:t>
            </w:r>
          </w:p>
        </w:tc>
        <w:tc>
          <w:tcPr>
            <w:tcW w:w="1278" w:type="dxa"/>
            <w:tcBorders>
              <w:top w:val="single" w:sz="4" w:space="0" w:color="auto"/>
              <w:left w:val="single" w:sz="4" w:space="0" w:color="auto"/>
              <w:bottom w:val="single" w:sz="4" w:space="0" w:color="auto"/>
              <w:right w:val="single" w:sz="4" w:space="0" w:color="auto"/>
            </w:tcBorders>
            <w:vAlign w:val="center"/>
          </w:tcPr>
          <w:p w14:paraId="3F9D2647" w14:textId="77777777" w:rsidR="001533E6" w:rsidRDefault="001533E6" w:rsidP="00841917">
            <w:pPr>
              <w:bidi/>
              <w:jc w:val="center"/>
              <w:rPr>
                <w:rFonts w:cs="B Nazanin"/>
                <w:sz w:val="24"/>
                <w:szCs w:val="24"/>
                <w:rtl/>
              </w:rPr>
            </w:pPr>
            <w:r>
              <w:rPr>
                <w:rFonts w:cs="B Nazanin"/>
                <w:sz w:val="24"/>
                <w:szCs w:val="24"/>
              </w:rPr>
              <w:t>C</w:t>
            </w:r>
          </w:p>
        </w:tc>
        <w:tc>
          <w:tcPr>
            <w:tcW w:w="1278" w:type="dxa"/>
            <w:tcBorders>
              <w:top w:val="single" w:sz="4" w:space="0" w:color="auto"/>
              <w:left w:val="single" w:sz="4" w:space="0" w:color="auto"/>
              <w:bottom w:val="single" w:sz="4" w:space="0" w:color="auto"/>
              <w:right w:val="single" w:sz="4" w:space="0" w:color="auto"/>
            </w:tcBorders>
            <w:vAlign w:val="center"/>
          </w:tcPr>
          <w:p w14:paraId="0AD25573" w14:textId="77777777" w:rsidR="001533E6" w:rsidRDefault="001533E6" w:rsidP="00841917">
            <w:pPr>
              <w:bidi/>
              <w:jc w:val="center"/>
              <w:rPr>
                <w:rFonts w:cs="B Nazanin"/>
                <w:sz w:val="24"/>
                <w:szCs w:val="24"/>
                <w:rtl/>
              </w:rPr>
            </w:pPr>
            <w:r>
              <w:rPr>
                <w:rFonts w:cs="B Nazanin"/>
                <w:sz w:val="24"/>
                <w:szCs w:val="24"/>
              </w:rPr>
              <w:t>F</w:t>
            </w:r>
          </w:p>
        </w:tc>
        <w:tc>
          <w:tcPr>
            <w:tcW w:w="1278" w:type="dxa"/>
            <w:tcBorders>
              <w:top w:val="single" w:sz="4" w:space="0" w:color="auto"/>
              <w:left w:val="single" w:sz="4" w:space="0" w:color="auto"/>
              <w:bottom w:val="single" w:sz="4" w:space="0" w:color="auto"/>
              <w:right w:val="single" w:sz="4" w:space="0" w:color="auto"/>
            </w:tcBorders>
            <w:vAlign w:val="center"/>
          </w:tcPr>
          <w:p w14:paraId="4224E695" w14:textId="77777777" w:rsidR="001533E6" w:rsidRPr="00260975" w:rsidRDefault="001533E6" w:rsidP="00841917">
            <w:pPr>
              <w:bidi/>
              <w:jc w:val="center"/>
              <w:rPr>
                <w:rFonts w:cs="Cambria"/>
                <w:sz w:val="24"/>
                <w:szCs w:val="24"/>
              </w:rPr>
            </w:pPr>
            <w:r>
              <w:rPr>
                <w:rFonts w:cs="Cambria"/>
                <w:sz w:val="24"/>
                <w:szCs w:val="24"/>
              </w:rPr>
              <w:t>P</w:t>
            </w:r>
          </w:p>
        </w:tc>
        <w:tc>
          <w:tcPr>
            <w:tcW w:w="1238" w:type="dxa"/>
            <w:tcBorders>
              <w:top w:val="single" w:sz="4" w:space="0" w:color="auto"/>
              <w:left w:val="single" w:sz="4" w:space="0" w:color="auto"/>
              <w:bottom w:val="single" w:sz="4" w:space="0" w:color="auto"/>
              <w:right w:val="single" w:sz="4" w:space="0" w:color="auto"/>
            </w:tcBorders>
            <w:vAlign w:val="center"/>
          </w:tcPr>
          <w:p w14:paraId="1CAEB8C0" w14:textId="77777777" w:rsidR="001533E6" w:rsidRPr="005A2C5D" w:rsidRDefault="001533E6" w:rsidP="00841917">
            <w:pPr>
              <w:pStyle w:val="ListParagraph"/>
              <w:bidi/>
              <w:ind w:left="0"/>
              <w:rPr>
                <w:rFonts w:cs="B Nazanin"/>
                <w:sz w:val="24"/>
                <w:szCs w:val="24"/>
                <w:rtl/>
                <w:lang w:bidi="fa-IR"/>
              </w:rPr>
            </w:pPr>
            <w:r w:rsidRPr="00BE6A0A">
              <w:rPr>
                <w:rFonts w:cs="B Nazanin" w:hint="cs"/>
                <w:sz w:val="24"/>
                <w:szCs w:val="24"/>
                <w:rtl/>
                <w:lang w:bidi="fa-IR"/>
              </w:rPr>
              <w:t>کد وضعیت</w:t>
            </w:r>
            <w:r>
              <w:rPr>
                <w:rFonts w:cs="B Nazanin"/>
                <w:sz w:val="24"/>
                <w:szCs w:val="24"/>
                <w:lang w:bidi="fa-IR"/>
              </w:rPr>
              <w:t xml:space="preserve"> </w:t>
            </w:r>
            <w:r>
              <w:rPr>
                <w:rFonts w:cs="B Nazanin" w:hint="cs"/>
                <w:sz w:val="24"/>
                <w:szCs w:val="24"/>
                <w:rtl/>
                <w:lang w:bidi="fa-IR"/>
              </w:rPr>
              <w:t xml:space="preserve"> در آزمون</w:t>
            </w:r>
          </w:p>
        </w:tc>
        <w:tc>
          <w:tcPr>
            <w:tcW w:w="1598" w:type="dxa"/>
            <w:tcBorders>
              <w:top w:val="single" w:sz="4" w:space="0" w:color="auto"/>
              <w:left w:val="single" w:sz="4" w:space="0" w:color="auto"/>
              <w:bottom w:val="single" w:sz="4" w:space="0" w:color="auto"/>
              <w:right w:val="single" w:sz="4" w:space="0" w:color="auto"/>
            </w:tcBorders>
            <w:vAlign w:val="center"/>
          </w:tcPr>
          <w:p w14:paraId="75F25053" w14:textId="77777777" w:rsidR="001533E6" w:rsidRPr="00260975" w:rsidRDefault="001533E6" w:rsidP="00260975">
            <w:pPr>
              <w:rPr>
                <w:rFonts w:asciiTheme="majorBidi" w:hAnsiTheme="majorBidi" w:cstheme="majorBidi"/>
                <w:sz w:val="24"/>
                <w:szCs w:val="24"/>
              </w:rPr>
            </w:pPr>
            <w:r w:rsidRPr="00260975">
              <w:rPr>
                <w:rFonts w:asciiTheme="majorBidi" w:hAnsiTheme="majorBidi" w:cstheme="majorBidi"/>
                <w:sz w:val="24"/>
                <w:szCs w:val="24"/>
              </w:rPr>
              <w:t>Char(1)</w:t>
            </w:r>
          </w:p>
        </w:tc>
        <w:tc>
          <w:tcPr>
            <w:tcW w:w="1870" w:type="dxa"/>
            <w:tcBorders>
              <w:top w:val="single" w:sz="4" w:space="0" w:color="auto"/>
              <w:left w:val="single" w:sz="4" w:space="0" w:color="auto"/>
              <w:bottom w:val="single" w:sz="4" w:space="0" w:color="auto"/>
              <w:right w:val="single" w:sz="4" w:space="0" w:color="auto"/>
            </w:tcBorders>
            <w:vAlign w:val="center"/>
          </w:tcPr>
          <w:p w14:paraId="6C00714B" w14:textId="77777777" w:rsidR="001533E6" w:rsidRPr="00260975" w:rsidRDefault="001533E6" w:rsidP="00260975">
            <w:pPr>
              <w:rPr>
                <w:rFonts w:asciiTheme="majorBidi" w:hAnsiTheme="majorBidi" w:cstheme="majorBidi"/>
                <w:sz w:val="24"/>
                <w:szCs w:val="24"/>
              </w:rPr>
            </w:pPr>
            <w:r>
              <w:rPr>
                <w:rFonts w:asciiTheme="majorBidi" w:hAnsiTheme="majorBidi" w:cstheme="majorBidi"/>
                <w:sz w:val="24"/>
                <w:szCs w:val="24"/>
              </w:rPr>
              <w:t>ExamStatusCode</w:t>
            </w:r>
          </w:p>
        </w:tc>
      </w:tr>
    </w:tbl>
    <w:p w14:paraId="769E1F1D" w14:textId="77777777" w:rsidR="005A2C5D" w:rsidRDefault="00BE20F6" w:rsidP="005A2C5D">
      <w:pPr>
        <w:bidi/>
        <w:rPr>
          <w:rFonts w:cs="B Nazanin"/>
          <w:sz w:val="24"/>
          <w:szCs w:val="24"/>
          <w:rtl/>
          <w:lang w:bidi="fa-IR"/>
        </w:rPr>
      </w:pPr>
      <w:r>
        <w:rPr>
          <w:rFonts w:cs="B Nazanin" w:hint="cs"/>
          <w:sz w:val="24"/>
          <w:szCs w:val="24"/>
          <w:rtl/>
          <w:lang w:bidi="fa-IR"/>
        </w:rPr>
        <w:t>چون در آزمونها نمره حداکثر آزمون ممکن است تغییر کند حداکثر نمره آزمون در این جدول دیده شد و در جدول نوع آزمون قرار نگرفت.</w:t>
      </w:r>
    </w:p>
    <w:p w14:paraId="2B1C9046" w14:textId="77777777" w:rsidR="00BE6A0A" w:rsidRPr="00010665" w:rsidRDefault="00BE6A0A" w:rsidP="00EE7D17">
      <w:pPr>
        <w:pStyle w:val="Heading2"/>
        <w:numPr>
          <w:ilvl w:val="0"/>
          <w:numId w:val="44"/>
        </w:numPr>
        <w:bidi/>
        <w:rPr>
          <w:rFonts w:cs="B Nazanin"/>
          <w:rtl/>
          <w:lang w:bidi="fa-IR"/>
        </w:rPr>
      </w:pPr>
      <w:bookmarkStart w:id="71" w:name="_Toc478296092"/>
      <w:bookmarkStart w:id="72" w:name="جدول_17_وضعیت_نتیجه_آزمون"/>
      <w:r w:rsidRPr="00010665">
        <w:rPr>
          <w:rFonts w:cs="B Nazanin" w:hint="cs"/>
          <w:rtl/>
          <w:lang w:bidi="fa-IR"/>
        </w:rPr>
        <w:t>جدول وضعیت نتیجه آزمون</w:t>
      </w:r>
      <w:r w:rsidR="00022F30">
        <w:rPr>
          <w:rFonts w:cs="B Nazanin" w:hint="cs"/>
          <w:rtl/>
          <w:lang w:bidi="fa-IR"/>
        </w:rPr>
        <w:t xml:space="preserve">  </w:t>
      </w:r>
      <w:r w:rsidR="0025700E">
        <w:rPr>
          <w:rFonts w:cs="B Nazanin"/>
          <w:rtl/>
          <w:lang w:bidi="fa-IR"/>
        </w:rPr>
      </w:r>
      <w:r w:rsidR="0025700E">
        <w:rPr>
          <w:rFonts w:cs="B Nazanin"/>
          <w:lang w:bidi="fa-IR"/>
        </w:rPr>
        <w:pict w14:anchorId="1213018B">
          <v:shape id="Right Arrow 30" o:spid="_x0000_s1141" type="#_x0000_t13" href="#فهرست" style="width:11.35pt;height:11.35pt;rotation:-90;visibility:visible;mso-left-percent:-10001;mso-top-percent:-10001;mso-position-horizontal:absolute;mso-position-horizontal-relative:char;mso-position-vertical:absolute;mso-position-vertical-relative:line;mso-left-percent:-10001;mso-top-percent:-10001;v-text-anchor:middle" o:button="t" adj="10800" fillcolor="#5b9bd5 [3204]" strokecolor="#1f4d78 [1604]" strokeweight="1pt">
            <v:fill o:detectmouseclick="t"/>
            <w10:wrap type="none"/>
            <w10:anchorlock/>
          </v:shape>
        </w:pict>
      </w:r>
      <w:bookmarkEnd w:id="71"/>
    </w:p>
    <w:tbl>
      <w:tblPr>
        <w:bidiVisual/>
        <w:tblW w:w="0" w:type="auto"/>
        <w:jc w:val="center"/>
        <w:tblLook w:val="04A0" w:firstRow="1" w:lastRow="0" w:firstColumn="1" w:lastColumn="0" w:noHBand="0" w:noVBand="1"/>
      </w:tblPr>
      <w:tblGrid>
        <w:gridCol w:w="711"/>
        <w:gridCol w:w="711"/>
        <w:gridCol w:w="609"/>
        <w:gridCol w:w="593"/>
        <w:gridCol w:w="1737"/>
        <w:gridCol w:w="1603"/>
        <w:gridCol w:w="1973"/>
      </w:tblGrid>
      <w:tr w:rsidR="00022F30" w:rsidRPr="006D738A" w14:paraId="4938D3BD" w14:textId="77777777" w:rsidTr="00022F30">
        <w:trPr>
          <w:jc w:val="center"/>
        </w:trPr>
        <w:tc>
          <w:tcPr>
            <w:tcW w:w="7937" w:type="dxa"/>
            <w:gridSpan w:val="7"/>
            <w:tcBorders>
              <w:top w:val="single" w:sz="4" w:space="0" w:color="auto"/>
              <w:left w:val="single" w:sz="4" w:space="0" w:color="auto"/>
              <w:bottom w:val="single" w:sz="4" w:space="0" w:color="auto"/>
              <w:right w:val="single" w:sz="4" w:space="0" w:color="auto"/>
            </w:tcBorders>
            <w:shd w:val="clear" w:color="auto" w:fill="DEEAF6" w:themeFill="accent1" w:themeFillTint="33"/>
          </w:tcPr>
          <w:bookmarkEnd w:id="72"/>
          <w:p w14:paraId="01D7A746" w14:textId="77777777" w:rsidR="00022F30" w:rsidRPr="006D738A" w:rsidRDefault="00022F30" w:rsidP="00BE6A0A">
            <w:pPr>
              <w:bidi/>
              <w:jc w:val="center"/>
              <w:rPr>
                <w:rFonts w:cs="B Nazanin"/>
                <w:b/>
                <w:bCs/>
                <w:sz w:val="24"/>
                <w:szCs w:val="24"/>
                <w:lang w:bidi="fa-IR"/>
              </w:rPr>
            </w:pPr>
            <w:r w:rsidRPr="00DD0388">
              <w:rPr>
                <w:rFonts w:cs="B Nazanin" w:hint="cs"/>
                <w:b/>
                <w:bCs/>
                <w:sz w:val="24"/>
                <w:szCs w:val="24"/>
                <w:rtl/>
              </w:rPr>
              <w:t xml:space="preserve">جدول </w:t>
            </w:r>
            <w:r w:rsidRPr="00BE6A0A">
              <w:rPr>
                <w:rFonts w:cs="B Nazanin" w:hint="cs"/>
                <w:b/>
                <w:bCs/>
                <w:sz w:val="24"/>
                <w:szCs w:val="24"/>
                <w:rtl/>
              </w:rPr>
              <w:t xml:space="preserve">وضعیت </w:t>
            </w:r>
            <w:r>
              <w:rPr>
                <w:rFonts w:cs="B Nazanin" w:hint="cs"/>
                <w:b/>
                <w:bCs/>
                <w:sz w:val="24"/>
                <w:szCs w:val="24"/>
                <w:rtl/>
                <w:lang w:bidi="fa-IR"/>
              </w:rPr>
              <w:t xml:space="preserve">نتیجه </w:t>
            </w:r>
            <w:r w:rsidRPr="00BE6A0A">
              <w:rPr>
                <w:rFonts w:cs="B Nazanin" w:hint="cs"/>
                <w:b/>
                <w:bCs/>
                <w:sz w:val="24"/>
                <w:szCs w:val="24"/>
                <w:rtl/>
              </w:rPr>
              <w:t>آزمون</w:t>
            </w:r>
            <w:r>
              <w:rPr>
                <w:rFonts w:cs="B Nazanin" w:hint="cs"/>
                <w:b/>
                <w:bCs/>
                <w:sz w:val="24"/>
                <w:szCs w:val="24"/>
                <w:rtl/>
                <w:lang w:bidi="fa-IR"/>
              </w:rPr>
              <w:t>-</w:t>
            </w:r>
            <w:r>
              <w:rPr>
                <w:rFonts w:cs="B Nazanin"/>
                <w:b/>
                <w:bCs/>
                <w:sz w:val="24"/>
                <w:szCs w:val="24"/>
                <w:lang w:bidi="fa-IR"/>
              </w:rPr>
              <w:t>tblExamStatusType</w:t>
            </w:r>
          </w:p>
        </w:tc>
      </w:tr>
      <w:tr w:rsidR="00D15E60" w:rsidRPr="006D738A" w14:paraId="4AE367BA" w14:textId="77777777" w:rsidTr="00022F30">
        <w:trPr>
          <w:jc w:val="center"/>
        </w:trPr>
        <w:tc>
          <w:tcPr>
            <w:tcW w:w="711"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41FD30E" w14:textId="77777777" w:rsidR="00D15E60" w:rsidRPr="00260975" w:rsidRDefault="00D15E60" w:rsidP="00260975">
            <w:pPr>
              <w:bidi/>
              <w:jc w:val="center"/>
              <w:rPr>
                <w:rFonts w:cs="B Nazanin"/>
                <w:b/>
                <w:bCs/>
                <w:sz w:val="24"/>
                <w:szCs w:val="24"/>
                <w:rtl/>
              </w:rPr>
            </w:pPr>
            <w:r w:rsidRPr="00260975">
              <w:rPr>
                <w:rFonts w:cs="B Nazanin" w:hint="cs"/>
                <w:b/>
                <w:bCs/>
                <w:sz w:val="24"/>
                <w:szCs w:val="24"/>
                <w:rtl/>
              </w:rPr>
              <w:t>مثال</w:t>
            </w:r>
          </w:p>
        </w:tc>
        <w:tc>
          <w:tcPr>
            <w:tcW w:w="711"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3F07EF3" w14:textId="77777777" w:rsidR="00D15E60" w:rsidRPr="00260975" w:rsidRDefault="00D15E60" w:rsidP="00260975">
            <w:pPr>
              <w:bidi/>
              <w:jc w:val="center"/>
              <w:rPr>
                <w:rFonts w:cs="B Nazanin"/>
                <w:b/>
                <w:bCs/>
                <w:sz w:val="24"/>
                <w:szCs w:val="24"/>
                <w:rtl/>
              </w:rPr>
            </w:pPr>
            <w:r w:rsidRPr="00260975">
              <w:rPr>
                <w:rFonts w:cs="B Nazanin" w:hint="cs"/>
                <w:b/>
                <w:bCs/>
                <w:sz w:val="24"/>
                <w:szCs w:val="24"/>
                <w:rtl/>
              </w:rPr>
              <w:t>مثال</w:t>
            </w:r>
          </w:p>
        </w:tc>
        <w:tc>
          <w:tcPr>
            <w:tcW w:w="60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C431953" w14:textId="77777777" w:rsidR="00D15E60" w:rsidRPr="00260975" w:rsidRDefault="00D15E60" w:rsidP="00260975">
            <w:pPr>
              <w:bidi/>
              <w:jc w:val="center"/>
              <w:rPr>
                <w:rFonts w:cs="B Nazanin"/>
                <w:b/>
                <w:bCs/>
                <w:sz w:val="24"/>
                <w:szCs w:val="24"/>
                <w:rtl/>
              </w:rPr>
            </w:pPr>
            <w:r w:rsidRPr="00260975">
              <w:rPr>
                <w:rFonts w:cs="B Nazanin" w:hint="cs"/>
                <w:b/>
                <w:bCs/>
                <w:sz w:val="24"/>
                <w:szCs w:val="24"/>
                <w:rtl/>
              </w:rPr>
              <w:t>مثال</w:t>
            </w:r>
          </w:p>
        </w:tc>
        <w:tc>
          <w:tcPr>
            <w:tcW w:w="59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52F7877" w14:textId="77777777" w:rsidR="00D15E60" w:rsidRPr="00260975" w:rsidRDefault="00D15E60" w:rsidP="00260975">
            <w:pPr>
              <w:bidi/>
              <w:jc w:val="center"/>
              <w:rPr>
                <w:rFonts w:cs="B Nazanin"/>
                <w:b/>
                <w:bCs/>
                <w:sz w:val="24"/>
                <w:szCs w:val="24"/>
                <w:rtl/>
              </w:rPr>
            </w:pPr>
            <w:r w:rsidRPr="00260975">
              <w:rPr>
                <w:rFonts w:cs="B Nazanin" w:hint="cs"/>
                <w:b/>
                <w:bCs/>
                <w:sz w:val="24"/>
                <w:szCs w:val="24"/>
                <w:rtl/>
              </w:rPr>
              <w:t>مثال</w:t>
            </w:r>
          </w:p>
        </w:tc>
        <w:tc>
          <w:tcPr>
            <w:tcW w:w="173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92D5C0C" w14:textId="77777777" w:rsidR="00D15E60" w:rsidRPr="00260975" w:rsidRDefault="00D15E60" w:rsidP="00260975">
            <w:pPr>
              <w:bidi/>
              <w:jc w:val="center"/>
              <w:rPr>
                <w:rFonts w:cs="B Nazanin"/>
                <w:b/>
                <w:bCs/>
                <w:sz w:val="24"/>
                <w:szCs w:val="24"/>
                <w:rtl/>
                <w:lang w:bidi="fa-IR"/>
              </w:rPr>
            </w:pPr>
            <w:r w:rsidRPr="00260975">
              <w:rPr>
                <w:rFonts w:cs="B Nazanin" w:hint="cs"/>
                <w:b/>
                <w:bCs/>
                <w:sz w:val="24"/>
                <w:szCs w:val="24"/>
                <w:rtl/>
                <w:lang w:bidi="fa-IR"/>
              </w:rPr>
              <w:t>توضیح</w:t>
            </w:r>
          </w:p>
        </w:tc>
        <w:tc>
          <w:tcPr>
            <w:tcW w:w="160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C312B01" w14:textId="77777777" w:rsidR="00D15E60" w:rsidRPr="00260975" w:rsidRDefault="00D15E60" w:rsidP="00260975">
            <w:pPr>
              <w:jc w:val="center"/>
              <w:rPr>
                <w:rFonts w:asciiTheme="majorBidi" w:hAnsiTheme="majorBidi" w:cstheme="majorBidi"/>
                <w:b/>
                <w:bCs/>
                <w:sz w:val="24"/>
                <w:szCs w:val="24"/>
              </w:rPr>
            </w:pPr>
            <w:r w:rsidRPr="00260975">
              <w:rPr>
                <w:rFonts w:asciiTheme="majorBidi" w:hAnsiTheme="majorBidi" w:cstheme="majorBidi"/>
                <w:b/>
                <w:bCs/>
                <w:sz w:val="24"/>
                <w:szCs w:val="24"/>
              </w:rPr>
              <w:t>Type</w:t>
            </w:r>
          </w:p>
        </w:tc>
        <w:tc>
          <w:tcPr>
            <w:tcW w:w="197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554B7564" w14:textId="77777777" w:rsidR="00D15E60" w:rsidRPr="00260975" w:rsidRDefault="00D15E60" w:rsidP="00260975">
            <w:pPr>
              <w:jc w:val="center"/>
              <w:rPr>
                <w:rFonts w:asciiTheme="majorBidi" w:hAnsiTheme="majorBidi" w:cstheme="majorBidi"/>
                <w:b/>
                <w:bCs/>
                <w:sz w:val="24"/>
                <w:szCs w:val="24"/>
                <w:rtl/>
              </w:rPr>
            </w:pPr>
            <w:r w:rsidRPr="00260975">
              <w:rPr>
                <w:rFonts w:asciiTheme="majorBidi" w:hAnsiTheme="majorBidi" w:cstheme="majorBidi"/>
                <w:b/>
                <w:bCs/>
                <w:sz w:val="24"/>
                <w:szCs w:val="24"/>
              </w:rPr>
              <w:t>Name</w:t>
            </w:r>
          </w:p>
        </w:tc>
      </w:tr>
      <w:tr w:rsidR="009F13E7" w:rsidRPr="006D738A" w14:paraId="51FCA9AE" w14:textId="77777777" w:rsidTr="00022F30">
        <w:trPr>
          <w:jc w:val="center"/>
        </w:trPr>
        <w:tc>
          <w:tcPr>
            <w:tcW w:w="711" w:type="dxa"/>
            <w:tcBorders>
              <w:top w:val="single" w:sz="4" w:space="0" w:color="auto"/>
              <w:left w:val="single" w:sz="4" w:space="0" w:color="auto"/>
              <w:bottom w:val="single" w:sz="4" w:space="0" w:color="auto"/>
              <w:right w:val="single" w:sz="4" w:space="0" w:color="auto"/>
            </w:tcBorders>
            <w:vAlign w:val="center"/>
          </w:tcPr>
          <w:p w14:paraId="110F21B7" w14:textId="77777777" w:rsidR="009F13E7" w:rsidRDefault="009F13E7" w:rsidP="009F13E7">
            <w:pPr>
              <w:bidi/>
              <w:jc w:val="center"/>
              <w:rPr>
                <w:rFonts w:cs="B Nazanin"/>
                <w:sz w:val="24"/>
                <w:szCs w:val="24"/>
                <w:lang w:bidi="fa-IR"/>
              </w:rPr>
            </w:pPr>
            <w:r>
              <w:rPr>
                <w:rFonts w:cs="B Nazanin"/>
                <w:sz w:val="24"/>
                <w:szCs w:val="24"/>
                <w:lang w:bidi="fa-IR"/>
              </w:rPr>
              <w:t>A</w:t>
            </w:r>
          </w:p>
        </w:tc>
        <w:tc>
          <w:tcPr>
            <w:tcW w:w="711" w:type="dxa"/>
            <w:tcBorders>
              <w:top w:val="single" w:sz="4" w:space="0" w:color="auto"/>
              <w:left w:val="single" w:sz="4" w:space="0" w:color="auto"/>
              <w:bottom w:val="single" w:sz="4" w:space="0" w:color="auto"/>
              <w:right w:val="single" w:sz="4" w:space="0" w:color="auto"/>
            </w:tcBorders>
            <w:vAlign w:val="center"/>
          </w:tcPr>
          <w:p w14:paraId="0C8D267A" w14:textId="77777777" w:rsidR="009F13E7" w:rsidRDefault="009F13E7" w:rsidP="009F13E7">
            <w:pPr>
              <w:bidi/>
              <w:jc w:val="center"/>
              <w:rPr>
                <w:rFonts w:cs="B Nazanin"/>
                <w:sz w:val="24"/>
                <w:szCs w:val="24"/>
                <w:lang w:bidi="fa-IR"/>
              </w:rPr>
            </w:pPr>
            <w:r>
              <w:rPr>
                <w:rFonts w:cs="B Nazanin"/>
                <w:sz w:val="24"/>
                <w:szCs w:val="24"/>
                <w:lang w:bidi="fa-IR"/>
              </w:rPr>
              <w:t>C</w:t>
            </w:r>
          </w:p>
        </w:tc>
        <w:tc>
          <w:tcPr>
            <w:tcW w:w="609" w:type="dxa"/>
            <w:tcBorders>
              <w:top w:val="single" w:sz="4" w:space="0" w:color="auto"/>
              <w:left w:val="single" w:sz="4" w:space="0" w:color="auto"/>
              <w:bottom w:val="single" w:sz="4" w:space="0" w:color="auto"/>
              <w:right w:val="single" w:sz="4" w:space="0" w:color="auto"/>
            </w:tcBorders>
            <w:vAlign w:val="center"/>
          </w:tcPr>
          <w:p w14:paraId="1E09C441" w14:textId="77777777" w:rsidR="009F13E7" w:rsidRDefault="009F13E7" w:rsidP="009F13E7">
            <w:pPr>
              <w:bidi/>
              <w:jc w:val="center"/>
              <w:rPr>
                <w:rFonts w:cs="B Nazanin"/>
                <w:sz w:val="24"/>
                <w:szCs w:val="24"/>
                <w:lang w:bidi="fa-IR"/>
              </w:rPr>
            </w:pPr>
            <w:r>
              <w:rPr>
                <w:rFonts w:cs="B Nazanin"/>
                <w:sz w:val="24"/>
                <w:szCs w:val="24"/>
                <w:lang w:bidi="fa-IR"/>
              </w:rPr>
              <w:t>F</w:t>
            </w:r>
          </w:p>
        </w:tc>
        <w:tc>
          <w:tcPr>
            <w:tcW w:w="593" w:type="dxa"/>
            <w:tcBorders>
              <w:top w:val="single" w:sz="4" w:space="0" w:color="auto"/>
              <w:left w:val="single" w:sz="4" w:space="0" w:color="auto"/>
              <w:bottom w:val="single" w:sz="4" w:space="0" w:color="auto"/>
              <w:right w:val="single" w:sz="4" w:space="0" w:color="auto"/>
            </w:tcBorders>
            <w:vAlign w:val="center"/>
          </w:tcPr>
          <w:p w14:paraId="77BAB259" w14:textId="77777777" w:rsidR="009F13E7" w:rsidRDefault="009F13E7" w:rsidP="009F13E7">
            <w:pPr>
              <w:bidi/>
              <w:jc w:val="center"/>
              <w:rPr>
                <w:rFonts w:cs="B Nazanin"/>
                <w:sz w:val="24"/>
                <w:szCs w:val="24"/>
                <w:lang w:bidi="fa-IR"/>
              </w:rPr>
            </w:pPr>
            <w:r>
              <w:rPr>
                <w:rFonts w:cs="B Nazanin"/>
                <w:sz w:val="24"/>
                <w:szCs w:val="24"/>
                <w:lang w:bidi="fa-IR"/>
              </w:rPr>
              <w:t>P</w:t>
            </w:r>
          </w:p>
        </w:tc>
        <w:tc>
          <w:tcPr>
            <w:tcW w:w="1737" w:type="dxa"/>
            <w:tcBorders>
              <w:top w:val="single" w:sz="4" w:space="0" w:color="auto"/>
              <w:left w:val="single" w:sz="4" w:space="0" w:color="auto"/>
              <w:bottom w:val="single" w:sz="4" w:space="0" w:color="auto"/>
              <w:right w:val="single" w:sz="4" w:space="0" w:color="auto"/>
            </w:tcBorders>
          </w:tcPr>
          <w:p w14:paraId="5058FE23" w14:textId="77777777" w:rsidR="009F13E7" w:rsidRPr="00BE6A0A" w:rsidRDefault="009F13E7" w:rsidP="009F13E7">
            <w:pPr>
              <w:bidi/>
              <w:jc w:val="center"/>
              <w:rPr>
                <w:rFonts w:cs="B Nazanin"/>
                <w:sz w:val="24"/>
                <w:szCs w:val="24"/>
                <w:rtl/>
                <w:lang w:bidi="fa-IR"/>
              </w:rPr>
            </w:pPr>
            <w:r w:rsidRPr="00BE6A0A">
              <w:rPr>
                <w:rFonts w:cs="B Nazanin" w:hint="cs"/>
                <w:sz w:val="24"/>
                <w:szCs w:val="24"/>
                <w:rtl/>
                <w:lang w:bidi="fa-IR"/>
              </w:rPr>
              <w:t>کد وضعیت</w:t>
            </w:r>
          </w:p>
        </w:tc>
        <w:tc>
          <w:tcPr>
            <w:tcW w:w="1603" w:type="dxa"/>
            <w:tcBorders>
              <w:top w:val="single" w:sz="4" w:space="0" w:color="auto"/>
              <w:left w:val="single" w:sz="4" w:space="0" w:color="auto"/>
              <w:bottom w:val="single" w:sz="4" w:space="0" w:color="auto"/>
              <w:right w:val="single" w:sz="4" w:space="0" w:color="auto"/>
            </w:tcBorders>
            <w:vAlign w:val="center"/>
          </w:tcPr>
          <w:p w14:paraId="011A5DA9" w14:textId="77777777" w:rsidR="009F13E7" w:rsidRPr="00260975" w:rsidRDefault="009F13E7" w:rsidP="00260975">
            <w:pPr>
              <w:rPr>
                <w:rFonts w:asciiTheme="majorBidi" w:hAnsiTheme="majorBidi" w:cstheme="majorBidi"/>
                <w:sz w:val="24"/>
                <w:szCs w:val="24"/>
                <w:rtl/>
              </w:rPr>
            </w:pPr>
            <w:r w:rsidRPr="00260975">
              <w:rPr>
                <w:rFonts w:asciiTheme="majorBidi" w:hAnsiTheme="majorBidi" w:cstheme="majorBidi"/>
                <w:sz w:val="24"/>
                <w:szCs w:val="24"/>
              </w:rPr>
              <w:t>Char(1),PK</w:t>
            </w:r>
          </w:p>
        </w:tc>
        <w:tc>
          <w:tcPr>
            <w:tcW w:w="1973" w:type="dxa"/>
            <w:tcBorders>
              <w:top w:val="single" w:sz="4" w:space="0" w:color="auto"/>
              <w:left w:val="single" w:sz="4" w:space="0" w:color="auto"/>
              <w:bottom w:val="single" w:sz="4" w:space="0" w:color="auto"/>
              <w:right w:val="single" w:sz="4" w:space="0" w:color="auto"/>
            </w:tcBorders>
            <w:vAlign w:val="center"/>
          </w:tcPr>
          <w:p w14:paraId="6B87C0CF" w14:textId="77777777" w:rsidR="009F13E7" w:rsidRPr="00260975" w:rsidRDefault="009F13E7" w:rsidP="00260975">
            <w:pPr>
              <w:rPr>
                <w:rFonts w:asciiTheme="majorBidi" w:hAnsiTheme="majorBidi" w:cstheme="majorBidi"/>
                <w:sz w:val="24"/>
                <w:szCs w:val="24"/>
              </w:rPr>
            </w:pPr>
            <w:r w:rsidRPr="00260975">
              <w:rPr>
                <w:rFonts w:asciiTheme="majorBidi" w:hAnsiTheme="majorBidi" w:cstheme="majorBidi"/>
                <w:sz w:val="24"/>
                <w:szCs w:val="24"/>
              </w:rPr>
              <w:t>ExamStatusCode</w:t>
            </w:r>
          </w:p>
        </w:tc>
      </w:tr>
      <w:tr w:rsidR="00D15E60" w:rsidRPr="006D738A" w14:paraId="1A9A6417" w14:textId="77777777" w:rsidTr="00022F30">
        <w:trPr>
          <w:jc w:val="center"/>
        </w:trPr>
        <w:tc>
          <w:tcPr>
            <w:tcW w:w="711" w:type="dxa"/>
            <w:tcBorders>
              <w:top w:val="single" w:sz="4" w:space="0" w:color="auto"/>
              <w:left w:val="single" w:sz="4" w:space="0" w:color="auto"/>
              <w:bottom w:val="single" w:sz="4" w:space="0" w:color="auto"/>
              <w:right w:val="single" w:sz="4" w:space="0" w:color="auto"/>
            </w:tcBorders>
            <w:vAlign w:val="center"/>
          </w:tcPr>
          <w:p w14:paraId="65064D8D" w14:textId="77777777" w:rsidR="00D15E60" w:rsidRPr="006D738A" w:rsidRDefault="00D15E60" w:rsidP="00D15E60">
            <w:pPr>
              <w:bidi/>
              <w:jc w:val="center"/>
              <w:rPr>
                <w:rFonts w:cs="B Nazanin"/>
                <w:sz w:val="24"/>
                <w:szCs w:val="24"/>
                <w:rtl/>
                <w:lang w:bidi="fa-IR"/>
              </w:rPr>
            </w:pPr>
            <w:r>
              <w:rPr>
                <w:rFonts w:cs="B Nazanin" w:hint="cs"/>
                <w:rtl/>
                <w:lang w:bidi="fa-IR"/>
              </w:rPr>
              <w:t>غایب</w:t>
            </w:r>
          </w:p>
        </w:tc>
        <w:tc>
          <w:tcPr>
            <w:tcW w:w="711" w:type="dxa"/>
            <w:tcBorders>
              <w:top w:val="single" w:sz="4" w:space="0" w:color="auto"/>
              <w:left w:val="single" w:sz="4" w:space="0" w:color="auto"/>
              <w:bottom w:val="single" w:sz="4" w:space="0" w:color="auto"/>
              <w:right w:val="single" w:sz="4" w:space="0" w:color="auto"/>
            </w:tcBorders>
            <w:vAlign w:val="center"/>
          </w:tcPr>
          <w:p w14:paraId="3DDA1628" w14:textId="77777777" w:rsidR="00D15E60" w:rsidRPr="006D738A" w:rsidRDefault="00D15E60" w:rsidP="00D15E60">
            <w:pPr>
              <w:bidi/>
              <w:jc w:val="center"/>
              <w:rPr>
                <w:rFonts w:cs="B Nazanin"/>
                <w:sz w:val="24"/>
                <w:szCs w:val="24"/>
                <w:rtl/>
                <w:lang w:bidi="fa-IR"/>
              </w:rPr>
            </w:pPr>
            <w:r>
              <w:rPr>
                <w:rFonts w:cs="B Nazanin" w:hint="cs"/>
                <w:rtl/>
                <w:lang w:bidi="fa-IR"/>
              </w:rPr>
              <w:t>مشروط</w:t>
            </w:r>
          </w:p>
        </w:tc>
        <w:tc>
          <w:tcPr>
            <w:tcW w:w="609" w:type="dxa"/>
            <w:tcBorders>
              <w:top w:val="single" w:sz="4" w:space="0" w:color="auto"/>
              <w:left w:val="single" w:sz="4" w:space="0" w:color="auto"/>
              <w:bottom w:val="single" w:sz="4" w:space="0" w:color="auto"/>
              <w:right w:val="single" w:sz="4" w:space="0" w:color="auto"/>
            </w:tcBorders>
            <w:vAlign w:val="center"/>
          </w:tcPr>
          <w:p w14:paraId="7290C0A3" w14:textId="77777777" w:rsidR="00D15E60" w:rsidRPr="006D738A" w:rsidRDefault="00D15E60" w:rsidP="00D15E60">
            <w:pPr>
              <w:bidi/>
              <w:jc w:val="center"/>
              <w:rPr>
                <w:rFonts w:cs="B Nazanin"/>
                <w:sz w:val="24"/>
                <w:szCs w:val="24"/>
                <w:rtl/>
                <w:lang w:bidi="fa-IR"/>
              </w:rPr>
            </w:pPr>
            <w:r>
              <w:rPr>
                <w:rFonts w:cs="B Nazanin" w:hint="cs"/>
                <w:rtl/>
                <w:lang w:bidi="fa-IR"/>
              </w:rPr>
              <w:t>مردود</w:t>
            </w:r>
          </w:p>
        </w:tc>
        <w:tc>
          <w:tcPr>
            <w:tcW w:w="593" w:type="dxa"/>
            <w:tcBorders>
              <w:top w:val="single" w:sz="4" w:space="0" w:color="auto"/>
              <w:left w:val="single" w:sz="4" w:space="0" w:color="auto"/>
              <w:bottom w:val="single" w:sz="4" w:space="0" w:color="auto"/>
              <w:right w:val="single" w:sz="4" w:space="0" w:color="auto"/>
            </w:tcBorders>
            <w:vAlign w:val="center"/>
          </w:tcPr>
          <w:p w14:paraId="363B31B0" w14:textId="77777777" w:rsidR="00D15E60" w:rsidRPr="006D738A" w:rsidRDefault="00D15E60" w:rsidP="00D15E60">
            <w:pPr>
              <w:bidi/>
              <w:jc w:val="center"/>
              <w:rPr>
                <w:rFonts w:cs="B Nazanin"/>
                <w:sz w:val="24"/>
                <w:szCs w:val="24"/>
                <w:rtl/>
                <w:lang w:bidi="fa-IR"/>
              </w:rPr>
            </w:pPr>
            <w:r>
              <w:rPr>
                <w:rFonts w:cs="B Nazanin" w:hint="cs"/>
                <w:rtl/>
                <w:lang w:bidi="fa-IR"/>
              </w:rPr>
              <w:t>قبول</w:t>
            </w:r>
          </w:p>
        </w:tc>
        <w:tc>
          <w:tcPr>
            <w:tcW w:w="1737" w:type="dxa"/>
            <w:tcBorders>
              <w:top w:val="single" w:sz="4" w:space="0" w:color="auto"/>
              <w:left w:val="single" w:sz="4" w:space="0" w:color="auto"/>
              <w:bottom w:val="single" w:sz="4" w:space="0" w:color="auto"/>
              <w:right w:val="single" w:sz="4" w:space="0" w:color="auto"/>
            </w:tcBorders>
            <w:vAlign w:val="center"/>
          </w:tcPr>
          <w:p w14:paraId="17EE0C2D" w14:textId="77777777" w:rsidR="00D15E60" w:rsidRPr="00BE6A0A" w:rsidRDefault="00D15E60" w:rsidP="00D15E60">
            <w:pPr>
              <w:bidi/>
              <w:jc w:val="center"/>
              <w:rPr>
                <w:rFonts w:cs="B Nazanin"/>
                <w:sz w:val="24"/>
                <w:szCs w:val="24"/>
                <w:rtl/>
                <w:lang w:bidi="fa-IR"/>
              </w:rPr>
            </w:pPr>
            <w:r w:rsidRPr="00BE6A0A">
              <w:rPr>
                <w:rFonts w:cs="B Nazanin" w:hint="cs"/>
                <w:sz w:val="24"/>
                <w:szCs w:val="24"/>
                <w:rtl/>
                <w:lang w:bidi="fa-IR"/>
              </w:rPr>
              <w:t>نام وضعیت</w:t>
            </w:r>
          </w:p>
        </w:tc>
        <w:tc>
          <w:tcPr>
            <w:tcW w:w="1603" w:type="dxa"/>
            <w:tcBorders>
              <w:top w:val="single" w:sz="4" w:space="0" w:color="auto"/>
              <w:left w:val="single" w:sz="4" w:space="0" w:color="auto"/>
              <w:bottom w:val="single" w:sz="4" w:space="0" w:color="auto"/>
              <w:right w:val="single" w:sz="4" w:space="0" w:color="auto"/>
            </w:tcBorders>
            <w:vAlign w:val="center"/>
          </w:tcPr>
          <w:p w14:paraId="2255C8A8" w14:textId="77777777" w:rsidR="00D15E60" w:rsidRPr="00260975" w:rsidRDefault="00D15E60" w:rsidP="00260975">
            <w:pPr>
              <w:rPr>
                <w:rFonts w:asciiTheme="majorBidi" w:hAnsiTheme="majorBidi" w:cstheme="majorBidi"/>
                <w:sz w:val="24"/>
                <w:szCs w:val="24"/>
              </w:rPr>
            </w:pPr>
            <w:r w:rsidRPr="00260975">
              <w:rPr>
                <w:rFonts w:asciiTheme="majorBidi" w:hAnsiTheme="majorBidi" w:cstheme="majorBidi"/>
                <w:sz w:val="24"/>
                <w:szCs w:val="24"/>
              </w:rPr>
              <w:t>NvarChar(50)</w:t>
            </w:r>
          </w:p>
        </w:tc>
        <w:tc>
          <w:tcPr>
            <w:tcW w:w="1973" w:type="dxa"/>
            <w:tcBorders>
              <w:top w:val="single" w:sz="4" w:space="0" w:color="auto"/>
              <w:left w:val="single" w:sz="4" w:space="0" w:color="auto"/>
              <w:bottom w:val="single" w:sz="4" w:space="0" w:color="auto"/>
              <w:right w:val="single" w:sz="4" w:space="0" w:color="auto"/>
            </w:tcBorders>
            <w:vAlign w:val="center"/>
          </w:tcPr>
          <w:p w14:paraId="4FFF923F" w14:textId="77777777" w:rsidR="00D15E60" w:rsidRPr="00260975" w:rsidRDefault="00D15E60" w:rsidP="00260975">
            <w:pPr>
              <w:rPr>
                <w:rFonts w:asciiTheme="majorBidi" w:hAnsiTheme="majorBidi" w:cstheme="majorBidi"/>
                <w:sz w:val="24"/>
                <w:szCs w:val="24"/>
                <w:rtl/>
              </w:rPr>
            </w:pPr>
            <w:r w:rsidRPr="00260975">
              <w:rPr>
                <w:rFonts w:asciiTheme="majorBidi" w:hAnsiTheme="majorBidi" w:cstheme="majorBidi"/>
                <w:sz w:val="24"/>
                <w:szCs w:val="24"/>
              </w:rPr>
              <w:t>ExamStatusName</w:t>
            </w:r>
          </w:p>
        </w:tc>
      </w:tr>
    </w:tbl>
    <w:p w14:paraId="2FFE7ABB" w14:textId="77777777" w:rsidR="007F0EB6" w:rsidRDefault="007F0EB6" w:rsidP="007F0EB6">
      <w:pPr>
        <w:pStyle w:val="ListParagraph"/>
        <w:bidi/>
        <w:ind w:left="1041"/>
        <w:rPr>
          <w:rFonts w:cs="B Nazanin"/>
          <w:b/>
          <w:bCs/>
          <w:sz w:val="24"/>
          <w:szCs w:val="24"/>
          <w:lang w:bidi="fa-IR"/>
        </w:rPr>
      </w:pPr>
    </w:p>
    <w:p w14:paraId="50B73080" w14:textId="77777777" w:rsidR="006D3407" w:rsidRPr="00010665" w:rsidRDefault="006D3407" w:rsidP="00EE7D17">
      <w:pPr>
        <w:pStyle w:val="Heading2"/>
        <w:numPr>
          <w:ilvl w:val="0"/>
          <w:numId w:val="44"/>
        </w:numPr>
        <w:bidi/>
        <w:rPr>
          <w:rFonts w:cs="B Nazanin"/>
          <w:rtl/>
          <w:lang w:bidi="fa-IR"/>
        </w:rPr>
      </w:pPr>
      <w:bookmarkStart w:id="73" w:name="_Toc478296093"/>
      <w:bookmarkStart w:id="74" w:name="جدول_18_نوع_آزمون"/>
      <w:r w:rsidRPr="00010665">
        <w:rPr>
          <w:rFonts w:cs="B Nazanin" w:hint="cs"/>
          <w:rtl/>
          <w:lang w:bidi="fa-IR"/>
        </w:rPr>
        <w:lastRenderedPageBreak/>
        <w:t>جدول نوع آزمون</w:t>
      </w:r>
      <w:r w:rsidR="00022F30">
        <w:rPr>
          <w:rFonts w:cs="B Nazanin" w:hint="cs"/>
          <w:rtl/>
          <w:lang w:bidi="fa-IR"/>
        </w:rPr>
        <w:t xml:space="preserve">  </w:t>
      </w:r>
      <w:r w:rsidR="0025700E">
        <w:rPr>
          <w:rFonts w:cs="B Nazanin"/>
          <w:rtl/>
          <w:lang w:bidi="fa-IR"/>
        </w:rPr>
      </w:r>
      <w:r w:rsidR="0025700E">
        <w:rPr>
          <w:rFonts w:cs="B Nazanin"/>
          <w:lang w:bidi="fa-IR"/>
        </w:rPr>
        <w:pict w14:anchorId="69C7F0D6">
          <v:shape id="Right Arrow 31" o:spid="_x0000_s1140" type="#_x0000_t13" href="#فهرست" style="width:11.35pt;height:11.35pt;rotation:-90;visibility:visible;mso-left-percent:-10001;mso-top-percent:-10001;mso-position-horizontal:absolute;mso-position-horizontal-relative:char;mso-position-vertical:absolute;mso-position-vertical-relative:line;mso-left-percent:-10001;mso-top-percent:-10001;v-text-anchor:middle" o:button="t" adj="10800" fillcolor="#5b9bd5 [3204]" strokecolor="#1f4d78 [1604]" strokeweight="1pt">
            <v:fill o:detectmouseclick="t"/>
            <w10:wrap type="none"/>
            <w10:anchorlock/>
          </v:shape>
        </w:pict>
      </w:r>
      <w:bookmarkEnd w:id="73"/>
    </w:p>
    <w:tbl>
      <w:tblPr>
        <w:bidiVisual/>
        <w:tblW w:w="0" w:type="auto"/>
        <w:jc w:val="center"/>
        <w:tblLook w:val="04A0" w:firstRow="1" w:lastRow="0" w:firstColumn="1" w:lastColumn="0" w:noHBand="0" w:noVBand="1"/>
      </w:tblPr>
      <w:tblGrid>
        <w:gridCol w:w="723"/>
        <w:gridCol w:w="1077"/>
        <w:gridCol w:w="850"/>
        <w:gridCol w:w="964"/>
        <w:gridCol w:w="1247"/>
        <w:gridCol w:w="1692"/>
        <w:gridCol w:w="1842"/>
      </w:tblGrid>
      <w:tr w:rsidR="00841917" w:rsidRPr="006D738A" w14:paraId="2376C732" w14:textId="77777777" w:rsidTr="001E576A">
        <w:trPr>
          <w:jc w:val="center"/>
        </w:trPr>
        <w:tc>
          <w:tcPr>
            <w:tcW w:w="8395" w:type="dxa"/>
            <w:gridSpan w:val="7"/>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bookmarkEnd w:id="74"/>
          <w:p w14:paraId="1ECC6CCD" w14:textId="77777777" w:rsidR="00841917" w:rsidRPr="006D738A" w:rsidRDefault="00841917" w:rsidP="00841917">
            <w:pPr>
              <w:bidi/>
              <w:jc w:val="center"/>
              <w:rPr>
                <w:rFonts w:cs="B Nazanin"/>
                <w:b/>
                <w:bCs/>
                <w:sz w:val="24"/>
                <w:szCs w:val="24"/>
                <w:lang w:bidi="fa-IR"/>
              </w:rPr>
            </w:pPr>
            <w:r w:rsidRPr="00DD0388">
              <w:rPr>
                <w:rFonts w:cs="B Nazanin" w:hint="cs"/>
                <w:b/>
                <w:bCs/>
                <w:sz w:val="24"/>
                <w:szCs w:val="24"/>
                <w:rtl/>
              </w:rPr>
              <w:t xml:space="preserve">جدول </w:t>
            </w:r>
            <w:r>
              <w:rPr>
                <w:rFonts w:cs="B Nazanin" w:hint="cs"/>
                <w:b/>
                <w:bCs/>
                <w:sz w:val="24"/>
                <w:szCs w:val="24"/>
                <w:rtl/>
              </w:rPr>
              <w:t>نوع</w:t>
            </w:r>
            <w:r>
              <w:rPr>
                <w:rFonts w:cs="B Nazanin" w:hint="cs"/>
                <w:b/>
                <w:bCs/>
                <w:sz w:val="24"/>
                <w:szCs w:val="24"/>
                <w:rtl/>
                <w:lang w:bidi="fa-IR"/>
              </w:rPr>
              <w:t xml:space="preserve"> </w:t>
            </w:r>
            <w:r w:rsidRPr="00BE6A0A">
              <w:rPr>
                <w:rFonts w:cs="B Nazanin" w:hint="cs"/>
                <w:b/>
                <w:bCs/>
                <w:sz w:val="24"/>
                <w:szCs w:val="24"/>
                <w:rtl/>
              </w:rPr>
              <w:t>آزمون</w:t>
            </w:r>
            <w:r w:rsidR="001A4CFD">
              <w:rPr>
                <w:rFonts w:cs="B Nazanin" w:hint="cs"/>
                <w:b/>
                <w:bCs/>
                <w:sz w:val="24"/>
                <w:szCs w:val="24"/>
                <w:rtl/>
                <w:lang w:bidi="fa-IR"/>
              </w:rPr>
              <w:t>-</w:t>
            </w:r>
            <w:r w:rsidR="001A4CFD">
              <w:rPr>
                <w:rFonts w:cs="B Nazanin"/>
                <w:b/>
                <w:bCs/>
                <w:sz w:val="24"/>
                <w:szCs w:val="24"/>
                <w:lang w:bidi="fa-IR"/>
              </w:rPr>
              <w:t>tblExamType</w:t>
            </w:r>
          </w:p>
        </w:tc>
      </w:tr>
      <w:tr w:rsidR="00841917" w:rsidRPr="006D738A" w14:paraId="6319E583" w14:textId="77777777" w:rsidTr="001E576A">
        <w:trPr>
          <w:jc w:val="center"/>
        </w:trPr>
        <w:tc>
          <w:tcPr>
            <w:tcW w:w="72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EC49106" w14:textId="77777777" w:rsidR="00841917" w:rsidRPr="00260975" w:rsidRDefault="00841917" w:rsidP="00841917">
            <w:pPr>
              <w:bidi/>
              <w:jc w:val="center"/>
              <w:rPr>
                <w:rFonts w:cs="B Nazanin"/>
                <w:b/>
                <w:bCs/>
                <w:sz w:val="24"/>
                <w:szCs w:val="24"/>
                <w:rtl/>
              </w:rPr>
            </w:pPr>
            <w:r w:rsidRPr="00260975">
              <w:rPr>
                <w:rFonts w:cs="B Nazanin" w:hint="cs"/>
                <w:b/>
                <w:bCs/>
                <w:sz w:val="24"/>
                <w:szCs w:val="24"/>
                <w:rtl/>
              </w:rPr>
              <w:t>مثال</w:t>
            </w:r>
          </w:p>
        </w:tc>
        <w:tc>
          <w:tcPr>
            <w:tcW w:w="107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5FC4E12" w14:textId="77777777" w:rsidR="00841917" w:rsidRPr="00260975" w:rsidRDefault="00841917" w:rsidP="00841917">
            <w:pPr>
              <w:bidi/>
              <w:jc w:val="center"/>
              <w:rPr>
                <w:rFonts w:cs="B Nazanin"/>
                <w:b/>
                <w:bCs/>
                <w:sz w:val="24"/>
                <w:szCs w:val="24"/>
                <w:rtl/>
              </w:rPr>
            </w:pPr>
            <w:r w:rsidRPr="00260975">
              <w:rPr>
                <w:rFonts w:cs="B Nazanin" w:hint="cs"/>
                <w:b/>
                <w:bCs/>
                <w:sz w:val="24"/>
                <w:szCs w:val="24"/>
                <w:rtl/>
              </w:rPr>
              <w:t>مثال</w:t>
            </w:r>
          </w:p>
        </w:tc>
        <w:tc>
          <w:tcPr>
            <w:tcW w:w="85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B4BFFE6" w14:textId="77777777" w:rsidR="00841917" w:rsidRPr="00260975" w:rsidRDefault="00841917" w:rsidP="00841917">
            <w:pPr>
              <w:bidi/>
              <w:jc w:val="center"/>
              <w:rPr>
                <w:rFonts w:cs="B Nazanin"/>
                <w:b/>
                <w:bCs/>
                <w:sz w:val="24"/>
                <w:szCs w:val="24"/>
                <w:rtl/>
              </w:rPr>
            </w:pPr>
            <w:r w:rsidRPr="00260975">
              <w:rPr>
                <w:rFonts w:cs="B Nazanin" w:hint="cs"/>
                <w:b/>
                <w:bCs/>
                <w:sz w:val="24"/>
                <w:szCs w:val="24"/>
                <w:rtl/>
              </w:rPr>
              <w:t>مثال</w:t>
            </w:r>
          </w:p>
        </w:tc>
        <w:tc>
          <w:tcPr>
            <w:tcW w:w="964"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5DA50207" w14:textId="77777777" w:rsidR="00841917" w:rsidRPr="00260975" w:rsidRDefault="00841917" w:rsidP="00841917">
            <w:pPr>
              <w:bidi/>
              <w:jc w:val="center"/>
              <w:rPr>
                <w:rFonts w:cs="B Nazanin"/>
                <w:b/>
                <w:bCs/>
                <w:sz w:val="24"/>
                <w:szCs w:val="24"/>
                <w:rtl/>
              </w:rPr>
            </w:pPr>
            <w:r w:rsidRPr="00260975">
              <w:rPr>
                <w:rFonts w:cs="B Nazanin" w:hint="cs"/>
                <w:b/>
                <w:bCs/>
                <w:sz w:val="24"/>
                <w:szCs w:val="24"/>
                <w:rtl/>
              </w:rPr>
              <w:t>مثال</w:t>
            </w:r>
          </w:p>
        </w:tc>
        <w:tc>
          <w:tcPr>
            <w:tcW w:w="124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E4BC0E7" w14:textId="77777777" w:rsidR="00841917" w:rsidRPr="00260975" w:rsidRDefault="00841917" w:rsidP="00841917">
            <w:pPr>
              <w:bidi/>
              <w:jc w:val="center"/>
              <w:rPr>
                <w:rFonts w:cs="B Nazanin"/>
                <w:b/>
                <w:bCs/>
                <w:sz w:val="24"/>
                <w:szCs w:val="24"/>
                <w:rtl/>
                <w:lang w:bidi="fa-IR"/>
              </w:rPr>
            </w:pPr>
            <w:r w:rsidRPr="00260975">
              <w:rPr>
                <w:rFonts w:cs="B Nazanin" w:hint="cs"/>
                <w:b/>
                <w:bCs/>
                <w:sz w:val="24"/>
                <w:szCs w:val="24"/>
                <w:rtl/>
                <w:lang w:bidi="fa-IR"/>
              </w:rPr>
              <w:t>توضیح</w:t>
            </w:r>
          </w:p>
        </w:tc>
        <w:tc>
          <w:tcPr>
            <w:tcW w:w="1692"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5B342925" w14:textId="77777777" w:rsidR="00841917" w:rsidRPr="00260975" w:rsidRDefault="00841917" w:rsidP="00260975">
            <w:pPr>
              <w:rPr>
                <w:rFonts w:ascii="Times New Roman" w:hAnsi="Times New Roman" w:cs="Times New Roman"/>
                <w:b/>
                <w:bCs/>
                <w:sz w:val="24"/>
                <w:szCs w:val="24"/>
              </w:rPr>
            </w:pPr>
            <w:r w:rsidRPr="00260975">
              <w:rPr>
                <w:rFonts w:ascii="Times New Roman" w:hAnsi="Times New Roman" w:cs="Times New Roman"/>
                <w:b/>
                <w:bCs/>
                <w:sz w:val="24"/>
                <w:szCs w:val="24"/>
              </w:rPr>
              <w:t>Type</w:t>
            </w:r>
          </w:p>
        </w:tc>
        <w:tc>
          <w:tcPr>
            <w:tcW w:w="1842"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B1B585D" w14:textId="77777777" w:rsidR="00841917" w:rsidRPr="00260975" w:rsidRDefault="00841917" w:rsidP="00260975">
            <w:pPr>
              <w:rPr>
                <w:rFonts w:ascii="Times New Roman" w:hAnsi="Times New Roman" w:cs="Times New Roman"/>
                <w:b/>
                <w:bCs/>
                <w:sz w:val="24"/>
                <w:szCs w:val="24"/>
                <w:rtl/>
              </w:rPr>
            </w:pPr>
            <w:r w:rsidRPr="00260975">
              <w:rPr>
                <w:rFonts w:ascii="Times New Roman" w:hAnsi="Times New Roman" w:cs="Times New Roman"/>
                <w:b/>
                <w:bCs/>
                <w:sz w:val="24"/>
                <w:szCs w:val="24"/>
              </w:rPr>
              <w:t>Name</w:t>
            </w:r>
          </w:p>
        </w:tc>
      </w:tr>
      <w:tr w:rsidR="00841917" w:rsidRPr="006D738A" w14:paraId="69FA62DE" w14:textId="77777777" w:rsidTr="001E576A">
        <w:trPr>
          <w:jc w:val="center"/>
        </w:trPr>
        <w:tc>
          <w:tcPr>
            <w:tcW w:w="723" w:type="dxa"/>
            <w:tcBorders>
              <w:top w:val="single" w:sz="4" w:space="0" w:color="auto"/>
              <w:left w:val="single" w:sz="4" w:space="0" w:color="auto"/>
              <w:bottom w:val="single" w:sz="4" w:space="0" w:color="auto"/>
              <w:right w:val="single" w:sz="4" w:space="0" w:color="auto"/>
            </w:tcBorders>
            <w:vAlign w:val="center"/>
          </w:tcPr>
          <w:p w14:paraId="7386CAFF" w14:textId="77777777" w:rsidR="00841917" w:rsidRDefault="00841917" w:rsidP="00841917">
            <w:pPr>
              <w:bidi/>
              <w:jc w:val="center"/>
              <w:rPr>
                <w:rFonts w:cs="B Nazanin"/>
                <w:sz w:val="24"/>
                <w:szCs w:val="24"/>
                <w:rtl/>
                <w:lang w:bidi="fa-IR"/>
              </w:rPr>
            </w:pPr>
            <w:r>
              <w:rPr>
                <w:rFonts w:cs="B Nazanin"/>
                <w:sz w:val="24"/>
                <w:szCs w:val="24"/>
                <w:lang w:bidi="fa-IR"/>
              </w:rPr>
              <w:t>11</w:t>
            </w:r>
          </w:p>
        </w:tc>
        <w:tc>
          <w:tcPr>
            <w:tcW w:w="1077" w:type="dxa"/>
            <w:tcBorders>
              <w:top w:val="single" w:sz="4" w:space="0" w:color="auto"/>
              <w:left w:val="single" w:sz="4" w:space="0" w:color="auto"/>
              <w:bottom w:val="single" w:sz="4" w:space="0" w:color="auto"/>
              <w:right w:val="single" w:sz="4" w:space="0" w:color="auto"/>
            </w:tcBorders>
            <w:vAlign w:val="center"/>
          </w:tcPr>
          <w:p w14:paraId="152694DF" w14:textId="77777777" w:rsidR="00841917" w:rsidRDefault="00841917" w:rsidP="00841917">
            <w:pPr>
              <w:bidi/>
              <w:jc w:val="center"/>
              <w:rPr>
                <w:rFonts w:cs="B Nazanin"/>
                <w:sz w:val="24"/>
                <w:szCs w:val="24"/>
                <w:lang w:bidi="fa-IR"/>
              </w:rPr>
            </w:pPr>
            <w:r>
              <w:rPr>
                <w:rFonts w:cs="B Nazanin"/>
                <w:sz w:val="24"/>
                <w:szCs w:val="24"/>
                <w:lang w:bidi="fa-IR"/>
              </w:rPr>
              <w:t>03</w:t>
            </w:r>
          </w:p>
        </w:tc>
        <w:tc>
          <w:tcPr>
            <w:tcW w:w="850" w:type="dxa"/>
            <w:tcBorders>
              <w:top w:val="single" w:sz="4" w:space="0" w:color="auto"/>
              <w:left w:val="single" w:sz="4" w:space="0" w:color="auto"/>
              <w:bottom w:val="single" w:sz="4" w:space="0" w:color="auto"/>
              <w:right w:val="single" w:sz="4" w:space="0" w:color="auto"/>
            </w:tcBorders>
            <w:vAlign w:val="center"/>
          </w:tcPr>
          <w:p w14:paraId="0429E8C9" w14:textId="77777777" w:rsidR="00841917" w:rsidRDefault="00841917" w:rsidP="00841917">
            <w:pPr>
              <w:bidi/>
              <w:jc w:val="center"/>
              <w:rPr>
                <w:rFonts w:cs="B Nazanin"/>
                <w:sz w:val="24"/>
                <w:szCs w:val="24"/>
                <w:lang w:bidi="fa-IR"/>
              </w:rPr>
            </w:pPr>
            <w:r>
              <w:rPr>
                <w:rFonts w:cs="B Nazanin"/>
                <w:sz w:val="24"/>
                <w:szCs w:val="24"/>
                <w:lang w:bidi="fa-IR"/>
              </w:rPr>
              <w:t>02</w:t>
            </w:r>
          </w:p>
        </w:tc>
        <w:tc>
          <w:tcPr>
            <w:tcW w:w="964" w:type="dxa"/>
            <w:tcBorders>
              <w:top w:val="single" w:sz="4" w:space="0" w:color="auto"/>
              <w:left w:val="single" w:sz="4" w:space="0" w:color="auto"/>
              <w:bottom w:val="single" w:sz="4" w:space="0" w:color="auto"/>
              <w:right w:val="single" w:sz="4" w:space="0" w:color="auto"/>
            </w:tcBorders>
            <w:vAlign w:val="center"/>
          </w:tcPr>
          <w:p w14:paraId="56D41C38" w14:textId="77777777" w:rsidR="00841917" w:rsidRDefault="00841917" w:rsidP="00841917">
            <w:pPr>
              <w:bidi/>
              <w:jc w:val="center"/>
              <w:rPr>
                <w:rFonts w:cs="B Nazanin"/>
                <w:sz w:val="24"/>
                <w:szCs w:val="24"/>
                <w:lang w:bidi="fa-IR"/>
              </w:rPr>
            </w:pPr>
            <w:r>
              <w:rPr>
                <w:rFonts w:cs="B Nazanin"/>
                <w:sz w:val="24"/>
                <w:szCs w:val="24"/>
                <w:lang w:bidi="fa-IR"/>
              </w:rPr>
              <w:t>01</w:t>
            </w:r>
          </w:p>
        </w:tc>
        <w:tc>
          <w:tcPr>
            <w:tcW w:w="1247" w:type="dxa"/>
            <w:tcBorders>
              <w:top w:val="single" w:sz="4" w:space="0" w:color="auto"/>
              <w:left w:val="single" w:sz="4" w:space="0" w:color="auto"/>
              <w:bottom w:val="single" w:sz="4" w:space="0" w:color="auto"/>
              <w:right w:val="single" w:sz="4" w:space="0" w:color="auto"/>
            </w:tcBorders>
          </w:tcPr>
          <w:p w14:paraId="224B68D6" w14:textId="77777777" w:rsidR="00841917" w:rsidRPr="00BE6A0A" w:rsidRDefault="00841917" w:rsidP="00841917">
            <w:pPr>
              <w:bidi/>
              <w:jc w:val="center"/>
              <w:rPr>
                <w:rFonts w:cs="B Nazanin"/>
                <w:sz w:val="24"/>
                <w:szCs w:val="24"/>
                <w:rtl/>
                <w:lang w:bidi="fa-IR"/>
              </w:rPr>
            </w:pPr>
            <w:r w:rsidRPr="00BE6A0A">
              <w:rPr>
                <w:rFonts w:cs="B Nazanin" w:hint="cs"/>
                <w:sz w:val="24"/>
                <w:szCs w:val="24"/>
                <w:rtl/>
                <w:lang w:bidi="fa-IR"/>
              </w:rPr>
              <w:t xml:space="preserve">کد </w:t>
            </w:r>
            <w:r>
              <w:rPr>
                <w:rFonts w:cs="B Nazanin" w:hint="cs"/>
                <w:sz w:val="24"/>
                <w:szCs w:val="24"/>
                <w:rtl/>
                <w:lang w:bidi="fa-IR"/>
              </w:rPr>
              <w:t>نوع آزمون</w:t>
            </w:r>
          </w:p>
        </w:tc>
        <w:tc>
          <w:tcPr>
            <w:tcW w:w="1692" w:type="dxa"/>
            <w:tcBorders>
              <w:top w:val="single" w:sz="4" w:space="0" w:color="auto"/>
              <w:left w:val="single" w:sz="4" w:space="0" w:color="auto"/>
              <w:bottom w:val="single" w:sz="4" w:space="0" w:color="auto"/>
              <w:right w:val="single" w:sz="4" w:space="0" w:color="auto"/>
            </w:tcBorders>
            <w:vAlign w:val="center"/>
          </w:tcPr>
          <w:p w14:paraId="4201A113" w14:textId="77777777" w:rsidR="00841917" w:rsidRPr="00260975" w:rsidRDefault="00763FEB" w:rsidP="00260975">
            <w:pPr>
              <w:rPr>
                <w:rFonts w:ascii="Times New Roman" w:hAnsi="Times New Roman" w:cs="Times New Roman"/>
                <w:sz w:val="24"/>
                <w:szCs w:val="24"/>
                <w:rtl/>
              </w:rPr>
            </w:pPr>
            <w:r>
              <w:rPr>
                <w:rFonts w:ascii="Times New Roman" w:hAnsi="Times New Roman" w:cs="Times New Roman"/>
                <w:sz w:val="24"/>
                <w:szCs w:val="24"/>
              </w:rPr>
              <w:t>int</w:t>
            </w:r>
            <w:r w:rsidR="00841917" w:rsidRPr="00260975">
              <w:rPr>
                <w:rFonts w:ascii="Times New Roman" w:hAnsi="Times New Roman" w:cs="Times New Roman"/>
                <w:sz w:val="24"/>
                <w:szCs w:val="24"/>
              </w:rPr>
              <w:t>,PK</w:t>
            </w:r>
          </w:p>
        </w:tc>
        <w:tc>
          <w:tcPr>
            <w:tcW w:w="1842" w:type="dxa"/>
            <w:tcBorders>
              <w:top w:val="single" w:sz="4" w:space="0" w:color="auto"/>
              <w:left w:val="single" w:sz="4" w:space="0" w:color="auto"/>
              <w:bottom w:val="single" w:sz="4" w:space="0" w:color="auto"/>
              <w:right w:val="single" w:sz="4" w:space="0" w:color="auto"/>
            </w:tcBorders>
            <w:vAlign w:val="center"/>
          </w:tcPr>
          <w:p w14:paraId="538D2CBE" w14:textId="77777777" w:rsidR="00841917" w:rsidRPr="00260975" w:rsidRDefault="00841917" w:rsidP="00260975">
            <w:pPr>
              <w:rPr>
                <w:rFonts w:ascii="Times New Roman" w:hAnsi="Times New Roman" w:cs="Times New Roman"/>
                <w:sz w:val="24"/>
                <w:szCs w:val="24"/>
              </w:rPr>
            </w:pPr>
            <w:r w:rsidRPr="00260975">
              <w:rPr>
                <w:rFonts w:ascii="Times New Roman" w:hAnsi="Times New Roman" w:cs="Times New Roman"/>
                <w:sz w:val="24"/>
                <w:szCs w:val="24"/>
              </w:rPr>
              <w:t>ExamTypeCode</w:t>
            </w:r>
          </w:p>
        </w:tc>
      </w:tr>
      <w:tr w:rsidR="00841917" w:rsidRPr="006D738A" w14:paraId="238997CE" w14:textId="77777777" w:rsidTr="001E576A">
        <w:trPr>
          <w:jc w:val="center"/>
        </w:trPr>
        <w:tc>
          <w:tcPr>
            <w:tcW w:w="723" w:type="dxa"/>
            <w:tcBorders>
              <w:top w:val="single" w:sz="4" w:space="0" w:color="auto"/>
              <w:left w:val="single" w:sz="4" w:space="0" w:color="auto"/>
              <w:bottom w:val="single" w:sz="4" w:space="0" w:color="auto"/>
              <w:right w:val="single" w:sz="4" w:space="0" w:color="auto"/>
            </w:tcBorders>
            <w:vAlign w:val="center"/>
          </w:tcPr>
          <w:p w14:paraId="45AFC36D" w14:textId="77777777" w:rsidR="00841917" w:rsidRDefault="00841917" w:rsidP="00841917">
            <w:pPr>
              <w:bidi/>
              <w:jc w:val="center"/>
              <w:rPr>
                <w:rFonts w:cs="B Nazanin"/>
                <w:sz w:val="20"/>
                <w:szCs w:val="20"/>
                <w:rtl/>
              </w:rPr>
            </w:pPr>
            <w:r w:rsidRPr="006D3407">
              <w:rPr>
                <w:rFonts w:cs="B Nazanin" w:hint="cs"/>
                <w:sz w:val="20"/>
                <w:szCs w:val="20"/>
                <w:rtl/>
              </w:rPr>
              <w:t>آزمون</w:t>
            </w:r>
          </w:p>
          <w:p w14:paraId="02E91234" w14:textId="77777777" w:rsidR="00841917" w:rsidRPr="006D3407" w:rsidRDefault="00841917" w:rsidP="00841917">
            <w:pPr>
              <w:bidi/>
              <w:jc w:val="center"/>
              <w:rPr>
                <w:rFonts w:cs="B Nazanin"/>
                <w:sz w:val="20"/>
                <w:szCs w:val="20"/>
                <w:rtl/>
                <w:lang w:bidi="fa-IR"/>
              </w:rPr>
            </w:pPr>
            <w:r w:rsidRPr="006D3407">
              <w:rPr>
                <w:rFonts w:cs="B Nazanin" w:hint="cs"/>
                <w:sz w:val="20"/>
                <w:szCs w:val="20"/>
                <w:rtl/>
              </w:rPr>
              <w:t xml:space="preserve"> </w:t>
            </w:r>
            <w:r>
              <w:rPr>
                <w:rFonts w:cs="B Nazanin"/>
                <w:sz w:val="20"/>
                <w:szCs w:val="20"/>
              </w:rPr>
              <w:t>DOPS</w:t>
            </w:r>
          </w:p>
        </w:tc>
        <w:tc>
          <w:tcPr>
            <w:tcW w:w="1077" w:type="dxa"/>
            <w:tcBorders>
              <w:top w:val="single" w:sz="4" w:space="0" w:color="auto"/>
              <w:left w:val="single" w:sz="4" w:space="0" w:color="auto"/>
              <w:bottom w:val="single" w:sz="4" w:space="0" w:color="auto"/>
              <w:right w:val="single" w:sz="4" w:space="0" w:color="auto"/>
            </w:tcBorders>
            <w:vAlign w:val="center"/>
          </w:tcPr>
          <w:p w14:paraId="426C140E" w14:textId="77777777" w:rsidR="00841917" w:rsidRPr="006D3407" w:rsidRDefault="00841917" w:rsidP="00841917">
            <w:pPr>
              <w:bidi/>
              <w:jc w:val="center"/>
              <w:rPr>
                <w:rFonts w:cs="B Nazanin"/>
                <w:sz w:val="20"/>
                <w:szCs w:val="20"/>
                <w:rtl/>
                <w:lang w:bidi="fa-IR"/>
              </w:rPr>
            </w:pPr>
            <w:r w:rsidRPr="006D3407">
              <w:rPr>
                <w:rFonts w:cs="B Nazanin" w:hint="cs"/>
                <w:sz w:val="20"/>
                <w:szCs w:val="20"/>
                <w:rtl/>
              </w:rPr>
              <w:t>آزمون ارزیابی درون بخشی سالیانه</w:t>
            </w:r>
          </w:p>
        </w:tc>
        <w:tc>
          <w:tcPr>
            <w:tcW w:w="850" w:type="dxa"/>
            <w:tcBorders>
              <w:top w:val="single" w:sz="4" w:space="0" w:color="auto"/>
              <w:left w:val="single" w:sz="4" w:space="0" w:color="auto"/>
              <w:bottom w:val="single" w:sz="4" w:space="0" w:color="auto"/>
              <w:right w:val="single" w:sz="4" w:space="0" w:color="auto"/>
            </w:tcBorders>
            <w:vAlign w:val="center"/>
          </w:tcPr>
          <w:p w14:paraId="474A3BA6" w14:textId="77777777" w:rsidR="00841917" w:rsidRPr="006D3407" w:rsidRDefault="00841917" w:rsidP="00841917">
            <w:pPr>
              <w:bidi/>
              <w:jc w:val="center"/>
              <w:rPr>
                <w:rFonts w:cs="B Nazanin"/>
                <w:sz w:val="20"/>
                <w:szCs w:val="20"/>
                <w:rtl/>
                <w:lang w:bidi="fa-IR"/>
              </w:rPr>
            </w:pPr>
            <w:r w:rsidRPr="006D3407">
              <w:rPr>
                <w:rFonts w:cs="B Nazanin" w:hint="cs"/>
                <w:sz w:val="20"/>
                <w:szCs w:val="20"/>
                <w:rtl/>
              </w:rPr>
              <w:t>آزمون دوره ای سالیانه</w:t>
            </w:r>
          </w:p>
        </w:tc>
        <w:tc>
          <w:tcPr>
            <w:tcW w:w="964" w:type="dxa"/>
            <w:tcBorders>
              <w:top w:val="single" w:sz="4" w:space="0" w:color="auto"/>
              <w:left w:val="single" w:sz="4" w:space="0" w:color="auto"/>
              <w:bottom w:val="single" w:sz="4" w:space="0" w:color="auto"/>
              <w:right w:val="single" w:sz="4" w:space="0" w:color="auto"/>
            </w:tcBorders>
            <w:vAlign w:val="center"/>
          </w:tcPr>
          <w:p w14:paraId="05DF22A1" w14:textId="77777777" w:rsidR="00841917" w:rsidRPr="006D3407" w:rsidRDefault="00841917" w:rsidP="00841917">
            <w:pPr>
              <w:bidi/>
              <w:jc w:val="center"/>
              <w:rPr>
                <w:rFonts w:cs="B Nazanin"/>
                <w:sz w:val="20"/>
                <w:szCs w:val="20"/>
                <w:rtl/>
                <w:lang w:bidi="fa-IR"/>
              </w:rPr>
            </w:pPr>
            <w:r w:rsidRPr="006D3407">
              <w:rPr>
                <w:rFonts w:cs="B Nazanin" w:hint="cs"/>
                <w:sz w:val="20"/>
                <w:szCs w:val="20"/>
                <w:rtl/>
              </w:rPr>
              <w:t>آزمون ارتقاء سالیانه کتبی</w:t>
            </w:r>
          </w:p>
        </w:tc>
        <w:tc>
          <w:tcPr>
            <w:tcW w:w="1247" w:type="dxa"/>
            <w:tcBorders>
              <w:top w:val="single" w:sz="4" w:space="0" w:color="auto"/>
              <w:left w:val="single" w:sz="4" w:space="0" w:color="auto"/>
              <w:bottom w:val="single" w:sz="4" w:space="0" w:color="auto"/>
              <w:right w:val="single" w:sz="4" w:space="0" w:color="auto"/>
            </w:tcBorders>
            <w:vAlign w:val="center"/>
          </w:tcPr>
          <w:p w14:paraId="5C402D5D" w14:textId="77777777" w:rsidR="00841917" w:rsidRPr="00BE6A0A" w:rsidRDefault="00841917" w:rsidP="00841917">
            <w:pPr>
              <w:bidi/>
              <w:jc w:val="center"/>
              <w:rPr>
                <w:rFonts w:cs="B Nazanin"/>
                <w:sz w:val="24"/>
                <w:szCs w:val="24"/>
                <w:rtl/>
                <w:lang w:bidi="fa-IR"/>
              </w:rPr>
            </w:pPr>
            <w:r>
              <w:rPr>
                <w:rFonts w:cs="B Nazanin" w:hint="cs"/>
                <w:sz w:val="24"/>
                <w:szCs w:val="24"/>
                <w:rtl/>
                <w:lang w:bidi="fa-IR"/>
              </w:rPr>
              <w:t>نوع آزمون</w:t>
            </w:r>
          </w:p>
        </w:tc>
        <w:tc>
          <w:tcPr>
            <w:tcW w:w="1692" w:type="dxa"/>
            <w:tcBorders>
              <w:top w:val="single" w:sz="4" w:space="0" w:color="auto"/>
              <w:left w:val="single" w:sz="4" w:space="0" w:color="auto"/>
              <w:bottom w:val="single" w:sz="4" w:space="0" w:color="auto"/>
              <w:right w:val="single" w:sz="4" w:space="0" w:color="auto"/>
            </w:tcBorders>
            <w:vAlign w:val="center"/>
          </w:tcPr>
          <w:p w14:paraId="25192F70" w14:textId="77777777" w:rsidR="00841917" w:rsidRPr="00260975" w:rsidRDefault="00841917" w:rsidP="00260975">
            <w:pPr>
              <w:rPr>
                <w:rFonts w:ascii="Times New Roman" w:hAnsi="Times New Roman" w:cs="Times New Roman"/>
                <w:sz w:val="24"/>
                <w:szCs w:val="24"/>
              </w:rPr>
            </w:pPr>
            <w:r w:rsidRPr="00260975">
              <w:rPr>
                <w:rFonts w:ascii="Times New Roman" w:hAnsi="Times New Roman" w:cs="Times New Roman"/>
                <w:sz w:val="24"/>
                <w:szCs w:val="24"/>
              </w:rPr>
              <w:t>NvarChar(50)</w:t>
            </w:r>
          </w:p>
        </w:tc>
        <w:tc>
          <w:tcPr>
            <w:tcW w:w="1842" w:type="dxa"/>
            <w:tcBorders>
              <w:top w:val="single" w:sz="4" w:space="0" w:color="auto"/>
              <w:left w:val="single" w:sz="4" w:space="0" w:color="auto"/>
              <w:bottom w:val="single" w:sz="4" w:space="0" w:color="auto"/>
              <w:right w:val="single" w:sz="4" w:space="0" w:color="auto"/>
            </w:tcBorders>
            <w:vAlign w:val="center"/>
          </w:tcPr>
          <w:p w14:paraId="523DAFAE" w14:textId="77777777" w:rsidR="00841917" w:rsidRPr="00260975" w:rsidRDefault="00841917" w:rsidP="00260975">
            <w:pPr>
              <w:rPr>
                <w:rFonts w:ascii="Times New Roman" w:hAnsi="Times New Roman" w:cs="Times New Roman"/>
                <w:sz w:val="24"/>
                <w:szCs w:val="24"/>
                <w:rtl/>
              </w:rPr>
            </w:pPr>
            <w:r w:rsidRPr="00260975">
              <w:rPr>
                <w:rFonts w:ascii="Times New Roman" w:hAnsi="Times New Roman" w:cs="Times New Roman"/>
                <w:sz w:val="24"/>
                <w:szCs w:val="24"/>
              </w:rPr>
              <w:t>ExamTypeName</w:t>
            </w:r>
          </w:p>
        </w:tc>
      </w:tr>
    </w:tbl>
    <w:p w14:paraId="70917B65" w14:textId="77777777" w:rsidR="001E576A" w:rsidRPr="00E91E07" w:rsidRDefault="001E576A" w:rsidP="001E576A">
      <w:pPr>
        <w:bidi/>
        <w:ind w:left="720" w:firstLine="720"/>
        <w:rPr>
          <w:rFonts w:cs="B Nazanin"/>
          <w:color w:val="FF0000"/>
          <w:sz w:val="24"/>
          <w:szCs w:val="24"/>
        </w:rPr>
      </w:pPr>
      <w:r w:rsidRPr="00E91E07">
        <w:rPr>
          <w:rFonts w:cs="B Nazanin" w:hint="cs"/>
          <w:color w:val="FF0000"/>
          <w:sz w:val="24"/>
          <w:szCs w:val="24"/>
          <w:rtl/>
        </w:rPr>
        <w:t>آزمونهای دانشنامه فوق تخصص و آزمون ورودی دستیاری تخصصی و فوق تخصصی نیز باید آورده شود.</w:t>
      </w:r>
    </w:p>
    <w:p w14:paraId="1837CF6D" w14:textId="77777777" w:rsidR="006D3407" w:rsidRPr="005A2C5D" w:rsidRDefault="006D3407" w:rsidP="006D3407">
      <w:pPr>
        <w:bidi/>
        <w:rPr>
          <w:rFonts w:cs="B Nazanin"/>
          <w:sz w:val="24"/>
          <w:szCs w:val="24"/>
        </w:rPr>
      </w:pPr>
    </w:p>
    <w:p w14:paraId="301D3448" w14:textId="77777777" w:rsidR="00721FA0" w:rsidRPr="00010665" w:rsidRDefault="00721FA0" w:rsidP="00EE7D17">
      <w:pPr>
        <w:pStyle w:val="Heading2"/>
        <w:numPr>
          <w:ilvl w:val="0"/>
          <w:numId w:val="44"/>
        </w:numPr>
        <w:bidi/>
        <w:rPr>
          <w:rFonts w:cs="B Nazanin"/>
          <w:rtl/>
          <w:lang w:bidi="fa-IR"/>
        </w:rPr>
      </w:pPr>
      <w:bookmarkStart w:id="75" w:name="_Toc478296094"/>
      <w:bookmarkStart w:id="76" w:name="جدول_19_دلیل_ترک_تحصیل"/>
      <w:r w:rsidRPr="00010665">
        <w:rPr>
          <w:rFonts w:cs="B Nazanin" w:hint="cs"/>
          <w:rtl/>
          <w:lang w:bidi="fa-IR"/>
        </w:rPr>
        <w:t xml:space="preserve">جدول دلیل </w:t>
      </w:r>
      <w:r w:rsidR="007F0EB6" w:rsidRPr="00010665">
        <w:rPr>
          <w:rFonts w:cs="B Nazanin" w:hint="cs"/>
          <w:rtl/>
          <w:lang w:bidi="fa-IR"/>
        </w:rPr>
        <w:t>ترک</w:t>
      </w:r>
      <w:r w:rsidRPr="00010665">
        <w:rPr>
          <w:rFonts w:cs="B Nazanin" w:hint="cs"/>
          <w:rtl/>
          <w:lang w:bidi="fa-IR"/>
        </w:rPr>
        <w:t xml:space="preserve"> تحصیل</w:t>
      </w:r>
      <w:r w:rsidR="00022F30">
        <w:rPr>
          <w:rFonts w:cs="B Nazanin" w:hint="cs"/>
          <w:rtl/>
          <w:lang w:bidi="fa-IR"/>
        </w:rPr>
        <w:t xml:space="preserve">  </w:t>
      </w:r>
      <w:r w:rsidR="0025700E">
        <w:rPr>
          <w:rFonts w:cs="B Nazanin"/>
          <w:rtl/>
          <w:lang w:bidi="fa-IR"/>
        </w:rPr>
      </w:r>
      <w:r w:rsidR="0025700E">
        <w:rPr>
          <w:rFonts w:cs="B Nazanin"/>
          <w:lang w:bidi="fa-IR"/>
        </w:rPr>
        <w:pict w14:anchorId="63C643A8">
          <v:shape id="Right Arrow 32" o:spid="_x0000_s1139" type="#_x0000_t13" href="#فهرست" style="width:11.35pt;height:11.35pt;rotation:-90;visibility:visible;mso-left-percent:-10001;mso-top-percent:-10001;mso-position-horizontal:absolute;mso-position-horizontal-relative:char;mso-position-vertical:absolute;mso-position-vertical-relative:line;mso-left-percent:-10001;mso-top-percent:-10001;v-text-anchor:middle" o:button="t" adj="10800" fillcolor="#5b9bd5 [3204]" strokecolor="#1f4d78 [1604]" strokeweight="1pt">
            <v:fill o:detectmouseclick="t"/>
            <w10:wrap type="none"/>
            <w10:anchorlock/>
          </v:shape>
        </w:pict>
      </w:r>
      <w:bookmarkEnd w:id="75"/>
    </w:p>
    <w:tbl>
      <w:tblPr>
        <w:bidiVisual/>
        <w:tblW w:w="0" w:type="auto"/>
        <w:jc w:val="center"/>
        <w:tblLook w:val="04A0" w:firstRow="1" w:lastRow="0" w:firstColumn="1" w:lastColumn="0" w:noHBand="0" w:noVBand="1"/>
      </w:tblPr>
      <w:tblGrid>
        <w:gridCol w:w="1077"/>
        <w:gridCol w:w="1077"/>
        <w:gridCol w:w="1077"/>
        <w:gridCol w:w="1444"/>
        <w:gridCol w:w="1692"/>
        <w:gridCol w:w="1730"/>
      </w:tblGrid>
      <w:tr w:rsidR="00E84240" w:rsidRPr="006D738A" w14:paraId="16B4BA2A" w14:textId="77777777" w:rsidTr="00022F30">
        <w:trPr>
          <w:jc w:val="center"/>
        </w:trPr>
        <w:tc>
          <w:tcPr>
            <w:tcW w:w="8097" w:type="dxa"/>
            <w:gridSpan w:val="6"/>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bookmarkEnd w:id="76"/>
          <w:p w14:paraId="6B6B8406" w14:textId="77777777" w:rsidR="00E84240" w:rsidRPr="006D738A" w:rsidRDefault="00E84240" w:rsidP="00763FEB">
            <w:pPr>
              <w:bidi/>
              <w:jc w:val="center"/>
              <w:rPr>
                <w:rFonts w:cs="B Nazanin"/>
                <w:b/>
                <w:bCs/>
                <w:sz w:val="24"/>
                <w:szCs w:val="24"/>
                <w:lang w:bidi="fa-IR"/>
              </w:rPr>
            </w:pPr>
            <w:r>
              <w:rPr>
                <w:rFonts w:cs="B Nazanin" w:hint="cs"/>
                <w:b/>
                <w:bCs/>
                <w:sz w:val="24"/>
                <w:szCs w:val="24"/>
                <w:rtl/>
              </w:rPr>
              <w:t xml:space="preserve">جدول </w:t>
            </w:r>
            <w:r w:rsidRPr="003C07BB">
              <w:rPr>
                <w:rFonts w:cs="B Nazanin" w:hint="cs"/>
                <w:b/>
                <w:bCs/>
                <w:sz w:val="24"/>
                <w:szCs w:val="24"/>
                <w:rtl/>
              </w:rPr>
              <w:t xml:space="preserve">دلیل </w:t>
            </w:r>
            <w:r w:rsidR="00763FEB">
              <w:rPr>
                <w:rFonts w:cs="B Nazanin" w:hint="cs"/>
                <w:b/>
                <w:bCs/>
                <w:sz w:val="24"/>
                <w:szCs w:val="24"/>
                <w:rtl/>
              </w:rPr>
              <w:t>ترک</w:t>
            </w:r>
            <w:r w:rsidRPr="003C07BB">
              <w:rPr>
                <w:rFonts w:cs="B Nazanin" w:hint="cs"/>
                <w:b/>
                <w:bCs/>
                <w:sz w:val="24"/>
                <w:szCs w:val="24"/>
                <w:rtl/>
              </w:rPr>
              <w:t xml:space="preserve"> تحصیل</w:t>
            </w:r>
            <w:r w:rsidR="001A4CFD">
              <w:rPr>
                <w:rFonts w:cs="B Nazanin" w:hint="cs"/>
                <w:b/>
                <w:bCs/>
                <w:sz w:val="24"/>
                <w:szCs w:val="24"/>
                <w:rtl/>
                <w:lang w:bidi="fa-IR"/>
              </w:rPr>
              <w:t>-</w:t>
            </w:r>
            <w:r w:rsidR="001A4CFD">
              <w:rPr>
                <w:rFonts w:cs="B Nazanin"/>
                <w:b/>
                <w:bCs/>
                <w:sz w:val="24"/>
                <w:szCs w:val="24"/>
                <w:lang w:bidi="fa-IR"/>
              </w:rPr>
              <w:t>tbl</w:t>
            </w:r>
            <w:r w:rsidR="00763FEB">
              <w:rPr>
                <w:rFonts w:cs="B Nazanin"/>
                <w:b/>
                <w:bCs/>
                <w:sz w:val="24"/>
                <w:szCs w:val="24"/>
                <w:lang w:bidi="fa-IR"/>
              </w:rPr>
              <w:t>DropOut</w:t>
            </w:r>
          </w:p>
        </w:tc>
      </w:tr>
      <w:tr w:rsidR="00E84240" w:rsidRPr="006D738A" w14:paraId="4FED809C" w14:textId="77777777" w:rsidTr="00022F30">
        <w:trPr>
          <w:jc w:val="center"/>
        </w:trPr>
        <w:tc>
          <w:tcPr>
            <w:tcW w:w="107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E56AAF6" w14:textId="77777777" w:rsidR="00E84240" w:rsidRPr="00260975" w:rsidRDefault="00E84240" w:rsidP="00260975">
            <w:pPr>
              <w:bidi/>
              <w:jc w:val="center"/>
              <w:rPr>
                <w:rFonts w:cs="B Nazanin"/>
                <w:b/>
                <w:bCs/>
                <w:sz w:val="24"/>
                <w:szCs w:val="24"/>
                <w:rtl/>
              </w:rPr>
            </w:pPr>
            <w:r w:rsidRPr="00260975">
              <w:rPr>
                <w:rFonts w:cs="B Nazanin" w:hint="cs"/>
                <w:b/>
                <w:bCs/>
                <w:sz w:val="24"/>
                <w:szCs w:val="24"/>
                <w:rtl/>
              </w:rPr>
              <w:t>مثال</w:t>
            </w:r>
          </w:p>
        </w:tc>
        <w:tc>
          <w:tcPr>
            <w:tcW w:w="107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DE960B4" w14:textId="77777777" w:rsidR="00E84240" w:rsidRPr="00260975" w:rsidRDefault="00E84240" w:rsidP="00260975">
            <w:pPr>
              <w:bidi/>
              <w:jc w:val="center"/>
              <w:rPr>
                <w:rFonts w:cs="B Nazanin"/>
                <w:b/>
                <w:bCs/>
                <w:sz w:val="24"/>
                <w:szCs w:val="24"/>
                <w:rtl/>
              </w:rPr>
            </w:pPr>
            <w:r w:rsidRPr="00260975">
              <w:rPr>
                <w:rFonts w:cs="B Nazanin" w:hint="cs"/>
                <w:b/>
                <w:bCs/>
                <w:sz w:val="24"/>
                <w:szCs w:val="24"/>
                <w:rtl/>
              </w:rPr>
              <w:t>مثال</w:t>
            </w:r>
          </w:p>
        </w:tc>
        <w:tc>
          <w:tcPr>
            <w:tcW w:w="107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D2FC238" w14:textId="77777777" w:rsidR="00E84240" w:rsidRPr="00260975" w:rsidRDefault="00E84240" w:rsidP="00260975">
            <w:pPr>
              <w:bidi/>
              <w:jc w:val="center"/>
              <w:rPr>
                <w:rFonts w:cs="B Nazanin"/>
                <w:b/>
                <w:bCs/>
                <w:sz w:val="24"/>
                <w:szCs w:val="24"/>
                <w:rtl/>
              </w:rPr>
            </w:pPr>
            <w:r w:rsidRPr="00260975">
              <w:rPr>
                <w:rFonts w:cs="B Nazanin" w:hint="cs"/>
                <w:b/>
                <w:bCs/>
                <w:sz w:val="24"/>
                <w:szCs w:val="24"/>
                <w:rtl/>
              </w:rPr>
              <w:t>مثال</w:t>
            </w:r>
          </w:p>
        </w:tc>
        <w:tc>
          <w:tcPr>
            <w:tcW w:w="1444"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C3A963D" w14:textId="77777777" w:rsidR="00E84240" w:rsidRPr="00260975" w:rsidRDefault="00E84240" w:rsidP="00260975">
            <w:pPr>
              <w:bidi/>
              <w:jc w:val="center"/>
              <w:rPr>
                <w:rFonts w:cs="B Nazanin"/>
                <w:b/>
                <w:bCs/>
                <w:sz w:val="24"/>
                <w:szCs w:val="24"/>
                <w:rtl/>
                <w:lang w:bidi="fa-IR"/>
              </w:rPr>
            </w:pPr>
            <w:r w:rsidRPr="00260975">
              <w:rPr>
                <w:rFonts w:cs="B Nazanin" w:hint="cs"/>
                <w:b/>
                <w:bCs/>
                <w:sz w:val="24"/>
                <w:szCs w:val="24"/>
                <w:rtl/>
                <w:lang w:bidi="fa-IR"/>
              </w:rPr>
              <w:t>توضیح</w:t>
            </w:r>
          </w:p>
        </w:tc>
        <w:tc>
          <w:tcPr>
            <w:tcW w:w="1692"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EA28F54" w14:textId="77777777" w:rsidR="00E84240" w:rsidRPr="00260975" w:rsidRDefault="00E84240" w:rsidP="00260975">
            <w:pPr>
              <w:jc w:val="center"/>
              <w:rPr>
                <w:rFonts w:cs="B Nazanin"/>
                <w:b/>
                <w:bCs/>
                <w:sz w:val="24"/>
                <w:szCs w:val="24"/>
              </w:rPr>
            </w:pPr>
            <w:r w:rsidRPr="00260975">
              <w:rPr>
                <w:rFonts w:cs="B Nazanin"/>
                <w:b/>
                <w:bCs/>
                <w:sz w:val="24"/>
                <w:szCs w:val="24"/>
              </w:rPr>
              <w:t>Type</w:t>
            </w:r>
          </w:p>
        </w:tc>
        <w:tc>
          <w:tcPr>
            <w:tcW w:w="173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D617C61" w14:textId="77777777" w:rsidR="00E84240" w:rsidRPr="00260975" w:rsidRDefault="00E84240" w:rsidP="00260975">
            <w:pPr>
              <w:jc w:val="center"/>
              <w:rPr>
                <w:rFonts w:cs="B Nazanin"/>
                <w:b/>
                <w:bCs/>
                <w:sz w:val="24"/>
                <w:szCs w:val="24"/>
                <w:rtl/>
              </w:rPr>
            </w:pPr>
            <w:r w:rsidRPr="00260975">
              <w:rPr>
                <w:rFonts w:cs="B Nazanin"/>
                <w:b/>
                <w:bCs/>
                <w:sz w:val="24"/>
                <w:szCs w:val="24"/>
              </w:rPr>
              <w:t>Name</w:t>
            </w:r>
          </w:p>
        </w:tc>
      </w:tr>
      <w:tr w:rsidR="001A4CFD" w:rsidRPr="006D738A" w14:paraId="0666966A" w14:textId="77777777" w:rsidTr="00022F30">
        <w:trPr>
          <w:jc w:val="center"/>
        </w:trPr>
        <w:tc>
          <w:tcPr>
            <w:tcW w:w="1077" w:type="dxa"/>
            <w:tcBorders>
              <w:top w:val="single" w:sz="4" w:space="0" w:color="auto"/>
              <w:left w:val="single" w:sz="4" w:space="0" w:color="auto"/>
              <w:bottom w:val="single" w:sz="4" w:space="0" w:color="auto"/>
              <w:right w:val="single" w:sz="4" w:space="0" w:color="auto"/>
            </w:tcBorders>
            <w:vAlign w:val="center"/>
          </w:tcPr>
          <w:p w14:paraId="656BC5C0" w14:textId="77777777" w:rsidR="001A4CFD" w:rsidRDefault="001A4CFD" w:rsidP="001A4CFD">
            <w:pPr>
              <w:bidi/>
              <w:jc w:val="center"/>
              <w:rPr>
                <w:rFonts w:cs="B Nazanin"/>
                <w:sz w:val="24"/>
                <w:szCs w:val="24"/>
                <w:lang w:bidi="fa-IR"/>
              </w:rPr>
            </w:pPr>
            <w:r>
              <w:rPr>
                <w:rFonts w:cs="B Nazanin" w:hint="cs"/>
                <w:sz w:val="24"/>
                <w:szCs w:val="24"/>
                <w:rtl/>
                <w:lang w:bidi="fa-IR"/>
              </w:rPr>
              <w:t>3</w:t>
            </w:r>
          </w:p>
        </w:tc>
        <w:tc>
          <w:tcPr>
            <w:tcW w:w="1077" w:type="dxa"/>
            <w:tcBorders>
              <w:top w:val="single" w:sz="4" w:space="0" w:color="auto"/>
              <w:left w:val="single" w:sz="4" w:space="0" w:color="auto"/>
              <w:bottom w:val="single" w:sz="4" w:space="0" w:color="auto"/>
              <w:right w:val="single" w:sz="4" w:space="0" w:color="auto"/>
            </w:tcBorders>
            <w:vAlign w:val="center"/>
          </w:tcPr>
          <w:p w14:paraId="728E31DC" w14:textId="77777777" w:rsidR="001A4CFD" w:rsidRDefault="001A4CFD" w:rsidP="001A4CFD">
            <w:pPr>
              <w:bidi/>
              <w:jc w:val="center"/>
              <w:rPr>
                <w:rFonts w:cs="B Nazanin"/>
                <w:sz w:val="24"/>
                <w:szCs w:val="24"/>
                <w:lang w:bidi="fa-IR"/>
              </w:rPr>
            </w:pPr>
            <w:r>
              <w:rPr>
                <w:rFonts w:cs="B Nazanin" w:hint="cs"/>
                <w:sz w:val="24"/>
                <w:szCs w:val="24"/>
                <w:rtl/>
                <w:lang w:bidi="fa-IR"/>
              </w:rPr>
              <w:t>2</w:t>
            </w:r>
          </w:p>
        </w:tc>
        <w:tc>
          <w:tcPr>
            <w:tcW w:w="1077" w:type="dxa"/>
            <w:tcBorders>
              <w:top w:val="single" w:sz="4" w:space="0" w:color="auto"/>
              <w:left w:val="single" w:sz="4" w:space="0" w:color="auto"/>
              <w:bottom w:val="single" w:sz="4" w:space="0" w:color="auto"/>
              <w:right w:val="single" w:sz="4" w:space="0" w:color="auto"/>
            </w:tcBorders>
            <w:vAlign w:val="center"/>
          </w:tcPr>
          <w:p w14:paraId="541BC054" w14:textId="77777777" w:rsidR="001A4CFD" w:rsidRDefault="001A4CFD" w:rsidP="001A4CFD">
            <w:pPr>
              <w:bidi/>
              <w:jc w:val="center"/>
              <w:rPr>
                <w:rFonts w:cs="B Nazanin"/>
                <w:sz w:val="24"/>
                <w:szCs w:val="24"/>
                <w:lang w:bidi="fa-IR"/>
              </w:rPr>
            </w:pPr>
            <w:r>
              <w:rPr>
                <w:rFonts w:cs="B Nazanin" w:hint="cs"/>
                <w:sz w:val="24"/>
                <w:szCs w:val="24"/>
                <w:rtl/>
                <w:lang w:bidi="fa-IR"/>
              </w:rPr>
              <w:t>1</w:t>
            </w:r>
          </w:p>
        </w:tc>
        <w:tc>
          <w:tcPr>
            <w:tcW w:w="1444" w:type="dxa"/>
            <w:tcBorders>
              <w:top w:val="single" w:sz="4" w:space="0" w:color="auto"/>
              <w:left w:val="single" w:sz="4" w:space="0" w:color="auto"/>
              <w:bottom w:val="single" w:sz="4" w:space="0" w:color="auto"/>
              <w:right w:val="single" w:sz="4" w:space="0" w:color="auto"/>
            </w:tcBorders>
          </w:tcPr>
          <w:p w14:paraId="47AE36A6" w14:textId="77777777" w:rsidR="001A4CFD" w:rsidRPr="00BE6A0A" w:rsidRDefault="001A4CFD" w:rsidP="001A4CFD">
            <w:pPr>
              <w:bidi/>
              <w:jc w:val="center"/>
              <w:rPr>
                <w:rFonts w:cs="B Nazanin"/>
                <w:sz w:val="24"/>
                <w:szCs w:val="24"/>
                <w:rtl/>
                <w:lang w:bidi="fa-IR"/>
              </w:rPr>
            </w:pPr>
            <w:r w:rsidRPr="00BE6A0A">
              <w:rPr>
                <w:rFonts w:cs="B Nazanin" w:hint="cs"/>
                <w:sz w:val="24"/>
                <w:szCs w:val="24"/>
                <w:rtl/>
                <w:lang w:bidi="fa-IR"/>
              </w:rPr>
              <w:t xml:space="preserve">کد </w:t>
            </w:r>
            <w:r>
              <w:rPr>
                <w:rFonts w:cs="B Nazanin" w:hint="cs"/>
                <w:sz w:val="24"/>
                <w:szCs w:val="24"/>
                <w:rtl/>
                <w:lang w:bidi="fa-IR"/>
              </w:rPr>
              <w:t>دلیل بازگشت</w:t>
            </w:r>
          </w:p>
        </w:tc>
        <w:tc>
          <w:tcPr>
            <w:tcW w:w="1692" w:type="dxa"/>
            <w:tcBorders>
              <w:top w:val="single" w:sz="4" w:space="0" w:color="auto"/>
              <w:left w:val="single" w:sz="4" w:space="0" w:color="auto"/>
              <w:bottom w:val="single" w:sz="4" w:space="0" w:color="auto"/>
              <w:right w:val="single" w:sz="4" w:space="0" w:color="auto"/>
            </w:tcBorders>
            <w:vAlign w:val="center"/>
          </w:tcPr>
          <w:p w14:paraId="017359DF" w14:textId="77777777" w:rsidR="001A4CFD" w:rsidRPr="00260975" w:rsidRDefault="00763FEB" w:rsidP="001A4CFD">
            <w:pPr>
              <w:rPr>
                <w:rFonts w:cs="B Nazanin"/>
                <w:sz w:val="24"/>
                <w:szCs w:val="24"/>
                <w:rtl/>
              </w:rPr>
            </w:pPr>
            <w:r>
              <w:rPr>
                <w:rFonts w:cs="B Nazanin"/>
                <w:sz w:val="24"/>
                <w:szCs w:val="24"/>
              </w:rPr>
              <w:t>Int, PK</w:t>
            </w:r>
          </w:p>
        </w:tc>
        <w:tc>
          <w:tcPr>
            <w:tcW w:w="1730" w:type="dxa"/>
            <w:tcBorders>
              <w:top w:val="single" w:sz="4" w:space="0" w:color="auto"/>
              <w:left w:val="single" w:sz="4" w:space="0" w:color="auto"/>
              <w:bottom w:val="single" w:sz="4" w:space="0" w:color="auto"/>
              <w:right w:val="single" w:sz="4" w:space="0" w:color="auto"/>
            </w:tcBorders>
            <w:vAlign w:val="center"/>
          </w:tcPr>
          <w:p w14:paraId="414B7224" w14:textId="77777777" w:rsidR="001A4CFD" w:rsidRPr="00260975" w:rsidRDefault="00763FEB" w:rsidP="001A4CFD">
            <w:pPr>
              <w:rPr>
                <w:rFonts w:cs="B Nazanin"/>
                <w:sz w:val="24"/>
                <w:szCs w:val="24"/>
              </w:rPr>
            </w:pPr>
            <w:r>
              <w:rPr>
                <w:rFonts w:cs="B Nazanin"/>
                <w:sz w:val="24"/>
                <w:szCs w:val="24"/>
              </w:rPr>
              <w:t>DropOut</w:t>
            </w:r>
            <w:r w:rsidR="001A4CFD" w:rsidRPr="00260975">
              <w:rPr>
                <w:rFonts w:cs="B Nazanin"/>
                <w:sz w:val="24"/>
                <w:szCs w:val="24"/>
              </w:rPr>
              <w:t>Code</w:t>
            </w:r>
          </w:p>
        </w:tc>
      </w:tr>
      <w:tr w:rsidR="00E84240" w:rsidRPr="006D738A" w14:paraId="4A438D4F" w14:textId="77777777" w:rsidTr="00022F30">
        <w:trPr>
          <w:jc w:val="center"/>
        </w:trPr>
        <w:tc>
          <w:tcPr>
            <w:tcW w:w="1077" w:type="dxa"/>
            <w:tcBorders>
              <w:top w:val="single" w:sz="4" w:space="0" w:color="auto"/>
              <w:left w:val="single" w:sz="4" w:space="0" w:color="auto"/>
              <w:bottom w:val="single" w:sz="4" w:space="0" w:color="auto"/>
              <w:right w:val="single" w:sz="4" w:space="0" w:color="auto"/>
            </w:tcBorders>
            <w:vAlign w:val="center"/>
          </w:tcPr>
          <w:p w14:paraId="28A51C74" w14:textId="77777777" w:rsidR="00E84240" w:rsidRPr="00E84240" w:rsidRDefault="00E84240" w:rsidP="00D15E60">
            <w:pPr>
              <w:bidi/>
              <w:jc w:val="center"/>
              <w:rPr>
                <w:rFonts w:cs="B Nazanin"/>
                <w:sz w:val="20"/>
                <w:szCs w:val="20"/>
                <w:rtl/>
                <w:lang w:bidi="fa-IR"/>
              </w:rPr>
            </w:pPr>
            <w:r w:rsidRPr="00E84240">
              <w:rPr>
                <w:rFonts w:cs="B Nazanin" w:hint="cs"/>
                <w:sz w:val="24"/>
                <w:szCs w:val="24"/>
                <w:rtl/>
              </w:rPr>
              <w:t>حکم قضایی</w:t>
            </w:r>
          </w:p>
        </w:tc>
        <w:tc>
          <w:tcPr>
            <w:tcW w:w="1077" w:type="dxa"/>
            <w:tcBorders>
              <w:top w:val="single" w:sz="4" w:space="0" w:color="auto"/>
              <w:left w:val="single" w:sz="4" w:space="0" w:color="auto"/>
              <w:bottom w:val="single" w:sz="4" w:space="0" w:color="auto"/>
              <w:right w:val="single" w:sz="4" w:space="0" w:color="auto"/>
            </w:tcBorders>
            <w:vAlign w:val="center"/>
          </w:tcPr>
          <w:p w14:paraId="61414D9A" w14:textId="77777777" w:rsidR="00E84240" w:rsidRPr="00E84240" w:rsidRDefault="00E84240" w:rsidP="00D15E60">
            <w:pPr>
              <w:bidi/>
              <w:jc w:val="center"/>
              <w:rPr>
                <w:rFonts w:cs="B Nazanin"/>
                <w:sz w:val="20"/>
                <w:szCs w:val="20"/>
                <w:rtl/>
                <w:lang w:bidi="fa-IR"/>
              </w:rPr>
            </w:pPr>
            <w:r w:rsidRPr="00E84240">
              <w:rPr>
                <w:rFonts w:cs="B Nazanin" w:hint="cs"/>
                <w:sz w:val="24"/>
                <w:szCs w:val="24"/>
                <w:rtl/>
              </w:rPr>
              <w:t>شورای آموزشی</w:t>
            </w:r>
          </w:p>
        </w:tc>
        <w:tc>
          <w:tcPr>
            <w:tcW w:w="1077" w:type="dxa"/>
            <w:tcBorders>
              <w:top w:val="single" w:sz="4" w:space="0" w:color="auto"/>
              <w:left w:val="single" w:sz="4" w:space="0" w:color="auto"/>
              <w:bottom w:val="single" w:sz="4" w:space="0" w:color="auto"/>
              <w:right w:val="single" w:sz="4" w:space="0" w:color="auto"/>
            </w:tcBorders>
            <w:vAlign w:val="center"/>
          </w:tcPr>
          <w:p w14:paraId="214B0761" w14:textId="77777777" w:rsidR="00E84240" w:rsidRPr="00E84240" w:rsidRDefault="00E84240" w:rsidP="00D15E60">
            <w:pPr>
              <w:bidi/>
              <w:jc w:val="center"/>
              <w:rPr>
                <w:rFonts w:cs="B Nazanin"/>
                <w:sz w:val="20"/>
                <w:szCs w:val="20"/>
                <w:rtl/>
                <w:lang w:bidi="fa-IR"/>
              </w:rPr>
            </w:pPr>
            <w:r w:rsidRPr="00E84240">
              <w:rPr>
                <w:rFonts w:cs="B Nazanin" w:hint="cs"/>
                <w:sz w:val="24"/>
                <w:szCs w:val="24"/>
                <w:rtl/>
              </w:rPr>
              <w:t>حکم کمیسیون موارد خاص</w:t>
            </w:r>
          </w:p>
        </w:tc>
        <w:tc>
          <w:tcPr>
            <w:tcW w:w="1444" w:type="dxa"/>
            <w:tcBorders>
              <w:top w:val="single" w:sz="4" w:space="0" w:color="auto"/>
              <w:left w:val="single" w:sz="4" w:space="0" w:color="auto"/>
              <w:bottom w:val="single" w:sz="4" w:space="0" w:color="auto"/>
              <w:right w:val="single" w:sz="4" w:space="0" w:color="auto"/>
            </w:tcBorders>
            <w:vAlign w:val="center"/>
          </w:tcPr>
          <w:p w14:paraId="5666E66F" w14:textId="77777777" w:rsidR="00E84240" w:rsidRPr="00BE6A0A" w:rsidRDefault="00E84240" w:rsidP="00D15E60">
            <w:pPr>
              <w:bidi/>
              <w:jc w:val="center"/>
              <w:rPr>
                <w:rFonts w:cs="B Nazanin"/>
                <w:sz w:val="24"/>
                <w:szCs w:val="24"/>
                <w:rtl/>
                <w:lang w:bidi="fa-IR"/>
              </w:rPr>
            </w:pPr>
            <w:r>
              <w:rPr>
                <w:rFonts w:cs="B Nazanin" w:hint="cs"/>
                <w:sz w:val="24"/>
                <w:szCs w:val="24"/>
                <w:rtl/>
                <w:lang w:bidi="fa-IR"/>
              </w:rPr>
              <w:t>دلیل بازگشت</w:t>
            </w:r>
          </w:p>
        </w:tc>
        <w:tc>
          <w:tcPr>
            <w:tcW w:w="1692" w:type="dxa"/>
            <w:tcBorders>
              <w:top w:val="single" w:sz="4" w:space="0" w:color="auto"/>
              <w:left w:val="single" w:sz="4" w:space="0" w:color="auto"/>
              <w:bottom w:val="single" w:sz="4" w:space="0" w:color="auto"/>
              <w:right w:val="single" w:sz="4" w:space="0" w:color="auto"/>
            </w:tcBorders>
            <w:vAlign w:val="center"/>
          </w:tcPr>
          <w:p w14:paraId="44A31421" w14:textId="77777777" w:rsidR="00E84240" w:rsidRPr="00260975" w:rsidRDefault="00E84240" w:rsidP="00260975">
            <w:pPr>
              <w:rPr>
                <w:rFonts w:cs="B Nazanin"/>
                <w:sz w:val="24"/>
                <w:szCs w:val="24"/>
              </w:rPr>
            </w:pPr>
            <w:r w:rsidRPr="00260975">
              <w:rPr>
                <w:rFonts w:cs="B Nazanin"/>
                <w:sz w:val="24"/>
                <w:szCs w:val="24"/>
              </w:rPr>
              <w:t>NvarChar(50)</w:t>
            </w:r>
          </w:p>
        </w:tc>
        <w:tc>
          <w:tcPr>
            <w:tcW w:w="1730" w:type="dxa"/>
            <w:tcBorders>
              <w:top w:val="single" w:sz="4" w:space="0" w:color="auto"/>
              <w:left w:val="single" w:sz="4" w:space="0" w:color="auto"/>
              <w:bottom w:val="single" w:sz="4" w:space="0" w:color="auto"/>
              <w:right w:val="single" w:sz="4" w:space="0" w:color="auto"/>
            </w:tcBorders>
            <w:vAlign w:val="center"/>
          </w:tcPr>
          <w:p w14:paraId="3F480DBB" w14:textId="77777777" w:rsidR="00E84240" w:rsidRPr="00260975" w:rsidRDefault="00763FEB" w:rsidP="00260975">
            <w:pPr>
              <w:rPr>
                <w:rFonts w:cs="B Nazanin"/>
                <w:sz w:val="24"/>
                <w:szCs w:val="24"/>
                <w:rtl/>
              </w:rPr>
            </w:pPr>
            <w:r>
              <w:rPr>
                <w:rFonts w:cs="B Nazanin"/>
                <w:sz w:val="24"/>
                <w:szCs w:val="24"/>
              </w:rPr>
              <w:t>DropOut</w:t>
            </w:r>
            <w:r w:rsidR="00E84240" w:rsidRPr="00260975">
              <w:rPr>
                <w:rFonts w:cs="B Nazanin"/>
                <w:sz w:val="24"/>
                <w:szCs w:val="24"/>
              </w:rPr>
              <w:t>Name</w:t>
            </w:r>
          </w:p>
        </w:tc>
      </w:tr>
    </w:tbl>
    <w:p w14:paraId="1C90E964" w14:textId="77777777" w:rsidR="007F0EB6" w:rsidRDefault="007F0EB6" w:rsidP="007F0EB6">
      <w:pPr>
        <w:pStyle w:val="ListParagraph"/>
        <w:bidi/>
        <w:ind w:left="1041"/>
        <w:rPr>
          <w:rFonts w:cs="B Nazanin"/>
          <w:b/>
          <w:bCs/>
          <w:sz w:val="24"/>
          <w:szCs w:val="24"/>
          <w:lang w:bidi="fa-IR"/>
        </w:rPr>
      </w:pPr>
    </w:p>
    <w:p w14:paraId="7E56650F" w14:textId="77777777" w:rsidR="007F0EB6" w:rsidRPr="00010665" w:rsidRDefault="007F0EB6" w:rsidP="00EE7D17">
      <w:pPr>
        <w:pStyle w:val="Heading2"/>
        <w:numPr>
          <w:ilvl w:val="0"/>
          <w:numId w:val="44"/>
        </w:numPr>
        <w:bidi/>
        <w:rPr>
          <w:rFonts w:cs="B Nazanin"/>
          <w:rtl/>
          <w:lang w:bidi="fa-IR"/>
        </w:rPr>
      </w:pPr>
      <w:bookmarkStart w:id="77" w:name="_Toc478296095"/>
      <w:bookmarkStart w:id="78" w:name="جدول_20_دلیل_بازگشت_به_تحصیل"/>
      <w:r w:rsidRPr="00010665">
        <w:rPr>
          <w:rFonts w:cs="B Nazanin" w:hint="cs"/>
          <w:rtl/>
          <w:lang w:bidi="fa-IR"/>
        </w:rPr>
        <w:t>جدول دلیل بازگشت به تحصیل</w:t>
      </w:r>
      <w:r w:rsidR="00022F30">
        <w:rPr>
          <w:rFonts w:cs="B Nazanin" w:hint="cs"/>
          <w:rtl/>
          <w:lang w:bidi="fa-IR"/>
        </w:rPr>
        <w:t xml:space="preserve">  </w:t>
      </w:r>
      <w:r w:rsidR="0025700E">
        <w:rPr>
          <w:rFonts w:cs="B Nazanin"/>
          <w:rtl/>
          <w:lang w:bidi="fa-IR"/>
        </w:rPr>
      </w:r>
      <w:r w:rsidR="0025700E">
        <w:rPr>
          <w:rFonts w:cs="B Nazanin"/>
          <w:lang w:bidi="fa-IR"/>
        </w:rPr>
        <w:pict w14:anchorId="50FB3A90">
          <v:shape id="Right Arrow 33" o:spid="_x0000_s1138" type="#_x0000_t13" href="#فهرست" style="width:11.35pt;height:11.35pt;rotation:-90;visibility:visible;mso-left-percent:-10001;mso-top-percent:-10001;mso-position-horizontal:absolute;mso-position-horizontal-relative:char;mso-position-vertical:absolute;mso-position-vertical-relative:line;mso-left-percent:-10001;mso-top-percent:-10001;v-text-anchor:middle" o:button="t" adj="10800" fillcolor="#5b9bd5 [3204]" strokecolor="#1f4d78 [1604]" strokeweight="1pt">
            <v:fill o:detectmouseclick="t"/>
            <w10:wrap type="none"/>
            <w10:anchorlock/>
          </v:shape>
        </w:pict>
      </w:r>
      <w:bookmarkEnd w:id="77"/>
    </w:p>
    <w:tbl>
      <w:tblPr>
        <w:bidiVisual/>
        <w:tblW w:w="0" w:type="auto"/>
        <w:jc w:val="center"/>
        <w:tblLook w:val="04A0" w:firstRow="1" w:lastRow="0" w:firstColumn="1" w:lastColumn="0" w:noHBand="0" w:noVBand="1"/>
      </w:tblPr>
      <w:tblGrid>
        <w:gridCol w:w="1077"/>
        <w:gridCol w:w="1077"/>
        <w:gridCol w:w="1077"/>
        <w:gridCol w:w="1444"/>
        <w:gridCol w:w="1692"/>
        <w:gridCol w:w="1724"/>
      </w:tblGrid>
      <w:tr w:rsidR="007F0EB6" w:rsidRPr="006D738A" w14:paraId="099AFAF8" w14:textId="77777777" w:rsidTr="00022F30">
        <w:trPr>
          <w:jc w:val="center"/>
        </w:trPr>
        <w:tc>
          <w:tcPr>
            <w:tcW w:w="8091" w:type="dxa"/>
            <w:gridSpan w:val="6"/>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bookmarkEnd w:id="78"/>
          <w:p w14:paraId="536FF871" w14:textId="77777777" w:rsidR="007F0EB6" w:rsidRPr="006D738A" w:rsidRDefault="007F0EB6" w:rsidP="00257AE6">
            <w:pPr>
              <w:bidi/>
              <w:jc w:val="center"/>
              <w:rPr>
                <w:rFonts w:cs="B Nazanin"/>
                <w:b/>
                <w:bCs/>
                <w:sz w:val="24"/>
                <w:szCs w:val="24"/>
                <w:lang w:bidi="fa-IR"/>
              </w:rPr>
            </w:pPr>
            <w:r>
              <w:rPr>
                <w:rFonts w:cs="B Nazanin" w:hint="cs"/>
                <w:b/>
                <w:bCs/>
                <w:sz w:val="24"/>
                <w:szCs w:val="24"/>
                <w:rtl/>
              </w:rPr>
              <w:t xml:space="preserve">جدول </w:t>
            </w:r>
            <w:r w:rsidRPr="003C07BB">
              <w:rPr>
                <w:rFonts w:cs="B Nazanin" w:hint="cs"/>
                <w:b/>
                <w:bCs/>
                <w:sz w:val="24"/>
                <w:szCs w:val="24"/>
                <w:rtl/>
              </w:rPr>
              <w:t>دلیل بازگشت به تحصیل</w:t>
            </w:r>
            <w:r w:rsidR="001A4CFD">
              <w:rPr>
                <w:rFonts w:cs="B Nazanin" w:hint="cs"/>
                <w:b/>
                <w:bCs/>
                <w:sz w:val="24"/>
                <w:szCs w:val="24"/>
                <w:rtl/>
                <w:lang w:bidi="fa-IR"/>
              </w:rPr>
              <w:t>-</w:t>
            </w:r>
            <w:r w:rsidR="001A4CFD">
              <w:rPr>
                <w:rFonts w:cs="B Nazanin"/>
                <w:b/>
                <w:bCs/>
                <w:sz w:val="24"/>
                <w:szCs w:val="24"/>
                <w:lang w:bidi="fa-IR"/>
              </w:rPr>
              <w:t>tblEduRet</w:t>
            </w:r>
          </w:p>
        </w:tc>
      </w:tr>
      <w:tr w:rsidR="007F0EB6" w:rsidRPr="006D738A" w14:paraId="6E5A0D59" w14:textId="77777777" w:rsidTr="00022F30">
        <w:trPr>
          <w:jc w:val="center"/>
        </w:trPr>
        <w:tc>
          <w:tcPr>
            <w:tcW w:w="107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99AAF7F" w14:textId="77777777" w:rsidR="007F0EB6" w:rsidRPr="00260975" w:rsidRDefault="007F0EB6" w:rsidP="00260975">
            <w:pPr>
              <w:bidi/>
              <w:jc w:val="center"/>
              <w:rPr>
                <w:rFonts w:cs="B Nazanin"/>
                <w:b/>
                <w:bCs/>
                <w:sz w:val="24"/>
                <w:szCs w:val="24"/>
                <w:rtl/>
              </w:rPr>
            </w:pPr>
            <w:r w:rsidRPr="00260975">
              <w:rPr>
                <w:rFonts w:cs="B Nazanin" w:hint="cs"/>
                <w:b/>
                <w:bCs/>
                <w:sz w:val="24"/>
                <w:szCs w:val="24"/>
                <w:rtl/>
              </w:rPr>
              <w:t>مثال</w:t>
            </w:r>
          </w:p>
        </w:tc>
        <w:tc>
          <w:tcPr>
            <w:tcW w:w="107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5E4B65D7" w14:textId="77777777" w:rsidR="007F0EB6" w:rsidRPr="00260975" w:rsidRDefault="007F0EB6" w:rsidP="00260975">
            <w:pPr>
              <w:bidi/>
              <w:jc w:val="center"/>
              <w:rPr>
                <w:rFonts w:cs="B Nazanin"/>
                <w:b/>
                <w:bCs/>
                <w:sz w:val="24"/>
                <w:szCs w:val="24"/>
                <w:rtl/>
              </w:rPr>
            </w:pPr>
            <w:r w:rsidRPr="00260975">
              <w:rPr>
                <w:rFonts w:cs="B Nazanin" w:hint="cs"/>
                <w:b/>
                <w:bCs/>
                <w:sz w:val="24"/>
                <w:szCs w:val="24"/>
                <w:rtl/>
              </w:rPr>
              <w:t>مثال</w:t>
            </w:r>
          </w:p>
        </w:tc>
        <w:tc>
          <w:tcPr>
            <w:tcW w:w="107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D8EC69F" w14:textId="77777777" w:rsidR="007F0EB6" w:rsidRPr="00260975" w:rsidRDefault="007F0EB6" w:rsidP="00260975">
            <w:pPr>
              <w:bidi/>
              <w:jc w:val="center"/>
              <w:rPr>
                <w:rFonts w:cs="B Nazanin"/>
                <w:b/>
                <w:bCs/>
                <w:sz w:val="24"/>
                <w:szCs w:val="24"/>
                <w:rtl/>
              </w:rPr>
            </w:pPr>
            <w:r w:rsidRPr="00260975">
              <w:rPr>
                <w:rFonts w:cs="B Nazanin" w:hint="cs"/>
                <w:b/>
                <w:bCs/>
                <w:sz w:val="24"/>
                <w:szCs w:val="24"/>
                <w:rtl/>
              </w:rPr>
              <w:t>مثال</w:t>
            </w:r>
          </w:p>
        </w:tc>
        <w:tc>
          <w:tcPr>
            <w:tcW w:w="1444"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9666940" w14:textId="77777777" w:rsidR="007F0EB6" w:rsidRPr="00260975" w:rsidRDefault="007F0EB6" w:rsidP="00260975">
            <w:pPr>
              <w:bidi/>
              <w:jc w:val="center"/>
              <w:rPr>
                <w:rFonts w:cs="B Nazanin"/>
                <w:b/>
                <w:bCs/>
                <w:sz w:val="24"/>
                <w:szCs w:val="24"/>
                <w:rtl/>
                <w:lang w:bidi="fa-IR"/>
              </w:rPr>
            </w:pPr>
            <w:r w:rsidRPr="00260975">
              <w:rPr>
                <w:rFonts w:cs="B Nazanin" w:hint="cs"/>
                <w:b/>
                <w:bCs/>
                <w:sz w:val="24"/>
                <w:szCs w:val="24"/>
                <w:rtl/>
                <w:lang w:bidi="fa-IR"/>
              </w:rPr>
              <w:t>توضیح</w:t>
            </w:r>
          </w:p>
        </w:tc>
        <w:tc>
          <w:tcPr>
            <w:tcW w:w="1692"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8E08B87" w14:textId="77777777" w:rsidR="007F0EB6" w:rsidRPr="00260975" w:rsidRDefault="007F0EB6" w:rsidP="00260975">
            <w:pPr>
              <w:jc w:val="center"/>
              <w:rPr>
                <w:rFonts w:asciiTheme="majorBidi" w:hAnsiTheme="majorBidi" w:cstheme="majorBidi"/>
                <w:b/>
                <w:bCs/>
                <w:sz w:val="24"/>
                <w:szCs w:val="24"/>
              </w:rPr>
            </w:pPr>
            <w:r w:rsidRPr="00260975">
              <w:rPr>
                <w:rFonts w:asciiTheme="majorBidi" w:hAnsiTheme="majorBidi" w:cstheme="majorBidi"/>
                <w:b/>
                <w:bCs/>
                <w:sz w:val="24"/>
                <w:szCs w:val="24"/>
              </w:rPr>
              <w:t>Type</w:t>
            </w:r>
          </w:p>
        </w:tc>
        <w:tc>
          <w:tcPr>
            <w:tcW w:w="1724"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9557443" w14:textId="77777777" w:rsidR="007F0EB6" w:rsidRPr="00260975" w:rsidRDefault="007F0EB6" w:rsidP="00260975">
            <w:pPr>
              <w:jc w:val="center"/>
              <w:rPr>
                <w:rFonts w:asciiTheme="majorBidi" w:hAnsiTheme="majorBidi" w:cstheme="majorBidi"/>
                <w:b/>
                <w:bCs/>
                <w:sz w:val="24"/>
                <w:szCs w:val="24"/>
                <w:rtl/>
              </w:rPr>
            </w:pPr>
            <w:r w:rsidRPr="00260975">
              <w:rPr>
                <w:rFonts w:asciiTheme="majorBidi" w:hAnsiTheme="majorBidi" w:cstheme="majorBidi"/>
                <w:b/>
                <w:bCs/>
                <w:sz w:val="24"/>
                <w:szCs w:val="24"/>
              </w:rPr>
              <w:t>Name</w:t>
            </w:r>
          </w:p>
        </w:tc>
      </w:tr>
      <w:tr w:rsidR="001A4CFD" w:rsidRPr="006D738A" w14:paraId="2878E9C8" w14:textId="77777777" w:rsidTr="00022F30">
        <w:trPr>
          <w:jc w:val="center"/>
        </w:trPr>
        <w:tc>
          <w:tcPr>
            <w:tcW w:w="1077" w:type="dxa"/>
            <w:tcBorders>
              <w:top w:val="single" w:sz="4" w:space="0" w:color="auto"/>
              <w:left w:val="single" w:sz="4" w:space="0" w:color="auto"/>
              <w:bottom w:val="single" w:sz="4" w:space="0" w:color="auto"/>
              <w:right w:val="single" w:sz="4" w:space="0" w:color="auto"/>
            </w:tcBorders>
            <w:vAlign w:val="center"/>
          </w:tcPr>
          <w:p w14:paraId="0FBEF576" w14:textId="77777777" w:rsidR="001A4CFD" w:rsidRDefault="001A4CFD" w:rsidP="001A4CFD">
            <w:pPr>
              <w:bidi/>
              <w:jc w:val="center"/>
              <w:rPr>
                <w:rFonts w:cs="B Nazanin"/>
                <w:sz w:val="24"/>
                <w:szCs w:val="24"/>
                <w:lang w:bidi="fa-IR"/>
              </w:rPr>
            </w:pPr>
            <w:r>
              <w:rPr>
                <w:rFonts w:cs="B Nazanin" w:hint="cs"/>
                <w:sz w:val="24"/>
                <w:szCs w:val="24"/>
                <w:rtl/>
                <w:lang w:bidi="fa-IR"/>
              </w:rPr>
              <w:t>3</w:t>
            </w:r>
          </w:p>
        </w:tc>
        <w:tc>
          <w:tcPr>
            <w:tcW w:w="1077" w:type="dxa"/>
            <w:tcBorders>
              <w:top w:val="single" w:sz="4" w:space="0" w:color="auto"/>
              <w:left w:val="single" w:sz="4" w:space="0" w:color="auto"/>
              <w:bottom w:val="single" w:sz="4" w:space="0" w:color="auto"/>
              <w:right w:val="single" w:sz="4" w:space="0" w:color="auto"/>
            </w:tcBorders>
            <w:vAlign w:val="center"/>
          </w:tcPr>
          <w:p w14:paraId="2BDB7986" w14:textId="77777777" w:rsidR="001A4CFD" w:rsidRDefault="001A4CFD" w:rsidP="001A4CFD">
            <w:pPr>
              <w:bidi/>
              <w:jc w:val="center"/>
              <w:rPr>
                <w:rFonts w:cs="B Nazanin"/>
                <w:sz w:val="24"/>
                <w:szCs w:val="24"/>
                <w:lang w:bidi="fa-IR"/>
              </w:rPr>
            </w:pPr>
            <w:r>
              <w:rPr>
                <w:rFonts w:cs="B Nazanin" w:hint="cs"/>
                <w:sz w:val="24"/>
                <w:szCs w:val="24"/>
                <w:rtl/>
                <w:lang w:bidi="fa-IR"/>
              </w:rPr>
              <w:t>2</w:t>
            </w:r>
          </w:p>
        </w:tc>
        <w:tc>
          <w:tcPr>
            <w:tcW w:w="1077" w:type="dxa"/>
            <w:tcBorders>
              <w:top w:val="single" w:sz="4" w:space="0" w:color="auto"/>
              <w:left w:val="single" w:sz="4" w:space="0" w:color="auto"/>
              <w:bottom w:val="single" w:sz="4" w:space="0" w:color="auto"/>
              <w:right w:val="single" w:sz="4" w:space="0" w:color="auto"/>
            </w:tcBorders>
            <w:vAlign w:val="center"/>
          </w:tcPr>
          <w:p w14:paraId="1DD1D25D" w14:textId="77777777" w:rsidR="001A4CFD" w:rsidRDefault="001A4CFD" w:rsidP="001A4CFD">
            <w:pPr>
              <w:bidi/>
              <w:jc w:val="center"/>
              <w:rPr>
                <w:rFonts w:cs="B Nazanin"/>
                <w:sz w:val="24"/>
                <w:szCs w:val="24"/>
                <w:lang w:bidi="fa-IR"/>
              </w:rPr>
            </w:pPr>
            <w:r>
              <w:rPr>
                <w:rFonts w:cs="B Nazanin" w:hint="cs"/>
                <w:sz w:val="24"/>
                <w:szCs w:val="24"/>
                <w:rtl/>
                <w:lang w:bidi="fa-IR"/>
              </w:rPr>
              <w:t>1</w:t>
            </w:r>
          </w:p>
        </w:tc>
        <w:tc>
          <w:tcPr>
            <w:tcW w:w="1444" w:type="dxa"/>
            <w:tcBorders>
              <w:top w:val="single" w:sz="4" w:space="0" w:color="auto"/>
              <w:left w:val="single" w:sz="4" w:space="0" w:color="auto"/>
              <w:bottom w:val="single" w:sz="4" w:space="0" w:color="auto"/>
              <w:right w:val="single" w:sz="4" w:space="0" w:color="auto"/>
            </w:tcBorders>
          </w:tcPr>
          <w:p w14:paraId="157FF49B" w14:textId="77777777" w:rsidR="001A4CFD" w:rsidRPr="00BE6A0A" w:rsidRDefault="001A4CFD" w:rsidP="001A4CFD">
            <w:pPr>
              <w:bidi/>
              <w:jc w:val="center"/>
              <w:rPr>
                <w:rFonts w:cs="B Nazanin"/>
                <w:sz w:val="24"/>
                <w:szCs w:val="24"/>
                <w:rtl/>
                <w:lang w:bidi="fa-IR"/>
              </w:rPr>
            </w:pPr>
            <w:r w:rsidRPr="00BE6A0A">
              <w:rPr>
                <w:rFonts w:cs="B Nazanin" w:hint="cs"/>
                <w:sz w:val="24"/>
                <w:szCs w:val="24"/>
                <w:rtl/>
                <w:lang w:bidi="fa-IR"/>
              </w:rPr>
              <w:t xml:space="preserve">کد </w:t>
            </w:r>
            <w:r>
              <w:rPr>
                <w:rFonts w:cs="B Nazanin" w:hint="cs"/>
                <w:sz w:val="24"/>
                <w:szCs w:val="24"/>
                <w:rtl/>
                <w:lang w:bidi="fa-IR"/>
              </w:rPr>
              <w:t>دلیل بازگشت</w:t>
            </w:r>
          </w:p>
        </w:tc>
        <w:tc>
          <w:tcPr>
            <w:tcW w:w="1692" w:type="dxa"/>
            <w:tcBorders>
              <w:top w:val="single" w:sz="4" w:space="0" w:color="auto"/>
              <w:left w:val="single" w:sz="4" w:space="0" w:color="auto"/>
              <w:bottom w:val="single" w:sz="4" w:space="0" w:color="auto"/>
              <w:right w:val="single" w:sz="4" w:space="0" w:color="auto"/>
            </w:tcBorders>
            <w:vAlign w:val="center"/>
          </w:tcPr>
          <w:p w14:paraId="68D7A856" w14:textId="77777777" w:rsidR="001A4CFD" w:rsidRPr="00260975" w:rsidRDefault="001A4CFD" w:rsidP="001A4CFD">
            <w:pPr>
              <w:rPr>
                <w:rFonts w:asciiTheme="majorBidi" w:hAnsiTheme="majorBidi" w:cstheme="majorBidi"/>
                <w:sz w:val="24"/>
                <w:szCs w:val="24"/>
                <w:rtl/>
              </w:rPr>
            </w:pPr>
            <w:r>
              <w:rPr>
                <w:rFonts w:asciiTheme="majorBidi" w:hAnsiTheme="majorBidi" w:cstheme="majorBidi"/>
                <w:sz w:val="24"/>
                <w:szCs w:val="24"/>
              </w:rPr>
              <w:t>Int,PK</w:t>
            </w:r>
          </w:p>
        </w:tc>
        <w:tc>
          <w:tcPr>
            <w:tcW w:w="1724" w:type="dxa"/>
            <w:tcBorders>
              <w:top w:val="single" w:sz="4" w:space="0" w:color="auto"/>
              <w:left w:val="single" w:sz="4" w:space="0" w:color="auto"/>
              <w:bottom w:val="single" w:sz="4" w:space="0" w:color="auto"/>
              <w:right w:val="single" w:sz="4" w:space="0" w:color="auto"/>
            </w:tcBorders>
            <w:vAlign w:val="center"/>
          </w:tcPr>
          <w:p w14:paraId="3461D6C4" w14:textId="77777777" w:rsidR="001A4CFD" w:rsidRPr="00260975" w:rsidRDefault="001A4CFD" w:rsidP="001A4CFD">
            <w:pPr>
              <w:rPr>
                <w:rFonts w:asciiTheme="majorBidi" w:hAnsiTheme="majorBidi" w:cstheme="majorBidi"/>
                <w:sz w:val="24"/>
                <w:szCs w:val="24"/>
              </w:rPr>
            </w:pPr>
            <w:r w:rsidRPr="00260975">
              <w:rPr>
                <w:rFonts w:asciiTheme="majorBidi" w:hAnsiTheme="majorBidi" w:cstheme="majorBidi"/>
                <w:sz w:val="24"/>
                <w:szCs w:val="24"/>
              </w:rPr>
              <w:t>Ret2EduCode</w:t>
            </w:r>
          </w:p>
        </w:tc>
      </w:tr>
      <w:tr w:rsidR="007F0EB6" w:rsidRPr="006D738A" w14:paraId="3F4F1AB3" w14:textId="77777777" w:rsidTr="00022F30">
        <w:trPr>
          <w:jc w:val="center"/>
        </w:trPr>
        <w:tc>
          <w:tcPr>
            <w:tcW w:w="1077" w:type="dxa"/>
            <w:tcBorders>
              <w:top w:val="single" w:sz="4" w:space="0" w:color="auto"/>
              <w:left w:val="single" w:sz="4" w:space="0" w:color="auto"/>
              <w:bottom w:val="single" w:sz="4" w:space="0" w:color="auto"/>
              <w:right w:val="single" w:sz="4" w:space="0" w:color="auto"/>
            </w:tcBorders>
            <w:vAlign w:val="center"/>
          </w:tcPr>
          <w:p w14:paraId="41AD698F" w14:textId="77777777" w:rsidR="007F0EB6" w:rsidRPr="00E84240" w:rsidRDefault="007F0EB6" w:rsidP="00257AE6">
            <w:pPr>
              <w:bidi/>
              <w:jc w:val="center"/>
              <w:rPr>
                <w:rFonts w:cs="B Nazanin"/>
                <w:sz w:val="20"/>
                <w:szCs w:val="20"/>
                <w:rtl/>
                <w:lang w:bidi="fa-IR"/>
              </w:rPr>
            </w:pPr>
            <w:r w:rsidRPr="00E84240">
              <w:rPr>
                <w:rFonts w:cs="B Nazanin" w:hint="cs"/>
                <w:sz w:val="24"/>
                <w:szCs w:val="24"/>
                <w:rtl/>
              </w:rPr>
              <w:t>حکم قضایی</w:t>
            </w:r>
          </w:p>
        </w:tc>
        <w:tc>
          <w:tcPr>
            <w:tcW w:w="1077" w:type="dxa"/>
            <w:tcBorders>
              <w:top w:val="single" w:sz="4" w:space="0" w:color="auto"/>
              <w:left w:val="single" w:sz="4" w:space="0" w:color="auto"/>
              <w:bottom w:val="single" w:sz="4" w:space="0" w:color="auto"/>
              <w:right w:val="single" w:sz="4" w:space="0" w:color="auto"/>
            </w:tcBorders>
            <w:vAlign w:val="center"/>
          </w:tcPr>
          <w:p w14:paraId="34B76CDD" w14:textId="77777777" w:rsidR="007F0EB6" w:rsidRPr="00E84240" w:rsidRDefault="007F0EB6" w:rsidP="00257AE6">
            <w:pPr>
              <w:bidi/>
              <w:jc w:val="center"/>
              <w:rPr>
                <w:rFonts w:cs="B Nazanin"/>
                <w:sz w:val="20"/>
                <w:szCs w:val="20"/>
                <w:rtl/>
                <w:lang w:bidi="fa-IR"/>
              </w:rPr>
            </w:pPr>
            <w:r w:rsidRPr="00E84240">
              <w:rPr>
                <w:rFonts w:cs="B Nazanin" w:hint="cs"/>
                <w:sz w:val="24"/>
                <w:szCs w:val="24"/>
                <w:rtl/>
              </w:rPr>
              <w:t>شورای آموزشی</w:t>
            </w:r>
          </w:p>
        </w:tc>
        <w:tc>
          <w:tcPr>
            <w:tcW w:w="1077" w:type="dxa"/>
            <w:tcBorders>
              <w:top w:val="single" w:sz="4" w:space="0" w:color="auto"/>
              <w:left w:val="single" w:sz="4" w:space="0" w:color="auto"/>
              <w:bottom w:val="single" w:sz="4" w:space="0" w:color="auto"/>
              <w:right w:val="single" w:sz="4" w:space="0" w:color="auto"/>
            </w:tcBorders>
            <w:vAlign w:val="center"/>
          </w:tcPr>
          <w:p w14:paraId="7BD832EC" w14:textId="77777777" w:rsidR="007F0EB6" w:rsidRPr="00E84240" w:rsidRDefault="007F0EB6" w:rsidP="00257AE6">
            <w:pPr>
              <w:bidi/>
              <w:jc w:val="center"/>
              <w:rPr>
                <w:rFonts w:cs="B Nazanin"/>
                <w:sz w:val="20"/>
                <w:szCs w:val="20"/>
                <w:rtl/>
                <w:lang w:bidi="fa-IR"/>
              </w:rPr>
            </w:pPr>
            <w:r w:rsidRPr="00E84240">
              <w:rPr>
                <w:rFonts w:cs="B Nazanin" w:hint="cs"/>
                <w:sz w:val="24"/>
                <w:szCs w:val="24"/>
                <w:rtl/>
              </w:rPr>
              <w:t>حکم کمیسیون موارد خاص</w:t>
            </w:r>
          </w:p>
        </w:tc>
        <w:tc>
          <w:tcPr>
            <w:tcW w:w="1444" w:type="dxa"/>
            <w:tcBorders>
              <w:top w:val="single" w:sz="4" w:space="0" w:color="auto"/>
              <w:left w:val="single" w:sz="4" w:space="0" w:color="auto"/>
              <w:bottom w:val="single" w:sz="4" w:space="0" w:color="auto"/>
              <w:right w:val="single" w:sz="4" w:space="0" w:color="auto"/>
            </w:tcBorders>
            <w:vAlign w:val="center"/>
          </w:tcPr>
          <w:p w14:paraId="3026835E" w14:textId="77777777" w:rsidR="007F0EB6" w:rsidRPr="00BE6A0A" w:rsidRDefault="007F0EB6" w:rsidP="00257AE6">
            <w:pPr>
              <w:bidi/>
              <w:jc w:val="center"/>
              <w:rPr>
                <w:rFonts w:cs="B Nazanin"/>
                <w:sz w:val="24"/>
                <w:szCs w:val="24"/>
                <w:rtl/>
                <w:lang w:bidi="fa-IR"/>
              </w:rPr>
            </w:pPr>
            <w:r>
              <w:rPr>
                <w:rFonts w:cs="B Nazanin" w:hint="cs"/>
                <w:sz w:val="24"/>
                <w:szCs w:val="24"/>
                <w:rtl/>
                <w:lang w:bidi="fa-IR"/>
              </w:rPr>
              <w:t>دلیل بازگشت</w:t>
            </w:r>
          </w:p>
        </w:tc>
        <w:tc>
          <w:tcPr>
            <w:tcW w:w="1692" w:type="dxa"/>
            <w:tcBorders>
              <w:top w:val="single" w:sz="4" w:space="0" w:color="auto"/>
              <w:left w:val="single" w:sz="4" w:space="0" w:color="auto"/>
              <w:bottom w:val="single" w:sz="4" w:space="0" w:color="auto"/>
              <w:right w:val="single" w:sz="4" w:space="0" w:color="auto"/>
            </w:tcBorders>
            <w:vAlign w:val="center"/>
          </w:tcPr>
          <w:p w14:paraId="508A7BE6" w14:textId="77777777" w:rsidR="007F0EB6" w:rsidRPr="00260975" w:rsidRDefault="007F0EB6" w:rsidP="00260975">
            <w:pPr>
              <w:rPr>
                <w:rFonts w:asciiTheme="majorBidi" w:hAnsiTheme="majorBidi" w:cstheme="majorBidi"/>
                <w:sz w:val="24"/>
                <w:szCs w:val="24"/>
              </w:rPr>
            </w:pPr>
            <w:r w:rsidRPr="00260975">
              <w:rPr>
                <w:rFonts w:asciiTheme="majorBidi" w:hAnsiTheme="majorBidi" w:cstheme="majorBidi"/>
                <w:sz w:val="24"/>
                <w:szCs w:val="24"/>
              </w:rPr>
              <w:t>NvarChar(50)</w:t>
            </w:r>
          </w:p>
        </w:tc>
        <w:tc>
          <w:tcPr>
            <w:tcW w:w="1724" w:type="dxa"/>
            <w:tcBorders>
              <w:top w:val="single" w:sz="4" w:space="0" w:color="auto"/>
              <w:left w:val="single" w:sz="4" w:space="0" w:color="auto"/>
              <w:bottom w:val="single" w:sz="4" w:space="0" w:color="auto"/>
              <w:right w:val="single" w:sz="4" w:space="0" w:color="auto"/>
            </w:tcBorders>
            <w:vAlign w:val="center"/>
          </w:tcPr>
          <w:p w14:paraId="6BBFFCB8" w14:textId="77777777" w:rsidR="007F0EB6" w:rsidRPr="00260975" w:rsidRDefault="007F0EB6" w:rsidP="00260975">
            <w:pPr>
              <w:rPr>
                <w:rFonts w:asciiTheme="majorBidi" w:hAnsiTheme="majorBidi" w:cstheme="majorBidi"/>
                <w:sz w:val="24"/>
                <w:szCs w:val="24"/>
                <w:rtl/>
              </w:rPr>
            </w:pPr>
            <w:r w:rsidRPr="00260975">
              <w:rPr>
                <w:rFonts w:asciiTheme="majorBidi" w:hAnsiTheme="majorBidi" w:cstheme="majorBidi"/>
                <w:sz w:val="24"/>
                <w:szCs w:val="24"/>
              </w:rPr>
              <w:t>Ret2EduName</w:t>
            </w:r>
          </w:p>
        </w:tc>
      </w:tr>
    </w:tbl>
    <w:p w14:paraId="58C0289B" w14:textId="77777777" w:rsidR="00E84240" w:rsidRDefault="00E84240" w:rsidP="00E84240">
      <w:pPr>
        <w:bidi/>
        <w:rPr>
          <w:rFonts w:cs="B Nazanin"/>
          <w:b/>
          <w:bCs/>
          <w:sz w:val="24"/>
          <w:szCs w:val="24"/>
          <w:rtl/>
        </w:rPr>
      </w:pPr>
    </w:p>
    <w:p w14:paraId="5EE2AB82" w14:textId="77777777" w:rsidR="00312731" w:rsidRPr="00010665" w:rsidRDefault="00312731" w:rsidP="00EE7D17">
      <w:pPr>
        <w:pStyle w:val="Heading2"/>
        <w:numPr>
          <w:ilvl w:val="0"/>
          <w:numId w:val="44"/>
        </w:numPr>
        <w:bidi/>
        <w:rPr>
          <w:rFonts w:cs="B Nazanin"/>
          <w:lang w:bidi="fa-IR"/>
        </w:rPr>
      </w:pPr>
      <w:bookmarkStart w:id="79" w:name="_Toc478296096"/>
      <w:bookmarkStart w:id="80" w:name="جدول_21_دلیل_مرخصی_تحصیلی"/>
      <w:r w:rsidRPr="00010665">
        <w:rPr>
          <w:rFonts w:cs="B Nazanin" w:hint="cs"/>
          <w:rtl/>
          <w:lang w:bidi="fa-IR"/>
        </w:rPr>
        <w:t>جدول دلیل مرخصی تحصیلی</w:t>
      </w:r>
      <w:r w:rsidR="00022F30">
        <w:rPr>
          <w:rFonts w:cs="B Nazanin" w:hint="cs"/>
          <w:rtl/>
          <w:lang w:bidi="fa-IR"/>
        </w:rPr>
        <w:t xml:space="preserve">  </w:t>
      </w:r>
      <w:r w:rsidR="0025700E">
        <w:rPr>
          <w:rFonts w:cs="B Nazanin"/>
          <w:lang w:bidi="fa-IR"/>
        </w:rPr>
      </w:r>
      <w:r w:rsidR="0025700E">
        <w:rPr>
          <w:rFonts w:cs="B Nazanin"/>
          <w:lang w:bidi="fa-IR"/>
        </w:rPr>
        <w:pict w14:anchorId="668B3A64">
          <v:shape id="Right Arrow 34" o:spid="_x0000_s1137" type="#_x0000_t13" href="#فهرست" style="width:11.35pt;height:11.35pt;rotation:-90;visibility:visible;mso-left-percent:-10001;mso-top-percent:-10001;mso-position-horizontal:absolute;mso-position-horizontal-relative:char;mso-position-vertical:absolute;mso-position-vertical-relative:line;mso-left-percent:-10001;mso-top-percent:-10001;v-text-anchor:middle" o:button="t" adj="10800" fillcolor="#5b9bd5 [3204]" strokecolor="#1f4d78 [1604]" strokeweight="1pt">
            <v:fill o:detectmouseclick="t"/>
            <w10:wrap type="none"/>
            <w10:anchorlock/>
          </v:shape>
        </w:pict>
      </w:r>
      <w:bookmarkEnd w:id="79"/>
    </w:p>
    <w:tbl>
      <w:tblPr>
        <w:bidiVisual/>
        <w:tblW w:w="0" w:type="auto"/>
        <w:jc w:val="center"/>
        <w:tblLook w:val="04A0" w:firstRow="1" w:lastRow="0" w:firstColumn="1" w:lastColumn="0" w:noHBand="0" w:noVBand="1"/>
      </w:tblPr>
      <w:tblGrid>
        <w:gridCol w:w="1077"/>
        <w:gridCol w:w="1077"/>
        <w:gridCol w:w="1077"/>
        <w:gridCol w:w="1444"/>
        <w:gridCol w:w="1692"/>
        <w:gridCol w:w="1724"/>
      </w:tblGrid>
      <w:tr w:rsidR="00312731" w:rsidRPr="006D738A" w14:paraId="2FC6004C" w14:textId="77777777" w:rsidTr="00022F30">
        <w:trPr>
          <w:jc w:val="center"/>
        </w:trPr>
        <w:tc>
          <w:tcPr>
            <w:tcW w:w="8091" w:type="dxa"/>
            <w:gridSpan w:val="6"/>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bookmarkEnd w:id="80"/>
          <w:p w14:paraId="38DA74F7" w14:textId="77777777" w:rsidR="00312731" w:rsidRPr="006D738A" w:rsidRDefault="00312731" w:rsidP="00D15E60">
            <w:pPr>
              <w:bidi/>
              <w:jc w:val="center"/>
              <w:rPr>
                <w:rFonts w:cs="B Nazanin"/>
                <w:b/>
                <w:bCs/>
                <w:sz w:val="24"/>
                <w:szCs w:val="24"/>
                <w:lang w:bidi="fa-IR"/>
              </w:rPr>
            </w:pPr>
            <w:r>
              <w:rPr>
                <w:rFonts w:cs="B Nazanin" w:hint="cs"/>
                <w:b/>
                <w:bCs/>
                <w:sz w:val="24"/>
                <w:szCs w:val="24"/>
                <w:rtl/>
              </w:rPr>
              <w:t xml:space="preserve">جدول </w:t>
            </w:r>
            <w:r w:rsidRPr="003C07BB">
              <w:rPr>
                <w:rFonts w:cs="B Nazanin" w:hint="cs"/>
                <w:b/>
                <w:bCs/>
                <w:sz w:val="24"/>
                <w:szCs w:val="24"/>
                <w:rtl/>
              </w:rPr>
              <w:t>دلیل بازگشت به تحصیل</w:t>
            </w:r>
            <w:r w:rsidR="00763FEB">
              <w:rPr>
                <w:rFonts w:cs="B Nazanin" w:hint="cs"/>
                <w:b/>
                <w:bCs/>
                <w:sz w:val="24"/>
                <w:szCs w:val="24"/>
                <w:rtl/>
                <w:lang w:bidi="fa-IR"/>
              </w:rPr>
              <w:t>-</w:t>
            </w:r>
            <w:r w:rsidR="00763FEB">
              <w:rPr>
                <w:rFonts w:cs="B Nazanin"/>
                <w:b/>
                <w:bCs/>
                <w:sz w:val="24"/>
                <w:szCs w:val="24"/>
                <w:lang w:bidi="fa-IR"/>
              </w:rPr>
              <w:t>tblVacation</w:t>
            </w:r>
          </w:p>
        </w:tc>
      </w:tr>
      <w:tr w:rsidR="00312731" w:rsidRPr="006D738A" w14:paraId="0E9FE0B1" w14:textId="77777777" w:rsidTr="00022F30">
        <w:trPr>
          <w:jc w:val="center"/>
        </w:trPr>
        <w:tc>
          <w:tcPr>
            <w:tcW w:w="107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5A0631E8" w14:textId="77777777" w:rsidR="00312731" w:rsidRPr="00260975" w:rsidRDefault="00312731" w:rsidP="00D15E60">
            <w:pPr>
              <w:bidi/>
              <w:jc w:val="center"/>
              <w:rPr>
                <w:rFonts w:cs="B Nazanin"/>
                <w:b/>
                <w:bCs/>
                <w:sz w:val="24"/>
                <w:szCs w:val="24"/>
                <w:rtl/>
              </w:rPr>
            </w:pPr>
            <w:r w:rsidRPr="00260975">
              <w:rPr>
                <w:rFonts w:cs="B Nazanin" w:hint="cs"/>
                <w:b/>
                <w:bCs/>
                <w:sz w:val="24"/>
                <w:szCs w:val="24"/>
                <w:rtl/>
              </w:rPr>
              <w:lastRenderedPageBreak/>
              <w:t>مثال</w:t>
            </w:r>
          </w:p>
        </w:tc>
        <w:tc>
          <w:tcPr>
            <w:tcW w:w="107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AB58A5E" w14:textId="77777777" w:rsidR="00312731" w:rsidRPr="00260975" w:rsidRDefault="00312731" w:rsidP="00D15E60">
            <w:pPr>
              <w:bidi/>
              <w:jc w:val="center"/>
              <w:rPr>
                <w:rFonts w:cs="B Nazanin"/>
                <w:b/>
                <w:bCs/>
                <w:sz w:val="24"/>
                <w:szCs w:val="24"/>
                <w:rtl/>
              </w:rPr>
            </w:pPr>
            <w:r w:rsidRPr="00260975">
              <w:rPr>
                <w:rFonts w:cs="B Nazanin" w:hint="cs"/>
                <w:b/>
                <w:bCs/>
                <w:sz w:val="24"/>
                <w:szCs w:val="24"/>
                <w:rtl/>
              </w:rPr>
              <w:t>مثال</w:t>
            </w:r>
          </w:p>
        </w:tc>
        <w:tc>
          <w:tcPr>
            <w:tcW w:w="1077"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18A0001" w14:textId="77777777" w:rsidR="00312731" w:rsidRPr="00260975" w:rsidRDefault="00312731" w:rsidP="00D15E60">
            <w:pPr>
              <w:bidi/>
              <w:jc w:val="center"/>
              <w:rPr>
                <w:rFonts w:cs="B Nazanin"/>
                <w:b/>
                <w:bCs/>
                <w:sz w:val="24"/>
                <w:szCs w:val="24"/>
                <w:rtl/>
              </w:rPr>
            </w:pPr>
            <w:r w:rsidRPr="00260975">
              <w:rPr>
                <w:rFonts w:cs="B Nazanin" w:hint="cs"/>
                <w:b/>
                <w:bCs/>
                <w:sz w:val="24"/>
                <w:szCs w:val="24"/>
                <w:rtl/>
              </w:rPr>
              <w:t>مثال</w:t>
            </w:r>
          </w:p>
        </w:tc>
        <w:tc>
          <w:tcPr>
            <w:tcW w:w="1444"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62F07A0" w14:textId="77777777" w:rsidR="00312731" w:rsidRPr="00260975" w:rsidRDefault="00312731" w:rsidP="00D15E60">
            <w:pPr>
              <w:bidi/>
              <w:jc w:val="center"/>
              <w:rPr>
                <w:rFonts w:cs="B Nazanin"/>
                <w:b/>
                <w:bCs/>
                <w:sz w:val="24"/>
                <w:szCs w:val="24"/>
                <w:rtl/>
                <w:lang w:bidi="fa-IR"/>
              </w:rPr>
            </w:pPr>
            <w:r w:rsidRPr="00260975">
              <w:rPr>
                <w:rFonts w:cs="B Nazanin" w:hint="cs"/>
                <w:b/>
                <w:bCs/>
                <w:sz w:val="24"/>
                <w:szCs w:val="24"/>
                <w:rtl/>
                <w:lang w:bidi="fa-IR"/>
              </w:rPr>
              <w:t>توضیح</w:t>
            </w:r>
          </w:p>
        </w:tc>
        <w:tc>
          <w:tcPr>
            <w:tcW w:w="1692"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55442FC2" w14:textId="77777777" w:rsidR="00312731" w:rsidRPr="00260975" w:rsidRDefault="00312731" w:rsidP="00260975">
            <w:pPr>
              <w:rPr>
                <w:rFonts w:asciiTheme="majorBidi" w:hAnsiTheme="majorBidi" w:cstheme="majorBidi"/>
                <w:b/>
                <w:bCs/>
                <w:sz w:val="24"/>
                <w:szCs w:val="24"/>
              </w:rPr>
            </w:pPr>
            <w:r w:rsidRPr="00260975">
              <w:rPr>
                <w:rFonts w:asciiTheme="majorBidi" w:hAnsiTheme="majorBidi" w:cstheme="majorBidi"/>
                <w:b/>
                <w:bCs/>
                <w:sz w:val="24"/>
                <w:szCs w:val="24"/>
              </w:rPr>
              <w:t>Type</w:t>
            </w:r>
          </w:p>
        </w:tc>
        <w:tc>
          <w:tcPr>
            <w:tcW w:w="1724"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3E90CE1" w14:textId="77777777" w:rsidR="00312731" w:rsidRPr="00260975" w:rsidRDefault="00312731" w:rsidP="00260975">
            <w:pPr>
              <w:rPr>
                <w:rFonts w:asciiTheme="majorBidi" w:hAnsiTheme="majorBidi" w:cstheme="majorBidi"/>
                <w:b/>
                <w:bCs/>
                <w:sz w:val="24"/>
                <w:szCs w:val="24"/>
                <w:rtl/>
              </w:rPr>
            </w:pPr>
            <w:r w:rsidRPr="00260975">
              <w:rPr>
                <w:rFonts w:asciiTheme="majorBidi" w:hAnsiTheme="majorBidi" w:cstheme="majorBidi"/>
                <w:b/>
                <w:bCs/>
                <w:sz w:val="24"/>
                <w:szCs w:val="24"/>
              </w:rPr>
              <w:t>Name</w:t>
            </w:r>
          </w:p>
        </w:tc>
      </w:tr>
      <w:tr w:rsidR="00763FEB" w:rsidRPr="006D738A" w14:paraId="76D727C5" w14:textId="77777777" w:rsidTr="00022F30">
        <w:trPr>
          <w:jc w:val="center"/>
        </w:trPr>
        <w:tc>
          <w:tcPr>
            <w:tcW w:w="1077" w:type="dxa"/>
            <w:tcBorders>
              <w:top w:val="single" w:sz="4" w:space="0" w:color="auto"/>
              <w:left w:val="single" w:sz="4" w:space="0" w:color="auto"/>
              <w:bottom w:val="single" w:sz="4" w:space="0" w:color="auto"/>
              <w:right w:val="single" w:sz="4" w:space="0" w:color="auto"/>
            </w:tcBorders>
            <w:vAlign w:val="center"/>
          </w:tcPr>
          <w:p w14:paraId="267BAEAF" w14:textId="77777777" w:rsidR="00763FEB" w:rsidRDefault="00763FEB" w:rsidP="00763FEB">
            <w:pPr>
              <w:bidi/>
              <w:jc w:val="center"/>
              <w:rPr>
                <w:rFonts w:cs="B Nazanin"/>
                <w:sz w:val="24"/>
                <w:szCs w:val="24"/>
                <w:lang w:bidi="fa-IR"/>
              </w:rPr>
            </w:pPr>
            <w:r>
              <w:rPr>
                <w:rFonts w:cs="B Nazanin" w:hint="cs"/>
                <w:sz w:val="24"/>
                <w:szCs w:val="24"/>
                <w:rtl/>
                <w:lang w:bidi="fa-IR"/>
              </w:rPr>
              <w:t>3</w:t>
            </w:r>
          </w:p>
        </w:tc>
        <w:tc>
          <w:tcPr>
            <w:tcW w:w="1077" w:type="dxa"/>
            <w:tcBorders>
              <w:top w:val="single" w:sz="4" w:space="0" w:color="auto"/>
              <w:left w:val="single" w:sz="4" w:space="0" w:color="auto"/>
              <w:bottom w:val="single" w:sz="4" w:space="0" w:color="auto"/>
              <w:right w:val="single" w:sz="4" w:space="0" w:color="auto"/>
            </w:tcBorders>
            <w:vAlign w:val="center"/>
          </w:tcPr>
          <w:p w14:paraId="71E934E1" w14:textId="77777777" w:rsidR="00763FEB" w:rsidRDefault="00763FEB" w:rsidP="00763FEB">
            <w:pPr>
              <w:bidi/>
              <w:jc w:val="center"/>
              <w:rPr>
                <w:rFonts w:cs="B Nazanin"/>
                <w:sz w:val="24"/>
                <w:szCs w:val="24"/>
                <w:lang w:bidi="fa-IR"/>
              </w:rPr>
            </w:pPr>
            <w:r>
              <w:rPr>
                <w:rFonts w:cs="B Nazanin" w:hint="cs"/>
                <w:sz w:val="24"/>
                <w:szCs w:val="24"/>
                <w:rtl/>
                <w:lang w:bidi="fa-IR"/>
              </w:rPr>
              <w:t>2</w:t>
            </w:r>
          </w:p>
        </w:tc>
        <w:tc>
          <w:tcPr>
            <w:tcW w:w="1077" w:type="dxa"/>
            <w:tcBorders>
              <w:top w:val="single" w:sz="4" w:space="0" w:color="auto"/>
              <w:left w:val="single" w:sz="4" w:space="0" w:color="auto"/>
              <w:bottom w:val="single" w:sz="4" w:space="0" w:color="auto"/>
              <w:right w:val="single" w:sz="4" w:space="0" w:color="auto"/>
            </w:tcBorders>
            <w:vAlign w:val="center"/>
          </w:tcPr>
          <w:p w14:paraId="1A9E9C9E" w14:textId="77777777" w:rsidR="00763FEB" w:rsidRDefault="00763FEB" w:rsidP="00763FEB">
            <w:pPr>
              <w:bidi/>
              <w:jc w:val="center"/>
              <w:rPr>
                <w:rFonts w:cs="B Nazanin"/>
                <w:sz w:val="24"/>
                <w:szCs w:val="24"/>
                <w:lang w:bidi="fa-IR"/>
              </w:rPr>
            </w:pPr>
            <w:r>
              <w:rPr>
                <w:rFonts w:cs="B Nazanin" w:hint="cs"/>
                <w:sz w:val="24"/>
                <w:szCs w:val="24"/>
                <w:rtl/>
                <w:lang w:bidi="fa-IR"/>
              </w:rPr>
              <w:t>1</w:t>
            </w:r>
          </w:p>
        </w:tc>
        <w:tc>
          <w:tcPr>
            <w:tcW w:w="1444" w:type="dxa"/>
            <w:tcBorders>
              <w:top w:val="single" w:sz="4" w:space="0" w:color="auto"/>
              <w:left w:val="single" w:sz="4" w:space="0" w:color="auto"/>
              <w:bottom w:val="single" w:sz="4" w:space="0" w:color="auto"/>
              <w:right w:val="single" w:sz="4" w:space="0" w:color="auto"/>
            </w:tcBorders>
          </w:tcPr>
          <w:p w14:paraId="51EB1D0F" w14:textId="77777777" w:rsidR="00763FEB" w:rsidRPr="00BE6A0A" w:rsidRDefault="00763FEB" w:rsidP="00763FEB">
            <w:pPr>
              <w:bidi/>
              <w:jc w:val="center"/>
              <w:rPr>
                <w:rFonts w:cs="B Nazanin"/>
                <w:sz w:val="24"/>
                <w:szCs w:val="24"/>
                <w:rtl/>
                <w:lang w:bidi="fa-IR"/>
              </w:rPr>
            </w:pPr>
            <w:r w:rsidRPr="00BE6A0A">
              <w:rPr>
                <w:rFonts w:cs="B Nazanin" w:hint="cs"/>
                <w:sz w:val="24"/>
                <w:szCs w:val="24"/>
                <w:rtl/>
                <w:lang w:bidi="fa-IR"/>
              </w:rPr>
              <w:t xml:space="preserve">کد </w:t>
            </w:r>
            <w:r>
              <w:rPr>
                <w:rFonts w:cs="B Nazanin" w:hint="cs"/>
                <w:sz w:val="24"/>
                <w:szCs w:val="24"/>
                <w:rtl/>
                <w:lang w:bidi="fa-IR"/>
              </w:rPr>
              <w:t>دلیل مرخصی</w:t>
            </w:r>
          </w:p>
        </w:tc>
        <w:tc>
          <w:tcPr>
            <w:tcW w:w="1692" w:type="dxa"/>
            <w:tcBorders>
              <w:top w:val="single" w:sz="4" w:space="0" w:color="auto"/>
              <w:left w:val="single" w:sz="4" w:space="0" w:color="auto"/>
              <w:bottom w:val="single" w:sz="4" w:space="0" w:color="auto"/>
              <w:right w:val="single" w:sz="4" w:space="0" w:color="auto"/>
            </w:tcBorders>
            <w:vAlign w:val="center"/>
          </w:tcPr>
          <w:p w14:paraId="43C6A31D" w14:textId="77777777" w:rsidR="00763FEB" w:rsidRPr="00260975" w:rsidRDefault="00763FEB" w:rsidP="00763FEB">
            <w:pPr>
              <w:rPr>
                <w:rFonts w:asciiTheme="majorBidi" w:hAnsiTheme="majorBidi" w:cstheme="majorBidi"/>
                <w:sz w:val="24"/>
                <w:szCs w:val="24"/>
                <w:rtl/>
              </w:rPr>
            </w:pPr>
            <w:r>
              <w:rPr>
                <w:rFonts w:asciiTheme="majorBidi" w:hAnsiTheme="majorBidi" w:cstheme="majorBidi"/>
                <w:sz w:val="24"/>
                <w:szCs w:val="24"/>
              </w:rPr>
              <w:t>Int,PK</w:t>
            </w:r>
          </w:p>
        </w:tc>
        <w:tc>
          <w:tcPr>
            <w:tcW w:w="1724" w:type="dxa"/>
            <w:tcBorders>
              <w:top w:val="single" w:sz="4" w:space="0" w:color="auto"/>
              <w:left w:val="single" w:sz="4" w:space="0" w:color="auto"/>
              <w:bottom w:val="single" w:sz="4" w:space="0" w:color="auto"/>
              <w:right w:val="single" w:sz="4" w:space="0" w:color="auto"/>
            </w:tcBorders>
            <w:vAlign w:val="center"/>
          </w:tcPr>
          <w:p w14:paraId="366C6122" w14:textId="77777777" w:rsidR="00763FEB" w:rsidRPr="00260975" w:rsidRDefault="00763FEB" w:rsidP="00763FEB">
            <w:pPr>
              <w:rPr>
                <w:rFonts w:asciiTheme="majorBidi" w:hAnsiTheme="majorBidi" w:cstheme="majorBidi"/>
                <w:sz w:val="24"/>
                <w:szCs w:val="24"/>
              </w:rPr>
            </w:pPr>
            <w:r>
              <w:rPr>
                <w:rFonts w:asciiTheme="majorBidi" w:hAnsiTheme="majorBidi" w:cstheme="majorBidi"/>
                <w:sz w:val="24"/>
                <w:szCs w:val="24"/>
              </w:rPr>
              <w:t>Vacation</w:t>
            </w:r>
            <w:r w:rsidRPr="00260975">
              <w:rPr>
                <w:rFonts w:asciiTheme="majorBidi" w:hAnsiTheme="majorBidi" w:cstheme="majorBidi"/>
                <w:sz w:val="24"/>
                <w:szCs w:val="24"/>
              </w:rPr>
              <w:t>Code</w:t>
            </w:r>
          </w:p>
        </w:tc>
      </w:tr>
      <w:tr w:rsidR="00312731" w:rsidRPr="006D738A" w14:paraId="33FD8F05" w14:textId="77777777" w:rsidTr="00022F30">
        <w:trPr>
          <w:jc w:val="center"/>
        </w:trPr>
        <w:tc>
          <w:tcPr>
            <w:tcW w:w="1077" w:type="dxa"/>
            <w:tcBorders>
              <w:top w:val="single" w:sz="4" w:space="0" w:color="auto"/>
              <w:left w:val="single" w:sz="4" w:space="0" w:color="auto"/>
              <w:bottom w:val="single" w:sz="4" w:space="0" w:color="auto"/>
              <w:right w:val="single" w:sz="4" w:space="0" w:color="auto"/>
            </w:tcBorders>
            <w:vAlign w:val="center"/>
          </w:tcPr>
          <w:p w14:paraId="371DA947" w14:textId="77777777" w:rsidR="00312731" w:rsidRPr="00E84240" w:rsidRDefault="00312731" w:rsidP="00D15E60">
            <w:pPr>
              <w:bidi/>
              <w:jc w:val="center"/>
              <w:rPr>
                <w:rFonts w:cs="B Nazanin"/>
                <w:sz w:val="20"/>
                <w:szCs w:val="20"/>
                <w:rtl/>
                <w:lang w:bidi="fa-IR"/>
              </w:rPr>
            </w:pPr>
            <w:r w:rsidRPr="00E84240">
              <w:rPr>
                <w:rFonts w:cs="B Nazanin" w:hint="cs"/>
                <w:sz w:val="24"/>
                <w:szCs w:val="24"/>
                <w:rtl/>
              </w:rPr>
              <w:t>حکم قضایی</w:t>
            </w:r>
          </w:p>
        </w:tc>
        <w:tc>
          <w:tcPr>
            <w:tcW w:w="1077" w:type="dxa"/>
            <w:tcBorders>
              <w:top w:val="single" w:sz="4" w:space="0" w:color="auto"/>
              <w:left w:val="single" w:sz="4" w:space="0" w:color="auto"/>
              <w:bottom w:val="single" w:sz="4" w:space="0" w:color="auto"/>
              <w:right w:val="single" w:sz="4" w:space="0" w:color="auto"/>
            </w:tcBorders>
            <w:vAlign w:val="center"/>
          </w:tcPr>
          <w:p w14:paraId="07F3D440" w14:textId="77777777" w:rsidR="00312731" w:rsidRPr="00E84240" w:rsidRDefault="00312731" w:rsidP="00312731">
            <w:pPr>
              <w:bidi/>
              <w:jc w:val="center"/>
              <w:rPr>
                <w:rFonts w:cs="B Nazanin"/>
                <w:sz w:val="20"/>
                <w:szCs w:val="20"/>
                <w:rtl/>
                <w:lang w:bidi="fa-IR"/>
              </w:rPr>
            </w:pPr>
            <w:r w:rsidRPr="00E84240">
              <w:rPr>
                <w:rFonts w:cs="B Nazanin" w:hint="cs"/>
                <w:sz w:val="24"/>
                <w:szCs w:val="24"/>
                <w:rtl/>
              </w:rPr>
              <w:t xml:space="preserve">شورای </w:t>
            </w:r>
            <w:r>
              <w:rPr>
                <w:rFonts w:cs="B Nazanin" w:hint="cs"/>
                <w:sz w:val="24"/>
                <w:szCs w:val="24"/>
                <w:rtl/>
              </w:rPr>
              <w:t>پزشکی</w:t>
            </w:r>
          </w:p>
        </w:tc>
        <w:tc>
          <w:tcPr>
            <w:tcW w:w="1077" w:type="dxa"/>
            <w:tcBorders>
              <w:top w:val="single" w:sz="4" w:space="0" w:color="auto"/>
              <w:left w:val="single" w:sz="4" w:space="0" w:color="auto"/>
              <w:bottom w:val="single" w:sz="4" w:space="0" w:color="auto"/>
              <w:right w:val="single" w:sz="4" w:space="0" w:color="auto"/>
            </w:tcBorders>
            <w:vAlign w:val="center"/>
          </w:tcPr>
          <w:p w14:paraId="30224B5B" w14:textId="77777777" w:rsidR="00312731" w:rsidRPr="00312731" w:rsidRDefault="00312731" w:rsidP="00D15E60">
            <w:pPr>
              <w:bidi/>
              <w:jc w:val="center"/>
              <w:rPr>
                <w:rFonts w:cs="B Nazanin"/>
                <w:sz w:val="20"/>
                <w:szCs w:val="20"/>
                <w:rtl/>
                <w:lang w:bidi="fa-IR"/>
              </w:rPr>
            </w:pPr>
            <w:r w:rsidRPr="00312731">
              <w:rPr>
                <w:rFonts w:cs="B Nazanin" w:hint="cs"/>
                <w:sz w:val="24"/>
                <w:szCs w:val="24"/>
                <w:rtl/>
              </w:rPr>
              <w:t>زایمان</w:t>
            </w:r>
          </w:p>
        </w:tc>
        <w:tc>
          <w:tcPr>
            <w:tcW w:w="1444" w:type="dxa"/>
            <w:tcBorders>
              <w:top w:val="single" w:sz="4" w:space="0" w:color="auto"/>
              <w:left w:val="single" w:sz="4" w:space="0" w:color="auto"/>
              <w:bottom w:val="single" w:sz="4" w:space="0" w:color="auto"/>
              <w:right w:val="single" w:sz="4" w:space="0" w:color="auto"/>
            </w:tcBorders>
            <w:vAlign w:val="center"/>
          </w:tcPr>
          <w:p w14:paraId="2EB1AD10" w14:textId="77777777" w:rsidR="00312731" w:rsidRPr="00BE6A0A" w:rsidRDefault="00312731" w:rsidP="00312731">
            <w:pPr>
              <w:bidi/>
              <w:jc w:val="center"/>
              <w:rPr>
                <w:rFonts w:cs="B Nazanin"/>
                <w:sz w:val="24"/>
                <w:szCs w:val="24"/>
                <w:rtl/>
                <w:lang w:bidi="fa-IR"/>
              </w:rPr>
            </w:pPr>
            <w:r>
              <w:rPr>
                <w:rFonts w:cs="B Nazanin" w:hint="cs"/>
                <w:sz w:val="24"/>
                <w:szCs w:val="24"/>
                <w:rtl/>
                <w:lang w:bidi="fa-IR"/>
              </w:rPr>
              <w:t>دلیل مرخصی</w:t>
            </w:r>
          </w:p>
        </w:tc>
        <w:tc>
          <w:tcPr>
            <w:tcW w:w="1692" w:type="dxa"/>
            <w:tcBorders>
              <w:top w:val="single" w:sz="4" w:space="0" w:color="auto"/>
              <w:left w:val="single" w:sz="4" w:space="0" w:color="auto"/>
              <w:bottom w:val="single" w:sz="4" w:space="0" w:color="auto"/>
              <w:right w:val="single" w:sz="4" w:space="0" w:color="auto"/>
            </w:tcBorders>
            <w:vAlign w:val="center"/>
          </w:tcPr>
          <w:p w14:paraId="714911D5" w14:textId="77777777" w:rsidR="00312731" w:rsidRPr="00260975" w:rsidRDefault="00312731" w:rsidP="00260975">
            <w:pPr>
              <w:rPr>
                <w:rFonts w:asciiTheme="majorBidi" w:hAnsiTheme="majorBidi" w:cstheme="majorBidi"/>
                <w:sz w:val="24"/>
                <w:szCs w:val="24"/>
              </w:rPr>
            </w:pPr>
            <w:r w:rsidRPr="00260975">
              <w:rPr>
                <w:rFonts w:asciiTheme="majorBidi" w:hAnsiTheme="majorBidi" w:cstheme="majorBidi"/>
                <w:sz w:val="24"/>
                <w:szCs w:val="24"/>
              </w:rPr>
              <w:t>NvarChar(50)</w:t>
            </w:r>
          </w:p>
        </w:tc>
        <w:tc>
          <w:tcPr>
            <w:tcW w:w="1724" w:type="dxa"/>
            <w:tcBorders>
              <w:top w:val="single" w:sz="4" w:space="0" w:color="auto"/>
              <w:left w:val="single" w:sz="4" w:space="0" w:color="auto"/>
              <w:bottom w:val="single" w:sz="4" w:space="0" w:color="auto"/>
              <w:right w:val="single" w:sz="4" w:space="0" w:color="auto"/>
            </w:tcBorders>
            <w:vAlign w:val="center"/>
          </w:tcPr>
          <w:p w14:paraId="1B3DFC1C" w14:textId="77777777" w:rsidR="00312731" w:rsidRPr="00260975" w:rsidRDefault="00312731" w:rsidP="00260975">
            <w:pPr>
              <w:rPr>
                <w:rFonts w:asciiTheme="majorBidi" w:hAnsiTheme="majorBidi" w:cstheme="majorBidi"/>
                <w:sz w:val="24"/>
                <w:szCs w:val="24"/>
                <w:rtl/>
              </w:rPr>
            </w:pPr>
            <w:r w:rsidRPr="00260975">
              <w:rPr>
                <w:rFonts w:asciiTheme="majorBidi" w:hAnsiTheme="majorBidi" w:cstheme="majorBidi"/>
                <w:sz w:val="24"/>
                <w:szCs w:val="24"/>
              </w:rPr>
              <w:t>LeaveName</w:t>
            </w:r>
          </w:p>
        </w:tc>
      </w:tr>
    </w:tbl>
    <w:p w14:paraId="21648C48" w14:textId="77777777" w:rsidR="007F0EB6" w:rsidRDefault="007F0EB6" w:rsidP="007F0EB6">
      <w:pPr>
        <w:pStyle w:val="ListParagraph"/>
        <w:bidi/>
        <w:ind w:left="1041"/>
        <w:rPr>
          <w:rFonts w:cs="B Nazanin"/>
          <w:b/>
          <w:bCs/>
          <w:sz w:val="24"/>
          <w:szCs w:val="24"/>
          <w:lang w:bidi="fa-IR"/>
        </w:rPr>
      </w:pPr>
    </w:p>
    <w:p w14:paraId="29667B5A" w14:textId="77777777" w:rsidR="00D15E60" w:rsidRPr="00010665" w:rsidRDefault="00D15E60" w:rsidP="00EE7D17">
      <w:pPr>
        <w:pStyle w:val="Heading2"/>
        <w:numPr>
          <w:ilvl w:val="0"/>
          <w:numId w:val="44"/>
        </w:numPr>
        <w:bidi/>
        <w:rPr>
          <w:rFonts w:cs="B Nazanin"/>
          <w:lang w:bidi="fa-IR"/>
        </w:rPr>
      </w:pPr>
      <w:bookmarkStart w:id="81" w:name="_Toc478296097"/>
      <w:bookmarkStart w:id="82" w:name="جدول_22_مقطع_ارتقاء"/>
      <w:r w:rsidRPr="00010665">
        <w:rPr>
          <w:rFonts w:cs="B Nazanin" w:hint="cs"/>
          <w:rtl/>
          <w:lang w:bidi="fa-IR"/>
        </w:rPr>
        <w:t>جدول مقطع ارتقاء</w:t>
      </w:r>
      <w:r w:rsidR="00022F30">
        <w:rPr>
          <w:rFonts w:cs="B Nazanin" w:hint="cs"/>
          <w:rtl/>
          <w:lang w:bidi="fa-IR"/>
        </w:rPr>
        <w:t xml:space="preserve">  </w:t>
      </w:r>
      <w:r w:rsidR="0025700E">
        <w:rPr>
          <w:rFonts w:cs="B Nazanin"/>
          <w:lang w:bidi="fa-IR"/>
        </w:rPr>
      </w:r>
      <w:r w:rsidR="0025700E">
        <w:rPr>
          <w:rFonts w:cs="B Nazanin"/>
          <w:lang w:bidi="fa-IR"/>
        </w:rPr>
        <w:pict w14:anchorId="2D551A69">
          <v:shape id="Right Arrow 35" o:spid="_x0000_s1136" type="#_x0000_t13" href="#فهرست" style="width:11.35pt;height:11.35pt;rotation:-90;visibility:visible;mso-left-percent:-10001;mso-top-percent:-10001;mso-position-horizontal:absolute;mso-position-horizontal-relative:char;mso-position-vertical:absolute;mso-position-vertical-relative:line;mso-left-percent:-10001;mso-top-percent:-10001;v-text-anchor:middle" o:button="t" adj="10800" fillcolor="#5b9bd5 [3204]" strokecolor="#1f4d78 [1604]" strokeweight="1pt">
            <v:fill o:detectmouseclick="t"/>
            <w10:wrap type="none"/>
            <w10:anchorlock/>
          </v:shape>
        </w:pict>
      </w:r>
      <w:bookmarkEnd w:id="81"/>
    </w:p>
    <w:tbl>
      <w:tblPr>
        <w:bidiVisual/>
        <w:tblW w:w="0" w:type="auto"/>
        <w:jc w:val="center"/>
        <w:tblLook w:val="04A0" w:firstRow="1" w:lastRow="0" w:firstColumn="1" w:lastColumn="0" w:noHBand="0" w:noVBand="1"/>
      </w:tblPr>
      <w:tblGrid>
        <w:gridCol w:w="889"/>
        <w:gridCol w:w="889"/>
        <w:gridCol w:w="962"/>
        <w:gridCol w:w="962"/>
        <w:gridCol w:w="962"/>
        <w:gridCol w:w="1304"/>
        <w:gridCol w:w="1659"/>
        <w:gridCol w:w="1691"/>
      </w:tblGrid>
      <w:tr w:rsidR="00763FEB" w:rsidRPr="006D738A" w14:paraId="4901A9DE" w14:textId="77777777" w:rsidTr="00022F30">
        <w:trPr>
          <w:jc w:val="center"/>
        </w:trPr>
        <w:tc>
          <w:tcPr>
            <w:tcW w:w="9318" w:type="dxa"/>
            <w:gridSpan w:val="8"/>
            <w:tcBorders>
              <w:top w:val="single" w:sz="4" w:space="0" w:color="auto"/>
              <w:left w:val="single" w:sz="4" w:space="0" w:color="auto"/>
              <w:bottom w:val="single" w:sz="4" w:space="0" w:color="auto"/>
              <w:right w:val="single" w:sz="4" w:space="0" w:color="auto"/>
            </w:tcBorders>
            <w:shd w:val="clear" w:color="auto" w:fill="DEEAF6" w:themeFill="accent1" w:themeFillTint="33"/>
          </w:tcPr>
          <w:bookmarkEnd w:id="82"/>
          <w:p w14:paraId="5B96F353" w14:textId="77777777" w:rsidR="00763FEB" w:rsidRPr="006D738A" w:rsidRDefault="00763FEB" w:rsidP="00763FEB">
            <w:pPr>
              <w:bidi/>
              <w:jc w:val="center"/>
              <w:rPr>
                <w:rFonts w:cs="B Nazanin"/>
                <w:b/>
                <w:bCs/>
                <w:sz w:val="24"/>
                <w:szCs w:val="24"/>
                <w:lang w:bidi="fa-IR"/>
              </w:rPr>
            </w:pPr>
            <w:r w:rsidRPr="00312731">
              <w:rPr>
                <w:rFonts w:cs="B Nazanin" w:hint="cs"/>
                <w:b/>
                <w:bCs/>
                <w:sz w:val="24"/>
                <w:szCs w:val="24"/>
                <w:rtl/>
              </w:rPr>
              <w:t xml:space="preserve">جدول </w:t>
            </w:r>
            <w:r>
              <w:rPr>
                <w:rFonts w:cs="B Nazanin" w:hint="cs"/>
                <w:b/>
                <w:bCs/>
                <w:sz w:val="24"/>
                <w:szCs w:val="24"/>
                <w:rtl/>
              </w:rPr>
              <w:t>مقطع ارتقاء</w:t>
            </w:r>
            <w:r>
              <w:rPr>
                <w:rFonts w:cs="B Nazanin" w:hint="cs"/>
                <w:b/>
                <w:bCs/>
                <w:sz w:val="24"/>
                <w:szCs w:val="24"/>
                <w:rtl/>
                <w:lang w:bidi="fa-IR"/>
              </w:rPr>
              <w:t xml:space="preserve"> - </w:t>
            </w:r>
            <w:r>
              <w:rPr>
                <w:rFonts w:cs="B Nazanin"/>
                <w:b/>
                <w:bCs/>
                <w:sz w:val="24"/>
                <w:szCs w:val="24"/>
                <w:lang w:bidi="fa-IR"/>
              </w:rPr>
              <w:t>tblErteghaYears</w:t>
            </w:r>
          </w:p>
        </w:tc>
      </w:tr>
      <w:tr w:rsidR="00D15E60" w:rsidRPr="006D738A" w14:paraId="4A701E89" w14:textId="77777777" w:rsidTr="00022F30">
        <w:trPr>
          <w:jc w:val="center"/>
        </w:trPr>
        <w:tc>
          <w:tcPr>
            <w:tcW w:w="88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5FDE8702" w14:textId="77777777" w:rsidR="00D15E60" w:rsidRPr="00260975" w:rsidRDefault="00D15E60" w:rsidP="00260975">
            <w:pPr>
              <w:bidi/>
              <w:jc w:val="center"/>
              <w:rPr>
                <w:rFonts w:cs="B Nazanin"/>
                <w:b/>
                <w:bCs/>
                <w:sz w:val="24"/>
                <w:szCs w:val="24"/>
                <w:rtl/>
              </w:rPr>
            </w:pPr>
            <w:r w:rsidRPr="00260975">
              <w:rPr>
                <w:rFonts w:cs="B Nazanin" w:hint="cs"/>
                <w:b/>
                <w:bCs/>
                <w:sz w:val="24"/>
                <w:szCs w:val="24"/>
                <w:rtl/>
              </w:rPr>
              <w:t>مثال</w:t>
            </w:r>
          </w:p>
        </w:tc>
        <w:tc>
          <w:tcPr>
            <w:tcW w:w="88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6EE3E00" w14:textId="77777777" w:rsidR="00D15E60" w:rsidRPr="00260975" w:rsidRDefault="00D15E60" w:rsidP="00260975">
            <w:pPr>
              <w:bidi/>
              <w:jc w:val="center"/>
              <w:rPr>
                <w:rFonts w:cs="B Nazanin"/>
                <w:b/>
                <w:bCs/>
                <w:sz w:val="24"/>
                <w:szCs w:val="24"/>
                <w:rtl/>
              </w:rPr>
            </w:pPr>
            <w:r w:rsidRPr="00260975">
              <w:rPr>
                <w:rFonts w:cs="B Nazanin" w:hint="cs"/>
                <w:b/>
                <w:bCs/>
                <w:sz w:val="24"/>
                <w:szCs w:val="24"/>
                <w:rtl/>
              </w:rPr>
              <w:t>مثال</w:t>
            </w:r>
          </w:p>
        </w:tc>
        <w:tc>
          <w:tcPr>
            <w:tcW w:w="962"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CCD83E2" w14:textId="77777777" w:rsidR="00D15E60" w:rsidRPr="00260975" w:rsidRDefault="00D15E60" w:rsidP="00260975">
            <w:pPr>
              <w:bidi/>
              <w:jc w:val="center"/>
              <w:rPr>
                <w:rFonts w:cs="B Nazanin"/>
                <w:b/>
                <w:bCs/>
                <w:sz w:val="24"/>
                <w:szCs w:val="24"/>
                <w:rtl/>
              </w:rPr>
            </w:pPr>
            <w:r w:rsidRPr="00260975">
              <w:rPr>
                <w:rFonts w:cs="B Nazanin" w:hint="cs"/>
                <w:b/>
                <w:bCs/>
                <w:sz w:val="24"/>
                <w:szCs w:val="24"/>
                <w:rtl/>
              </w:rPr>
              <w:t>مثال</w:t>
            </w:r>
          </w:p>
        </w:tc>
        <w:tc>
          <w:tcPr>
            <w:tcW w:w="962"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3492E92" w14:textId="77777777" w:rsidR="00D15E60" w:rsidRPr="00260975" w:rsidRDefault="00D15E60" w:rsidP="00260975">
            <w:pPr>
              <w:bidi/>
              <w:jc w:val="center"/>
              <w:rPr>
                <w:rFonts w:cs="B Nazanin"/>
                <w:b/>
                <w:bCs/>
                <w:sz w:val="24"/>
                <w:szCs w:val="24"/>
                <w:rtl/>
              </w:rPr>
            </w:pPr>
            <w:r w:rsidRPr="00260975">
              <w:rPr>
                <w:rFonts w:cs="B Nazanin" w:hint="cs"/>
                <w:b/>
                <w:bCs/>
                <w:sz w:val="24"/>
                <w:szCs w:val="24"/>
                <w:rtl/>
              </w:rPr>
              <w:t>مثال</w:t>
            </w:r>
          </w:p>
        </w:tc>
        <w:tc>
          <w:tcPr>
            <w:tcW w:w="962"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98C7D18" w14:textId="77777777" w:rsidR="00D15E60" w:rsidRPr="00260975" w:rsidRDefault="00D15E60" w:rsidP="00260975">
            <w:pPr>
              <w:bidi/>
              <w:jc w:val="center"/>
              <w:rPr>
                <w:rFonts w:cs="B Nazanin"/>
                <w:b/>
                <w:bCs/>
                <w:sz w:val="24"/>
                <w:szCs w:val="24"/>
                <w:rtl/>
              </w:rPr>
            </w:pPr>
            <w:r w:rsidRPr="00260975">
              <w:rPr>
                <w:rFonts w:cs="B Nazanin" w:hint="cs"/>
                <w:b/>
                <w:bCs/>
                <w:sz w:val="24"/>
                <w:szCs w:val="24"/>
                <w:rtl/>
              </w:rPr>
              <w:t>مثال</w:t>
            </w:r>
          </w:p>
        </w:tc>
        <w:tc>
          <w:tcPr>
            <w:tcW w:w="1304"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DA7C454" w14:textId="77777777" w:rsidR="00D15E60" w:rsidRPr="00260975" w:rsidRDefault="00D15E60" w:rsidP="00260975">
            <w:pPr>
              <w:bidi/>
              <w:jc w:val="center"/>
              <w:rPr>
                <w:rFonts w:cs="B Nazanin"/>
                <w:b/>
                <w:bCs/>
                <w:sz w:val="24"/>
                <w:szCs w:val="24"/>
                <w:rtl/>
                <w:lang w:bidi="fa-IR"/>
              </w:rPr>
            </w:pPr>
            <w:r w:rsidRPr="00260975">
              <w:rPr>
                <w:rFonts w:cs="B Nazanin" w:hint="cs"/>
                <w:b/>
                <w:bCs/>
                <w:sz w:val="24"/>
                <w:szCs w:val="24"/>
                <w:rtl/>
                <w:lang w:bidi="fa-IR"/>
              </w:rPr>
              <w:t>توضیح</w:t>
            </w:r>
          </w:p>
        </w:tc>
        <w:tc>
          <w:tcPr>
            <w:tcW w:w="165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5823B6B6" w14:textId="77777777" w:rsidR="00D15E60" w:rsidRPr="00260975" w:rsidRDefault="00D15E60" w:rsidP="00260975">
            <w:pPr>
              <w:jc w:val="center"/>
              <w:rPr>
                <w:rFonts w:ascii="Times New Roman" w:hAnsi="Times New Roman" w:cs="Times New Roman"/>
                <w:b/>
                <w:bCs/>
                <w:sz w:val="24"/>
                <w:szCs w:val="24"/>
              </w:rPr>
            </w:pPr>
            <w:r w:rsidRPr="00260975">
              <w:rPr>
                <w:rFonts w:ascii="Times New Roman" w:hAnsi="Times New Roman" w:cs="Times New Roman"/>
                <w:b/>
                <w:bCs/>
                <w:sz w:val="24"/>
                <w:szCs w:val="24"/>
              </w:rPr>
              <w:t>Type</w:t>
            </w:r>
          </w:p>
        </w:tc>
        <w:tc>
          <w:tcPr>
            <w:tcW w:w="1691"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D25490B" w14:textId="77777777" w:rsidR="00D15E60" w:rsidRPr="00260975" w:rsidRDefault="00D15E60" w:rsidP="00260975">
            <w:pPr>
              <w:jc w:val="center"/>
              <w:rPr>
                <w:rFonts w:ascii="Times New Roman" w:hAnsi="Times New Roman" w:cs="Times New Roman"/>
                <w:b/>
                <w:bCs/>
                <w:sz w:val="24"/>
                <w:szCs w:val="24"/>
                <w:rtl/>
              </w:rPr>
            </w:pPr>
            <w:r w:rsidRPr="00260975">
              <w:rPr>
                <w:rFonts w:ascii="Times New Roman" w:hAnsi="Times New Roman" w:cs="Times New Roman"/>
                <w:b/>
                <w:bCs/>
                <w:sz w:val="24"/>
                <w:szCs w:val="24"/>
              </w:rPr>
              <w:t>Name</w:t>
            </w:r>
          </w:p>
        </w:tc>
      </w:tr>
      <w:tr w:rsidR="00763FEB" w:rsidRPr="006D738A" w14:paraId="44EC93C6" w14:textId="77777777" w:rsidTr="00022F30">
        <w:trPr>
          <w:jc w:val="center"/>
        </w:trPr>
        <w:tc>
          <w:tcPr>
            <w:tcW w:w="889" w:type="dxa"/>
            <w:tcBorders>
              <w:top w:val="single" w:sz="4" w:space="0" w:color="auto"/>
              <w:left w:val="single" w:sz="4" w:space="0" w:color="auto"/>
              <w:bottom w:val="single" w:sz="4" w:space="0" w:color="auto"/>
              <w:right w:val="single" w:sz="4" w:space="0" w:color="auto"/>
            </w:tcBorders>
            <w:vAlign w:val="center"/>
          </w:tcPr>
          <w:p w14:paraId="4A504B34" w14:textId="77777777" w:rsidR="00763FEB" w:rsidRDefault="00763FEB" w:rsidP="00763FEB">
            <w:pPr>
              <w:bidi/>
              <w:jc w:val="center"/>
              <w:rPr>
                <w:rFonts w:cs="B Nazanin"/>
                <w:sz w:val="24"/>
                <w:szCs w:val="24"/>
                <w:lang w:bidi="fa-IR"/>
              </w:rPr>
            </w:pPr>
            <w:r>
              <w:rPr>
                <w:rFonts w:cs="B Nazanin"/>
                <w:sz w:val="24"/>
                <w:szCs w:val="24"/>
                <w:lang w:bidi="fa-IR"/>
              </w:rPr>
              <w:t>9</w:t>
            </w:r>
          </w:p>
        </w:tc>
        <w:tc>
          <w:tcPr>
            <w:tcW w:w="889" w:type="dxa"/>
            <w:tcBorders>
              <w:top w:val="single" w:sz="4" w:space="0" w:color="auto"/>
              <w:left w:val="single" w:sz="4" w:space="0" w:color="auto"/>
              <w:bottom w:val="single" w:sz="4" w:space="0" w:color="auto"/>
              <w:right w:val="single" w:sz="4" w:space="0" w:color="auto"/>
            </w:tcBorders>
            <w:vAlign w:val="center"/>
          </w:tcPr>
          <w:p w14:paraId="0561F724" w14:textId="77777777" w:rsidR="00763FEB" w:rsidRDefault="00763FEB" w:rsidP="00763FEB">
            <w:pPr>
              <w:bidi/>
              <w:jc w:val="center"/>
              <w:rPr>
                <w:rFonts w:cs="B Nazanin"/>
                <w:sz w:val="24"/>
                <w:szCs w:val="24"/>
                <w:lang w:bidi="fa-IR"/>
              </w:rPr>
            </w:pPr>
            <w:r>
              <w:rPr>
                <w:rFonts w:cs="B Nazanin"/>
                <w:sz w:val="24"/>
                <w:szCs w:val="24"/>
                <w:lang w:bidi="fa-IR"/>
              </w:rPr>
              <w:t>4</w:t>
            </w:r>
          </w:p>
        </w:tc>
        <w:tc>
          <w:tcPr>
            <w:tcW w:w="962" w:type="dxa"/>
            <w:tcBorders>
              <w:top w:val="single" w:sz="4" w:space="0" w:color="auto"/>
              <w:left w:val="single" w:sz="4" w:space="0" w:color="auto"/>
              <w:bottom w:val="single" w:sz="4" w:space="0" w:color="auto"/>
              <w:right w:val="single" w:sz="4" w:space="0" w:color="auto"/>
            </w:tcBorders>
            <w:vAlign w:val="center"/>
          </w:tcPr>
          <w:p w14:paraId="1A52CD1D" w14:textId="77777777" w:rsidR="00763FEB" w:rsidRDefault="00763FEB" w:rsidP="00763FEB">
            <w:pPr>
              <w:bidi/>
              <w:jc w:val="center"/>
              <w:rPr>
                <w:rFonts w:cs="B Nazanin"/>
                <w:sz w:val="24"/>
                <w:szCs w:val="24"/>
                <w:lang w:bidi="fa-IR"/>
              </w:rPr>
            </w:pPr>
            <w:r>
              <w:rPr>
                <w:rFonts w:cs="B Nazanin"/>
                <w:sz w:val="24"/>
                <w:szCs w:val="24"/>
                <w:lang w:bidi="fa-IR"/>
              </w:rPr>
              <w:t>3</w:t>
            </w:r>
          </w:p>
        </w:tc>
        <w:tc>
          <w:tcPr>
            <w:tcW w:w="962" w:type="dxa"/>
            <w:tcBorders>
              <w:top w:val="single" w:sz="4" w:space="0" w:color="auto"/>
              <w:left w:val="single" w:sz="4" w:space="0" w:color="auto"/>
              <w:bottom w:val="single" w:sz="4" w:space="0" w:color="auto"/>
              <w:right w:val="single" w:sz="4" w:space="0" w:color="auto"/>
            </w:tcBorders>
            <w:vAlign w:val="center"/>
          </w:tcPr>
          <w:p w14:paraId="75938B60" w14:textId="77777777" w:rsidR="00763FEB" w:rsidRDefault="00763FEB" w:rsidP="00763FEB">
            <w:pPr>
              <w:bidi/>
              <w:jc w:val="center"/>
              <w:rPr>
                <w:rFonts w:cs="B Nazanin"/>
                <w:sz w:val="24"/>
                <w:szCs w:val="24"/>
                <w:lang w:bidi="fa-IR"/>
              </w:rPr>
            </w:pPr>
            <w:r>
              <w:rPr>
                <w:rFonts w:cs="B Nazanin"/>
                <w:sz w:val="24"/>
                <w:szCs w:val="24"/>
                <w:lang w:bidi="fa-IR"/>
              </w:rPr>
              <w:t>2</w:t>
            </w:r>
          </w:p>
        </w:tc>
        <w:tc>
          <w:tcPr>
            <w:tcW w:w="962" w:type="dxa"/>
            <w:tcBorders>
              <w:top w:val="single" w:sz="4" w:space="0" w:color="auto"/>
              <w:left w:val="single" w:sz="4" w:space="0" w:color="auto"/>
              <w:bottom w:val="single" w:sz="4" w:space="0" w:color="auto"/>
              <w:right w:val="single" w:sz="4" w:space="0" w:color="auto"/>
            </w:tcBorders>
            <w:vAlign w:val="center"/>
          </w:tcPr>
          <w:p w14:paraId="3856EAC5" w14:textId="77777777" w:rsidR="00763FEB" w:rsidRDefault="00763FEB" w:rsidP="00763FEB">
            <w:pPr>
              <w:bidi/>
              <w:jc w:val="center"/>
              <w:rPr>
                <w:rFonts w:cs="B Nazanin"/>
                <w:sz w:val="24"/>
                <w:szCs w:val="24"/>
                <w:lang w:bidi="fa-IR"/>
              </w:rPr>
            </w:pPr>
            <w:r>
              <w:rPr>
                <w:rFonts w:cs="B Nazanin"/>
                <w:sz w:val="24"/>
                <w:szCs w:val="24"/>
                <w:lang w:bidi="fa-IR"/>
              </w:rPr>
              <w:t>1</w:t>
            </w:r>
          </w:p>
        </w:tc>
        <w:tc>
          <w:tcPr>
            <w:tcW w:w="1304" w:type="dxa"/>
            <w:tcBorders>
              <w:top w:val="single" w:sz="4" w:space="0" w:color="auto"/>
              <w:left w:val="single" w:sz="4" w:space="0" w:color="auto"/>
              <w:bottom w:val="single" w:sz="4" w:space="0" w:color="auto"/>
              <w:right w:val="single" w:sz="4" w:space="0" w:color="auto"/>
            </w:tcBorders>
          </w:tcPr>
          <w:p w14:paraId="79795C02" w14:textId="77777777" w:rsidR="00763FEB" w:rsidRPr="00BE6A0A" w:rsidRDefault="00763FEB" w:rsidP="00763FEB">
            <w:pPr>
              <w:bidi/>
              <w:jc w:val="center"/>
              <w:rPr>
                <w:rFonts w:cs="B Nazanin"/>
                <w:sz w:val="24"/>
                <w:szCs w:val="24"/>
                <w:rtl/>
                <w:lang w:bidi="fa-IR"/>
              </w:rPr>
            </w:pPr>
            <w:r w:rsidRPr="00BE6A0A">
              <w:rPr>
                <w:rFonts w:cs="B Nazanin" w:hint="cs"/>
                <w:sz w:val="24"/>
                <w:szCs w:val="24"/>
                <w:rtl/>
                <w:lang w:bidi="fa-IR"/>
              </w:rPr>
              <w:t xml:space="preserve">کد </w:t>
            </w:r>
            <w:r>
              <w:rPr>
                <w:rFonts w:cs="B Nazanin" w:hint="cs"/>
                <w:sz w:val="24"/>
                <w:szCs w:val="24"/>
                <w:rtl/>
                <w:lang w:bidi="fa-IR"/>
              </w:rPr>
              <w:t>مقطع ارتقاء</w:t>
            </w:r>
          </w:p>
        </w:tc>
        <w:tc>
          <w:tcPr>
            <w:tcW w:w="1659" w:type="dxa"/>
            <w:tcBorders>
              <w:top w:val="single" w:sz="4" w:space="0" w:color="auto"/>
              <w:left w:val="single" w:sz="4" w:space="0" w:color="auto"/>
              <w:bottom w:val="single" w:sz="4" w:space="0" w:color="auto"/>
              <w:right w:val="single" w:sz="4" w:space="0" w:color="auto"/>
            </w:tcBorders>
            <w:vAlign w:val="center"/>
          </w:tcPr>
          <w:p w14:paraId="3FCBADC4" w14:textId="77777777" w:rsidR="00763FEB" w:rsidRPr="00260975" w:rsidRDefault="00763FEB" w:rsidP="00763FEB">
            <w:pPr>
              <w:rPr>
                <w:rFonts w:ascii="Times New Roman" w:hAnsi="Times New Roman" w:cs="Times New Roman"/>
                <w:sz w:val="24"/>
                <w:szCs w:val="24"/>
                <w:rtl/>
              </w:rPr>
            </w:pPr>
            <w:r>
              <w:rPr>
                <w:rFonts w:ascii="Times New Roman" w:hAnsi="Times New Roman" w:cs="Times New Roman"/>
                <w:sz w:val="24"/>
                <w:szCs w:val="24"/>
              </w:rPr>
              <w:t>Int, PK</w:t>
            </w:r>
          </w:p>
        </w:tc>
        <w:tc>
          <w:tcPr>
            <w:tcW w:w="1691" w:type="dxa"/>
            <w:tcBorders>
              <w:top w:val="single" w:sz="4" w:space="0" w:color="auto"/>
              <w:left w:val="single" w:sz="4" w:space="0" w:color="auto"/>
              <w:bottom w:val="single" w:sz="4" w:space="0" w:color="auto"/>
              <w:right w:val="single" w:sz="4" w:space="0" w:color="auto"/>
            </w:tcBorders>
            <w:vAlign w:val="center"/>
          </w:tcPr>
          <w:p w14:paraId="03D6078E" w14:textId="77777777" w:rsidR="00763FEB" w:rsidRPr="00260975" w:rsidRDefault="00763FEB" w:rsidP="00763FEB">
            <w:pPr>
              <w:rPr>
                <w:rFonts w:ascii="Times New Roman" w:hAnsi="Times New Roman" w:cs="Times New Roman"/>
                <w:sz w:val="24"/>
                <w:szCs w:val="24"/>
              </w:rPr>
            </w:pPr>
            <w:r w:rsidRPr="00260975">
              <w:rPr>
                <w:rFonts w:ascii="Times New Roman" w:hAnsi="Times New Roman" w:cs="Times New Roman"/>
                <w:sz w:val="24"/>
                <w:szCs w:val="24"/>
              </w:rPr>
              <w:t>ErteghaCode</w:t>
            </w:r>
          </w:p>
        </w:tc>
      </w:tr>
      <w:tr w:rsidR="00D15E60" w:rsidRPr="006D738A" w14:paraId="4607555C" w14:textId="77777777" w:rsidTr="00022F30">
        <w:trPr>
          <w:jc w:val="center"/>
        </w:trPr>
        <w:tc>
          <w:tcPr>
            <w:tcW w:w="889" w:type="dxa"/>
            <w:tcBorders>
              <w:top w:val="single" w:sz="4" w:space="0" w:color="auto"/>
              <w:left w:val="single" w:sz="4" w:space="0" w:color="auto"/>
              <w:bottom w:val="single" w:sz="4" w:space="0" w:color="auto"/>
              <w:right w:val="single" w:sz="4" w:space="0" w:color="auto"/>
            </w:tcBorders>
            <w:vAlign w:val="center"/>
          </w:tcPr>
          <w:p w14:paraId="42EDEDD1" w14:textId="77777777" w:rsidR="00D15E60" w:rsidRPr="00E84240" w:rsidRDefault="00D15E60" w:rsidP="00D15E60">
            <w:pPr>
              <w:bidi/>
              <w:jc w:val="center"/>
              <w:rPr>
                <w:rFonts w:cs="B Nazanin"/>
                <w:sz w:val="20"/>
                <w:szCs w:val="20"/>
                <w:rtl/>
                <w:lang w:bidi="fa-IR"/>
              </w:rPr>
            </w:pPr>
            <w:r>
              <w:rPr>
                <w:rFonts w:ascii="Calibri" w:eastAsia="Times New Roman" w:hAnsi="Calibri" w:cs="B Nazanin" w:hint="cs"/>
                <w:color w:val="000000"/>
                <w:rtl/>
              </w:rPr>
              <w:t>گواهینامه</w:t>
            </w:r>
          </w:p>
        </w:tc>
        <w:tc>
          <w:tcPr>
            <w:tcW w:w="889" w:type="dxa"/>
            <w:tcBorders>
              <w:top w:val="single" w:sz="4" w:space="0" w:color="auto"/>
              <w:left w:val="single" w:sz="4" w:space="0" w:color="auto"/>
              <w:bottom w:val="single" w:sz="4" w:space="0" w:color="auto"/>
              <w:right w:val="single" w:sz="4" w:space="0" w:color="auto"/>
            </w:tcBorders>
            <w:vAlign w:val="center"/>
          </w:tcPr>
          <w:p w14:paraId="3CC9516E" w14:textId="77777777" w:rsidR="00D15E60" w:rsidRPr="00E84240" w:rsidRDefault="00D15E60" w:rsidP="00D15E60">
            <w:pPr>
              <w:bidi/>
              <w:jc w:val="center"/>
              <w:rPr>
                <w:rFonts w:cs="B Nazanin"/>
                <w:sz w:val="20"/>
                <w:szCs w:val="20"/>
                <w:rtl/>
                <w:lang w:bidi="fa-IR"/>
              </w:rPr>
            </w:pPr>
            <w:r w:rsidRPr="00D15E60">
              <w:rPr>
                <w:rFonts w:ascii="Calibri" w:eastAsia="Times New Roman" w:hAnsi="Calibri" w:cs="B Nazanin" w:hint="cs"/>
                <w:color w:val="000000"/>
                <w:rtl/>
              </w:rPr>
              <w:t>4 به 5</w:t>
            </w:r>
          </w:p>
        </w:tc>
        <w:tc>
          <w:tcPr>
            <w:tcW w:w="962" w:type="dxa"/>
            <w:tcBorders>
              <w:top w:val="single" w:sz="4" w:space="0" w:color="auto"/>
              <w:left w:val="single" w:sz="4" w:space="0" w:color="auto"/>
              <w:bottom w:val="single" w:sz="4" w:space="0" w:color="auto"/>
              <w:right w:val="single" w:sz="4" w:space="0" w:color="auto"/>
            </w:tcBorders>
            <w:vAlign w:val="center"/>
          </w:tcPr>
          <w:p w14:paraId="1245AF06" w14:textId="77777777" w:rsidR="00D15E60" w:rsidRPr="00E84240" w:rsidRDefault="00D15E60" w:rsidP="00D15E60">
            <w:pPr>
              <w:bidi/>
              <w:jc w:val="center"/>
              <w:rPr>
                <w:rFonts w:cs="B Nazanin"/>
                <w:sz w:val="20"/>
                <w:szCs w:val="20"/>
                <w:rtl/>
                <w:lang w:bidi="fa-IR"/>
              </w:rPr>
            </w:pPr>
            <w:r w:rsidRPr="00D15E60">
              <w:rPr>
                <w:rFonts w:ascii="Calibri" w:eastAsia="Times New Roman" w:hAnsi="Calibri" w:cs="B Nazanin" w:hint="cs"/>
                <w:color w:val="000000"/>
                <w:rtl/>
              </w:rPr>
              <w:t>3 به 4</w:t>
            </w:r>
          </w:p>
        </w:tc>
        <w:tc>
          <w:tcPr>
            <w:tcW w:w="962" w:type="dxa"/>
            <w:tcBorders>
              <w:top w:val="single" w:sz="4" w:space="0" w:color="auto"/>
              <w:left w:val="single" w:sz="4" w:space="0" w:color="auto"/>
              <w:bottom w:val="single" w:sz="4" w:space="0" w:color="auto"/>
              <w:right w:val="single" w:sz="4" w:space="0" w:color="auto"/>
            </w:tcBorders>
            <w:vAlign w:val="center"/>
          </w:tcPr>
          <w:p w14:paraId="1658264A" w14:textId="77777777" w:rsidR="00D15E60" w:rsidRPr="00D15E60" w:rsidRDefault="00D15E60" w:rsidP="00D15E60">
            <w:pPr>
              <w:bidi/>
              <w:jc w:val="center"/>
              <w:rPr>
                <w:rFonts w:ascii="Calibri" w:eastAsia="Times New Roman" w:hAnsi="Calibri" w:cs="B Nazanin"/>
                <w:color w:val="000000"/>
              </w:rPr>
            </w:pPr>
            <w:r w:rsidRPr="00D15E60">
              <w:rPr>
                <w:rFonts w:ascii="Calibri" w:eastAsia="Times New Roman" w:hAnsi="Calibri" w:cs="B Nazanin" w:hint="cs"/>
                <w:color w:val="000000"/>
                <w:rtl/>
              </w:rPr>
              <w:t>2 به 3</w:t>
            </w:r>
          </w:p>
        </w:tc>
        <w:tc>
          <w:tcPr>
            <w:tcW w:w="962" w:type="dxa"/>
            <w:tcBorders>
              <w:top w:val="single" w:sz="4" w:space="0" w:color="auto"/>
              <w:left w:val="single" w:sz="4" w:space="0" w:color="auto"/>
              <w:bottom w:val="single" w:sz="4" w:space="0" w:color="auto"/>
              <w:right w:val="single" w:sz="4" w:space="0" w:color="auto"/>
            </w:tcBorders>
            <w:vAlign w:val="center"/>
          </w:tcPr>
          <w:p w14:paraId="4EC1A5B2" w14:textId="77777777" w:rsidR="00D15E60" w:rsidRPr="00312731" w:rsidRDefault="00D15E60" w:rsidP="00D15E60">
            <w:pPr>
              <w:bidi/>
              <w:jc w:val="center"/>
              <w:rPr>
                <w:rFonts w:cs="B Nazanin"/>
                <w:sz w:val="20"/>
                <w:szCs w:val="20"/>
                <w:rtl/>
                <w:lang w:bidi="fa-IR"/>
              </w:rPr>
            </w:pPr>
            <w:r w:rsidRPr="00D15E60">
              <w:rPr>
                <w:rFonts w:ascii="Calibri" w:eastAsia="Times New Roman" w:hAnsi="Calibri" w:cs="B Nazanin" w:hint="cs"/>
                <w:color w:val="000000"/>
                <w:rtl/>
              </w:rPr>
              <w:t>1 به 2</w:t>
            </w:r>
          </w:p>
        </w:tc>
        <w:tc>
          <w:tcPr>
            <w:tcW w:w="1304" w:type="dxa"/>
            <w:tcBorders>
              <w:top w:val="single" w:sz="4" w:space="0" w:color="auto"/>
              <w:left w:val="single" w:sz="4" w:space="0" w:color="auto"/>
              <w:bottom w:val="single" w:sz="4" w:space="0" w:color="auto"/>
              <w:right w:val="single" w:sz="4" w:space="0" w:color="auto"/>
            </w:tcBorders>
            <w:vAlign w:val="center"/>
          </w:tcPr>
          <w:p w14:paraId="75FE7C12" w14:textId="77777777" w:rsidR="00D15E60" w:rsidRPr="00BE6A0A" w:rsidRDefault="00D15E60" w:rsidP="00D15E60">
            <w:pPr>
              <w:bidi/>
              <w:jc w:val="center"/>
              <w:rPr>
                <w:rFonts w:cs="B Nazanin"/>
                <w:sz w:val="24"/>
                <w:szCs w:val="24"/>
                <w:rtl/>
                <w:lang w:bidi="fa-IR"/>
              </w:rPr>
            </w:pPr>
            <w:r>
              <w:rPr>
                <w:rFonts w:cs="B Nazanin" w:hint="cs"/>
                <w:sz w:val="24"/>
                <w:szCs w:val="24"/>
                <w:rtl/>
                <w:lang w:bidi="fa-IR"/>
              </w:rPr>
              <w:t>نام</w:t>
            </w:r>
            <w:r w:rsidRPr="00BE6A0A">
              <w:rPr>
                <w:rFonts w:cs="B Nazanin" w:hint="cs"/>
                <w:sz w:val="24"/>
                <w:szCs w:val="24"/>
                <w:rtl/>
                <w:lang w:bidi="fa-IR"/>
              </w:rPr>
              <w:t xml:space="preserve"> </w:t>
            </w:r>
            <w:r>
              <w:rPr>
                <w:rFonts w:cs="B Nazanin" w:hint="cs"/>
                <w:sz w:val="24"/>
                <w:szCs w:val="24"/>
                <w:rtl/>
                <w:lang w:bidi="fa-IR"/>
              </w:rPr>
              <w:t>مقطع ارتقاء</w:t>
            </w:r>
          </w:p>
        </w:tc>
        <w:tc>
          <w:tcPr>
            <w:tcW w:w="1659" w:type="dxa"/>
            <w:tcBorders>
              <w:top w:val="single" w:sz="4" w:space="0" w:color="auto"/>
              <w:left w:val="single" w:sz="4" w:space="0" w:color="auto"/>
              <w:bottom w:val="single" w:sz="4" w:space="0" w:color="auto"/>
              <w:right w:val="single" w:sz="4" w:space="0" w:color="auto"/>
            </w:tcBorders>
            <w:vAlign w:val="center"/>
          </w:tcPr>
          <w:p w14:paraId="3EEAB9A6" w14:textId="77777777" w:rsidR="00D15E60" w:rsidRPr="00260975" w:rsidRDefault="00D15E60" w:rsidP="00260975">
            <w:pPr>
              <w:rPr>
                <w:rFonts w:ascii="Times New Roman" w:hAnsi="Times New Roman" w:cs="Times New Roman"/>
                <w:sz w:val="24"/>
                <w:szCs w:val="24"/>
              </w:rPr>
            </w:pPr>
            <w:r w:rsidRPr="00260975">
              <w:rPr>
                <w:rFonts w:ascii="Times New Roman" w:hAnsi="Times New Roman" w:cs="Times New Roman"/>
                <w:sz w:val="24"/>
                <w:szCs w:val="24"/>
              </w:rPr>
              <w:t>NvarChar(50)</w:t>
            </w:r>
          </w:p>
        </w:tc>
        <w:tc>
          <w:tcPr>
            <w:tcW w:w="1691" w:type="dxa"/>
            <w:tcBorders>
              <w:top w:val="single" w:sz="4" w:space="0" w:color="auto"/>
              <w:left w:val="single" w:sz="4" w:space="0" w:color="auto"/>
              <w:bottom w:val="single" w:sz="4" w:space="0" w:color="auto"/>
              <w:right w:val="single" w:sz="4" w:space="0" w:color="auto"/>
            </w:tcBorders>
            <w:vAlign w:val="center"/>
          </w:tcPr>
          <w:p w14:paraId="4DE0D990" w14:textId="77777777" w:rsidR="00D15E60" w:rsidRPr="00260975" w:rsidRDefault="00D15E60" w:rsidP="00260975">
            <w:pPr>
              <w:rPr>
                <w:rFonts w:ascii="Times New Roman" w:hAnsi="Times New Roman" w:cs="Times New Roman"/>
                <w:sz w:val="24"/>
                <w:szCs w:val="24"/>
                <w:rtl/>
              </w:rPr>
            </w:pPr>
            <w:r w:rsidRPr="00260975">
              <w:rPr>
                <w:rFonts w:ascii="Times New Roman" w:hAnsi="Times New Roman" w:cs="Times New Roman"/>
                <w:sz w:val="24"/>
                <w:szCs w:val="24"/>
              </w:rPr>
              <w:t>ErteghaName</w:t>
            </w:r>
          </w:p>
        </w:tc>
      </w:tr>
    </w:tbl>
    <w:p w14:paraId="2262816A" w14:textId="77777777" w:rsidR="00D15E60" w:rsidRDefault="00D15E60" w:rsidP="00D15E60">
      <w:pPr>
        <w:bidi/>
        <w:rPr>
          <w:rFonts w:cs="B Nazanin"/>
          <w:b/>
          <w:bCs/>
          <w:sz w:val="24"/>
          <w:szCs w:val="24"/>
          <w:lang w:bidi="fa-IR"/>
        </w:rPr>
      </w:pPr>
    </w:p>
    <w:p w14:paraId="380B94ED" w14:textId="77777777" w:rsidR="006977DA" w:rsidRPr="006977DA" w:rsidRDefault="006977DA" w:rsidP="00EE7D17">
      <w:pPr>
        <w:pStyle w:val="Heading2"/>
        <w:numPr>
          <w:ilvl w:val="0"/>
          <w:numId w:val="44"/>
        </w:numPr>
        <w:bidi/>
        <w:rPr>
          <w:rFonts w:cs="B Nazanin"/>
          <w:lang w:bidi="fa-IR"/>
        </w:rPr>
      </w:pPr>
      <w:bookmarkStart w:id="83" w:name="_Toc478296098"/>
      <w:r w:rsidRPr="006977DA">
        <w:rPr>
          <w:rFonts w:cs="B Nazanin" w:hint="cs"/>
          <w:rtl/>
          <w:lang w:bidi="fa-IR"/>
        </w:rPr>
        <w:t xml:space="preserve">جدول </w:t>
      </w:r>
      <w:r w:rsidRPr="006977DA">
        <w:rPr>
          <w:rFonts w:cs="B Nazanin"/>
          <w:rtl/>
          <w:lang w:bidi="fa-IR"/>
        </w:rPr>
        <w:t>نوع فعالیت</w:t>
      </w:r>
      <w:r w:rsidR="00022F30">
        <w:rPr>
          <w:rFonts w:cs="B Nazanin" w:hint="cs"/>
          <w:rtl/>
          <w:lang w:bidi="fa-IR"/>
        </w:rPr>
        <w:t xml:space="preserve">  </w:t>
      </w:r>
      <w:r w:rsidR="0025700E">
        <w:rPr>
          <w:rFonts w:cs="B Nazanin"/>
          <w:lang w:bidi="fa-IR"/>
        </w:rPr>
      </w:r>
      <w:r w:rsidR="0025700E">
        <w:rPr>
          <w:rFonts w:cs="B Nazanin"/>
          <w:lang w:bidi="fa-IR"/>
        </w:rPr>
        <w:pict w14:anchorId="0129C917">
          <v:shape id="Right Arrow 36" o:spid="_x0000_s1135" type="#_x0000_t13" href="#فهرست" style="width:11.35pt;height:11.35pt;rotation:-90;visibility:visible;mso-left-percent:-10001;mso-top-percent:-10001;mso-position-horizontal:absolute;mso-position-horizontal-relative:char;mso-position-vertical:absolute;mso-position-vertical-relative:line;mso-left-percent:-10001;mso-top-percent:-10001;v-text-anchor:middle" o:button="t" adj="10800" fillcolor="#5b9bd5 [3204]" strokecolor="#1f4d78 [1604]" strokeweight="1pt">
            <v:fill o:detectmouseclick="t"/>
            <w10:wrap type="none"/>
            <w10:anchorlock/>
          </v:shape>
        </w:pict>
      </w:r>
      <w:bookmarkEnd w:id="83"/>
    </w:p>
    <w:tbl>
      <w:tblPr>
        <w:bidiVisual/>
        <w:tblW w:w="0" w:type="auto"/>
        <w:jc w:val="center"/>
        <w:tblLook w:val="04A0" w:firstRow="1" w:lastRow="0" w:firstColumn="1" w:lastColumn="0" w:noHBand="0" w:noVBand="1"/>
      </w:tblPr>
      <w:tblGrid>
        <w:gridCol w:w="1559"/>
        <w:gridCol w:w="1559"/>
        <w:gridCol w:w="1560"/>
        <w:gridCol w:w="1275"/>
        <w:gridCol w:w="1585"/>
        <w:gridCol w:w="1109"/>
      </w:tblGrid>
      <w:tr w:rsidR="006977DA" w:rsidRPr="006D738A" w14:paraId="23534135" w14:textId="77777777" w:rsidTr="00022F30">
        <w:trPr>
          <w:jc w:val="center"/>
        </w:trPr>
        <w:tc>
          <w:tcPr>
            <w:tcW w:w="8647" w:type="dxa"/>
            <w:gridSpan w:val="6"/>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F5D24A3" w14:textId="77777777" w:rsidR="006977DA" w:rsidRPr="00260975" w:rsidRDefault="006977DA" w:rsidP="006977DA">
            <w:pPr>
              <w:bidi/>
              <w:jc w:val="center"/>
              <w:rPr>
                <w:rFonts w:ascii="Times New Roman" w:hAnsi="Times New Roman" w:cs="Times New Roman"/>
                <w:b/>
                <w:bCs/>
                <w:sz w:val="24"/>
                <w:szCs w:val="24"/>
              </w:rPr>
            </w:pPr>
            <w:r w:rsidRPr="00312731">
              <w:rPr>
                <w:rFonts w:cs="B Nazanin" w:hint="cs"/>
                <w:b/>
                <w:bCs/>
                <w:sz w:val="24"/>
                <w:szCs w:val="24"/>
                <w:rtl/>
              </w:rPr>
              <w:t xml:space="preserve">جدول </w:t>
            </w:r>
            <w:r w:rsidR="001C54B1">
              <w:rPr>
                <w:rFonts w:cs="B Nazanin" w:hint="cs"/>
                <w:b/>
                <w:bCs/>
                <w:sz w:val="24"/>
                <w:szCs w:val="24"/>
                <w:rtl/>
                <w:lang w:bidi="fa-IR"/>
              </w:rPr>
              <w:t>نو</w:t>
            </w:r>
            <w:r w:rsidRPr="00FB5AAA">
              <w:rPr>
                <w:rFonts w:ascii="Calibri" w:eastAsia="Times New Roman" w:hAnsi="Calibri" w:cs="B Nazanin"/>
                <w:b/>
                <w:bCs/>
                <w:color w:val="000000"/>
                <w:sz w:val="24"/>
                <w:szCs w:val="24"/>
                <w:rtl/>
              </w:rPr>
              <w:t>ع فعالیت</w:t>
            </w:r>
            <w:r>
              <w:rPr>
                <w:rFonts w:ascii="Times New Roman" w:hAnsi="Times New Roman" w:cs="Times New Roman" w:hint="cs"/>
                <w:b/>
                <w:bCs/>
                <w:sz w:val="24"/>
                <w:szCs w:val="24"/>
                <w:rtl/>
                <w:lang w:bidi="fa-IR"/>
              </w:rPr>
              <w:t>–</w:t>
            </w:r>
            <w:r>
              <w:rPr>
                <w:rFonts w:cs="B Nazanin" w:hint="cs"/>
                <w:b/>
                <w:bCs/>
                <w:sz w:val="24"/>
                <w:szCs w:val="24"/>
                <w:rtl/>
                <w:lang w:bidi="fa-IR"/>
              </w:rPr>
              <w:t xml:space="preserve"> </w:t>
            </w:r>
            <w:r>
              <w:rPr>
                <w:rFonts w:cs="B Nazanin"/>
                <w:b/>
                <w:bCs/>
                <w:sz w:val="24"/>
                <w:szCs w:val="24"/>
                <w:lang w:bidi="fa-IR"/>
              </w:rPr>
              <w:t>tblActivityType</w:t>
            </w:r>
          </w:p>
        </w:tc>
      </w:tr>
      <w:tr w:rsidR="006977DA" w:rsidRPr="006D738A" w14:paraId="15BFED16" w14:textId="77777777" w:rsidTr="00022F30">
        <w:trPr>
          <w:jc w:val="center"/>
        </w:trPr>
        <w:tc>
          <w:tcPr>
            <w:tcW w:w="155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BF94660" w14:textId="77777777" w:rsidR="006977DA" w:rsidRPr="00260975" w:rsidRDefault="006977DA" w:rsidP="006977DA">
            <w:pPr>
              <w:bidi/>
              <w:jc w:val="center"/>
              <w:rPr>
                <w:rFonts w:cs="B Nazanin"/>
                <w:b/>
                <w:bCs/>
                <w:sz w:val="24"/>
                <w:szCs w:val="24"/>
                <w:rtl/>
              </w:rPr>
            </w:pPr>
            <w:r w:rsidRPr="00260975">
              <w:rPr>
                <w:rFonts w:cs="B Nazanin" w:hint="cs"/>
                <w:b/>
                <w:bCs/>
                <w:sz w:val="24"/>
                <w:szCs w:val="24"/>
                <w:rtl/>
              </w:rPr>
              <w:t>مثال</w:t>
            </w:r>
          </w:p>
        </w:tc>
        <w:tc>
          <w:tcPr>
            <w:tcW w:w="155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50DAC97" w14:textId="77777777" w:rsidR="006977DA" w:rsidRPr="00260975" w:rsidRDefault="006977DA" w:rsidP="006977DA">
            <w:pPr>
              <w:bidi/>
              <w:jc w:val="center"/>
              <w:rPr>
                <w:rFonts w:cs="B Nazanin"/>
                <w:b/>
                <w:bCs/>
                <w:sz w:val="24"/>
                <w:szCs w:val="24"/>
                <w:rtl/>
              </w:rPr>
            </w:pPr>
            <w:r w:rsidRPr="00260975">
              <w:rPr>
                <w:rFonts w:cs="B Nazanin" w:hint="cs"/>
                <w:b/>
                <w:bCs/>
                <w:sz w:val="24"/>
                <w:szCs w:val="24"/>
                <w:rtl/>
              </w:rPr>
              <w:t>مثال</w:t>
            </w:r>
          </w:p>
        </w:tc>
        <w:tc>
          <w:tcPr>
            <w:tcW w:w="156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8A2DCEB" w14:textId="77777777" w:rsidR="006977DA" w:rsidRPr="00260975" w:rsidRDefault="006977DA" w:rsidP="006977DA">
            <w:pPr>
              <w:bidi/>
              <w:jc w:val="center"/>
              <w:rPr>
                <w:rFonts w:cs="B Nazanin"/>
                <w:b/>
                <w:bCs/>
                <w:sz w:val="24"/>
                <w:szCs w:val="24"/>
                <w:rtl/>
              </w:rPr>
            </w:pPr>
            <w:r w:rsidRPr="00260975">
              <w:rPr>
                <w:rFonts w:cs="B Nazanin" w:hint="cs"/>
                <w:b/>
                <w:bCs/>
                <w:sz w:val="24"/>
                <w:szCs w:val="24"/>
                <w:rtl/>
              </w:rPr>
              <w:t>مثال</w:t>
            </w:r>
          </w:p>
        </w:tc>
        <w:tc>
          <w:tcPr>
            <w:tcW w:w="1275"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B0208D3" w14:textId="77777777" w:rsidR="006977DA" w:rsidRPr="00260975" w:rsidRDefault="006977DA" w:rsidP="006977DA">
            <w:pPr>
              <w:bidi/>
              <w:jc w:val="center"/>
              <w:rPr>
                <w:rFonts w:cs="B Nazanin"/>
                <w:b/>
                <w:bCs/>
                <w:sz w:val="24"/>
                <w:szCs w:val="24"/>
                <w:rtl/>
                <w:lang w:bidi="fa-IR"/>
              </w:rPr>
            </w:pPr>
            <w:r w:rsidRPr="00260975">
              <w:rPr>
                <w:rFonts w:cs="B Nazanin" w:hint="cs"/>
                <w:b/>
                <w:bCs/>
                <w:sz w:val="24"/>
                <w:szCs w:val="24"/>
                <w:rtl/>
                <w:lang w:bidi="fa-IR"/>
              </w:rPr>
              <w:t>توضیح</w:t>
            </w:r>
          </w:p>
        </w:tc>
        <w:tc>
          <w:tcPr>
            <w:tcW w:w="1585"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8195E3F" w14:textId="77777777" w:rsidR="006977DA" w:rsidRPr="00260975" w:rsidRDefault="006977DA" w:rsidP="006977DA">
            <w:pPr>
              <w:jc w:val="center"/>
              <w:rPr>
                <w:rFonts w:ascii="Times New Roman" w:hAnsi="Times New Roman" w:cs="Times New Roman"/>
                <w:b/>
                <w:bCs/>
                <w:sz w:val="24"/>
                <w:szCs w:val="24"/>
              </w:rPr>
            </w:pPr>
            <w:r w:rsidRPr="00260975">
              <w:rPr>
                <w:rFonts w:ascii="Times New Roman" w:hAnsi="Times New Roman" w:cs="Times New Roman"/>
                <w:b/>
                <w:bCs/>
                <w:sz w:val="24"/>
                <w:szCs w:val="24"/>
              </w:rPr>
              <w:t>Type</w:t>
            </w:r>
          </w:p>
        </w:tc>
        <w:tc>
          <w:tcPr>
            <w:tcW w:w="110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0415753" w14:textId="77777777" w:rsidR="006977DA" w:rsidRPr="00260975" w:rsidRDefault="006977DA" w:rsidP="006977DA">
            <w:pPr>
              <w:jc w:val="center"/>
              <w:rPr>
                <w:rFonts w:ascii="Times New Roman" w:hAnsi="Times New Roman" w:cs="Times New Roman"/>
                <w:b/>
                <w:bCs/>
                <w:sz w:val="24"/>
                <w:szCs w:val="24"/>
                <w:rtl/>
              </w:rPr>
            </w:pPr>
            <w:r w:rsidRPr="00260975">
              <w:rPr>
                <w:rFonts w:ascii="Times New Roman" w:hAnsi="Times New Roman" w:cs="Times New Roman"/>
                <w:b/>
                <w:bCs/>
                <w:sz w:val="24"/>
                <w:szCs w:val="24"/>
              </w:rPr>
              <w:t>Name</w:t>
            </w:r>
          </w:p>
        </w:tc>
      </w:tr>
      <w:tr w:rsidR="006977DA" w:rsidRPr="006D738A" w14:paraId="3D980B1C" w14:textId="77777777" w:rsidTr="00022F30">
        <w:trPr>
          <w:jc w:val="center"/>
        </w:trPr>
        <w:tc>
          <w:tcPr>
            <w:tcW w:w="1559" w:type="dxa"/>
            <w:tcBorders>
              <w:top w:val="single" w:sz="4" w:space="0" w:color="auto"/>
              <w:left w:val="single" w:sz="4" w:space="0" w:color="auto"/>
              <w:bottom w:val="single" w:sz="4" w:space="0" w:color="auto"/>
              <w:right w:val="single" w:sz="4" w:space="0" w:color="auto"/>
            </w:tcBorders>
            <w:vAlign w:val="center"/>
          </w:tcPr>
          <w:p w14:paraId="7EF7280D" w14:textId="77777777" w:rsidR="006977DA" w:rsidRDefault="006977DA" w:rsidP="006977DA">
            <w:pPr>
              <w:bidi/>
              <w:jc w:val="center"/>
              <w:rPr>
                <w:rFonts w:cs="B Nazanin"/>
                <w:sz w:val="24"/>
                <w:szCs w:val="24"/>
                <w:lang w:bidi="fa-IR"/>
              </w:rPr>
            </w:pPr>
            <w:r>
              <w:rPr>
                <w:rFonts w:cs="B Nazanin"/>
                <w:sz w:val="24"/>
                <w:szCs w:val="24"/>
                <w:lang w:bidi="fa-IR"/>
              </w:rPr>
              <w:t>UC</w:t>
            </w:r>
          </w:p>
        </w:tc>
        <w:tc>
          <w:tcPr>
            <w:tcW w:w="1559" w:type="dxa"/>
            <w:tcBorders>
              <w:top w:val="single" w:sz="4" w:space="0" w:color="auto"/>
              <w:left w:val="single" w:sz="4" w:space="0" w:color="auto"/>
              <w:bottom w:val="single" w:sz="4" w:space="0" w:color="auto"/>
              <w:right w:val="single" w:sz="4" w:space="0" w:color="auto"/>
            </w:tcBorders>
            <w:vAlign w:val="center"/>
          </w:tcPr>
          <w:p w14:paraId="6AC86A5D" w14:textId="77777777" w:rsidR="006977DA" w:rsidRDefault="006977DA" w:rsidP="006977DA">
            <w:pPr>
              <w:bidi/>
              <w:jc w:val="center"/>
              <w:rPr>
                <w:rFonts w:cs="B Nazanin"/>
                <w:sz w:val="24"/>
                <w:szCs w:val="24"/>
                <w:lang w:bidi="fa-IR"/>
              </w:rPr>
            </w:pPr>
            <w:r>
              <w:rPr>
                <w:rFonts w:cs="B Nazanin"/>
                <w:sz w:val="24"/>
                <w:szCs w:val="24"/>
                <w:lang w:bidi="fa-IR"/>
              </w:rPr>
              <w:t>CM</w:t>
            </w:r>
          </w:p>
        </w:tc>
        <w:tc>
          <w:tcPr>
            <w:tcW w:w="1560" w:type="dxa"/>
            <w:tcBorders>
              <w:top w:val="single" w:sz="4" w:space="0" w:color="auto"/>
              <w:left w:val="single" w:sz="4" w:space="0" w:color="auto"/>
              <w:bottom w:val="single" w:sz="4" w:space="0" w:color="auto"/>
              <w:right w:val="single" w:sz="4" w:space="0" w:color="auto"/>
            </w:tcBorders>
            <w:vAlign w:val="center"/>
          </w:tcPr>
          <w:p w14:paraId="25A56481" w14:textId="77777777" w:rsidR="006977DA" w:rsidRDefault="006977DA" w:rsidP="006977DA">
            <w:pPr>
              <w:bidi/>
              <w:jc w:val="center"/>
              <w:rPr>
                <w:rFonts w:cs="B Nazanin"/>
                <w:sz w:val="24"/>
                <w:szCs w:val="24"/>
                <w:lang w:bidi="fa-IR"/>
              </w:rPr>
            </w:pPr>
            <w:r>
              <w:rPr>
                <w:rFonts w:cs="B Nazanin"/>
                <w:sz w:val="24"/>
                <w:szCs w:val="24"/>
                <w:lang w:bidi="fa-IR"/>
              </w:rPr>
              <w:t>CP</w:t>
            </w:r>
          </w:p>
        </w:tc>
        <w:tc>
          <w:tcPr>
            <w:tcW w:w="1275" w:type="dxa"/>
            <w:tcBorders>
              <w:top w:val="single" w:sz="4" w:space="0" w:color="auto"/>
              <w:left w:val="single" w:sz="4" w:space="0" w:color="auto"/>
              <w:bottom w:val="single" w:sz="4" w:space="0" w:color="auto"/>
              <w:right w:val="single" w:sz="4" w:space="0" w:color="auto"/>
            </w:tcBorders>
          </w:tcPr>
          <w:p w14:paraId="550D5FEF" w14:textId="77777777" w:rsidR="006977DA" w:rsidRPr="00BE6A0A" w:rsidRDefault="006977DA" w:rsidP="006977DA">
            <w:pPr>
              <w:bidi/>
              <w:jc w:val="center"/>
              <w:rPr>
                <w:rFonts w:cs="B Nazanin"/>
                <w:sz w:val="24"/>
                <w:szCs w:val="24"/>
                <w:rtl/>
                <w:lang w:bidi="fa-IR"/>
              </w:rPr>
            </w:pPr>
            <w:r w:rsidRPr="00BE6A0A">
              <w:rPr>
                <w:rFonts w:cs="B Nazanin" w:hint="cs"/>
                <w:sz w:val="24"/>
                <w:szCs w:val="24"/>
                <w:rtl/>
                <w:lang w:bidi="fa-IR"/>
              </w:rPr>
              <w:t xml:space="preserve">کد </w:t>
            </w:r>
            <w:r>
              <w:rPr>
                <w:rFonts w:cs="B Nazanin" w:hint="cs"/>
                <w:sz w:val="24"/>
                <w:szCs w:val="24"/>
                <w:rtl/>
                <w:lang w:bidi="fa-IR"/>
              </w:rPr>
              <w:t>نوع فعالیت</w:t>
            </w:r>
          </w:p>
        </w:tc>
        <w:tc>
          <w:tcPr>
            <w:tcW w:w="1585" w:type="dxa"/>
            <w:tcBorders>
              <w:top w:val="single" w:sz="4" w:space="0" w:color="auto"/>
              <w:left w:val="single" w:sz="4" w:space="0" w:color="auto"/>
              <w:bottom w:val="single" w:sz="4" w:space="0" w:color="auto"/>
              <w:right w:val="single" w:sz="4" w:space="0" w:color="auto"/>
            </w:tcBorders>
            <w:vAlign w:val="center"/>
          </w:tcPr>
          <w:p w14:paraId="7D264111" w14:textId="77777777" w:rsidR="006977DA" w:rsidRPr="00260975" w:rsidRDefault="006977DA" w:rsidP="006977DA">
            <w:pPr>
              <w:rPr>
                <w:rFonts w:ascii="Times New Roman" w:hAnsi="Times New Roman" w:cs="Times New Roman"/>
                <w:sz w:val="24"/>
                <w:szCs w:val="24"/>
                <w:rtl/>
              </w:rPr>
            </w:pPr>
            <w:r>
              <w:rPr>
                <w:rFonts w:ascii="Times New Roman" w:hAnsi="Times New Roman" w:cs="Times New Roman"/>
                <w:sz w:val="24"/>
                <w:szCs w:val="24"/>
              </w:rPr>
              <w:t>Char(2), PK</w:t>
            </w:r>
          </w:p>
        </w:tc>
        <w:tc>
          <w:tcPr>
            <w:tcW w:w="1109" w:type="dxa"/>
            <w:tcBorders>
              <w:top w:val="single" w:sz="4" w:space="0" w:color="auto"/>
              <w:left w:val="single" w:sz="4" w:space="0" w:color="auto"/>
              <w:bottom w:val="single" w:sz="4" w:space="0" w:color="auto"/>
              <w:right w:val="single" w:sz="4" w:space="0" w:color="auto"/>
            </w:tcBorders>
            <w:vAlign w:val="center"/>
          </w:tcPr>
          <w:p w14:paraId="3F9B22EF" w14:textId="77777777" w:rsidR="006977DA" w:rsidRPr="00260975" w:rsidRDefault="006977DA" w:rsidP="006977DA">
            <w:pPr>
              <w:rPr>
                <w:rFonts w:ascii="Times New Roman" w:hAnsi="Times New Roman" w:cs="Times New Roman"/>
                <w:sz w:val="24"/>
                <w:szCs w:val="24"/>
              </w:rPr>
            </w:pPr>
            <w:r>
              <w:rPr>
                <w:rFonts w:ascii="Times New Roman" w:hAnsi="Times New Roman" w:cs="Times New Roman"/>
                <w:sz w:val="24"/>
                <w:szCs w:val="24"/>
              </w:rPr>
              <w:t>AT</w:t>
            </w:r>
            <w:r w:rsidRPr="00260975">
              <w:rPr>
                <w:rFonts w:ascii="Times New Roman" w:hAnsi="Times New Roman" w:cs="Times New Roman"/>
                <w:sz w:val="24"/>
                <w:szCs w:val="24"/>
              </w:rPr>
              <w:t>Code</w:t>
            </w:r>
          </w:p>
        </w:tc>
      </w:tr>
      <w:tr w:rsidR="006977DA" w:rsidRPr="006D738A" w14:paraId="171D1CBE" w14:textId="77777777" w:rsidTr="00022F30">
        <w:trPr>
          <w:jc w:val="center"/>
        </w:trPr>
        <w:tc>
          <w:tcPr>
            <w:tcW w:w="1559" w:type="dxa"/>
            <w:tcBorders>
              <w:top w:val="single" w:sz="4" w:space="0" w:color="auto"/>
              <w:left w:val="single" w:sz="4" w:space="0" w:color="auto"/>
              <w:bottom w:val="single" w:sz="4" w:space="0" w:color="auto"/>
              <w:right w:val="single" w:sz="4" w:space="0" w:color="auto"/>
            </w:tcBorders>
            <w:vAlign w:val="center"/>
          </w:tcPr>
          <w:p w14:paraId="0CEEF450" w14:textId="77777777" w:rsidR="006977DA" w:rsidRPr="00E84240" w:rsidRDefault="006977DA" w:rsidP="006977DA">
            <w:pPr>
              <w:bidi/>
              <w:jc w:val="center"/>
              <w:rPr>
                <w:rFonts w:cs="B Nazanin"/>
                <w:sz w:val="20"/>
                <w:szCs w:val="20"/>
                <w:rtl/>
                <w:lang w:bidi="fa-IR"/>
              </w:rPr>
            </w:pPr>
            <w:r w:rsidRPr="000D63BB">
              <w:rPr>
                <w:rFonts w:ascii="Calibri" w:eastAsia="Times New Roman" w:hAnsi="Calibri" w:cs="B Nazanin"/>
                <w:b/>
                <w:bCs/>
                <w:color w:val="000000"/>
                <w:sz w:val="24"/>
                <w:szCs w:val="24"/>
                <w:rtl/>
              </w:rPr>
              <w:t>غیر بالینی</w:t>
            </w:r>
          </w:p>
        </w:tc>
        <w:tc>
          <w:tcPr>
            <w:tcW w:w="1559" w:type="dxa"/>
            <w:tcBorders>
              <w:top w:val="single" w:sz="4" w:space="0" w:color="auto"/>
              <w:left w:val="single" w:sz="4" w:space="0" w:color="auto"/>
              <w:bottom w:val="single" w:sz="4" w:space="0" w:color="auto"/>
              <w:right w:val="single" w:sz="4" w:space="0" w:color="auto"/>
            </w:tcBorders>
            <w:vAlign w:val="center"/>
          </w:tcPr>
          <w:p w14:paraId="461F4AF3" w14:textId="77777777" w:rsidR="006977DA" w:rsidRPr="00D15E60" w:rsidRDefault="006977DA" w:rsidP="006977DA">
            <w:pPr>
              <w:bidi/>
              <w:jc w:val="center"/>
              <w:rPr>
                <w:rFonts w:ascii="Calibri" w:eastAsia="Times New Roman" w:hAnsi="Calibri" w:cs="B Nazanin"/>
                <w:color w:val="000000"/>
              </w:rPr>
            </w:pPr>
            <w:r w:rsidRPr="000D63BB">
              <w:rPr>
                <w:rFonts w:ascii="Calibri" w:eastAsia="Times New Roman" w:hAnsi="Calibri" w:cs="B Nazanin"/>
                <w:b/>
                <w:bCs/>
                <w:color w:val="000000"/>
                <w:sz w:val="24"/>
                <w:szCs w:val="24"/>
                <w:rtl/>
              </w:rPr>
              <w:t>بالینی مبتنی بر مدیریت بیماران</w:t>
            </w:r>
          </w:p>
        </w:tc>
        <w:tc>
          <w:tcPr>
            <w:tcW w:w="1560" w:type="dxa"/>
            <w:tcBorders>
              <w:top w:val="single" w:sz="4" w:space="0" w:color="auto"/>
              <w:left w:val="single" w:sz="4" w:space="0" w:color="auto"/>
              <w:bottom w:val="single" w:sz="4" w:space="0" w:color="auto"/>
              <w:right w:val="single" w:sz="4" w:space="0" w:color="auto"/>
            </w:tcBorders>
            <w:vAlign w:val="center"/>
          </w:tcPr>
          <w:p w14:paraId="398B145C" w14:textId="77777777" w:rsidR="006977DA" w:rsidRPr="00312731" w:rsidRDefault="006977DA" w:rsidP="006977DA">
            <w:pPr>
              <w:bidi/>
              <w:jc w:val="center"/>
              <w:rPr>
                <w:rFonts w:cs="B Nazanin"/>
                <w:sz w:val="20"/>
                <w:szCs w:val="20"/>
                <w:rtl/>
                <w:lang w:bidi="fa-IR"/>
              </w:rPr>
            </w:pPr>
            <w:r w:rsidRPr="000D63BB">
              <w:rPr>
                <w:rFonts w:ascii="Calibri" w:eastAsia="Times New Roman" w:hAnsi="Calibri" w:cs="B Nazanin"/>
                <w:b/>
                <w:bCs/>
                <w:color w:val="000000"/>
                <w:sz w:val="24"/>
                <w:szCs w:val="24"/>
                <w:rtl/>
              </w:rPr>
              <w:t>بالینی پروسیجرال</w:t>
            </w:r>
          </w:p>
        </w:tc>
        <w:tc>
          <w:tcPr>
            <w:tcW w:w="1275" w:type="dxa"/>
            <w:tcBorders>
              <w:top w:val="single" w:sz="4" w:space="0" w:color="auto"/>
              <w:left w:val="single" w:sz="4" w:space="0" w:color="auto"/>
              <w:bottom w:val="single" w:sz="4" w:space="0" w:color="auto"/>
              <w:right w:val="single" w:sz="4" w:space="0" w:color="auto"/>
            </w:tcBorders>
            <w:vAlign w:val="center"/>
          </w:tcPr>
          <w:p w14:paraId="2798DD39" w14:textId="77777777" w:rsidR="006977DA" w:rsidRPr="00BE6A0A" w:rsidRDefault="006977DA" w:rsidP="006977DA">
            <w:pPr>
              <w:bidi/>
              <w:jc w:val="center"/>
              <w:rPr>
                <w:rFonts w:cs="B Nazanin"/>
                <w:sz w:val="24"/>
                <w:szCs w:val="24"/>
                <w:rtl/>
                <w:lang w:bidi="fa-IR"/>
              </w:rPr>
            </w:pPr>
            <w:r>
              <w:rPr>
                <w:rFonts w:cs="B Nazanin" w:hint="cs"/>
                <w:sz w:val="24"/>
                <w:szCs w:val="24"/>
                <w:rtl/>
                <w:lang w:bidi="fa-IR"/>
              </w:rPr>
              <w:t>نام</w:t>
            </w:r>
            <w:r w:rsidRPr="00BE6A0A">
              <w:rPr>
                <w:rFonts w:cs="B Nazanin" w:hint="cs"/>
                <w:sz w:val="24"/>
                <w:szCs w:val="24"/>
                <w:rtl/>
                <w:lang w:bidi="fa-IR"/>
              </w:rPr>
              <w:t xml:space="preserve"> </w:t>
            </w:r>
            <w:r>
              <w:rPr>
                <w:rFonts w:cs="B Nazanin" w:hint="cs"/>
                <w:sz w:val="24"/>
                <w:szCs w:val="24"/>
                <w:rtl/>
                <w:lang w:bidi="fa-IR"/>
              </w:rPr>
              <w:t>نوع فعالیت</w:t>
            </w:r>
          </w:p>
        </w:tc>
        <w:tc>
          <w:tcPr>
            <w:tcW w:w="1585" w:type="dxa"/>
            <w:tcBorders>
              <w:top w:val="single" w:sz="4" w:space="0" w:color="auto"/>
              <w:left w:val="single" w:sz="4" w:space="0" w:color="auto"/>
              <w:bottom w:val="single" w:sz="4" w:space="0" w:color="auto"/>
              <w:right w:val="single" w:sz="4" w:space="0" w:color="auto"/>
            </w:tcBorders>
            <w:vAlign w:val="center"/>
          </w:tcPr>
          <w:p w14:paraId="2E6B9858" w14:textId="77777777" w:rsidR="006977DA" w:rsidRPr="00260975" w:rsidRDefault="006977DA" w:rsidP="006977DA">
            <w:pPr>
              <w:rPr>
                <w:rFonts w:ascii="Times New Roman" w:hAnsi="Times New Roman" w:cs="Times New Roman"/>
                <w:sz w:val="24"/>
                <w:szCs w:val="24"/>
              </w:rPr>
            </w:pPr>
            <w:r w:rsidRPr="00260975">
              <w:rPr>
                <w:rFonts w:ascii="Times New Roman" w:hAnsi="Times New Roman" w:cs="Times New Roman"/>
                <w:sz w:val="24"/>
                <w:szCs w:val="24"/>
              </w:rPr>
              <w:t>NvarChar(50)</w:t>
            </w:r>
          </w:p>
        </w:tc>
        <w:tc>
          <w:tcPr>
            <w:tcW w:w="1109" w:type="dxa"/>
            <w:tcBorders>
              <w:top w:val="single" w:sz="4" w:space="0" w:color="auto"/>
              <w:left w:val="single" w:sz="4" w:space="0" w:color="auto"/>
              <w:bottom w:val="single" w:sz="4" w:space="0" w:color="auto"/>
              <w:right w:val="single" w:sz="4" w:space="0" w:color="auto"/>
            </w:tcBorders>
            <w:vAlign w:val="center"/>
          </w:tcPr>
          <w:p w14:paraId="70C02A21" w14:textId="77777777" w:rsidR="006977DA" w:rsidRPr="00260975" w:rsidRDefault="006977DA" w:rsidP="006977DA">
            <w:pPr>
              <w:rPr>
                <w:rFonts w:ascii="Times New Roman" w:hAnsi="Times New Roman" w:cs="Times New Roman"/>
                <w:sz w:val="24"/>
                <w:szCs w:val="24"/>
                <w:rtl/>
              </w:rPr>
            </w:pPr>
            <w:r>
              <w:rPr>
                <w:rFonts w:ascii="Times New Roman" w:hAnsi="Times New Roman" w:cs="Times New Roman"/>
                <w:sz w:val="24"/>
                <w:szCs w:val="24"/>
              </w:rPr>
              <w:t>AT</w:t>
            </w:r>
            <w:r w:rsidRPr="00260975">
              <w:rPr>
                <w:rFonts w:ascii="Times New Roman" w:hAnsi="Times New Roman" w:cs="Times New Roman"/>
                <w:sz w:val="24"/>
                <w:szCs w:val="24"/>
              </w:rPr>
              <w:t>Name</w:t>
            </w:r>
          </w:p>
        </w:tc>
      </w:tr>
    </w:tbl>
    <w:p w14:paraId="52E4561A" w14:textId="77777777" w:rsidR="006977DA" w:rsidRDefault="006977DA" w:rsidP="006977DA">
      <w:pPr>
        <w:bidi/>
        <w:rPr>
          <w:rFonts w:cs="B Nazanin"/>
          <w:b/>
          <w:bCs/>
          <w:sz w:val="24"/>
          <w:szCs w:val="24"/>
          <w:lang w:bidi="fa-IR"/>
        </w:rPr>
      </w:pPr>
    </w:p>
    <w:p w14:paraId="1CC7FC50" w14:textId="77777777" w:rsidR="006977DA" w:rsidRPr="006977DA" w:rsidRDefault="006977DA" w:rsidP="00EE7D17">
      <w:pPr>
        <w:pStyle w:val="Heading2"/>
        <w:numPr>
          <w:ilvl w:val="0"/>
          <w:numId w:val="44"/>
        </w:numPr>
        <w:bidi/>
        <w:rPr>
          <w:rFonts w:cs="B Nazanin"/>
          <w:lang w:bidi="fa-IR"/>
        </w:rPr>
      </w:pPr>
      <w:bookmarkStart w:id="84" w:name="_Toc478296099"/>
      <w:r w:rsidRPr="006977DA">
        <w:rPr>
          <w:rFonts w:cs="B Nazanin" w:hint="cs"/>
          <w:rtl/>
          <w:lang w:bidi="fa-IR"/>
        </w:rPr>
        <w:t xml:space="preserve">جدول </w:t>
      </w:r>
      <w:r w:rsidRPr="006977DA">
        <w:rPr>
          <w:rFonts w:cs="B Nazanin"/>
          <w:rtl/>
          <w:lang w:bidi="fa-IR"/>
        </w:rPr>
        <w:t>نوع مشارکت</w:t>
      </w:r>
      <w:r w:rsidR="00022F30">
        <w:rPr>
          <w:rFonts w:cs="B Nazanin" w:hint="cs"/>
          <w:rtl/>
          <w:lang w:bidi="fa-IR"/>
        </w:rPr>
        <w:t xml:space="preserve">  </w:t>
      </w:r>
      <w:r w:rsidR="0025700E">
        <w:rPr>
          <w:rFonts w:cs="B Nazanin"/>
          <w:lang w:bidi="fa-IR"/>
        </w:rPr>
      </w:r>
      <w:r w:rsidR="0025700E">
        <w:rPr>
          <w:rFonts w:cs="B Nazanin"/>
          <w:lang w:bidi="fa-IR"/>
        </w:rPr>
        <w:pict w14:anchorId="0F5A4374">
          <v:shape id="Right Arrow 37" o:spid="_x0000_s1134" type="#_x0000_t13" href="#فهرست" style="width:11.35pt;height:11.35pt;rotation:-90;visibility:visible;mso-left-percent:-10001;mso-top-percent:-10001;mso-position-horizontal:absolute;mso-position-horizontal-relative:char;mso-position-vertical:absolute;mso-position-vertical-relative:line;mso-left-percent:-10001;mso-top-percent:-10001;v-text-anchor:middle" o:button="t" adj="10800" fillcolor="#5b9bd5 [3204]" strokecolor="#1f4d78 [1604]" strokeweight="1pt">
            <v:fill o:detectmouseclick="t"/>
            <w10:wrap type="none"/>
            <w10:anchorlock/>
          </v:shape>
        </w:pict>
      </w:r>
      <w:bookmarkEnd w:id="84"/>
    </w:p>
    <w:tbl>
      <w:tblPr>
        <w:bidiVisual/>
        <w:tblW w:w="0" w:type="auto"/>
        <w:jc w:val="center"/>
        <w:tblLook w:val="04A0" w:firstRow="1" w:lastRow="0" w:firstColumn="1" w:lastColumn="0" w:noHBand="0" w:noVBand="1"/>
      </w:tblPr>
      <w:tblGrid>
        <w:gridCol w:w="3686"/>
        <w:gridCol w:w="1843"/>
        <w:gridCol w:w="1701"/>
      </w:tblGrid>
      <w:tr w:rsidR="006977DA" w:rsidRPr="006D738A" w14:paraId="61BCEF9C" w14:textId="77777777" w:rsidTr="00022F30">
        <w:trPr>
          <w:jc w:val="center"/>
        </w:trPr>
        <w:tc>
          <w:tcPr>
            <w:tcW w:w="7230"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F274CDF" w14:textId="77777777" w:rsidR="006977DA" w:rsidRPr="00260975" w:rsidRDefault="006977DA" w:rsidP="006977DA">
            <w:pPr>
              <w:bidi/>
              <w:jc w:val="center"/>
              <w:rPr>
                <w:rFonts w:ascii="Times New Roman" w:hAnsi="Times New Roman" w:cs="Times New Roman"/>
                <w:b/>
                <w:bCs/>
                <w:sz w:val="24"/>
                <w:szCs w:val="24"/>
              </w:rPr>
            </w:pPr>
            <w:r w:rsidRPr="00312731">
              <w:rPr>
                <w:rFonts w:cs="B Nazanin" w:hint="cs"/>
                <w:b/>
                <w:bCs/>
                <w:sz w:val="24"/>
                <w:szCs w:val="24"/>
                <w:rtl/>
              </w:rPr>
              <w:t xml:space="preserve">جدول </w:t>
            </w:r>
            <w:r w:rsidRPr="00FB5AAA">
              <w:rPr>
                <w:rFonts w:ascii="Calibri" w:eastAsia="Times New Roman" w:hAnsi="Calibri" w:cs="B Nazanin"/>
                <w:b/>
                <w:bCs/>
                <w:color w:val="000000"/>
                <w:sz w:val="24"/>
                <w:szCs w:val="24"/>
                <w:rtl/>
              </w:rPr>
              <w:t>نوع مشارکت</w:t>
            </w:r>
            <w:r>
              <w:rPr>
                <w:rFonts w:ascii="Times New Roman" w:hAnsi="Times New Roman" w:cs="Times New Roman" w:hint="cs"/>
                <w:b/>
                <w:bCs/>
                <w:sz w:val="24"/>
                <w:szCs w:val="24"/>
                <w:rtl/>
                <w:lang w:bidi="fa-IR"/>
              </w:rPr>
              <w:t>–</w:t>
            </w:r>
            <w:r>
              <w:rPr>
                <w:rFonts w:cs="B Nazanin" w:hint="cs"/>
                <w:b/>
                <w:bCs/>
                <w:sz w:val="24"/>
                <w:szCs w:val="24"/>
                <w:rtl/>
                <w:lang w:bidi="fa-IR"/>
              </w:rPr>
              <w:t xml:space="preserve"> </w:t>
            </w:r>
            <w:r>
              <w:rPr>
                <w:rFonts w:cs="B Nazanin"/>
                <w:b/>
                <w:bCs/>
                <w:sz w:val="24"/>
                <w:szCs w:val="24"/>
                <w:lang w:bidi="fa-IR"/>
              </w:rPr>
              <w:t>tblParticipationType</w:t>
            </w:r>
          </w:p>
        </w:tc>
      </w:tr>
      <w:tr w:rsidR="006977DA" w:rsidRPr="006D738A" w14:paraId="7C05525D" w14:textId="77777777" w:rsidTr="00022F30">
        <w:trPr>
          <w:jc w:val="center"/>
        </w:trPr>
        <w:tc>
          <w:tcPr>
            <w:tcW w:w="3686"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8412364" w14:textId="77777777" w:rsidR="006977DA" w:rsidRPr="00260975" w:rsidRDefault="006977DA" w:rsidP="006977DA">
            <w:pPr>
              <w:bidi/>
              <w:jc w:val="center"/>
              <w:rPr>
                <w:rFonts w:cs="B Nazanin"/>
                <w:b/>
                <w:bCs/>
                <w:sz w:val="24"/>
                <w:szCs w:val="24"/>
                <w:rtl/>
                <w:lang w:bidi="fa-IR"/>
              </w:rPr>
            </w:pPr>
            <w:r w:rsidRPr="00260975">
              <w:rPr>
                <w:rFonts w:cs="B Nazanin" w:hint="cs"/>
                <w:b/>
                <w:bCs/>
                <w:sz w:val="24"/>
                <w:szCs w:val="24"/>
                <w:rtl/>
                <w:lang w:bidi="fa-IR"/>
              </w:rPr>
              <w:t>توضیح</w:t>
            </w:r>
          </w:p>
        </w:tc>
        <w:tc>
          <w:tcPr>
            <w:tcW w:w="184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5F7867F" w14:textId="77777777" w:rsidR="006977DA" w:rsidRPr="00260975" w:rsidRDefault="006977DA" w:rsidP="006977DA">
            <w:pPr>
              <w:jc w:val="center"/>
              <w:rPr>
                <w:rFonts w:ascii="Times New Roman" w:hAnsi="Times New Roman" w:cs="Times New Roman"/>
                <w:b/>
                <w:bCs/>
                <w:sz w:val="24"/>
                <w:szCs w:val="24"/>
              </w:rPr>
            </w:pPr>
            <w:r w:rsidRPr="00260975">
              <w:rPr>
                <w:rFonts w:ascii="Times New Roman" w:hAnsi="Times New Roman" w:cs="Times New Roman"/>
                <w:b/>
                <w:bCs/>
                <w:sz w:val="24"/>
                <w:szCs w:val="24"/>
              </w:rPr>
              <w:t>Type</w:t>
            </w:r>
          </w:p>
        </w:tc>
        <w:tc>
          <w:tcPr>
            <w:tcW w:w="1701"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3EFA7CD" w14:textId="77777777" w:rsidR="006977DA" w:rsidRPr="00260975" w:rsidRDefault="006977DA" w:rsidP="006977DA">
            <w:pPr>
              <w:jc w:val="center"/>
              <w:rPr>
                <w:rFonts w:ascii="Times New Roman" w:hAnsi="Times New Roman" w:cs="Times New Roman"/>
                <w:b/>
                <w:bCs/>
                <w:sz w:val="24"/>
                <w:szCs w:val="24"/>
                <w:rtl/>
              </w:rPr>
            </w:pPr>
            <w:r w:rsidRPr="00260975">
              <w:rPr>
                <w:rFonts w:ascii="Times New Roman" w:hAnsi="Times New Roman" w:cs="Times New Roman"/>
                <w:b/>
                <w:bCs/>
                <w:sz w:val="24"/>
                <w:szCs w:val="24"/>
              </w:rPr>
              <w:t>Name</w:t>
            </w:r>
          </w:p>
        </w:tc>
      </w:tr>
      <w:tr w:rsidR="006977DA" w:rsidRPr="006D738A" w14:paraId="031C3D8A" w14:textId="77777777" w:rsidTr="00022F30">
        <w:trPr>
          <w:jc w:val="center"/>
        </w:trPr>
        <w:tc>
          <w:tcPr>
            <w:tcW w:w="3686" w:type="dxa"/>
            <w:tcBorders>
              <w:top w:val="single" w:sz="4" w:space="0" w:color="auto"/>
              <w:left w:val="single" w:sz="4" w:space="0" w:color="auto"/>
              <w:bottom w:val="single" w:sz="4" w:space="0" w:color="auto"/>
              <w:right w:val="single" w:sz="4" w:space="0" w:color="auto"/>
            </w:tcBorders>
          </w:tcPr>
          <w:p w14:paraId="7335B364" w14:textId="77777777" w:rsidR="006977DA" w:rsidRPr="00347BB5" w:rsidRDefault="006977DA" w:rsidP="006977DA">
            <w:pPr>
              <w:bidi/>
              <w:jc w:val="center"/>
              <w:rPr>
                <w:rFonts w:cs="B Nazanin"/>
                <w:sz w:val="24"/>
                <w:szCs w:val="24"/>
                <w:rtl/>
                <w:lang w:bidi="fa-IR"/>
              </w:rPr>
            </w:pPr>
            <w:r w:rsidRPr="00347BB5">
              <w:rPr>
                <w:rFonts w:cs="B Nazanin" w:hint="cs"/>
                <w:sz w:val="24"/>
                <w:szCs w:val="24"/>
                <w:rtl/>
                <w:lang w:bidi="fa-IR"/>
              </w:rPr>
              <w:t xml:space="preserve">کد نوع </w:t>
            </w:r>
            <w:r w:rsidRPr="00347BB5">
              <w:rPr>
                <w:rFonts w:ascii="Calibri" w:eastAsia="Times New Roman" w:hAnsi="Calibri" w:cs="B Nazanin"/>
                <w:color w:val="000000"/>
                <w:sz w:val="24"/>
                <w:szCs w:val="24"/>
                <w:rtl/>
              </w:rPr>
              <w:t>مشارکت</w:t>
            </w:r>
          </w:p>
        </w:tc>
        <w:tc>
          <w:tcPr>
            <w:tcW w:w="1843" w:type="dxa"/>
            <w:tcBorders>
              <w:top w:val="single" w:sz="4" w:space="0" w:color="auto"/>
              <w:left w:val="single" w:sz="4" w:space="0" w:color="auto"/>
              <w:bottom w:val="single" w:sz="4" w:space="0" w:color="auto"/>
              <w:right w:val="single" w:sz="4" w:space="0" w:color="auto"/>
            </w:tcBorders>
            <w:vAlign w:val="center"/>
          </w:tcPr>
          <w:p w14:paraId="6E2FFC09" w14:textId="77777777" w:rsidR="006977DA" w:rsidRPr="00260975" w:rsidRDefault="006977DA" w:rsidP="006977DA">
            <w:pPr>
              <w:rPr>
                <w:rFonts w:ascii="Times New Roman" w:hAnsi="Times New Roman" w:cs="Times New Roman"/>
                <w:sz w:val="24"/>
                <w:szCs w:val="24"/>
                <w:rtl/>
              </w:rPr>
            </w:pPr>
            <w:r>
              <w:rPr>
                <w:rFonts w:ascii="Times New Roman" w:hAnsi="Times New Roman" w:cs="Times New Roman"/>
                <w:sz w:val="24"/>
                <w:szCs w:val="24"/>
              </w:rPr>
              <w:t>Int, PK</w:t>
            </w:r>
          </w:p>
        </w:tc>
        <w:tc>
          <w:tcPr>
            <w:tcW w:w="1701" w:type="dxa"/>
            <w:tcBorders>
              <w:top w:val="single" w:sz="4" w:space="0" w:color="auto"/>
              <w:left w:val="single" w:sz="4" w:space="0" w:color="auto"/>
              <w:bottom w:val="single" w:sz="4" w:space="0" w:color="auto"/>
              <w:right w:val="single" w:sz="4" w:space="0" w:color="auto"/>
            </w:tcBorders>
            <w:vAlign w:val="center"/>
          </w:tcPr>
          <w:p w14:paraId="41E4D716" w14:textId="77777777" w:rsidR="006977DA" w:rsidRPr="00260975" w:rsidRDefault="006977DA" w:rsidP="006977DA">
            <w:pPr>
              <w:rPr>
                <w:rFonts w:ascii="Times New Roman" w:hAnsi="Times New Roman" w:cs="Times New Roman"/>
                <w:sz w:val="24"/>
                <w:szCs w:val="24"/>
              </w:rPr>
            </w:pPr>
            <w:r>
              <w:rPr>
                <w:rFonts w:ascii="Times New Roman" w:hAnsi="Times New Roman" w:cs="Times New Roman"/>
                <w:sz w:val="24"/>
                <w:szCs w:val="24"/>
              </w:rPr>
              <w:t>Par</w:t>
            </w:r>
            <w:r w:rsidRPr="00260975">
              <w:rPr>
                <w:rFonts w:ascii="Times New Roman" w:hAnsi="Times New Roman" w:cs="Times New Roman"/>
                <w:sz w:val="24"/>
                <w:szCs w:val="24"/>
              </w:rPr>
              <w:t>Code</w:t>
            </w:r>
          </w:p>
        </w:tc>
      </w:tr>
      <w:tr w:rsidR="006977DA" w:rsidRPr="006D738A" w14:paraId="656863A7" w14:textId="77777777" w:rsidTr="00022F30">
        <w:trPr>
          <w:jc w:val="center"/>
        </w:trPr>
        <w:tc>
          <w:tcPr>
            <w:tcW w:w="3686" w:type="dxa"/>
            <w:tcBorders>
              <w:top w:val="single" w:sz="4" w:space="0" w:color="auto"/>
              <w:left w:val="single" w:sz="4" w:space="0" w:color="auto"/>
              <w:bottom w:val="single" w:sz="4" w:space="0" w:color="auto"/>
              <w:right w:val="single" w:sz="4" w:space="0" w:color="auto"/>
            </w:tcBorders>
            <w:vAlign w:val="center"/>
          </w:tcPr>
          <w:p w14:paraId="6D7182BD" w14:textId="77777777" w:rsidR="006977DA" w:rsidRPr="00347BB5" w:rsidRDefault="006977DA" w:rsidP="006977DA">
            <w:pPr>
              <w:bidi/>
              <w:jc w:val="center"/>
              <w:rPr>
                <w:rFonts w:cs="B Nazanin"/>
                <w:sz w:val="24"/>
                <w:szCs w:val="24"/>
                <w:rtl/>
                <w:lang w:bidi="fa-IR"/>
              </w:rPr>
            </w:pPr>
            <w:r w:rsidRPr="00347BB5">
              <w:rPr>
                <w:rFonts w:cs="B Nazanin" w:hint="cs"/>
                <w:sz w:val="24"/>
                <w:szCs w:val="24"/>
                <w:rtl/>
                <w:lang w:bidi="fa-IR"/>
              </w:rPr>
              <w:t xml:space="preserve">نام نوع </w:t>
            </w:r>
            <w:r w:rsidRPr="00347BB5">
              <w:rPr>
                <w:rFonts w:ascii="Calibri" w:eastAsia="Times New Roman" w:hAnsi="Calibri" w:cs="B Nazanin"/>
                <w:color w:val="000000"/>
                <w:sz w:val="24"/>
                <w:szCs w:val="24"/>
                <w:rtl/>
              </w:rPr>
              <w:t>مشارکت</w:t>
            </w:r>
          </w:p>
        </w:tc>
        <w:tc>
          <w:tcPr>
            <w:tcW w:w="1843" w:type="dxa"/>
            <w:tcBorders>
              <w:top w:val="single" w:sz="4" w:space="0" w:color="auto"/>
              <w:left w:val="single" w:sz="4" w:space="0" w:color="auto"/>
              <w:bottom w:val="single" w:sz="4" w:space="0" w:color="auto"/>
              <w:right w:val="single" w:sz="4" w:space="0" w:color="auto"/>
            </w:tcBorders>
            <w:vAlign w:val="center"/>
          </w:tcPr>
          <w:p w14:paraId="36B181ED" w14:textId="77777777" w:rsidR="006977DA" w:rsidRPr="00260975" w:rsidRDefault="006977DA" w:rsidP="006977DA">
            <w:pPr>
              <w:rPr>
                <w:rFonts w:ascii="Times New Roman" w:hAnsi="Times New Roman" w:cs="Times New Roman"/>
                <w:sz w:val="24"/>
                <w:szCs w:val="24"/>
              </w:rPr>
            </w:pPr>
            <w:r w:rsidRPr="00260975">
              <w:rPr>
                <w:rFonts w:ascii="Times New Roman" w:hAnsi="Times New Roman" w:cs="Times New Roman"/>
                <w:sz w:val="24"/>
                <w:szCs w:val="24"/>
              </w:rPr>
              <w:t>NvarChar(50)</w:t>
            </w:r>
          </w:p>
        </w:tc>
        <w:tc>
          <w:tcPr>
            <w:tcW w:w="1701" w:type="dxa"/>
            <w:tcBorders>
              <w:top w:val="single" w:sz="4" w:space="0" w:color="auto"/>
              <w:left w:val="single" w:sz="4" w:space="0" w:color="auto"/>
              <w:bottom w:val="single" w:sz="4" w:space="0" w:color="auto"/>
              <w:right w:val="single" w:sz="4" w:space="0" w:color="auto"/>
            </w:tcBorders>
            <w:vAlign w:val="center"/>
          </w:tcPr>
          <w:p w14:paraId="52D235D7" w14:textId="77777777" w:rsidR="006977DA" w:rsidRPr="00260975" w:rsidRDefault="006977DA" w:rsidP="006977DA">
            <w:pPr>
              <w:rPr>
                <w:rFonts w:ascii="Times New Roman" w:hAnsi="Times New Roman" w:cs="Times New Roman"/>
                <w:sz w:val="24"/>
                <w:szCs w:val="24"/>
                <w:rtl/>
              </w:rPr>
            </w:pPr>
            <w:r>
              <w:rPr>
                <w:rFonts w:ascii="Times New Roman" w:hAnsi="Times New Roman" w:cs="Times New Roman"/>
                <w:sz w:val="24"/>
                <w:szCs w:val="24"/>
              </w:rPr>
              <w:t>Par</w:t>
            </w:r>
            <w:r w:rsidRPr="00260975">
              <w:rPr>
                <w:rFonts w:ascii="Times New Roman" w:hAnsi="Times New Roman" w:cs="Times New Roman"/>
                <w:sz w:val="24"/>
                <w:szCs w:val="24"/>
              </w:rPr>
              <w:t>Name</w:t>
            </w:r>
          </w:p>
        </w:tc>
      </w:tr>
    </w:tbl>
    <w:p w14:paraId="70C3E2BE" w14:textId="77777777" w:rsidR="006977DA" w:rsidRPr="00347BB5" w:rsidRDefault="006977DA" w:rsidP="006977DA">
      <w:pPr>
        <w:bidi/>
        <w:rPr>
          <w:rFonts w:cs="B Nazanin"/>
          <w:b/>
          <w:bCs/>
          <w:sz w:val="24"/>
          <w:szCs w:val="24"/>
          <w:lang w:bidi="fa-IR"/>
        </w:rPr>
      </w:pPr>
    </w:p>
    <w:tbl>
      <w:tblPr>
        <w:bidiVisual/>
        <w:tblW w:w="0" w:type="auto"/>
        <w:jc w:val="center"/>
        <w:tblLook w:val="04A0" w:firstRow="1" w:lastRow="0" w:firstColumn="1" w:lastColumn="0" w:noHBand="0" w:noVBand="1"/>
      </w:tblPr>
      <w:tblGrid>
        <w:gridCol w:w="3458"/>
        <w:gridCol w:w="3458"/>
      </w:tblGrid>
      <w:tr w:rsidR="006977DA" w14:paraId="66F3C78B" w14:textId="77777777" w:rsidTr="00022F30">
        <w:trPr>
          <w:jc w:val="center"/>
        </w:trPr>
        <w:tc>
          <w:tcPr>
            <w:tcW w:w="6916" w:type="dxa"/>
            <w:gridSpan w:val="2"/>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25DE9480" w14:textId="77777777" w:rsidR="006977DA" w:rsidRPr="002F551B" w:rsidRDefault="006977DA" w:rsidP="006977DA">
            <w:pPr>
              <w:pStyle w:val="ListParagraph"/>
              <w:bidi/>
              <w:ind w:left="0"/>
              <w:jc w:val="center"/>
              <w:rPr>
                <w:rFonts w:cs="B Nazanin"/>
                <w:b/>
                <w:bCs/>
                <w:sz w:val="24"/>
                <w:szCs w:val="24"/>
                <w:rtl/>
              </w:rPr>
            </w:pPr>
            <w:commentRangeStart w:id="85"/>
            <w:r>
              <w:rPr>
                <w:rFonts w:cs="B Nazanin" w:hint="cs"/>
                <w:b/>
                <w:bCs/>
                <w:sz w:val="24"/>
                <w:szCs w:val="24"/>
                <w:rtl/>
              </w:rPr>
              <w:lastRenderedPageBreak/>
              <w:t xml:space="preserve">مثال جدول </w:t>
            </w:r>
            <w:r w:rsidRPr="000D63BB">
              <w:rPr>
                <w:rFonts w:ascii="Calibri" w:eastAsia="Times New Roman" w:hAnsi="Calibri" w:cs="B Nazanin"/>
                <w:b/>
                <w:bCs/>
                <w:color w:val="000000"/>
                <w:sz w:val="24"/>
                <w:szCs w:val="24"/>
                <w:rtl/>
              </w:rPr>
              <w:t>نوع مشارکت</w:t>
            </w:r>
            <w:commentRangeEnd w:id="85"/>
            <w:r w:rsidR="00CC33E5">
              <w:rPr>
                <w:rStyle w:val="CommentReference"/>
                <w:rtl/>
              </w:rPr>
              <w:commentReference w:id="85"/>
            </w:r>
          </w:p>
        </w:tc>
      </w:tr>
      <w:tr w:rsidR="006977DA" w14:paraId="7D352452" w14:textId="77777777" w:rsidTr="00022F30">
        <w:trPr>
          <w:jc w:val="center"/>
        </w:trPr>
        <w:tc>
          <w:tcPr>
            <w:tcW w:w="3458"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313AFF8E" w14:textId="77777777" w:rsidR="006977DA" w:rsidRPr="002F551B" w:rsidRDefault="006977DA" w:rsidP="006977DA">
            <w:pPr>
              <w:pStyle w:val="ListParagraph"/>
              <w:bidi/>
              <w:ind w:left="0"/>
              <w:jc w:val="center"/>
              <w:rPr>
                <w:rFonts w:cs="B Nazanin"/>
                <w:b/>
                <w:bCs/>
                <w:sz w:val="24"/>
                <w:szCs w:val="24"/>
                <w:rtl/>
                <w:lang w:bidi="fa-IR"/>
              </w:rPr>
            </w:pPr>
            <w:r>
              <w:rPr>
                <w:rFonts w:cs="B Nazanin" w:hint="cs"/>
                <w:b/>
                <w:bCs/>
                <w:sz w:val="24"/>
                <w:szCs w:val="24"/>
                <w:rtl/>
                <w:lang w:bidi="fa-IR"/>
              </w:rPr>
              <w:t>نام</w:t>
            </w:r>
          </w:p>
        </w:tc>
        <w:tc>
          <w:tcPr>
            <w:tcW w:w="3458"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3F6ABF2E" w14:textId="77777777" w:rsidR="006977DA" w:rsidRPr="002F551B" w:rsidRDefault="006977DA" w:rsidP="006977DA">
            <w:pPr>
              <w:pStyle w:val="ListParagraph"/>
              <w:bidi/>
              <w:ind w:left="0"/>
              <w:jc w:val="center"/>
              <w:rPr>
                <w:rFonts w:cs="B Nazanin"/>
                <w:b/>
                <w:bCs/>
                <w:sz w:val="24"/>
                <w:szCs w:val="24"/>
                <w:rtl/>
              </w:rPr>
            </w:pPr>
            <w:r w:rsidRPr="002F551B">
              <w:rPr>
                <w:rFonts w:cs="B Nazanin" w:hint="cs"/>
                <w:b/>
                <w:bCs/>
                <w:sz w:val="24"/>
                <w:szCs w:val="24"/>
                <w:rtl/>
              </w:rPr>
              <w:t xml:space="preserve">کد </w:t>
            </w:r>
          </w:p>
        </w:tc>
      </w:tr>
      <w:tr w:rsidR="006977DA" w14:paraId="07AE82CE" w14:textId="77777777" w:rsidTr="00022F30">
        <w:trPr>
          <w:jc w:val="center"/>
        </w:trPr>
        <w:tc>
          <w:tcPr>
            <w:tcW w:w="3458" w:type="dxa"/>
            <w:tcBorders>
              <w:top w:val="single" w:sz="4" w:space="0" w:color="auto"/>
              <w:left w:val="single" w:sz="4" w:space="0" w:color="auto"/>
              <w:bottom w:val="single" w:sz="4" w:space="0" w:color="auto"/>
              <w:right w:val="single" w:sz="4" w:space="0" w:color="auto"/>
            </w:tcBorders>
            <w:shd w:val="clear" w:color="auto" w:fill="auto"/>
            <w:vAlign w:val="bottom"/>
          </w:tcPr>
          <w:p w14:paraId="7ABF4B1B" w14:textId="77777777" w:rsidR="006977DA" w:rsidRPr="000D63BB" w:rsidRDefault="006977DA" w:rsidP="006977DA">
            <w:pPr>
              <w:bidi/>
              <w:rPr>
                <w:rFonts w:ascii="Calibri" w:eastAsia="Times New Roman" w:hAnsi="Calibri" w:cs="B Nazanin"/>
                <w:b/>
                <w:bCs/>
                <w:color w:val="000000"/>
                <w:sz w:val="24"/>
                <w:szCs w:val="24"/>
                <w:rtl/>
              </w:rPr>
            </w:pPr>
            <w:r w:rsidRPr="002C509F">
              <w:rPr>
                <w:rFonts w:ascii="Calibri" w:eastAsia="Times New Roman" w:hAnsi="Calibri" w:cs="B Nazanin"/>
                <w:b/>
                <w:bCs/>
                <w:color w:val="FF0000"/>
                <w:sz w:val="24"/>
                <w:szCs w:val="24"/>
                <w:rtl/>
              </w:rPr>
              <w:t>مشاهده</w:t>
            </w:r>
          </w:p>
        </w:tc>
        <w:tc>
          <w:tcPr>
            <w:tcW w:w="3458" w:type="dxa"/>
            <w:tcBorders>
              <w:top w:val="single" w:sz="4" w:space="0" w:color="auto"/>
              <w:left w:val="single" w:sz="4" w:space="0" w:color="auto"/>
              <w:bottom w:val="single" w:sz="4" w:space="0" w:color="auto"/>
              <w:right w:val="single" w:sz="4" w:space="0" w:color="auto"/>
            </w:tcBorders>
          </w:tcPr>
          <w:p w14:paraId="17B14B9D" w14:textId="77777777" w:rsidR="006977DA" w:rsidRPr="00CA713F" w:rsidRDefault="006977DA" w:rsidP="006977DA">
            <w:pPr>
              <w:bidi/>
              <w:jc w:val="center"/>
              <w:rPr>
                <w:rFonts w:ascii="Calibri" w:eastAsia="Times New Roman" w:hAnsi="Calibri" w:cs="B Nazanin"/>
                <w:color w:val="000000"/>
                <w:sz w:val="24"/>
                <w:szCs w:val="24"/>
              </w:rPr>
            </w:pPr>
            <w:r>
              <w:rPr>
                <w:rFonts w:ascii="Calibri" w:eastAsia="Times New Roman" w:hAnsi="Calibri" w:cs="B Nazanin"/>
                <w:color w:val="000000"/>
                <w:sz w:val="24"/>
                <w:szCs w:val="24"/>
              </w:rPr>
              <w:t>1</w:t>
            </w:r>
          </w:p>
        </w:tc>
      </w:tr>
      <w:tr w:rsidR="006977DA" w14:paraId="2F73CC4E" w14:textId="77777777" w:rsidTr="00022F30">
        <w:trPr>
          <w:jc w:val="center"/>
        </w:trPr>
        <w:tc>
          <w:tcPr>
            <w:tcW w:w="3458" w:type="dxa"/>
            <w:tcBorders>
              <w:top w:val="single" w:sz="4" w:space="0" w:color="auto"/>
              <w:left w:val="single" w:sz="4" w:space="0" w:color="auto"/>
              <w:bottom w:val="single" w:sz="4" w:space="0" w:color="auto"/>
              <w:right w:val="single" w:sz="4" w:space="0" w:color="auto"/>
            </w:tcBorders>
            <w:shd w:val="clear" w:color="auto" w:fill="auto"/>
            <w:vAlign w:val="bottom"/>
          </w:tcPr>
          <w:p w14:paraId="4CDCD83A" w14:textId="77777777" w:rsidR="006977DA" w:rsidRPr="000D63BB" w:rsidRDefault="006977DA" w:rsidP="006977DA">
            <w:pPr>
              <w:bidi/>
              <w:rPr>
                <w:rFonts w:ascii="Calibri" w:eastAsia="Times New Roman" w:hAnsi="Calibri" w:cs="B Nazanin"/>
                <w:b/>
                <w:bCs/>
                <w:color w:val="000000"/>
                <w:sz w:val="24"/>
                <w:szCs w:val="24"/>
                <w:rtl/>
              </w:rPr>
            </w:pPr>
            <w:r w:rsidRPr="002C509F">
              <w:rPr>
                <w:rFonts w:ascii="Calibri" w:eastAsia="Times New Roman" w:hAnsi="Calibri" w:cs="B Nazanin"/>
                <w:b/>
                <w:bCs/>
                <w:color w:val="FF0000"/>
                <w:sz w:val="24"/>
                <w:szCs w:val="24"/>
                <w:rtl/>
              </w:rPr>
              <w:t>مستقل</w:t>
            </w:r>
          </w:p>
        </w:tc>
        <w:tc>
          <w:tcPr>
            <w:tcW w:w="3458" w:type="dxa"/>
            <w:tcBorders>
              <w:top w:val="single" w:sz="4" w:space="0" w:color="auto"/>
              <w:left w:val="single" w:sz="4" w:space="0" w:color="auto"/>
              <w:bottom w:val="single" w:sz="4" w:space="0" w:color="auto"/>
              <w:right w:val="single" w:sz="4" w:space="0" w:color="auto"/>
            </w:tcBorders>
          </w:tcPr>
          <w:p w14:paraId="4F5FF62C" w14:textId="77777777" w:rsidR="006977DA" w:rsidRPr="00CA713F" w:rsidRDefault="006977DA" w:rsidP="006977DA">
            <w:pPr>
              <w:bidi/>
              <w:jc w:val="center"/>
              <w:rPr>
                <w:rFonts w:ascii="Calibri" w:eastAsia="Times New Roman" w:hAnsi="Calibri" w:cs="B Nazanin"/>
                <w:color w:val="000000"/>
                <w:sz w:val="24"/>
                <w:szCs w:val="24"/>
                <w:rtl/>
              </w:rPr>
            </w:pPr>
            <w:r>
              <w:rPr>
                <w:rFonts w:ascii="Calibri" w:eastAsia="Times New Roman" w:hAnsi="Calibri" w:cs="B Nazanin"/>
                <w:color w:val="000000"/>
                <w:sz w:val="24"/>
                <w:szCs w:val="24"/>
              </w:rPr>
              <w:t>2</w:t>
            </w:r>
          </w:p>
        </w:tc>
      </w:tr>
      <w:tr w:rsidR="006977DA" w14:paraId="51B36931" w14:textId="77777777" w:rsidTr="00022F30">
        <w:trPr>
          <w:jc w:val="center"/>
        </w:trPr>
        <w:tc>
          <w:tcPr>
            <w:tcW w:w="3458" w:type="dxa"/>
            <w:tcBorders>
              <w:top w:val="single" w:sz="4" w:space="0" w:color="auto"/>
              <w:left w:val="single" w:sz="4" w:space="0" w:color="auto"/>
              <w:bottom w:val="single" w:sz="4" w:space="0" w:color="auto"/>
              <w:right w:val="single" w:sz="4" w:space="0" w:color="auto"/>
            </w:tcBorders>
            <w:shd w:val="clear" w:color="auto" w:fill="auto"/>
            <w:vAlign w:val="bottom"/>
          </w:tcPr>
          <w:p w14:paraId="08718968" w14:textId="77777777" w:rsidR="006977DA" w:rsidRPr="000D63BB" w:rsidRDefault="006977DA" w:rsidP="006977DA">
            <w:pPr>
              <w:bidi/>
              <w:rPr>
                <w:rFonts w:ascii="Calibri" w:eastAsia="Times New Roman" w:hAnsi="Calibri" w:cs="B Nazanin"/>
                <w:b/>
                <w:bCs/>
                <w:color w:val="000000"/>
                <w:sz w:val="24"/>
                <w:szCs w:val="24"/>
                <w:rtl/>
              </w:rPr>
            </w:pPr>
            <w:r w:rsidRPr="000D63BB">
              <w:rPr>
                <w:rFonts w:ascii="Calibri" w:eastAsia="Times New Roman" w:hAnsi="Calibri" w:cs="B Nazanin"/>
                <w:b/>
                <w:bCs/>
                <w:color w:val="000000"/>
                <w:sz w:val="24"/>
                <w:szCs w:val="24"/>
                <w:rtl/>
              </w:rPr>
              <w:t>کمک به استاد</w:t>
            </w:r>
          </w:p>
        </w:tc>
        <w:tc>
          <w:tcPr>
            <w:tcW w:w="3458" w:type="dxa"/>
            <w:tcBorders>
              <w:top w:val="single" w:sz="4" w:space="0" w:color="auto"/>
              <w:left w:val="single" w:sz="4" w:space="0" w:color="auto"/>
              <w:bottom w:val="single" w:sz="4" w:space="0" w:color="auto"/>
              <w:right w:val="single" w:sz="4" w:space="0" w:color="auto"/>
            </w:tcBorders>
          </w:tcPr>
          <w:p w14:paraId="06B10FAF" w14:textId="77777777" w:rsidR="006977DA" w:rsidRPr="00CA713F" w:rsidRDefault="006977DA" w:rsidP="006977DA">
            <w:pPr>
              <w:bidi/>
              <w:jc w:val="center"/>
              <w:rPr>
                <w:rFonts w:ascii="Calibri" w:eastAsia="Times New Roman" w:hAnsi="Calibri" w:cs="B Nazanin"/>
                <w:color w:val="000000"/>
                <w:sz w:val="24"/>
                <w:szCs w:val="24"/>
                <w:rtl/>
              </w:rPr>
            </w:pPr>
            <w:r>
              <w:rPr>
                <w:rFonts w:ascii="Calibri" w:eastAsia="Times New Roman" w:hAnsi="Calibri" w:cs="B Nazanin"/>
                <w:color w:val="000000"/>
                <w:sz w:val="24"/>
                <w:szCs w:val="24"/>
              </w:rPr>
              <w:t>3</w:t>
            </w:r>
          </w:p>
        </w:tc>
      </w:tr>
      <w:tr w:rsidR="006977DA" w14:paraId="6ACD7CAA" w14:textId="77777777" w:rsidTr="00022F30">
        <w:trPr>
          <w:jc w:val="center"/>
        </w:trPr>
        <w:tc>
          <w:tcPr>
            <w:tcW w:w="3458" w:type="dxa"/>
            <w:tcBorders>
              <w:top w:val="single" w:sz="4" w:space="0" w:color="auto"/>
              <w:left w:val="single" w:sz="4" w:space="0" w:color="auto"/>
              <w:bottom w:val="single" w:sz="4" w:space="0" w:color="auto"/>
              <w:right w:val="single" w:sz="4" w:space="0" w:color="auto"/>
            </w:tcBorders>
            <w:shd w:val="clear" w:color="auto" w:fill="auto"/>
            <w:vAlign w:val="bottom"/>
          </w:tcPr>
          <w:p w14:paraId="6AD7549D" w14:textId="77777777" w:rsidR="006977DA" w:rsidRPr="000D63BB" w:rsidRDefault="006977DA" w:rsidP="006977DA">
            <w:pPr>
              <w:bidi/>
              <w:rPr>
                <w:rFonts w:ascii="Calibri" w:eastAsia="Times New Roman" w:hAnsi="Calibri" w:cs="B Nazanin"/>
                <w:b/>
                <w:bCs/>
                <w:color w:val="000000"/>
                <w:sz w:val="24"/>
                <w:szCs w:val="24"/>
                <w:rtl/>
              </w:rPr>
            </w:pPr>
            <w:r w:rsidRPr="000D63BB">
              <w:rPr>
                <w:rFonts w:ascii="Calibri" w:eastAsia="Times New Roman" w:hAnsi="Calibri" w:cs="B Nazanin"/>
                <w:b/>
                <w:bCs/>
                <w:color w:val="000000"/>
                <w:sz w:val="24"/>
                <w:szCs w:val="24"/>
                <w:rtl/>
              </w:rPr>
              <w:t>کمک به دستیار بالاتر</w:t>
            </w:r>
          </w:p>
        </w:tc>
        <w:tc>
          <w:tcPr>
            <w:tcW w:w="3458" w:type="dxa"/>
            <w:tcBorders>
              <w:top w:val="single" w:sz="4" w:space="0" w:color="auto"/>
              <w:left w:val="single" w:sz="4" w:space="0" w:color="auto"/>
              <w:bottom w:val="single" w:sz="4" w:space="0" w:color="auto"/>
              <w:right w:val="single" w:sz="4" w:space="0" w:color="auto"/>
            </w:tcBorders>
          </w:tcPr>
          <w:p w14:paraId="61D606BD" w14:textId="77777777" w:rsidR="006977DA" w:rsidRPr="00CA713F" w:rsidRDefault="006977DA" w:rsidP="006977DA">
            <w:pPr>
              <w:bidi/>
              <w:jc w:val="center"/>
              <w:rPr>
                <w:rFonts w:ascii="Calibri" w:eastAsia="Times New Roman" w:hAnsi="Calibri" w:cs="B Nazanin"/>
                <w:color w:val="000000"/>
                <w:sz w:val="24"/>
                <w:szCs w:val="24"/>
                <w:rtl/>
              </w:rPr>
            </w:pPr>
            <w:r>
              <w:rPr>
                <w:rFonts w:ascii="Calibri" w:eastAsia="Times New Roman" w:hAnsi="Calibri" w:cs="B Nazanin"/>
                <w:color w:val="000000"/>
                <w:sz w:val="24"/>
                <w:szCs w:val="24"/>
              </w:rPr>
              <w:t>4</w:t>
            </w:r>
          </w:p>
        </w:tc>
      </w:tr>
      <w:tr w:rsidR="006977DA" w14:paraId="52589C4D" w14:textId="77777777" w:rsidTr="00022F30">
        <w:trPr>
          <w:jc w:val="center"/>
        </w:trPr>
        <w:tc>
          <w:tcPr>
            <w:tcW w:w="3458" w:type="dxa"/>
            <w:tcBorders>
              <w:top w:val="single" w:sz="4" w:space="0" w:color="auto"/>
              <w:left w:val="single" w:sz="4" w:space="0" w:color="auto"/>
              <w:bottom w:val="single" w:sz="4" w:space="0" w:color="auto"/>
              <w:right w:val="single" w:sz="4" w:space="0" w:color="auto"/>
            </w:tcBorders>
            <w:shd w:val="clear" w:color="auto" w:fill="auto"/>
            <w:vAlign w:val="bottom"/>
          </w:tcPr>
          <w:p w14:paraId="68347732" w14:textId="77777777" w:rsidR="006977DA" w:rsidRPr="000D63BB" w:rsidRDefault="006977DA" w:rsidP="006977DA">
            <w:pPr>
              <w:bidi/>
              <w:rPr>
                <w:rFonts w:ascii="Calibri" w:eastAsia="Times New Roman" w:hAnsi="Calibri" w:cs="B Nazanin"/>
                <w:b/>
                <w:bCs/>
                <w:color w:val="000000"/>
                <w:sz w:val="24"/>
                <w:szCs w:val="24"/>
                <w:rtl/>
              </w:rPr>
            </w:pPr>
            <w:r w:rsidRPr="000D63BB">
              <w:rPr>
                <w:rFonts w:ascii="Calibri" w:eastAsia="Times New Roman" w:hAnsi="Calibri" w:cs="B Nazanin"/>
                <w:b/>
                <w:bCs/>
                <w:color w:val="000000"/>
                <w:sz w:val="24"/>
                <w:szCs w:val="24"/>
                <w:rtl/>
              </w:rPr>
              <w:t>نظارت بر مقطع پایینتر آموزشی</w:t>
            </w:r>
          </w:p>
        </w:tc>
        <w:tc>
          <w:tcPr>
            <w:tcW w:w="3458" w:type="dxa"/>
            <w:tcBorders>
              <w:top w:val="single" w:sz="4" w:space="0" w:color="auto"/>
              <w:left w:val="single" w:sz="4" w:space="0" w:color="auto"/>
              <w:bottom w:val="single" w:sz="4" w:space="0" w:color="auto"/>
              <w:right w:val="single" w:sz="4" w:space="0" w:color="auto"/>
            </w:tcBorders>
          </w:tcPr>
          <w:p w14:paraId="3FCDB9AB" w14:textId="77777777" w:rsidR="006977DA" w:rsidRPr="00CA713F" w:rsidRDefault="006977DA" w:rsidP="006977DA">
            <w:pPr>
              <w:bidi/>
              <w:jc w:val="center"/>
              <w:rPr>
                <w:rFonts w:ascii="Calibri" w:eastAsia="Times New Roman" w:hAnsi="Calibri" w:cs="B Nazanin"/>
                <w:color w:val="000000"/>
                <w:sz w:val="24"/>
                <w:szCs w:val="24"/>
                <w:rtl/>
              </w:rPr>
            </w:pPr>
            <w:r>
              <w:rPr>
                <w:rFonts w:ascii="Calibri" w:eastAsia="Times New Roman" w:hAnsi="Calibri" w:cs="B Nazanin"/>
                <w:color w:val="000000"/>
                <w:sz w:val="24"/>
                <w:szCs w:val="24"/>
              </w:rPr>
              <w:t>5</w:t>
            </w:r>
          </w:p>
        </w:tc>
      </w:tr>
      <w:tr w:rsidR="006977DA" w14:paraId="4220D3EB" w14:textId="77777777" w:rsidTr="00022F30">
        <w:trPr>
          <w:jc w:val="center"/>
        </w:trPr>
        <w:tc>
          <w:tcPr>
            <w:tcW w:w="3458" w:type="dxa"/>
            <w:tcBorders>
              <w:top w:val="single" w:sz="4" w:space="0" w:color="auto"/>
              <w:left w:val="single" w:sz="4" w:space="0" w:color="auto"/>
              <w:bottom w:val="single" w:sz="4" w:space="0" w:color="auto"/>
              <w:right w:val="single" w:sz="4" w:space="0" w:color="auto"/>
            </w:tcBorders>
            <w:shd w:val="clear" w:color="auto" w:fill="auto"/>
            <w:vAlign w:val="bottom"/>
          </w:tcPr>
          <w:p w14:paraId="2C71253E" w14:textId="77777777" w:rsidR="006977DA" w:rsidRPr="000D63BB" w:rsidRDefault="006977DA" w:rsidP="006977DA">
            <w:pPr>
              <w:bidi/>
              <w:rPr>
                <w:rFonts w:ascii="Calibri" w:eastAsia="Times New Roman" w:hAnsi="Calibri" w:cs="B Nazanin"/>
                <w:b/>
                <w:bCs/>
                <w:color w:val="000000"/>
                <w:sz w:val="24"/>
                <w:szCs w:val="24"/>
                <w:rtl/>
              </w:rPr>
            </w:pPr>
            <w:r w:rsidRPr="002C509F">
              <w:rPr>
                <w:rFonts w:ascii="Calibri" w:eastAsia="Times New Roman" w:hAnsi="Calibri" w:cs="B Nazanin"/>
                <w:b/>
                <w:bCs/>
                <w:color w:val="FF0000"/>
                <w:sz w:val="24"/>
                <w:szCs w:val="24"/>
                <w:rtl/>
              </w:rPr>
              <w:t>مستقل تحت نظارت استاد</w:t>
            </w:r>
          </w:p>
        </w:tc>
        <w:tc>
          <w:tcPr>
            <w:tcW w:w="3458" w:type="dxa"/>
            <w:tcBorders>
              <w:top w:val="single" w:sz="4" w:space="0" w:color="auto"/>
              <w:left w:val="single" w:sz="4" w:space="0" w:color="auto"/>
              <w:bottom w:val="single" w:sz="4" w:space="0" w:color="auto"/>
              <w:right w:val="single" w:sz="4" w:space="0" w:color="auto"/>
            </w:tcBorders>
          </w:tcPr>
          <w:p w14:paraId="0BAE8B40" w14:textId="77777777" w:rsidR="006977DA" w:rsidRPr="00CA713F" w:rsidRDefault="006977DA" w:rsidP="006977DA">
            <w:pPr>
              <w:bidi/>
              <w:jc w:val="center"/>
              <w:rPr>
                <w:rFonts w:ascii="Calibri" w:eastAsia="Times New Roman" w:hAnsi="Calibri" w:cs="B Nazanin"/>
                <w:color w:val="000000"/>
                <w:sz w:val="24"/>
                <w:szCs w:val="24"/>
                <w:rtl/>
              </w:rPr>
            </w:pPr>
            <w:r>
              <w:rPr>
                <w:rFonts w:ascii="Calibri" w:eastAsia="Times New Roman" w:hAnsi="Calibri" w:cs="B Nazanin"/>
                <w:color w:val="000000"/>
                <w:sz w:val="24"/>
                <w:szCs w:val="24"/>
              </w:rPr>
              <w:t>6</w:t>
            </w:r>
          </w:p>
        </w:tc>
      </w:tr>
      <w:tr w:rsidR="006977DA" w14:paraId="7B4317CF" w14:textId="77777777" w:rsidTr="00022F30">
        <w:trPr>
          <w:jc w:val="center"/>
        </w:trPr>
        <w:tc>
          <w:tcPr>
            <w:tcW w:w="3458" w:type="dxa"/>
            <w:tcBorders>
              <w:top w:val="single" w:sz="4" w:space="0" w:color="auto"/>
              <w:left w:val="single" w:sz="4" w:space="0" w:color="auto"/>
              <w:bottom w:val="single" w:sz="4" w:space="0" w:color="auto"/>
              <w:right w:val="single" w:sz="4" w:space="0" w:color="auto"/>
            </w:tcBorders>
            <w:shd w:val="clear" w:color="auto" w:fill="auto"/>
            <w:vAlign w:val="bottom"/>
          </w:tcPr>
          <w:p w14:paraId="006EA4A8" w14:textId="77777777" w:rsidR="006977DA" w:rsidRPr="000D63BB" w:rsidRDefault="006977DA" w:rsidP="006977DA">
            <w:pPr>
              <w:bidi/>
              <w:rPr>
                <w:rFonts w:ascii="Calibri" w:eastAsia="Times New Roman" w:hAnsi="Calibri" w:cs="B Nazanin"/>
                <w:b/>
                <w:bCs/>
                <w:color w:val="000000"/>
                <w:sz w:val="24"/>
                <w:szCs w:val="24"/>
                <w:rtl/>
              </w:rPr>
            </w:pPr>
            <w:r w:rsidRPr="000D63BB">
              <w:rPr>
                <w:rFonts w:ascii="Calibri" w:eastAsia="Times New Roman" w:hAnsi="Calibri" w:cs="B Nazanin"/>
                <w:b/>
                <w:bCs/>
                <w:color w:val="000000"/>
                <w:sz w:val="24"/>
                <w:szCs w:val="24"/>
                <w:rtl/>
              </w:rPr>
              <w:t>مشارکت در کار گروهی</w:t>
            </w:r>
          </w:p>
        </w:tc>
        <w:tc>
          <w:tcPr>
            <w:tcW w:w="3458" w:type="dxa"/>
            <w:tcBorders>
              <w:top w:val="single" w:sz="4" w:space="0" w:color="auto"/>
              <w:left w:val="single" w:sz="4" w:space="0" w:color="auto"/>
              <w:bottom w:val="single" w:sz="4" w:space="0" w:color="auto"/>
              <w:right w:val="single" w:sz="4" w:space="0" w:color="auto"/>
            </w:tcBorders>
          </w:tcPr>
          <w:p w14:paraId="2FAF830B" w14:textId="77777777" w:rsidR="006977DA" w:rsidRPr="00CA713F" w:rsidRDefault="006977DA" w:rsidP="006977DA">
            <w:pPr>
              <w:bidi/>
              <w:jc w:val="center"/>
              <w:rPr>
                <w:rFonts w:ascii="Calibri" w:eastAsia="Times New Roman" w:hAnsi="Calibri" w:cs="B Nazanin"/>
                <w:color w:val="000000"/>
                <w:sz w:val="24"/>
                <w:szCs w:val="24"/>
                <w:rtl/>
              </w:rPr>
            </w:pPr>
            <w:r>
              <w:rPr>
                <w:rFonts w:ascii="Calibri" w:eastAsia="Times New Roman" w:hAnsi="Calibri" w:cs="B Nazanin"/>
                <w:color w:val="000000"/>
                <w:sz w:val="24"/>
                <w:szCs w:val="24"/>
              </w:rPr>
              <w:t>7</w:t>
            </w:r>
          </w:p>
        </w:tc>
      </w:tr>
    </w:tbl>
    <w:p w14:paraId="57F54B3C" w14:textId="77777777" w:rsidR="006977DA" w:rsidRDefault="006977DA" w:rsidP="006977DA">
      <w:pPr>
        <w:pStyle w:val="ListParagraph"/>
        <w:bidi/>
        <w:rPr>
          <w:rFonts w:cs="B Nazanin"/>
          <w:sz w:val="24"/>
          <w:szCs w:val="24"/>
        </w:rPr>
      </w:pPr>
    </w:p>
    <w:p w14:paraId="785415BC" w14:textId="77777777" w:rsidR="006977DA" w:rsidRPr="006977DA" w:rsidRDefault="006977DA" w:rsidP="00EE7D17">
      <w:pPr>
        <w:pStyle w:val="Heading2"/>
        <w:numPr>
          <w:ilvl w:val="0"/>
          <w:numId w:val="44"/>
        </w:numPr>
        <w:bidi/>
        <w:rPr>
          <w:rFonts w:cs="B Nazanin"/>
          <w:lang w:bidi="fa-IR"/>
        </w:rPr>
      </w:pPr>
      <w:bookmarkStart w:id="86" w:name="_Toc478296100"/>
      <w:r w:rsidRPr="006977DA">
        <w:rPr>
          <w:rFonts w:cs="B Nazanin" w:hint="cs"/>
          <w:rtl/>
          <w:lang w:bidi="fa-IR"/>
        </w:rPr>
        <w:t>جدول ثبت فعالیت ها</w:t>
      </w:r>
      <w:r w:rsidR="00022F30">
        <w:rPr>
          <w:rFonts w:cs="B Nazanin" w:hint="cs"/>
          <w:rtl/>
          <w:lang w:bidi="fa-IR"/>
        </w:rPr>
        <w:t xml:space="preserve">  </w:t>
      </w:r>
      <w:r w:rsidR="0025700E">
        <w:rPr>
          <w:rFonts w:cs="B Nazanin"/>
          <w:lang w:bidi="fa-IR"/>
        </w:rPr>
      </w:r>
      <w:r w:rsidR="0025700E">
        <w:rPr>
          <w:rFonts w:cs="B Nazanin"/>
          <w:lang w:bidi="fa-IR"/>
        </w:rPr>
        <w:pict w14:anchorId="1A2C9F15">
          <v:shape id="Right Arrow 38" o:spid="_x0000_s1133" type="#_x0000_t13" href="#فهرست" style="width:11.35pt;height:11.35pt;rotation:-90;visibility:visible;mso-left-percent:-10001;mso-top-percent:-10001;mso-position-horizontal:absolute;mso-position-horizontal-relative:char;mso-position-vertical:absolute;mso-position-vertical-relative:line;mso-left-percent:-10001;mso-top-percent:-10001;v-text-anchor:middle" o:button="t" adj="10800" fillcolor="#5b9bd5 [3204]" strokecolor="#1f4d78 [1604]" strokeweight="1pt">
            <v:fill o:detectmouseclick="t"/>
            <w10:wrap type="none"/>
            <w10:anchorlock/>
          </v:shape>
        </w:pict>
      </w:r>
      <w:bookmarkEnd w:id="86"/>
    </w:p>
    <w:tbl>
      <w:tblPr>
        <w:bidiVisual/>
        <w:tblW w:w="0" w:type="auto"/>
        <w:jc w:val="center"/>
        <w:tblLook w:val="04A0" w:firstRow="1" w:lastRow="0" w:firstColumn="1" w:lastColumn="0" w:noHBand="0" w:noVBand="1"/>
      </w:tblPr>
      <w:tblGrid>
        <w:gridCol w:w="1450"/>
        <w:gridCol w:w="3685"/>
        <w:gridCol w:w="1883"/>
        <w:gridCol w:w="2229"/>
      </w:tblGrid>
      <w:tr w:rsidR="006977DA" w:rsidRPr="005E2F9E" w14:paraId="4BE0B351" w14:textId="77777777" w:rsidTr="00022F30">
        <w:trPr>
          <w:jc w:val="center"/>
        </w:trPr>
        <w:tc>
          <w:tcPr>
            <w:tcW w:w="8927" w:type="dxa"/>
            <w:gridSpan w:val="4"/>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CD2BE70" w14:textId="77777777" w:rsidR="006977DA" w:rsidRPr="005E2F9E" w:rsidRDefault="006977DA" w:rsidP="006977DA">
            <w:pPr>
              <w:bidi/>
              <w:jc w:val="center"/>
              <w:rPr>
                <w:rFonts w:cs="B Nazanin"/>
                <w:sz w:val="24"/>
                <w:szCs w:val="24"/>
                <w:lang w:bidi="fa-IR"/>
              </w:rPr>
            </w:pPr>
            <w:r w:rsidRPr="00DD0388">
              <w:rPr>
                <w:rFonts w:cs="B Nazanin" w:hint="cs"/>
                <w:b/>
                <w:bCs/>
                <w:sz w:val="24"/>
                <w:szCs w:val="24"/>
                <w:rtl/>
              </w:rPr>
              <w:t xml:space="preserve">جدول </w:t>
            </w:r>
            <w:r>
              <w:rPr>
                <w:rFonts w:cs="B Nazanin" w:hint="cs"/>
                <w:b/>
                <w:bCs/>
                <w:sz w:val="24"/>
                <w:szCs w:val="24"/>
                <w:rtl/>
                <w:lang w:bidi="fa-IR"/>
              </w:rPr>
              <w:t>ثبت فعالیت ها -</w:t>
            </w:r>
            <w:r>
              <w:rPr>
                <w:rFonts w:cs="B Nazanin"/>
                <w:b/>
                <w:bCs/>
                <w:sz w:val="24"/>
                <w:szCs w:val="24"/>
                <w:lang w:bidi="fa-IR"/>
              </w:rPr>
              <w:t>tblActivities</w:t>
            </w:r>
          </w:p>
        </w:tc>
      </w:tr>
      <w:tr w:rsidR="006977DA" w:rsidRPr="006D738A" w14:paraId="2462C097" w14:textId="77777777" w:rsidTr="00022F30">
        <w:trPr>
          <w:jc w:val="center"/>
        </w:trPr>
        <w:tc>
          <w:tcPr>
            <w:tcW w:w="145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64C0219" w14:textId="77777777" w:rsidR="006977DA" w:rsidRPr="00365F8D" w:rsidRDefault="006977DA" w:rsidP="006977DA">
            <w:pPr>
              <w:bidi/>
              <w:jc w:val="center"/>
              <w:rPr>
                <w:rFonts w:cs="B Nazanin"/>
                <w:b/>
                <w:bCs/>
                <w:sz w:val="24"/>
                <w:szCs w:val="24"/>
                <w:rtl/>
              </w:rPr>
            </w:pPr>
            <w:r w:rsidRPr="00365F8D">
              <w:rPr>
                <w:rFonts w:cs="B Nazanin" w:hint="cs"/>
                <w:b/>
                <w:bCs/>
                <w:sz w:val="24"/>
                <w:szCs w:val="24"/>
                <w:rtl/>
              </w:rPr>
              <w:t>مثال</w:t>
            </w:r>
          </w:p>
        </w:tc>
        <w:tc>
          <w:tcPr>
            <w:tcW w:w="3685"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CF91A20" w14:textId="77777777" w:rsidR="006977DA" w:rsidRPr="00365F8D" w:rsidRDefault="006977DA" w:rsidP="006977DA">
            <w:pPr>
              <w:bidi/>
              <w:jc w:val="center"/>
              <w:rPr>
                <w:rFonts w:cs="B Nazanin"/>
                <w:b/>
                <w:bCs/>
                <w:sz w:val="24"/>
                <w:szCs w:val="24"/>
                <w:rtl/>
                <w:lang w:bidi="fa-IR"/>
              </w:rPr>
            </w:pPr>
            <w:r w:rsidRPr="00365F8D">
              <w:rPr>
                <w:rFonts w:cs="B Nazanin" w:hint="cs"/>
                <w:b/>
                <w:bCs/>
                <w:sz w:val="24"/>
                <w:szCs w:val="24"/>
                <w:rtl/>
                <w:lang w:bidi="fa-IR"/>
              </w:rPr>
              <w:t>توضیح</w:t>
            </w:r>
          </w:p>
        </w:tc>
        <w:tc>
          <w:tcPr>
            <w:tcW w:w="156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B6C1B6F" w14:textId="77777777" w:rsidR="006977DA" w:rsidRPr="00365F8D" w:rsidRDefault="006977DA" w:rsidP="006977DA">
            <w:pPr>
              <w:jc w:val="center"/>
              <w:rPr>
                <w:rFonts w:ascii="Times New Roman" w:hAnsi="Times New Roman" w:cs="Times New Roman"/>
                <w:b/>
                <w:bCs/>
                <w:sz w:val="24"/>
                <w:szCs w:val="24"/>
              </w:rPr>
            </w:pPr>
            <w:r w:rsidRPr="00365F8D">
              <w:rPr>
                <w:rFonts w:ascii="Times New Roman" w:hAnsi="Times New Roman" w:cs="Times New Roman"/>
                <w:b/>
                <w:bCs/>
                <w:sz w:val="24"/>
                <w:szCs w:val="24"/>
              </w:rPr>
              <w:t>Type</w:t>
            </w:r>
          </w:p>
        </w:tc>
        <w:tc>
          <w:tcPr>
            <w:tcW w:w="222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D655B0D" w14:textId="77777777" w:rsidR="006977DA" w:rsidRPr="00365F8D" w:rsidRDefault="006977DA" w:rsidP="006977DA">
            <w:pPr>
              <w:jc w:val="center"/>
              <w:rPr>
                <w:rFonts w:ascii="Times New Roman" w:hAnsi="Times New Roman" w:cs="Times New Roman"/>
                <w:b/>
                <w:bCs/>
                <w:sz w:val="24"/>
                <w:szCs w:val="24"/>
                <w:rtl/>
              </w:rPr>
            </w:pPr>
            <w:r w:rsidRPr="00365F8D">
              <w:rPr>
                <w:rFonts w:ascii="Times New Roman" w:hAnsi="Times New Roman" w:cs="Times New Roman"/>
                <w:b/>
                <w:bCs/>
                <w:sz w:val="24"/>
                <w:szCs w:val="24"/>
              </w:rPr>
              <w:t>Name</w:t>
            </w:r>
          </w:p>
        </w:tc>
      </w:tr>
      <w:tr w:rsidR="006977DA" w:rsidRPr="006D738A" w14:paraId="107A2CC3" w14:textId="77777777" w:rsidTr="00022F30">
        <w:trPr>
          <w:jc w:val="center"/>
        </w:trPr>
        <w:tc>
          <w:tcPr>
            <w:tcW w:w="1450" w:type="dxa"/>
            <w:tcBorders>
              <w:top w:val="single" w:sz="4" w:space="0" w:color="auto"/>
              <w:left w:val="single" w:sz="4" w:space="0" w:color="auto"/>
              <w:bottom w:val="single" w:sz="4" w:space="0" w:color="auto"/>
              <w:right w:val="single" w:sz="4" w:space="0" w:color="auto"/>
            </w:tcBorders>
            <w:vAlign w:val="center"/>
          </w:tcPr>
          <w:p w14:paraId="7B83238A" w14:textId="77777777" w:rsidR="006977DA" w:rsidRDefault="006977DA" w:rsidP="006977DA">
            <w:pPr>
              <w:bidi/>
              <w:jc w:val="center"/>
              <w:rPr>
                <w:rFonts w:ascii="Yagut" w:eastAsia="Times New Roman" w:hAnsi="Yagut" w:cs="Arial"/>
                <w:sz w:val="24"/>
                <w:szCs w:val="24"/>
                <w:lang w:bidi="fa-IR"/>
              </w:rPr>
            </w:pPr>
            <w:r>
              <w:rPr>
                <w:rFonts w:ascii="Yagut" w:eastAsia="Times New Roman" w:hAnsi="Yagut" w:cs="Arial" w:hint="cs"/>
                <w:sz w:val="24"/>
                <w:szCs w:val="24"/>
                <w:rtl/>
                <w:lang w:bidi="fa-IR"/>
              </w:rPr>
              <w:t>1</w:t>
            </w:r>
          </w:p>
        </w:tc>
        <w:tc>
          <w:tcPr>
            <w:tcW w:w="3685" w:type="dxa"/>
            <w:tcBorders>
              <w:top w:val="single" w:sz="4" w:space="0" w:color="auto"/>
              <w:left w:val="single" w:sz="4" w:space="0" w:color="auto"/>
              <w:bottom w:val="single" w:sz="4" w:space="0" w:color="auto"/>
              <w:right w:val="single" w:sz="4" w:space="0" w:color="auto"/>
            </w:tcBorders>
            <w:vAlign w:val="center"/>
          </w:tcPr>
          <w:p w14:paraId="70F7584C" w14:textId="77777777" w:rsidR="006977DA" w:rsidRDefault="006977DA" w:rsidP="006977DA">
            <w:pPr>
              <w:bidi/>
              <w:ind w:left="130"/>
              <w:rPr>
                <w:rFonts w:cs="B Nazanin"/>
                <w:b/>
                <w:bCs/>
                <w:sz w:val="24"/>
                <w:szCs w:val="24"/>
                <w:rtl/>
                <w:lang w:bidi="fa-IR"/>
              </w:rPr>
            </w:pPr>
            <w:r>
              <w:rPr>
                <w:rFonts w:cs="B Nazanin" w:hint="cs"/>
                <w:b/>
                <w:bCs/>
                <w:sz w:val="24"/>
                <w:szCs w:val="24"/>
                <w:rtl/>
                <w:lang w:bidi="fa-IR"/>
              </w:rPr>
              <w:t>شناسه</w:t>
            </w:r>
          </w:p>
        </w:tc>
        <w:tc>
          <w:tcPr>
            <w:tcW w:w="1563" w:type="dxa"/>
            <w:tcBorders>
              <w:top w:val="single" w:sz="4" w:space="0" w:color="auto"/>
              <w:left w:val="single" w:sz="4" w:space="0" w:color="auto"/>
              <w:bottom w:val="single" w:sz="4" w:space="0" w:color="auto"/>
              <w:right w:val="single" w:sz="4" w:space="0" w:color="auto"/>
            </w:tcBorders>
            <w:vAlign w:val="center"/>
          </w:tcPr>
          <w:p w14:paraId="5C033C7E" w14:textId="77777777" w:rsidR="006977DA" w:rsidRDefault="006977DA" w:rsidP="006977DA">
            <w:pPr>
              <w:rPr>
                <w:rFonts w:ascii="Times New Roman" w:hAnsi="Times New Roman" w:cs="Times New Roman"/>
                <w:sz w:val="24"/>
                <w:szCs w:val="24"/>
              </w:rPr>
            </w:pPr>
            <w:r>
              <w:rPr>
                <w:rFonts w:ascii="Times New Roman" w:hAnsi="Times New Roman" w:cs="Times New Roman"/>
                <w:sz w:val="24"/>
                <w:szCs w:val="24"/>
              </w:rPr>
              <w:t>Int</w:t>
            </w:r>
          </w:p>
        </w:tc>
        <w:tc>
          <w:tcPr>
            <w:tcW w:w="2229" w:type="dxa"/>
            <w:tcBorders>
              <w:top w:val="single" w:sz="4" w:space="0" w:color="auto"/>
              <w:left w:val="single" w:sz="4" w:space="0" w:color="auto"/>
              <w:bottom w:val="single" w:sz="4" w:space="0" w:color="auto"/>
              <w:right w:val="single" w:sz="4" w:space="0" w:color="auto"/>
            </w:tcBorders>
            <w:vAlign w:val="center"/>
          </w:tcPr>
          <w:p w14:paraId="0334825F" w14:textId="77777777" w:rsidR="006977DA" w:rsidRDefault="006977DA" w:rsidP="006977DA">
            <w:pPr>
              <w:rPr>
                <w:rFonts w:ascii="Times New Roman" w:hAnsi="Times New Roman" w:cs="Times New Roman"/>
                <w:sz w:val="24"/>
                <w:szCs w:val="24"/>
              </w:rPr>
            </w:pPr>
            <w:r>
              <w:rPr>
                <w:rFonts w:ascii="Times New Roman" w:hAnsi="Times New Roman" w:cs="Times New Roman"/>
                <w:sz w:val="24"/>
                <w:szCs w:val="24"/>
              </w:rPr>
              <w:t>ID</w:t>
            </w:r>
          </w:p>
        </w:tc>
      </w:tr>
      <w:tr w:rsidR="006977DA" w:rsidRPr="006D738A" w14:paraId="078C7A05" w14:textId="77777777" w:rsidTr="00022F30">
        <w:trPr>
          <w:jc w:val="center"/>
        </w:trPr>
        <w:tc>
          <w:tcPr>
            <w:tcW w:w="1450" w:type="dxa"/>
            <w:tcBorders>
              <w:top w:val="single" w:sz="4" w:space="0" w:color="auto"/>
              <w:left w:val="single" w:sz="4" w:space="0" w:color="auto"/>
              <w:bottom w:val="single" w:sz="4" w:space="0" w:color="auto"/>
              <w:right w:val="single" w:sz="4" w:space="0" w:color="auto"/>
            </w:tcBorders>
            <w:vAlign w:val="center"/>
          </w:tcPr>
          <w:p w14:paraId="3A13FBCD" w14:textId="77777777" w:rsidR="006977DA" w:rsidRDefault="006977DA" w:rsidP="006977DA">
            <w:pPr>
              <w:bidi/>
              <w:jc w:val="center"/>
              <w:rPr>
                <w:rFonts w:ascii="Yagut" w:eastAsia="Times New Roman" w:hAnsi="Yagut" w:cs="Arial"/>
                <w:sz w:val="24"/>
                <w:szCs w:val="24"/>
                <w:rtl/>
                <w:lang w:bidi="fa-IR"/>
              </w:rPr>
            </w:pPr>
            <w:r>
              <w:rPr>
                <w:rFonts w:ascii="Yagut" w:eastAsia="Times New Roman" w:hAnsi="Yagut" w:cs="Arial"/>
                <w:sz w:val="24"/>
                <w:szCs w:val="24"/>
                <w:lang w:bidi="fa-IR"/>
              </w:rPr>
              <w:t>1</w:t>
            </w:r>
            <w:r>
              <w:rPr>
                <w:rFonts w:ascii="Yagut" w:eastAsia="Times New Roman" w:hAnsi="Yagut" w:cs="Arial" w:hint="cs"/>
                <w:sz w:val="24"/>
                <w:szCs w:val="24"/>
                <w:rtl/>
                <w:lang w:bidi="fa-IR"/>
              </w:rPr>
              <w:t>ب</w:t>
            </w:r>
          </w:p>
        </w:tc>
        <w:tc>
          <w:tcPr>
            <w:tcW w:w="3685" w:type="dxa"/>
            <w:tcBorders>
              <w:top w:val="single" w:sz="4" w:space="0" w:color="auto"/>
              <w:left w:val="single" w:sz="4" w:space="0" w:color="auto"/>
              <w:bottom w:val="single" w:sz="4" w:space="0" w:color="auto"/>
              <w:right w:val="single" w:sz="4" w:space="0" w:color="auto"/>
            </w:tcBorders>
            <w:vAlign w:val="center"/>
          </w:tcPr>
          <w:p w14:paraId="2BAFB27A" w14:textId="77777777" w:rsidR="006977DA" w:rsidRDefault="006977DA" w:rsidP="006977DA">
            <w:pPr>
              <w:bidi/>
              <w:ind w:left="130"/>
              <w:rPr>
                <w:rFonts w:cs="B Nazanin"/>
                <w:b/>
                <w:bCs/>
                <w:sz w:val="24"/>
                <w:szCs w:val="24"/>
                <w:rtl/>
                <w:lang w:bidi="fa-IR"/>
              </w:rPr>
            </w:pPr>
            <w:r>
              <w:rPr>
                <w:rFonts w:cs="B Nazanin" w:hint="cs"/>
                <w:b/>
                <w:bCs/>
                <w:sz w:val="24"/>
                <w:szCs w:val="24"/>
                <w:rtl/>
                <w:lang w:bidi="fa-IR"/>
              </w:rPr>
              <w:t>کد مرجع در سامانه دانشگاه</w:t>
            </w:r>
          </w:p>
        </w:tc>
        <w:tc>
          <w:tcPr>
            <w:tcW w:w="1563" w:type="dxa"/>
            <w:tcBorders>
              <w:top w:val="single" w:sz="4" w:space="0" w:color="auto"/>
              <w:left w:val="single" w:sz="4" w:space="0" w:color="auto"/>
              <w:bottom w:val="single" w:sz="4" w:space="0" w:color="auto"/>
              <w:right w:val="single" w:sz="4" w:space="0" w:color="auto"/>
            </w:tcBorders>
            <w:vAlign w:val="center"/>
          </w:tcPr>
          <w:p w14:paraId="0E5EC558" w14:textId="77777777" w:rsidR="006977DA" w:rsidRPr="00365F8D" w:rsidRDefault="006977DA" w:rsidP="006977DA">
            <w:pPr>
              <w:rPr>
                <w:rFonts w:ascii="Times New Roman" w:hAnsi="Times New Roman" w:cs="Times New Roman"/>
                <w:sz w:val="24"/>
                <w:szCs w:val="24"/>
              </w:rPr>
            </w:pPr>
            <w:r>
              <w:rPr>
                <w:rFonts w:ascii="Times New Roman" w:hAnsi="Times New Roman" w:cs="Times New Roman"/>
                <w:sz w:val="24"/>
                <w:szCs w:val="24"/>
              </w:rPr>
              <w:t>NvarChar(20)</w:t>
            </w:r>
          </w:p>
        </w:tc>
        <w:tc>
          <w:tcPr>
            <w:tcW w:w="2229" w:type="dxa"/>
            <w:tcBorders>
              <w:top w:val="single" w:sz="4" w:space="0" w:color="auto"/>
              <w:left w:val="single" w:sz="4" w:space="0" w:color="auto"/>
              <w:bottom w:val="single" w:sz="4" w:space="0" w:color="auto"/>
              <w:right w:val="single" w:sz="4" w:space="0" w:color="auto"/>
            </w:tcBorders>
            <w:vAlign w:val="center"/>
          </w:tcPr>
          <w:p w14:paraId="64C57E55" w14:textId="77777777" w:rsidR="006977DA" w:rsidRDefault="006977DA" w:rsidP="006977DA">
            <w:pPr>
              <w:rPr>
                <w:rFonts w:ascii="Times New Roman" w:hAnsi="Times New Roman" w:cs="Times New Roman"/>
                <w:sz w:val="24"/>
                <w:szCs w:val="24"/>
              </w:rPr>
            </w:pPr>
            <w:r>
              <w:rPr>
                <w:rFonts w:ascii="Times New Roman" w:hAnsi="Times New Roman" w:cs="Times New Roman"/>
                <w:sz w:val="24"/>
                <w:szCs w:val="24"/>
              </w:rPr>
              <w:t>Ref</w:t>
            </w:r>
          </w:p>
        </w:tc>
      </w:tr>
      <w:tr w:rsidR="006977DA" w:rsidRPr="006D738A" w14:paraId="3FA51BC4" w14:textId="77777777" w:rsidTr="00022F30">
        <w:trPr>
          <w:jc w:val="center"/>
        </w:trPr>
        <w:tc>
          <w:tcPr>
            <w:tcW w:w="1450" w:type="dxa"/>
            <w:tcBorders>
              <w:top w:val="single" w:sz="4" w:space="0" w:color="auto"/>
              <w:left w:val="single" w:sz="4" w:space="0" w:color="auto"/>
              <w:bottom w:val="single" w:sz="4" w:space="0" w:color="auto"/>
              <w:right w:val="single" w:sz="4" w:space="0" w:color="auto"/>
            </w:tcBorders>
            <w:vAlign w:val="center"/>
          </w:tcPr>
          <w:p w14:paraId="3331BDF3" w14:textId="77777777" w:rsidR="006977DA" w:rsidRDefault="006977DA" w:rsidP="006977DA">
            <w:pPr>
              <w:bidi/>
              <w:jc w:val="center"/>
              <w:rPr>
                <w:rFonts w:ascii="Yagut" w:eastAsia="Times New Roman" w:hAnsi="Yagut" w:cs="Arial"/>
                <w:sz w:val="24"/>
                <w:szCs w:val="24"/>
                <w:rtl/>
                <w:lang w:bidi="fa-IR"/>
              </w:rPr>
            </w:pPr>
            <w:r>
              <w:rPr>
                <w:rFonts w:ascii="Yagut" w:eastAsia="Times New Roman" w:hAnsi="Yagut" w:cs="Arial" w:hint="cs"/>
                <w:sz w:val="24"/>
                <w:szCs w:val="24"/>
                <w:rtl/>
                <w:lang w:bidi="fa-IR"/>
              </w:rPr>
              <w:t>10/12/1394 08:22</w:t>
            </w:r>
          </w:p>
        </w:tc>
        <w:tc>
          <w:tcPr>
            <w:tcW w:w="3685" w:type="dxa"/>
            <w:tcBorders>
              <w:top w:val="single" w:sz="4" w:space="0" w:color="auto"/>
              <w:left w:val="single" w:sz="4" w:space="0" w:color="auto"/>
              <w:bottom w:val="single" w:sz="4" w:space="0" w:color="auto"/>
              <w:right w:val="single" w:sz="4" w:space="0" w:color="auto"/>
            </w:tcBorders>
            <w:vAlign w:val="center"/>
          </w:tcPr>
          <w:p w14:paraId="1650EC98" w14:textId="77777777" w:rsidR="006977DA" w:rsidRDefault="006977DA" w:rsidP="006977DA">
            <w:pPr>
              <w:bidi/>
              <w:ind w:left="130"/>
              <w:rPr>
                <w:rFonts w:cs="B Nazanin"/>
                <w:b/>
                <w:bCs/>
                <w:sz w:val="24"/>
                <w:szCs w:val="24"/>
                <w:rtl/>
                <w:lang w:bidi="fa-IR"/>
              </w:rPr>
            </w:pPr>
            <w:r>
              <w:rPr>
                <w:rFonts w:cs="B Nazanin" w:hint="cs"/>
                <w:b/>
                <w:bCs/>
                <w:sz w:val="24"/>
                <w:szCs w:val="24"/>
                <w:rtl/>
                <w:lang w:bidi="fa-IR"/>
              </w:rPr>
              <w:t>تاریخ</w:t>
            </w:r>
          </w:p>
        </w:tc>
        <w:tc>
          <w:tcPr>
            <w:tcW w:w="1563" w:type="dxa"/>
            <w:tcBorders>
              <w:top w:val="single" w:sz="4" w:space="0" w:color="auto"/>
              <w:left w:val="single" w:sz="4" w:space="0" w:color="auto"/>
              <w:bottom w:val="single" w:sz="4" w:space="0" w:color="auto"/>
              <w:right w:val="single" w:sz="4" w:space="0" w:color="auto"/>
            </w:tcBorders>
            <w:vAlign w:val="center"/>
          </w:tcPr>
          <w:p w14:paraId="39914A7A" w14:textId="77777777" w:rsidR="006977DA" w:rsidRPr="00365F8D" w:rsidRDefault="006977DA" w:rsidP="006977DA">
            <w:pPr>
              <w:rPr>
                <w:rFonts w:ascii="Times New Roman" w:hAnsi="Times New Roman" w:cs="Times New Roman"/>
                <w:sz w:val="24"/>
                <w:szCs w:val="24"/>
              </w:rPr>
            </w:pPr>
            <w:r>
              <w:rPr>
                <w:rFonts w:ascii="Times New Roman" w:hAnsi="Times New Roman" w:cs="Times New Roman"/>
                <w:sz w:val="24"/>
                <w:szCs w:val="24"/>
              </w:rPr>
              <w:t>DateTime</w:t>
            </w:r>
          </w:p>
        </w:tc>
        <w:tc>
          <w:tcPr>
            <w:tcW w:w="2229" w:type="dxa"/>
            <w:tcBorders>
              <w:top w:val="single" w:sz="4" w:space="0" w:color="auto"/>
              <w:left w:val="single" w:sz="4" w:space="0" w:color="auto"/>
              <w:bottom w:val="single" w:sz="4" w:space="0" w:color="auto"/>
              <w:right w:val="single" w:sz="4" w:space="0" w:color="auto"/>
            </w:tcBorders>
            <w:vAlign w:val="center"/>
          </w:tcPr>
          <w:p w14:paraId="15E2FA32" w14:textId="77777777" w:rsidR="006977DA" w:rsidRDefault="006977DA" w:rsidP="006977DA">
            <w:pPr>
              <w:rPr>
                <w:rFonts w:ascii="Times New Roman" w:hAnsi="Times New Roman" w:cs="Times New Roman"/>
                <w:sz w:val="24"/>
                <w:szCs w:val="24"/>
              </w:rPr>
            </w:pPr>
            <w:r>
              <w:rPr>
                <w:rFonts w:ascii="Times New Roman" w:hAnsi="Times New Roman" w:cs="Times New Roman"/>
                <w:sz w:val="24"/>
                <w:szCs w:val="24"/>
              </w:rPr>
              <w:t>Adate</w:t>
            </w:r>
          </w:p>
        </w:tc>
      </w:tr>
      <w:tr w:rsidR="006977DA" w:rsidRPr="006D738A" w14:paraId="25E4EBB5" w14:textId="77777777" w:rsidTr="00022F30">
        <w:trPr>
          <w:jc w:val="center"/>
        </w:trPr>
        <w:tc>
          <w:tcPr>
            <w:tcW w:w="1450" w:type="dxa"/>
            <w:tcBorders>
              <w:top w:val="single" w:sz="4" w:space="0" w:color="auto"/>
              <w:left w:val="single" w:sz="4" w:space="0" w:color="auto"/>
              <w:bottom w:val="single" w:sz="4" w:space="0" w:color="auto"/>
              <w:right w:val="single" w:sz="4" w:space="0" w:color="auto"/>
            </w:tcBorders>
            <w:vAlign w:val="center"/>
          </w:tcPr>
          <w:p w14:paraId="3C27129C" w14:textId="77777777" w:rsidR="006977DA" w:rsidRDefault="006977DA" w:rsidP="006977DA">
            <w:pPr>
              <w:bidi/>
              <w:jc w:val="center"/>
              <w:rPr>
                <w:rFonts w:ascii="Yagut" w:eastAsia="Times New Roman" w:hAnsi="Yagut" w:cs="Arial"/>
                <w:sz w:val="24"/>
                <w:szCs w:val="24"/>
                <w:rtl/>
                <w:lang w:bidi="fa-IR"/>
              </w:rPr>
            </w:pPr>
            <w:r>
              <w:rPr>
                <w:rFonts w:ascii="Yagut" w:eastAsia="Times New Roman" w:hAnsi="Yagut" w:cs="Arial" w:hint="cs"/>
                <w:sz w:val="24"/>
                <w:szCs w:val="24"/>
                <w:rtl/>
                <w:lang w:bidi="fa-IR"/>
              </w:rPr>
              <w:t>2101</w:t>
            </w:r>
          </w:p>
        </w:tc>
        <w:tc>
          <w:tcPr>
            <w:tcW w:w="3685" w:type="dxa"/>
            <w:tcBorders>
              <w:top w:val="single" w:sz="4" w:space="0" w:color="auto"/>
              <w:left w:val="single" w:sz="4" w:space="0" w:color="auto"/>
              <w:bottom w:val="single" w:sz="4" w:space="0" w:color="auto"/>
              <w:right w:val="single" w:sz="4" w:space="0" w:color="auto"/>
            </w:tcBorders>
            <w:vAlign w:val="center"/>
          </w:tcPr>
          <w:p w14:paraId="4201AD6F" w14:textId="77777777" w:rsidR="006977DA" w:rsidRPr="00F74E48" w:rsidRDefault="006977DA" w:rsidP="006977DA">
            <w:pPr>
              <w:bidi/>
              <w:ind w:left="130"/>
              <w:rPr>
                <w:rFonts w:cs="B Nazanin"/>
                <w:b/>
                <w:bCs/>
                <w:sz w:val="24"/>
                <w:szCs w:val="24"/>
                <w:rtl/>
                <w:lang w:bidi="fa-IR"/>
              </w:rPr>
            </w:pPr>
            <w:r>
              <w:rPr>
                <w:rFonts w:cs="B Nazanin" w:hint="cs"/>
                <w:b/>
                <w:bCs/>
                <w:sz w:val="24"/>
                <w:szCs w:val="24"/>
                <w:rtl/>
              </w:rPr>
              <w:t>کد دانشگاه</w:t>
            </w:r>
            <w:r>
              <w:rPr>
                <w:rFonts w:cs="B Nazanin" w:hint="cs"/>
                <w:b/>
                <w:bCs/>
                <w:sz w:val="24"/>
                <w:szCs w:val="24"/>
                <w:rtl/>
                <w:lang w:bidi="fa-IR"/>
              </w:rPr>
              <w:t xml:space="preserve">- </w:t>
            </w:r>
            <w:hyperlink w:anchor="جدول_3_دانشگاه_دانشکده_مستقل" w:history="1">
              <w:r w:rsidRPr="00231FF7">
                <w:rPr>
                  <w:rStyle w:val="Hyperlink"/>
                  <w:rFonts w:cs="B Nazanin" w:hint="cs"/>
                  <w:b/>
                  <w:bCs/>
                  <w:sz w:val="24"/>
                  <w:szCs w:val="24"/>
                  <w:rtl/>
                  <w:lang w:bidi="fa-IR"/>
                </w:rPr>
                <w:t>جدول 3</w:t>
              </w:r>
            </w:hyperlink>
          </w:p>
        </w:tc>
        <w:tc>
          <w:tcPr>
            <w:tcW w:w="1563" w:type="dxa"/>
            <w:tcBorders>
              <w:top w:val="single" w:sz="4" w:space="0" w:color="auto"/>
              <w:left w:val="single" w:sz="4" w:space="0" w:color="auto"/>
              <w:bottom w:val="single" w:sz="4" w:space="0" w:color="auto"/>
              <w:right w:val="single" w:sz="4" w:space="0" w:color="auto"/>
            </w:tcBorders>
            <w:vAlign w:val="center"/>
          </w:tcPr>
          <w:p w14:paraId="55674F18" w14:textId="77777777" w:rsidR="006977DA" w:rsidRPr="00E559AE" w:rsidRDefault="006977DA" w:rsidP="006977DA">
            <w:pPr>
              <w:rPr>
                <w:rFonts w:ascii="Times New Roman" w:hAnsi="Times New Roman" w:cs="Times New Roman"/>
                <w:sz w:val="24"/>
                <w:szCs w:val="24"/>
                <w:rtl/>
              </w:rPr>
            </w:pPr>
            <w:r w:rsidRPr="00E559AE">
              <w:rPr>
                <w:rFonts w:ascii="Times New Roman" w:hAnsi="Times New Roman" w:cs="Times New Roman"/>
                <w:sz w:val="24"/>
                <w:szCs w:val="24"/>
              </w:rPr>
              <w:t>Char(4)</w:t>
            </w:r>
            <w:r>
              <w:rPr>
                <w:rFonts w:ascii="Times New Roman" w:hAnsi="Times New Roman" w:cs="Times New Roman"/>
                <w:sz w:val="24"/>
                <w:szCs w:val="24"/>
              </w:rPr>
              <w:t>,FK</w:t>
            </w:r>
          </w:p>
        </w:tc>
        <w:tc>
          <w:tcPr>
            <w:tcW w:w="2229" w:type="dxa"/>
            <w:tcBorders>
              <w:top w:val="single" w:sz="4" w:space="0" w:color="auto"/>
              <w:left w:val="single" w:sz="4" w:space="0" w:color="auto"/>
              <w:bottom w:val="single" w:sz="4" w:space="0" w:color="auto"/>
              <w:right w:val="single" w:sz="4" w:space="0" w:color="auto"/>
            </w:tcBorders>
            <w:vAlign w:val="center"/>
          </w:tcPr>
          <w:p w14:paraId="77522867" w14:textId="77777777" w:rsidR="006977DA" w:rsidRDefault="006977DA" w:rsidP="006977DA">
            <w:pPr>
              <w:rPr>
                <w:rFonts w:ascii="Times New Roman" w:hAnsi="Times New Roman" w:cs="Times New Roman"/>
                <w:sz w:val="24"/>
                <w:szCs w:val="24"/>
              </w:rPr>
            </w:pPr>
            <w:r>
              <w:rPr>
                <w:rFonts w:ascii="Times New Roman" w:hAnsi="Times New Roman" w:cs="Times New Roman"/>
                <w:sz w:val="24"/>
                <w:szCs w:val="24"/>
              </w:rPr>
              <w:t>UniCode</w:t>
            </w:r>
          </w:p>
        </w:tc>
      </w:tr>
      <w:tr w:rsidR="006977DA" w:rsidRPr="006D738A" w14:paraId="4DBF4906" w14:textId="77777777" w:rsidTr="00022F30">
        <w:trPr>
          <w:jc w:val="center"/>
        </w:trPr>
        <w:tc>
          <w:tcPr>
            <w:tcW w:w="1450" w:type="dxa"/>
            <w:tcBorders>
              <w:top w:val="single" w:sz="4" w:space="0" w:color="auto"/>
              <w:left w:val="single" w:sz="4" w:space="0" w:color="auto"/>
              <w:bottom w:val="single" w:sz="4" w:space="0" w:color="auto"/>
              <w:right w:val="single" w:sz="4" w:space="0" w:color="auto"/>
            </w:tcBorders>
            <w:vAlign w:val="center"/>
          </w:tcPr>
          <w:p w14:paraId="5A3354FF" w14:textId="77777777" w:rsidR="006977DA" w:rsidRDefault="006977DA" w:rsidP="006977DA">
            <w:pPr>
              <w:bidi/>
              <w:jc w:val="center"/>
              <w:rPr>
                <w:rFonts w:ascii="Yagut" w:eastAsia="Times New Roman" w:hAnsi="Yagut" w:cs="Arial"/>
                <w:sz w:val="24"/>
                <w:szCs w:val="24"/>
                <w:rtl/>
                <w:lang w:bidi="fa-IR"/>
              </w:rPr>
            </w:pPr>
            <w:r>
              <w:rPr>
                <w:rFonts w:ascii="Yagut" w:eastAsia="Times New Roman" w:hAnsi="Yagut" w:cs="Arial" w:hint="cs"/>
                <w:sz w:val="24"/>
                <w:szCs w:val="24"/>
                <w:rtl/>
                <w:lang w:bidi="fa-IR"/>
              </w:rPr>
              <w:t>2</w:t>
            </w:r>
          </w:p>
        </w:tc>
        <w:tc>
          <w:tcPr>
            <w:tcW w:w="3685" w:type="dxa"/>
            <w:tcBorders>
              <w:top w:val="single" w:sz="4" w:space="0" w:color="auto"/>
              <w:left w:val="single" w:sz="4" w:space="0" w:color="auto"/>
              <w:bottom w:val="single" w:sz="4" w:space="0" w:color="auto"/>
              <w:right w:val="single" w:sz="4" w:space="0" w:color="auto"/>
            </w:tcBorders>
            <w:vAlign w:val="center"/>
          </w:tcPr>
          <w:p w14:paraId="7E509718" w14:textId="77777777" w:rsidR="006977DA" w:rsidRDefault="006977DA" w:rsidP="006977DA">
            <w:pPr>
              <w:bidi/>
              <w:ind w:left="130"/>
              <w:rPr>
                <w:rFonts w:cs="B Nazanin"/>
                <w:b/>
                <w:bCs/>
                <w:sz w:val="24"/>
                <w:szCs w:val="24"/>
                <w:rtl/>
              </w:rPr>
            </w:pPr>
            <w:r>
              <w:rPr>
                <w:rFonts w:cs="B Nazanin" w:hint="cs"/>
                <w:b/>
                <w:bCs/>
                <w:sz w:val="24"/>
                <w:szCs w:val="24"/>
                <w:rtl/>
                <w:lang w:bidi="fa-IR"/>
              </w:rPr>
              <w:t>شناسه</w:t>
            </w:r>
            <w:r>
              <w:rPr>
                <w:rFonts w:cs="B Nazanin" w:hint="cs"/>
                <w:b/>
                <w:bCs/>
                <w:sz w:val="24"/>
                <w:szCs w:val="24"/>
                <w:rtl/>
              </w:rPr>
              <w:t xml:space="preserve"> دستیار</w:t>
            </w:r>
          </w:p>
        </w:tc>
        <w:tc>
          <w:tcPr>
            <w:tcW w:w="1563" w:type="dxa"/>
            <w:tcBorders>
              <w:top w:val="single" w:sz="4" w:space="0" w:color="auto"/>
              <w:left w:val="single" w:sz="4" w:space="0" w:color="auto"/>
              <w:bottom w:val="single" w:sz="4" w:space="0" w:color="auto"/>
              <w:right w:val="single" w:sz="4" w:space="0" w:color="auto"/>
            </w:tcBorders>
            <w:vAlign w:val="center"/>
          </w:tcPr>
          <w:p w14:paraId="74C17976" w14:textId="77777777" w:rsidR="006977DA" w:rsidRPr="00365F8D" w:rsidRDefault="006977DA" w:rsidP="006977DA">
            <w:pPr>
              <w:rPr>
                <w:rFonts w:ascii="Times New Roman" w:hAnsi="Times New Roman" w:cs="Times New Roman"/>
                <w:sz w:val="24"/>
                <w:szCs w:val="24"/>
              </w:rPr>
            </w:pPr>
            <w:r>
              <w:rPr>
                <w:rFonts w:ascii="Times New Roman" w:hAnsi="Times New Roman" w:cs="Times New Roman"/>
                <w:sz w:val="24"/>
                <w:szCs w:val="24"/>
              </w:rPr>
              <w:t>int</w:t>
            </w:r>
          </w:p>
        </w:tc>
        <w:tc>
          <w:tcPr>
            <w:tcW w:w="2229" w:type="dxa"/>
            <w:tcBorders>
              <w:top w:val="single" w:sz="4" w:space="0" w:color="auto"/>
              <w:left w:val="single" w:sz="4" w:space="0" w:color="auto"/>
              <w:bottom w:val="single" w:sz="4" w:space="0" w:color="auto"/>
              <w:right w:val="single" w:sz="4" w:space="0" w:color="auto"/>
            </w:tcBorders>
            <w:vAlign w:val="center"/>
          </w:tcPr>
          <w:p w14:paraId="3D5DACE9" w14:textId="77777777" w:rsidR="006977DA" w:rsidRDefault="006977DA" w:rsidP="006977DA">
            <w:pPr>
              <w:rPr>
                <w:rFonts w:ascii="Times New Roman" w:hAnsi="Times New Roman" w:cs="Times New Roman"/>
                <w:sz w:val="24"/>
                <w:szCs w:val="24"/>
              </w:rPr>
            </w:pPr>
            <w:r>
              <w:rPr>
                <w:rFonts w:ascii="Times New Roman" w:hAnsi="Times New Roman" w:cs="Times New Roman"/>
                <w:sz w:val="24"/>
                <w:szCs w:val="24"/>
              </w:rPr>
              <w:t>SID</w:t>
            </w:r>
          </w:p>
        </w:tc>
      </w:tr>
      <w:tr w:rsidR="006977DA" w:rsidRPr="006D738A" w14:paraId="58978322" w14:textId="77777777" w:rsidTr="00022F30">
        <w:trPr>
          <w:jc w:val="center"/>
        </w:trPr>
        <w:tc>
          <w:tcPr>
            <w:tcW w:w="1450" w:type="dxa"/>
            <w:tcBorders>
              <w:top w:val="single" w:sz="4" w:space="0" w:color="auto"/>
              <w:left w:val="single" w:sz="4" w:space="0" w:color="auto"/>
              <w:bottom w:val="single" w:sz="4" w:space="0" w:color="auto"/>
              <w:right w:val="single" w:sz="4" w:space="0" w:color="auto"/>
            </w:tcBorders>
            <w:vAlign w:val="center"/>
          </w:tcPr>
          <w:p w14:paraId="3E6157FA" w14:textId="77777777" w:rsidR="006977DA" w:rsidRDefault="006977DA" w:rsidP="006977DA">
            <w:pPr>
              <w:bidi/>
              <w:jc w:val="center"/>
              <w:rPr>
                <w:rFonts w:ascii="Yagut" w:eastAsia="Times New Roman" w:hAnsi="Yagut" w:cs="Arial"/>
                <w:sz w:val="24"/>
                <w:szCs w:val="24"/>
                <w:rtl/>
                <w:lang w:bidi="fa-IR"/>
              </w:rPr>
            </w:pPr>
            <w:r>
              <w:rPr>
                <w:rFonts w:ascii="Yagut" w:eastAsia="Times New Roman" w:hAnsi="Yagut" w:cs="Arial" w:hint="cs"/>
                <w:sz w:val="24"/>
                <w:szCs w:val="24"/>
                <w:rtl/>
                <w:lang w:bidi="fa-IR"/>
              </w:rPr>
              <w:t>3</w:t>
            </w:r>
          </w:p>
        </w:tc>
        <w:tc>
          <w:tcPr>
            <w:tcW w:w="3685" w:type="dxa"/>
            <w:tcBorders>
              <w:top w:val="single" w:sz="4" w:space="0" w:color="auto"/>
              <w:left w:val="single" w:sz="4" w:space="0" w:color="auto"/>
              <w:bottom w:val="single" w:sz="4" w:space="0" w:color="auto"/>
              <w:right w:val="single" w:sz="4" w:space="0" w:color="auto"/>
            </w:tcBorders>
            <w:vAlign w:val="center"/>
          </w:tcPr>
          <w:p w14:paraId="3778E1C5" w14:textId="77777777" w:rsidR="006977DA" w:rsidRDefault="006977DA" w:rsidP="006977DA">
            <w:pPr>
              <w:bidi/>
              <w:ind w:left="130"/>
              <w:rPr>
                <w:rFonts w:cs="B Nazanin"/>
                <w:b/>
                <w:bCs/>
                <w:sz w:val="24"/>
                <w:szCs w:val="24"/>
                <w:rtl/>
              </w:rPr>
            </w:pPr>
            <w:r>
              <w:rPr>
                <w:rFonts w:cs="B Nazanin" w:hint="cs"/>
                <w:b/>
                <w:bCs/>
                <w:sz w:val="24"/>
                <w:szCs w:val="24"/>
                <w:rtl/>
                <w:lang w:bidi="fa-IR"/>
              </w:rPr>
              <w:t>شناسه تایید کننده دانشگاه(</w:t>
            </w:r>
            <w:r>
              <w:rPr>
                <w:rFonts w:cs="B Nazanin" w:hint="cs"/>
                <w:b/>
                <w:bCs/>
                <w:sz w:val="24"/>
                <w:szCs w:val="24"/>
                <w:rtl/>
              </w:rPr>
              <w:t>مدیر گروه)</w:t>
            </w:r>
          </w:p>
        </w:tc>
        <w:tc>
          <w:tcPr>
            <w:tcW w:w="1563" w:type="dxa"/>
            <w:tcBorders>
              <w:top w:val="single" w:sz="4" w:space="0" w:color="auto"/>
              <w:left w:val="single" w:sz="4" w:space="0" w:color="auto"/>
              <w:bottom w:val="single" w:sz="4" w:space="0" w:color="auto"/>
              <w:right w:val="single" w:sz="4" w:space="0" w:color="auto"/>
            </w:tcBorders>
            <w:vAlign w:val="center"/>
          </w:tcPr>
          <w:p w14:paraId="337A1523" w14:textId="77777777" w:rsidR="006977DA" w:rsidRPr="00365F8D" w:rsidRDefault="006977DA" w:rsidP="006977DA">
            <w:pPr>
              <w:rPr>
                <w:rFonts w:ascii="Times New Roman" w:hAnsi="Times New Roman" w:cs="Times New Roman"/>
                <w:sz w:val="24"/>
                <w:szCs w:val="24"/>
              </w:rPr>
            </w:pPr>
            <w:r>
              <w:rPr>
                <w:rFonts w:ascii="Times New Roman" w:hAnsi="Times New Roman" w:cs="Times New Roman"/>
                <w:sz w:val="24"/>
                <w:szCs w:val="24"/>
              </w:rPr>
              <w:t>int</w:t>
            </w:r>
          </w:p>
        </w:tc>
        <w:tc>
          <w:tcPr>
            <w:tcW w:w="2229" w:type="dxa"/>
            <w:tcBorders>
              <w:top w:val="single" w:sz="4" w:space="0" w:color="auto"/>
              <w:left w:val="single" w:sz="4" w:space="0" w:color="auto"/>
              <w:bottom w:val="single" w:sz="4" w:space="0" w:color="auto"/>
              <w:right w:val="single" w:sz="4" w:space="0" w:color="auto"/>
            </w:tcBorders>
            <w:vAlign w:val="center"/>
          </w:tcPr>
          <w:p w14:paraId="6D89BFFF" w14:textId="77777777" w:rsidR="006977DA" w:rsidRDefault="006977DA" w:rsidP="006977DA">
            <w:pPr>
              <w:rPr>
                <w:rFonts w:ascii="Times New Roman" w:hAnsi="Times New Roman" w:cs="Times New Roman"/>
                <w:sz w:val="24"/>
                <w:szCs w:val="24"/>
              </w:rPr>
            </w:pPr>
            <w:r>
              <w:rPr>
                <w:rFonts w:ascii="Times New Roman" w:hAnsi="Times New Roman" w:cs="Times New Roman"/>
                <w:sz w:val="24"/>
                <w:szCs w:val="24"/>
              </w:rPr>
              <w:t>CID</w:t>
            </w:r>
          </w:p>
        </w:tc>
      </w:tr>
      <w:tr w:rsidR="006977DA" w:rsidRPr="006D738A" w14:paraId="2CC81466" w14:textId="77777777" w:rsidTr="00022F30">
        <w:trPr>
          <w:jc w:val="center"/>
        </w:trPr>
        <w:tc>
          <w:tcPr>
            <w:tcW w:w="1450" w:type="dxa"/>
            <w:tcBorders>
              <w:top w:val="single" w:sz="4" w:space="0" w:color="auto"/>
              <w:left w:val="single" w:sz="4" w:space="0" w:color="auto"/>
              <w:bottom w:val="single" w:sz="4" w:space="0" w:color="auto"/>
              <w:right w:val="single" w:sz="4" w:space="0" w:color="auto"/>
            </w:tcBorders>
            <w:vAlign w:val="center"/>
          </w:tcPr>
          <w:p w14:paraId="478EA5F7" w14:textId="77777777" w:rsidR="006977DA" w:rsidRDefault="006977DA" w:rsidP="006977DA">
            <w:pPr>
              <w:bidi/>
              <w:jc w:val="center"/>
              <w:rPr>
                <w:rFonts w:ascii="Yagut" w:eastAsia="Times New Roman" w:hAnsi="Yagut" w:cs="Arial"/>
                <w:sz w:val="24"/>
                <w:szCs w:val="24"/>
                <w:rtl/>
                <w:lang w:bidi="fa-IR"/>
              </w:rPr>
            </w:pPr>
            <w:r>
              <w:rPr>
                <w:rFonts w:ascii="Yagut" w:eastAsia="Times New Roman" w:hAnsi="Yagut" w:cs="Arial" w:hint="cs"/>
                <w:sz w:val="24"/>
                <w:szCs w:val="24"/>
                <w:rtl/>
                <w:lang w:bidi="fa-IR"/>
              </w:rPr>
              <w:t xml:space="preserve">انالیز . . . </w:t>
            </w:r>
          </w:p>
        </w:tc>
        <w:tc>
          <w:tcPr>
            <w:tcW w:w="3685" w:type="dxa"/>
            <w:tcBorders>
              <w:top w:val="single" w:sz="4" w:space="0" w:color="auto"/>
              <w:left w:val="single" w:sz="4" w:space="0" w:color="auto"/>
              <w:bottom w:val="single" w:sz="4" w:space="0" w:color="auto"/>
              <w:right w:val="single" w:sz="4" w:space="0" w:color="auto"/>
            </w:tcBorders>
            <w:vAlign w:val="center"/>
          </w:tcPr>
          <w:p w14:paraId="4681BCD0" w14:textId="77777777" w:rsidR="006977DA" w:rsidRPr="00263877" w:rsidRDefault="006977DA" w:rsidP="006977DA">
            <w:pPr>
              <w:bidi/>
              <w:ind w:left="130"/>
              <w:rPr>
                <w:rFonts w:cs="B Nazanin"/>
                <w:b/>
                <w:bCs/>
                <w:sz w:val="24"/>
                <w:szCs w:val="24"/>
                <w:rtl/>
                <w:lang w:bidi="fa-IR"/>
              </w:rPr>
            </w:pPr>
            <w:r w:rsidRPr="00263877">
              <w:rPr>
                <w:rFonts w:cs="B Nazanin" w:hint="cs"/>
                <w:b/>
                <w:bCs/>
                <w:sz w:val="24"/>
                <w:szCs w:val="24"/>
                <w:rtl/>
                <w:lang w:bidi="fa-IR"/>
              </w:rPr>
              <w:t>نام فعالیت</w:t>
            </w:r>
            <w:r>
              <w:rPr>
                <w:rFonts w:cs="B Nazanin"/>
                <w:b/>
                <w:bCs/>
                <w:sz w:val="24"/>
                <w:szCs w:val="24"/>
                <w:lang w:bidi="fa-IR"/>
              </w:rPr>
              <w:t xml:space="preserve">Activity Name - </w:t>
            </w:r>
          </w:p>
        </w:tc>
        <w:tc>
          <w:tcPr>
            <w:tcW w:w="1563" w:type="dxa"/>
            <w:tcBorders>
              <w:top w:val="single" w:sz="4" w:space="0" w:color="auto"/>
              <w:left w:val="single" w:sz="4" w:space="0" w:color="auto"/>
              <w:bottom w:val="single" w:sz="4" w:space="0" w:color="auto"/>
              <w:right w:val="single" w:sz="4" w:space="0" w:color="auto"/>
            </w:tcBorders>
            <w:vAlign w:val="center"/>
          </w:tcPr>
          <w:p w14:paraId="7A35475C" w14:textId="77777777" w:rsidR="006977DA" w:rsidRPr="00365F8D" w:rsidRDefault="006977DA" w:rsidP="006977DA">
            <w:pPr>
              <w:rPr>
                <w:rFonts w:ascii="Times New Roman" w:hAnsi="Times New Roman" w:cs="Times New Roman"/>
                <w:sz w:val="24"/>
                <w:szCs w:val="24"/>
              </w:rPr>
            </w:pPr>
            <w:r>
              <w:rPr>
                <w:rFonts w:ascii="Times New Roman" w:hAnsi="Times New Roman" w:cs="Times New Roman"/>
                <w:sz w:val="24"/>
                <w:szCs w:val="24"/>
              </w:rPr>
              <w:t>NvarChar(MAX)</w:t>
            </w:r>
          </w:p>
        </w:tc>
        <w:tc>
          <w:tcPr>
            <w:tcW w:w="2229" w:type="dxa"/>
            <w:tcBorders>
              <w:top w:val="single" w:sz="4" w:space="0" w:color="auto"/>
              <w:left w:val="single" w:sz="4" w:space="0" w:color="auto"/>
              <w:bottom w:val="single" w:sz="4" w:space="0" w:color="auto"/>
              <w:right w:val="single" w:sz="4" w:space="0" w:color="auto"/>
            </w:tcBorders>
            <w:vAlign w:val="center"/>
          </w:tcPr>
          <w:p w14:paraId="68FF7F6B" w14:textId="77777777" w:rsidR="006977DA" w:rsidRDefault="006977DA" w:rsidP="006977DA">
            <w:pPr>
              <w:rPr>
                <w:rFonts w:ascii="Times New Roman" w:hAnsi="Times New Roman" w:cs="Times New Roman"/>
                <w:sz w:val="24"/>
                <w:szCs w:val="24"/>
              </w:rPr>
            </w:pPr>
            <w:r>
              <w:rPr>
                <w:rFonts w:ascii="Times New Roman" w:hAnsi="Times New Roman" w:cs="Times New Roman"/>
                <w:sz w:val="24"/>
                <w:szCs w:val="24"/>
              </w:rPr>
              <w:t>ActivityName</w:t>
            </w:r>
          </w:p>
        </w:tc>
      </w:tr>
      <w:tr w:rsidR="006977DA" w:rsidRPr="006D738A" w14:paraId="3CBA2029" w14:textId="77777777" w:rsidTr="00022F30">
        <w:trPr>
          <w:jc w:val="center"/>
        </w:trPr>
        <w:tc>
          <w:tcPr>
            <w:tcW w:w="1450" w:type="dxa"/>
            <w:tcBorders>
              <w:top w:val="single" w:sz="4" w:space="0" w:color="auto"/>
              <w:left w:val="single" w:sz="4" w:space="0" w:color="auto"/>
              <w:bottom w:val="single" w:sz="4" w:space="0" w:color="auto"/>
              <w:right w:val="single" w:sz="4" w:space="0" w:color="auto"/>
            </w:tcBorders>
            <w:vAlign w:val="center"/>
          </w:tcPr>
          <w:p w14:paraId="12C34F72" w14:textId="77777777" w:rsidR="006977DA" w:rsidRDefault="006977DA" w:rsidP="006977DA">
            <w:pPr>
              <w:bidi/>
              <w:jc w:val="center"/>
              <w:rPr>
                <w:rFonts w:ascii="Yagut" w:eastAsia="Times New Roman" w:hAnsi="Yagut" w:cs="Arial"/>
                <w:sz w:val="24"/>
                <w:szCs w:val="24"/>
                <w:rtl/>
                <w:lang w:bidi="fa-IR"/>
              </w:rPr>
            </w:pPr>
            <w:r>
              <w:rPr>
                <w:rFonts w:ascii="Yagut" w:eastAsia="Times New Roman" w:hAnsi="Yagut" w:cs="Arial"/>
                <w:sz w:val="24"/>
                <w:szCs w:val="24"/>
                <w:lang w:bidi="fa-IR"/>
              </w:rPr>
              <w:t>UC</w:t>
            </w:r>
          </w:p>
        </w:tc>
        <w:tc>
          <w:tcPr>
            <w:tcW w:w="3685" w:type="dxa"/>
            <w:tcBorders>
              <w:top w:val="single" w:sz="4" w:space="0" w:color="auto"/>
              <w:left w:val="single" w:sz="4" w:space="0" w:color="auto"/>
              <w:bottom w:val="single" w:sz="4" w:space="0" w:color="auto"/>
              <w:right w:val="single" w:sz="4" w:space="0" w:color="auto"/>
            </w:tcBorders>
            <w:vAlign w:val="center"/>
          </w:tcPr>
          <w:p w14:paraId="69CB7957" w14:textId="77777777" w:rsidR="006977DA" w:rsidRPr="00263877" w:rsidRDefault="006977DA" w:rsidP="006977DA">
            <w:pPr>
              <w:bidi/>
              <w:ind w:left="130"/>
              <w:rPr>
                <w:rFonts w:cs="B Nazanin"/>
                <w:b/>
                <w:bCs/>
                <w:sz w:val="24"/>
                <w:szCs w:val="24"/>
                <w:rtl/>
              </w:rPr>
            </w:pPr>
            <w:r w:rsidRPr="00263877">
              <w:rPr>
                <w:rFonts w:ascii="Calibri" w:eastAsia="Times New Roman" w:hAnsi="Calibri" w:cs="B Nazanin"/>
                <w:b/>
                <w:bCs/>
                <w:color w:val="000000"/>
                <w:rtl/>
              </w:rPr>
              <w:t>نوع فعالیت</w:t>
            </w:r>
            <w:r>
              <w:rPr>
                <w:rFonts w:ascii="Calibri" w:eastAsia="Times New Roman" w:hAnsi="Calibri" w:cs="B Nazanin"/>
                <w:b/>
                <w:bCs/>
                <w:color w:val="000000"/>
              </w:rPr>
              <w:t xml:space="preserve">Activity Type - </w:t>
            </w:r>
          </w:p>
        </w:tc>
        <w:tc>
          <w:tcPr>
            <w:tcW w:w="1563" w:type="dxa"/>
            <w:tcBorders>
              <w:top w:val="single" w:sz="4" w:space="0" w:color="auto"/>
              <w:left w:val="single" w:sz="4" w:space="0" w:color="auto"/>
              <w:bottom w:val="single" w:sz="4" w:space="0" w:color="auto"/>
              <w:right w:val="single" w:sz="4" w:space="0" w:color="auto"/>
            </w:tcBorders>
            <w:vAlign w:val="center"/>
          </w:tcPr>
          <w:p w14:paraId="3DFAEFE6" w14:textId="77777777" w:rsidR="006977DA" w:rsidRPr="00365F8D" w:rsidRDefault="006977DA" w:rsidP="006977DA">
            <w:pPr>
              <w:rPr>
                <w:rFonts w:ascii="Times New Roman" w:hAnsi="Times New Roman" w:cs="Times New Roman"/>
                <w:sz w:val="24"/>
                <w:szCs w:val="24"/>
              </w:rPr>
            </w:pPr>
            <w:r>
              <w:rPr>
                <w:rFonts w:ascii="Times New Roman" w:hAnsi="Times New Roman" w:cs="Times New Roman"/>
                <w:sz w:val="24"/>
                <w:szCs w:val="24"/>
              </w:rPr>
              <w:t>Char(2)</w:t>
            </w:r>
          </w:p>
        </w:tc>
        <w:tc>
          <w:tcPr>
            <w:tcW w:w="2229" w:type="dxa"/>
            <w:tcBorders>
              <w:top w:val="single" w:sz="4" w:space="0" w:color="auto"/>
              <w:left w:val="single" w:sz="4" w:space="0" w:color="auto"/>
              <w:bottom w:val="single" w:sz="4" w:space="0" w:color="auto"/>
              <w:right w:val="single" w:sz="4" w:space="0" w:color="auto"/>
            </w:tcBorders>
            <w:vAlign w:val="center"/>
          </w:tcPr>
          <w:p w14:paraId="5ED2169B" w14:textId="77777777" w:rsidR="006977DA" w:rsidRDefault="006977DA" w:rsidP="006977DA">
            <w:pPr>
              <w:rPr>
                <w:rFonts w:ascii="Times New Roman" w:hAnsi="Times New Roman" w:cs="Times New Roman"/>
                <w:sz w:val="24"/>
                <w:szCs w:val="24"/>
              </w:rPr>
            </w:pPr>
            <w:r>
              <w:rPr>
                <w:rFonts w:ascii="Times New Roman" w:hAnsi="Times New Roman" w:cs="Times New Roman"/>
                <w:sz w:val="24"/>
                <w:szCs w:val="24"/>
              </w:rPr>
              <w:t>ActivityType</w:t>
            </w:r>
          </w:p>
        </w:tc>
      </w:tr>
      <w:tr w:rsidR="006977DA" w:rsidRPr="006D738A" w14:paraId="197989B1" w14:textId="77777777" w:rsidTr="00022F30">
        <w:trPr>
          <w:jc w:val="center"/>
        </w:trPr>
        <w:tc>
          <w:tcPr>
            <w:tcW w:w="1450" w:type="dxa"/>
            <w:tcBorders>
              <w:top w:val="single" w:sz="4" w:space="0" w:color="auto"/>
              <w:left w:val="single" w:sz="4" w:space="0" w:color="auto"/>
              <w:bottom w:val="single" w:sz="4" w:space="0" w:color="auto"/>
              <w:right w:val="single" w:sz="4" w:space="0" w:color="auto"/>
            </w:tcBorders>
            <w:vAlign w:val="center"/>
          </w:tcPr>
          <w:p w14:paraId="4B70954B" w14:textId="77777777" w:rsidR="006977DA" w:rsidRDefault="006977DA" w:rsidP="006977DA">
            <w:pPr>
              <w:bidi/>
              <w:jc w:val="center"/>
              <w:rPr>
                <w:rFonts w:ascii="Yagut" w:eastAsia="Times New Roman" w:hAnsi="Yagut" w:cs="Arial"/>
                <w:sz w:val="24"/>
                <w:szCs w:val="24"/>
                <w:rtl/>
                <w:lang w:bidi="fa-IR"/>
              </w:rPr>
            </w:pPr>
            <w:r>
              <w:rPr>
                <w:rFonts w:ascii="Yagut" w:eastAsia="Times New Roman" w:hAnsi="Yagut" w:cs="Arial"/>
                <w:sz w:val="24"/>
                <w:szCs w:val="24"/>
                <w:lang w:bidi="fa-IR"/>
              </w:rPr>
              <w:t>1</w:t>
            </w:r>
          </w:p>
        </w:tc>
        <w:tc>
          <w:tcPr>
            <w:tcW w:w="3685" w:type="dxa"/>
            <w:tcBorders>
              <w:top w:val="single" w:sz="4" w:space="0" w:color="auto"/>
              <w:left w:val="single" w:sz="4" w:space="0" w:color="auto"/>
              <w:bottom w:val="single" w:sz="4" w:space="0" w:color="auto"/>
              <w:right w:val="single" w:sz="4" w:space="0" w:color="auto"/>
            </w:tcBorders>
            <w:vAlign w:val="center"/>
          </w:tcPr>
          <w:p w14:paraId="391C3444" w14:textId="77777777" w:rsidR="006977DA" w:rsidRPr="00263877" w:rsidRDefault="006977DA" w:rsidP="006977DA">
            <w:pPr>
              <w:bidi/>
              <w:ind w:left="130"/>
              <w:rPr>
                <w:rFonts w:cs="B Nazanin"/>
                <w:b/>
                <w:bCs/>
                <w:sz w:val="24"/>
                <w:szCs w:val="24"/>
                <w:rtl/>
              </w:rPr>
            </w:pPr>
            <w:r w:rsidRPr="00263877">
              <w:rPr>
                <w:rFonts w:ascii="Calibri" w:eastAsia="Times New Roman" w:hAnsi="Calibri" w:cs="B Nazanin"/>
                <w:b/>
                <w:bCs/>
                <w:color w:val="000000"/>
                <w:rtl/>
              </w:rPr>
              <w:t>نوع مشارکت</w:t>
            </w:r>
            <w:r>
              <w:rPr>
                <w:rFonts w:ascii="Calibri" w:eastAsia="Times New Roman" w:hAnsi="Calibri" w:cs="B Nazanin"/>
                <w:b/>
                <w:bCs/>
                <w:color w:val="000000"/>
              </w:rPr>
              <w:t xml:space="preserve">Partnership Type - </w:t>
            </w:r>
          </w:p>
        </w:tc>
        <w:tc>
          <w:tcPr>
            <w:tcW w:w="1563" w:type="dxa"/>
            <w:tcBorders>
              <w:top w:val="single" w:sz="4" w:space="0" w:color="auto"/>
              <w:left w:val="single" w:sz="4" w:space="0" w:color="auto"/>
              <w:bottom w:val="single" w:sz="4" w:space="0" w:color="auto"/>
              <w:right w:val="single" w:sz="4" w:space="0" w:color="auto"/>
            </w:tcBorders>
            <w:vAlign w:val="center"/>
          </w:tcPr>
          <w:p w14:paraId="0A0DDC43" w14:textId="77777777" w:rsidR="006977DA" w:rsidRPr="00365F8D" w:rsidRDefault="006977DA" w:rsidP="006977DA">
            <w:pPr>
              <w:rPr>
                <w:rFonts w:ascii="Times New Roman" w:hAnsi="Times New Roman" w:cs="Times New Roman"/>
                <w:sz w:val="24"/>
                <w:szCs w:val="24"/>
              </w:rPr>
            </w:pPr>
            <w:r>
              <w:rPr>
                <w:rFonts w:ascii="Times New Roman" w:hAnsi="Times New Roman" w:cs="Times New Roman"/>
                <w:sz w:val="24"/>
                <w:szCs w:val="24"/>
              </w:rPr>
              <w:t>int</w:t>
            </w:r>
          </w:p>
        </w:tc>
        <w:tc>
          <w:tcPr>
            <w:tcW w:w="2229" w:type="dxa"/>
            <w:tcBorders>
              <w:top w:val="single" w:sz="4" w:space="0" w:color="auto"/>
              <w:left w:val="single" w:sz="4" w:space="0" w:color="auto"/>
              <w:bottom w:val="single" w:sz="4" w:space="0" w:color="auto"/>
              <w:right w:val="single" w:sz="4" w:space="0" w:color="auto"/>
            </w:tcBorders>
            <w:vAlign w:val="center"/>
          </w:tcPr>
          <w:p w14:paraId="50C7BBB9" w14:textId="77777777" w:rsidR="006977DA" w:rsidRDefault="006977DA" w:rsidP="006977DA">
            <w:pPr>
              <w:rPr>
                <w:rFonts w:ascii="Times New Roman" w:hAnsi="Times New Roman" w:cs="Times New Roman"/>
                <w:sz w:val="24"/>
                <w:szCs w:val="24"/>
              </w:rPr>
            </w:pPr>
            <w:r>
              <w:rPr>
                <w:rFonts w:ascii="Times New Roman" w:hAnsi="Times New Roman" w:cs="Times New Roman"/>
                <w:sz w:val="24"/>
                <w:szCs w:val="24"/>
              </w:rPr>
              <w:t>ActivityParticipation</w:t>
            </w:r>
          </w:p>
        </w:tc>
      </w:tr>
      <w:tr w:rsidR="006977DA" w:rsidRPr="006D738A" w14:paraId="4A48729F" w14:textId="77777777" w:rsidTr="00022F30">
        <w:trPr>
          <w:jc w:val="center"/>
        </w:trPr>
        <w:tc>
          <w:tcPr>
            <w:tcW w:w="1450" w:type="dxa"/>
            <w:tcBorders>
              <w:top w:val="single" w:sz="4" w:space="0" w:color="auto"/>
              <w:left w:val="single" w:sz="4" w:space="0" w:color="auto"/>
              <w:bottom w:val="single" w:sz="4" w:space="0" w:color="auto"/>
              <w:right w:val="single" w:sz="4" w:space="0" w:color="auto"/>
            </w:tcBorders>
            <w:vAlign w:val="center"/>
          </w:tcPr>
          <w:p w14:paraId="66A40AD7" w14:textId="77777777" w:rsidR="006977DA" w:rsidRDefault="006977DA" w:rsidP="006977DA">
            <w:pPr>
              <w:bidi/>
              <w:jc w:val="center"/>
              <w:rPr>
                <w:rFonts w:ascii="Yagut" w:eastAsia="Times New Roman" w:hAnsi="Yagut" w:cs="Arial"/>
                <w:sz w:val="24"/>
                <w:szCs w:val="24"/>
                <w:rtl/>
                <w:lang w:bidi="fa-IR"/>
              </w:rPr>
            </w:pPr>
            <w:r>
              <w:rPr>
                <w:rFonts w:ascii="Yagut" w:eastAsia="Times New Roman" w:hAnsi="Yagut" w:cs="Arial" w:hint="cs"/>
                <w:sz w:val="24"/>
                <w:szCs w:val="24"/>
                <w:rtl/>
                <w:lang w:bidi="fa-IR"/>
              </w:rPr>
              <w:t>1</w:t>
            </w:r>
          </w:p>
        </w:tc>
        <w:tc>
          <w:tcPr>
            <w:tcW w:w="3685" w:type="dxa"/>
            <w:tcBorders>
              <w:top w:val="single" w:sz="4" w:space="0" w:color="auto"/>
              <w:left w:val="single" w:sz="4" w:space="0" w:color="auto"/>
              <w:bottom w:val="single" w:sz="4" w:space="0" w:color="auto"/>
              <w:right w:val="single" w:sz="4" w:space="0" w:color="auto"/>
            </w:tcBorders>
            <w:vAlign w:val="center"/>
          </w:tcPr>
          <w:p w14:paraId="3E40B525" w14:textId="77777777" w:rsidR="006977DA" w:rsidRDefault="006977DA" w:rsidP="006977DA">
            <w:pPr>
              <w:bidi/>
              <w:ind w:left="130"/>
              <w:rPr>
                <w:rFonts w:cs="B Nazanin"/>
                <w:b/>
                <w:bCs/>
                <w:sz w:val="24"/>
                <w:szCs w:val="24"/>
                <w:rtl/>
                <w:lang w:bidi="fa-IR"/>
              </w:rPr>
            </w:pPr>
            <w:r>
              <w:rPr>
                <w:rFonts w:cs="B Nazanin" w:hint="cs"/>
                <w:b/>
                <w:bCs/>
                <w:sz w:val="24"/>
                <w:szCs w:val="24"/>
                <w:rtl/>
                <w:lang w:bidi="fa-IR"/>
              </w:rPr>
              <w:t>وضعیت فعالیت (1- : منتظر تایید</w:t>
            </w:r>
          </w:p>
          <w:p w14:paraId="53721A84" w14:textId="77777777" w:rsidR="006977DA" w:rsidRDefault="006977DA" w:rsidP="006977DA">
            <w:pPr>
              <w:bidi/>
              <w:ind w:left="130"/>
              <w:rPr>
                <w:rFonts w:cs="B Nazanin"/>
                <w:b/>
                <w:bCs/>
                <w:sz w:val="24"/>
                <w:szCs w:val="24"/>
                <w:rtl/>
                <w:lang w:bidi="fa-IR"/>
              </w:rPr>
            </w:pPr>
            <w:r>
              <w:rPr>
                <w:rFonts w:cs="B Nazanin" w:hint="cs"/>
                <w:b/>
                <w:bCs/>
                <w:sz w:val="24"/>
                <w:szCs w:val="24"/>
                <w:rtl/>
                <w:lang w:bidi="fa-IR"/>
              </w:rPr>
              <w:t>0: عدم تایید یا رد ،</w:t>
            </w:r>
          </w:p>
          <w:p w14:paraId="5B701E22" w14:textId="77777777" w:rsidR="006977DA" w:rsidRPr="00263877" w:rsidRDefault="006977DA" w:rsidP="006977DA">
            <w:pPr>
              <w:bidi/>
              <w:ind w:left="130"/>
              <w:rPr>
                <w:rFonts w:cs="B Nazanin"/>
                <w:b/>
                <w:bCs/>
                <w:sz w:val="24"/>
                <w:szCs w:val="24"/>
                <w:rtl/>
                <w:lang w:bidi="fa-IR"/>
              </w:rPr>
            </w:pPr>
            <w:r>
              <w:rPr>
                <w:rFonts w:cs="B Nazanin" w:hint="cs"/>
                <w:b/>
                <w:bCs/>
                <w:sz w:val="24"/>
                <w:szCs w:val="24"/>
                <w:rtl/>
                <w:lang w:bidi="fa-IR"/>
              </w:rPr>
              <w:lastRenderedPageBreak/>
              <w:t>از  1 تا 4 : تایید با امتیاز 1 تا 4)</w:t>
            </w:r>
          </w:p>
        </w:tc>
        <w:tc>
          <w:tcPr>
            <w:tcW w:w="1563" w:type="dxa"/>
            <w:tcBorders>
              <w:top w:val="single" w:sz="4" w:space="0" w:color="auto"/>
              <w:left w:val="single" w:sz="4" w:space="0" w:color="auto"/>
              <w:bottom w:val="single" w:sz="4" w:space="0" w:color="auto"/>
              <w:right w:val="single" w:sz="4" w:space="0" w:color="auto"/>
            </w:tcBorders>
            <w:vAlign w:val="center"/>
          </w:tcPr>
          <w:p w14:paraId="7740D291" w14:textId="77777777" w:rsidR="006977DA" w:rsidRDefault="006977DA" w:rsidP="006977DA">
            <w:pPr>
              <w:rPr>
                <w:rFonts w:ascii="Times New Roman" w:hAnsi="Times New Roman" w:cs="Times New Roman"/>
                <w:sz w:val="24"/>
                <w:szCs w:val="24"/>
              </w:rPr>
            </w:pPr>
            <w:r>
              <w:rPr>
                <w:rFonts w:ascii="Times New Roman" w:hAnsi="Times New Roman" w:cs="Times New Roman"/>
                <w:sz w:val="24"/>
                <w:szCs w:val="24"/>
              </w:rPr>
              <w:lastRenderedPageBreak/>
              <w:t>Int</w:t>
            </w:r>
          </w:p>
        </w:tc>
        <w:tc>
          <w:tcPr>
            <w:tcW w:w="2229" w:type="dxa"/>
            <w:tcBorders>
              <w:top w:val="single" w:sz="4" w:space="0" w:color="auto"/>
              <w:left w:val="single" w:sz="4" w:space="0" w:color="auto"/>
              <w:bottom w:val="single" w:sz="4" w:space="0" w:color="auto"/>
              <w:right w:val="single" w:sz="4" w:space="0" w:color="auto"/>
            </w:tcBorders>
            <w:vAlign w:val="center"/>
          </w:tcPr>
          <w:p w14:paraId="0CDB0B2D" w14:textId="77777777" w:rsidR="006977DA" w:rsidRDefault="006977DA" w:rsidP="006977DA">
            <w:pPr>
              <w:rPr>
                <w:rFonts w:ascii="Times New Roman" w:hAnsi="Times New Roman" w:cs="Times New Roman"/>
                <w:sz w:val="24"/>
                <w:szCs w:val="24"/>
              </w:rPr>
            </w:pPr>
            <w:r>
              <w:rPr>
                <w:rFonts w:ascii="Times New Roman" w:hAnsi="Times New Roman" w:cs="Times New Roman"/>
                <w:sz w:val="24"/>
                <w:szCs w:val="24"/>
              </w:rPr>
              <w:t>Status</w:t>
            </w:r>
          </w:p>
        </w:tc>
      </w:tr>
      <w:tr w:rsidR="006977DA" w:rsidRPr="006D738A" w14:paraId="6147A219" w14:textId="77777777" w:rsidTr="00022F30">
        <w:trPr>
          <w:jc w:val="center"/>
        </w:trPr>
        <w:tc>
          <w:tcPr>
            <w:tcW w:w="1450" w:type="dxa"/>
            <w:tcBorders>
              <w:top w:val="single" w:sz="4" w:space="0" w:color="auto"/>
              <w:left w:val="single" w:sz="4" w:space="0" w:color="auto"/>
              <w:bottom w:val="single" w:sz="4" w:space="0" w:color="auto"/>
              <w:right w:val="single" w:sz="4" w:space="0" w:color="auto"/>
            </w:tcBorders>
            <w:vAlign w:val="center"/>
          </w:tcPr>
          <w:p w14:paraId="58621D38" w14:textId="77777777" w:rsidR="006977DA" w:rsidRDefault="006977DA" w:rsidP="006977DA">
            <w:pPr>
              <w:bidi/>
              <w:jc w:val="center"/>
              <w:rPr>
                <w:rFonts w:ascii="Yagut" w:eastAsia="Times New Roman" w:hAnsi="Yagut" w:cs="Arial"/>
                <w:sz w:val="24"/>
                <w:szCs w:val="24"/>
                <w:rtl/>
                <w:lang w:bidi="fa-IR"/>
              </w:rPr>
            </w:pPr>
            <w:r>
              <w:rPr>
                <w:rFonts w:ascii="Yagut" w:eastAsia="Times New Roman" w:hAnsi="Yagut" w:cs="Arial" w:hint="cs"/>
                <w:sz w:val="24"/>
                <w:szCs w:val="24"/>
                <w:rtl/>
                <w:lang w:bidi="fa-IR"/>
              </w:rPr>
              <w:t>10/12/1394 09:22</w:t>
            </w:r>
          </w:p>
        </w:tc>
        <w:tc>
          <w:tcPr>
            <w:tcW w:w="3685" w:type="dxa"/>
            <w:tcBorders>
              <w:top w:val="single" w:sz="4" w:space="0" w:color="auto"/>
              <w:left w:val="single" w:sz="4" w:space="0" w:color="auto"/>
              <w:bottom w:val="single" w:sz="4" w:space="0" w:color="auto"/>
              <w:right w:val="single" w:sz="4" w:space="0" w:color="auto"/>
            </w:tcBorders>
            <w:vAlign w:val="center"/>
          </w:tcPr>
          <w:p w14:paraId="4707D6EB" w14:textId="77777777" w:rsidR="006977DA" w:rsidRDefault="006977DA" w:rsidP="006977DA">
            <w:pPr>
              <w:bidi/>
              <w:ind w:left="130"/>
              <w:rPr>
                <w:rFonts w:cs="B Nazanin"/>
                <w:b/>
                <w:bCs/>
                <w:sz w:val="24"/>
                <w:szCs w:val="24"/>
                <w:rtl/>
                <w:lang w:bidi="fa-IR"/>
              </w:rPr>
            </w:pPr>
            <w:r>
              <w:rPr>
                <w:rFonts w:cs="B Nazanin" w:hint="cs"/>
                <w:b/>
                <w:bCs/>
                <w:sz w:val="24"/>
                <w:szCs w:val="24"/>
                <w:rtl/>
                <w:lang w:bidi="fa-IR"/>
              </w:rPr>
              <w:t xml:space="preserve">تاریخ و ساعت بررسی </w:t>
            </w:r>
          </w:p>
        </w:tc>
        <w:tc>
          <w:tcPr>
            <w:tcW w:w="1563" w:type="dxa"/>
            <w:tcBorders>
              <w:top w:val="single" w:sz="4" w:space="0" w:color="auto"/>
              <w:left w:val="single" w:sz="4" w:space="0" w:color="auto"/>
              <w:bottom w:val="single" w:sz="4" w:space="0" w:color="auto"/>
              <w:right w:val="single" w:sz="4" w:space="0" w:color="auto"/>
            </w:tcBorders>
            <w:vAlign w:val="center"/>
          </w:tcPr>
          <w:p w14:paraId="12CCCC97" w14:textId="77777777" w:rsidR="006977DA" w:rsidRDefault="006977DA" w:rsidP="006977DA">
            <w:pPr>
              <w:rPr>
                <w:rFonts w:ascii="Times New Roman" w:hAnsi="Times New Roman" w:cs="Times New Roman"/>
                <w:sz w:val="24"/>
                <w:szCs w:val="24"/>
              </w:rPr>
            </w:pPr>
            <w:r>
              <w:rPr>
                <w:rFonts w:ascii="Times New Roman" w:hAnsi="Times New Roman" w:cs="Times New Roman"/>
                <w:sz w:val="24"/>
                <w:szCs w:val="24"/>
              </w:rPr>
              <w:t>DateTime</w:t>
            </w:r>
          </w:p>
        </w:tc>
        <w:tc>
          <w:tcPr>
            <w:tcW w:w="2229" w:type="dxa"/>
            <w:tcBorders>
              <w:top w:val="single" w:sz="4" w:space="0" w:color="auto"/>
              <w:left w:val="single" w:sz="4" w:space="0" w:color="auto"/>
              <w:bottom w:val="single" w:sz="4" w:space="0" w:color="auto"/>
              <w:right w:val="single" w:sz="4" w:space="0" w:color="auto"/>
            </w:tcBorders>
            <w:vAlign w:val="center"/>
          </w:tcPr>
          <w:p w14:paraId="55D180D0" w14:textId="77777777" w:rsidR="006977DA" w:rsidRDefault="006977DA" w:rsidP="006977DA">
            <w:pPr>
              <w:rPr>
                <w:rFonts w:ascii="Times New Roman" w:hAnsi="Times New Roman" w:cs="Times New Roman"/>
                <w:sz w:val="24"/>
                <w:szCs w:val="24"/>
              </w:rPr>
            </w:pPr>
            <w:r>
              <w:rPr>
                <w:rFonts w:ascii="Times New Roman" w:hAnsi="Times New Roman" w:cs="Times New Roman"/>
                <w:sz w:val="24"/>
                <w:szCs w:val="24"/>
              </w:rPr>
              <w:t>ConfDate</w:t>
            </w:r>
          </w:p>
        </w:tc>
      </w:tr>
      <w:tr w:rsidR="006977DA" w:rsidRPr="006D738A" w14:paraId="168A3288" w14:textId="77777777" w:rsidTr="00022F30">
        <w:trPr>
          <w:jc w:val="center"/>
        </w:trPr>
        <w:tc>
          <w:tcPr>
            <w:tcW w:w="1450" w:type="dxa"/>
            <w:tcBorders>
              <w:top w:val="single" w:sz="4" w:space="0" w:color="auto"/>
              <w:left w:val="single" w:sz="4" w:space="0" w:color="auto"/>
              <w:bottom w:val="single" w:sz="4" w:space="0" w:color="auto"/>
              <w:right w:val="single" w:sz="4" w:space="0" w:color="auto"/>
            </w:tcBorders>
            <w:vAlign w:val="center"/>
          </w:tcPr>
          <w:p w14:paraId="14228090" w14:textId="77777777" w:rsidR="006977DA" w:rsidRDefault="006977DA" w:rsidP="006977DA">
            <w:pPr>
              <w:bidi/>
              <w:jc w:val="center"/>
              <w:rPr>
                <w:rFonts w:ascii="Yagut" w:eastAsia="Times New Roman" w:hAnsi="Yagut" w:cs="Arial"/>
                <w:sz w:val="24"/>
                <w:szCs w:val="24"/>
                <w:lang w:bidi="fa-IR"/>
              </w:rPr>
            </w:pPr>
            <w:r>
              <w:rPr>
                <w:rFonts w:ascii="Yagut" w:eastAsia="Times New Roman" w:hAnsi="Yagut" w:cs="Arial" w:hint="cs"/>
                <w:sz w:val="24"/>
                <w:szCs w:val="24"/>
                <w:rtl/>
                <w:lang w:bidi="fa-IR"/>
              </w:rPr>
              <w:t>لطفا بیشتر دقت کنید</w:t>
            </w:r>
          </w:p>
        </w:tc>
        <w:tc>
          <w:tcPr>
            <w:tcW w:w="3685" w:type="dxa"/>
            <w:tcBorders>
              <w:top w:val="single" w:sz="4" w:space="0" w:color="auto"/>
              <w:left w:val="single" w:sz="4" w:space="0" w:color="auto"/>
              <w:bottom w:val="single" w:sz="4" w:space="0" w:color="auto"/>
              <w:right w:val="single" w:sz="4" w:space="0" w:color="auto"/>
            </w:tcBorders>
            <w:vAlign w:val="center"/>
          </w:tcPr>
          <w:p w14:paraId="0AAAC1DF" w14:textId="77777777" w:rsidR="006977DA" w:rsidRPr="00263877" w:rsidRDefault="006977DA" w:rsidP="006977DA">
            <w:pPr>
              <w:bidi/>
              <w:ind w:left="130"/>
              <w:rPr>
                <w:rFonts w:cs="B Nazanin"/>
                <w:b/>
                <w:bCs/>
                <w:sz w:val="24"/>
                <w:szCs w:val="24"/>
                <w:rtl/>
                <w:lang w:bidi="fa-IR"/>
              </w:rPr>
            </w:pPr>
            <w:r>
              <w:rPr>
                <w:rFonts w:cs="B Nazanin" w:hint="cs"/>
                <w:b/>
                <w:bCs/>
                <w:sz w:val="24"/>
                <w:szCs w:val="24"/>
                <w:rtl/>
                <w:lang w:bidi="fa-IR"/>
              </w:rPr>
              <w:t>نظر تایید کننده</w:t>
            </w:r>
          </w:p>
        </w:tc>
        <w:tc>
          <w:tcPr>
            <w:tcW w:w="1563" w:type="dxa"/>
            <w:tcBorders>
              <w:top w:val="single" w:sz="4" w:space="0" w:color="auto"/>
              <w:left w:val="single" w:sz="4" w:space="0" w:color="auto"/>
              <w:bottom w:val="single" w:sz="4" w:space="0" w:color="auto"/>
              <w:right w:val="single" w:sz="4" w:space="0" w:color="auto"/>
            </w:tcBorders>
            <w:vAlign w:val="center"/>
          </w:tcPr>
          <w:p w14:paraId="53DC4C45" w14:textId="77777777" w:rsidR="006977DA" w:rsidRDefault="006977DA" w:rsidP="006977DA">
            <w:pPr>
              <w:rPr>
                <w:rFonts w:ascii="Times New Roman" w:hAnsi="Times New Roman" w:cs="Times New Roman"/>
                <w:sz w:val="24"/>
                <w:szCs w:val="24"/>
              </w:rPr>
            </w:pPr>
            <w:r>
              <w:rPr>
                <w:rFonts w:ascii="Times New Roman" w:hAnsi="Times New Roman" w:cs="Times New Roman"/>
                <w:sz w:val="24"/>
                <w:szCs w:val="24"/>
              </w:rPr>
              <w:t>NvarChar(MAX)</w:t>
            </w:r>
          </w:p>
        </w:tc>
        <w:tc>
          <w:tcPr>
            <w:tcW w:w="2229" w:type="dxa"/>
            <w:tcBorders>
              <w:top w:val="single" w:sz="4" w:space="0" w:color="auto"/>
              <w:left w:val="single" w:sz="4" w:space="0" w:color="auto"/>
              <w:bottom w:val="single" w:sz="4" w:space="0" w:color="auto"/>
              <w:right w:val="single" w:sz="4" w:space="0" w:color="auto"/>
            </w:tcBorders>
            <w:vAlign w:val="center"/>
          </w:tcPr>
          <w:p w14:paraId="4566DF1D" w14:textId="77777777" w:rsidR="006977DA" w:rsidRDefault="006977DA" w:rsidP="006977DA">
            <w:pPr>
              <w:rPr>
                <w:rFonts w:ascii="Times New Roman" w:hAnsi="Times New Roman" w:cs="Times New Roman"/>
                <w:sz w:val="24"/>
                <w:szCs w:val="24"/>
              </w:rPr>
            </w:pPr>
            <w:r>
              <w:rPr>
                <w:rFonts w:ascii="Times New Roman" w:hAnsi="Times New Roman" w:cs="Times New Roman"/>
                <w:sz w:val="24"/>
                <w:szCs w:val="24"/>
              </w:rPr>
              <w:t>ConfAdvice</w:t>
            </w:r>
          </w:p>
        </w:tc>
      </w:tr>
      <w:tr w:rsidR="006977DA" w:rsidRPr="006D738A" w14:paraId="2293F070" w14:textId="77777777" w:rsidTr="00022F30">
        <w:trPr>
          <w:jc w:val="center"/>
        </w:trPr>
        <w:tc>
          <w:tcPr>
            <w:tcW w:w="1450" w:type="dxa"/>
            <w:tcBorders>
              <w:top w:val="single" w:sz="4" w:space="0" w:color="auto"/>
              <w:left w:val="single" w:sz="4" w:space="0" w:color="auto"/>
              <w:bottom w:val="single" w:sz="4" w:space="0" w:color="auto"/>
              <w:right w:val="single" w:sz="4" w:space="0" w:color="auto"/>
            </w:tcBorders>
            <w:vAlign w:val="center"/>
          </w:tcPr>
          <w:p w14:paraId="4EC13A76" w14:textId="77777777" w:rsidR="006977DA" w:rsidRDefault="006977DA" w:rsidP="006977DA">
            <w:pPr>
              <w:bidi/>
              <w:jc w:val="center"/>
              <w:rPr>
                <w:rFonts w:ascii="Yagut" w:eastAsia="Times New Roman" w:hAnsi="Yagut" w:cs="Arial"/>
                <w:sz w:val="24"/>
                <w:szCs w:val="24"/>
                <w:lang w:bidi="fa-IR"/>
              </w:rPr>
            </w:pPr>
            <w:r>
              <w:rPr>
                <w:rFonts w:ascii="Yagut" w:eastAsia="Times New Roman" w:hAnsi="Yagut" w:cs="Arial"/>
                <w:sz w:val="24"/>
                <w:szCs w:val="24"/>
                <w:lang w:bidi="fa-IR"/>
              </w:rPr>
              <w:t>&lt;Add&gt;</w:t>
            </w:r>
          </w:p>
        </w:tc>
        <w:tc>
          <w:tcPr>
            <w:tcW w:w="3685" w:type="dxa"/>
            <w:tcBorders>
              <w:top w:val="single" w:sz="4" w:space="0" w:color="auto"/>
              <w:left w:val="single" w:sz="4" w:space="0" w:color="auto"/>
              <w:bottom w:val="single" w:sz="4" w:space="0" w:color="auto"/>
              <w:right w:val="single" w:sz="4" w:space="0" w:color="auto"/>
            </w:tcBorders>
            <w:vAlign w:val="center"/>
          </w:tcPr>
          <w:p w14:paraId="65EC9D67" w14:textId="77777777" w:rsidR="006977DA" w:rsidRPr="00263877" w:rsidRDefault="006977DA" w:rsidP="006977DA">
            <w:pPr>
              <w:bidi/>
              <w:ind w:left="130"/>
              <w:rPr>
                <w:rFonts w:cs="B Nazanin"/>
                <w:b/>
                <w:bCs/>
                <w:sz w:val="24"/>
                <w:szCs w:val="24"/>
                <w:rtl/>
                <w:lang w:bidi="fa-IR"/>
              </w:rPr>
            </w:pPr>
            <w:r w:rsidRPr="00263877">
              <w:rPr>
                <w:rFonts w:cs="B Nazanin" w:hint="cs"/>
                <w:b/>
                <w:bCs/>
                <w:sz w:val="24"/>
                <w:szCs w:val="24"/>
                <w:rtl/>
                <w:lang w:bidi="fa-IR"/>
              </w:rPr>
              <w:t>اطلاعات اضافی</w:t>
            </w:r>
          </w:p>
        </w:tc>
        <w:tc>
          <w:tcPr>
            <w:tcW w:w="1563" w:type="dxa"/>
            <w:tcBorders>
              <w:top w:val="single" w:sz="4" w:space="0" w:color="auto"/>
              <w:left w:val="single" w:sz="4" w:space="0" w:color="auto"/>
              <w:bottom w:val="single" w:sz="4" w:space="0" w:color="auto"/>
              <w:right w:val="single" w:sz="4" w:space="0" w:color="auto"/>
            </w:tcBorders>
            <w:vAlign w:val="center"/>
          </w:tcPr>
          <w:p w14:paraId="415F5EC5" w14:textId="77777777" w:rsidR="006977DA" w:rsidRPr="00365F8D" w:rsidRDefault="006977DA" w:rsidP="006977DA">
            <w:pPr>
              <w:rPr>
                <w:rFonts w:ascii="Times New Roman" w:hAnsi="Times New Roman" w:cs="Times New Roman"/>
                <w:sz w:val="24"/>
                <w:szCs w:val="24"/>
              </w:rPr>
            </w:pPr>
            <w:r>
              <w:rPr>
                <w:rFonts w:ascii="Times New Roman" w:hAnsi="Times New Roman" w:cs="Times New Roman"/>
                <w:sz w:val="24"/>
                <w:szCs w:val="24"/>
              </w:rPr>
              <w:t>XML</w:t>
            </w:r>
          </w:p>
        </w:tc>
        <w:tc>
          <w:tcPr>
            <w:tcW w:w="2229" w:type="dxa"/>
            <w:tcBorders>
              <w:top w:val="single" w:sz="4" w:space="0" w:color="auto"/>
              <w:left w:val="single" w:sz="4" w:space="0" w:color="auto"/>
              <w:bottom w:val="single" w:sz="4" w:space="0" w:color="auto"/>
              <w:right w:val="single" w:sz="4" w:space="0" w:color="auto"/>
            </w:tcBorders>
            <w:vAlign w:val="center"/>
          </w:tcPr>
          <w:p w14:paraId="02C38A0E" w14:textId="77777777" w:rsidR="006977DA" w:rsidRDefault="006977DA" w:rsidP="006977DA">
            <w:pPr>
              <w:rPr>
                <w:rFonts w:ascii="Times New Roman" w:hAnsi="Times New Roman" w:cs="Times New Roman"/>
                <w:sz w:val="24"/>
                <w:szCs w:val="24"/>
              </w:rPr>
            </w:pPr>
            <w:r>
              <w:rPr>
                <w:rFonts w:ascii="Times New Roman" w:hAnsi="Times New Roman" w:cs="Times New Roman"/>
                <w:sz w:val="24"/>
                <w:szCs w:val="24"/>
              </w:rPr>
              <w:t>EP</w:t>
            </w:r>
          </w:p>
        </w:tc>
      </w:tr>
    </w:tbl>
    <w:p w14:paraId="207BB8C1" w14:textId="77777777" w:rsidR="006977DA" w:rsidRPr="00CC1E96" w:rsidRDefault="006977DA" w:rsidP="006977DA">
      <w:pPr>
        <w:bidi/>
        <w:rPr>
          <w:rFonts w:cs="B Nazanin"/>
          <w:b/>
          <w:bCs/>
          <w:sz w:val="24"/>
          <w:szCs w:val="24"/>
          <w:lang w:bidi="fa-IR"/>
        </w:rPr>
      </w:pPr>
    </w:p>
    <w:p w14:paraId="456B9A35" w14:textId="77777777" w:rsidR="006977DA" w:rsidRPr="006977DA" w:rsidRDefault="006977DA" w:rsidP="00EE7D17">
      <w:pPr>
        <w:pStyle w:val="Heading2"/>
        <w:numPr>
          <w:ilvl w:val="0"/>
          <w:numId w:val="44"/>
        </w:numPr>
        <w:bidi/>
        <w:rPr>
          <w:rFonts w:cs="B Nazanin"/>
          <w:lang w:bidi="fa-IR"/>
        </w:rPr>
      </w:pPr>
      <w:bookmarkStart w:id="87" w:name="_Toc478296101"/>
      <w:r w:rsidRPr="006977DA">
        <w:rPr>
          <w:rFonts w:cs="B Nazanin" w:hint="cs"/>
          <w:rtl/>
          <w:lang w:bidi="fa-IR"/>
        </w:rPr>
        <w:t>جدول کوریکولوم یا برنامه تحصیلی</w:t>
      </w:r>
      <w:r w:rsidR="00022F30">
        <w:rPr>
          <w:rFonts w:cs="B Nazanin" w:hint="cs"/>
          <w:rtl/>
          <w:lang w:bidi="fa-IR"/>
        </w:rPr>
        <w:t xml:space="preserve">  </w:t>
      </w:r>
      <w:r w:rsidR="0025700E">
        <w:rPr>
          <w:rFonts w:cs="B Nazanin"/>
          <w:lang w:bidi="fa-IR"/>
        </w:rPr>
      </w:r>
      <w:r w:rsidR="0025700E">
        <w:rPr>
          <w:rFonts w:cs="B Nazanin"/>
          <w:lang w:bidi="fa-IR"/>
        </w:rPr>
        <w:pict w14:anchorId="6B491466">
          <v:shape id="Right Arrow 39" o:spid="_x0000_s1132" type="#_x0000_t13" href="#فهرست" style="width:11.35pt;height:11.35pt;rotation:-90;visibility:visible;mso-left-percent:-10001;mso-top-percent:-10001;mso-position-horizontal:absolute;mso-position-horizontal-relative:char;mso-position-vertical:absolute;mso-position-vertical-relative:line;mso-left-percent:-10001;mso-top-percent:-10001;v-text-anchor:middle" o:button="t" adj="10800" fillcolor="#5b9bd5 [3204]" strokecolor="#1f4d78 [1604]" strokeweight="1pt">
            <v:fill o:detectmouseclick="t"/>
            <w10:wrap type="none"/>
            <w10:anchorlock/>
          </v:shape>
        </w:pict>
      </w:r>
      <w:bookmarkEnd w:id="87"/>
    </w:p>
    <w:tbl>
      <w:tblPr>
        <w:bidiVisual/>
        <w:tblW w:w="0" w:type="auto"/>
        <w:jc w:val="center"/>
        <w:tblLook w:val="04A0" w:firstRow="1" w:lastRow="0" w:firstColumn="1" w:lastColumn="0" w:noHBand="0" w:noVBand="1"/>
      </w:tblPr>
      <w:tblGrid>
        <w:gridCol w:w="1839"/>
        <w:gridCol w:w="3296"/>
        <w:gridCol w:w="1683"/>
        <w:gridCol w:w="2229"/>
      </w:tblGrid>
      <w:tr w:rsidR="006977DA" w:rsidRPr="005E2F9E" w14:paraId="5E3C06EB" w14:textId="77777777" w:rsidTr="002C509F">
        <w:trPr>
          <w:jc w:val="center"/>
        </w:trPr>
        <w:tc>
          <w:tcPr>
            <w:tcW w:w="9047" w:type="dxa"/>
            <w:gridSpan w:val="4"/>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C07B1C7" w14:textId="77777777" w:rsidR="006977DA" w:rsidRPr="005E2F9E" w:rsidRDefault="006977DA" w:rsidP="006977DA">
            <w:pPr>
              <w:bidi/>
              <w:jc w:val="center"/>
              <w:rPr>
                <w:rFonts w:cs="B Nazanin"/>
                <w:sz w:val="24"/>
                <w:szCs w:val="24"/>
                <w:lang w:bidi="fa-IR"/>
              </w:rPr>
            </w:pPr>
            <w:r w:rsidRPr="00DD0388">
              <w:rPr>
                <w:rFonts w:cs="B Nazanin" w:hint="cs"/>
                <w:b/>
                <w:bCs/>
                <w:sz w:val="24"/>
                <w:szCs w:val="24"/>
                <w:rtl/>
              </w:rPr>
              <w:t xml:space="preserve">جدول </w:t>
            </w:r>
            <w:r>
              <w:rPr>
                <w:rFonts w:cs="B Nazanin" w:hint="cs"/>
                <w:b/>
                <w:bCs/>
                <w:sz w:val="24"/>
                <w:szCs w:val="24"/>
                <w:rtl/>
                <w:lang w:bidi="fa-IR"/>
              </w:rPr>
              <w:t>کوریکولوم -</w:t>
            </w:r>
            <w:r>
              <w:rPr>
                <w:rFonts w:cs="B Nazanin"/>
                <w:b/>
                <w:bCs/>
                <w:sz w:val="24"/>
                <w:szCs w:val="24"/>
                <w:lang w:bidi="fa-IR"/>
              </w:rPr>
              <w:t>tblCuriculum</w:t>
            </w:r>
          </w:p>
        </w:tc>
      </w:tr>
      <w:tr w:rsidR="006977DA" w:rsidRPr="006D738A" w14:paraId="2672A845" w14:textId="77777777" w:rsidTr="002C509F">
        <w:trPr>
          <w:jc w:val="center"/>
        </w:trPr>
        <w:tc>
          <w:tcPr>
            <w:tcW w:w="183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FE2473A" w14:textId="77777777" w:rsidR="006977DA" w:rsidRPr="00365F8D" w:rsidRDefault="006977DA" w:rsidP="006977DA">
            <w:pPr>
              <w:bidi/>
              <w:jc w:val="center"/>
              <w:rPr>
                <w:rFonts w:cs="B Nazanin"/>
                <w:b/>
                <w:bCs/>
                <w:sz w:val="24"/>
                <w:szCs w:val="24"/>
                <w:rtl/>
              </w:rPr>
            </w:pPr>
            <w:r w:rsidRPr="00365F8D">
              <w:rPr>
                <w:rFonts w:cs="B Nazanin" w:hint="cs"/>
                <w:b/>
                <w:bCs/>
                <w:sz w:val="24"/>
                <w:szCs w:val="24"/>
                <w:rtl/>
              </w:rPr>
              <w:t>مثال</w:t>
            </w:r>
          </w:p>
        </w:tc>
        <w:tc>
          <w:tcPr>
            <w:tcW w:w="3296"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6D35E73" w14:textId="77777777" w:rsidR="006977DA" w:rsidRPr="00365F8D" w:rsidRDefault="006977DA" w:rsidP="006977DA">
            <w:pPr>
              <w:bidi/>
              <w:jc w:val="center"/>
              <w:rPr>
                <w:rFonts w:cs="B Nazanin"/>
                <w:b/>
                <w:bCs/>
                <w:sz w:val="24"/>
                <w:szCs w:val="24"/>
                <w:rtl/>
                <w:lang w:bidi="fa-IR"/>
              </w:rPr>
            </w:pPr>
            <w:r w:rsidRPr="00365F8D">
              <w:rPr>
                <w:rFonts w:cs="B Nazanin" w:hint="cs"/>
                <w:b/>
                <w:bCs/>
                <w:sz w:val="24"/>
                <w:szCs w:val="24"/>
                <w:rtl/>
                <w:lang w:bidi="fa-IR"/>
              </w:rPr>
              <w:t>توضیح</w:t>
            </w:r>
          </w:p>
        </w:tc>
        <w:tc>
          <w:tcPr>
            <w:tcW w:w="168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55DB4E92" w14:textId="77777777" w:rsidR="006977DA" w:rsidRPr="00365F8D" w:rsidRDefault="006977DA" w:rsidP="006977DA">
            <w:pPr>
              <w:jc w:val="center"/>
              <w:rPr>
                <w:rFonts w:ascii="Times New Roman" w:hAnsi="Times New Roman" w:cs="Times New Roman"/>
                <w:b/>
                <w:bCs/>
                <w:sz w:val="24"/>
                <w:szCs w:val="24"/>
              </w:rPr>
            </w:pPr>
            <w:r w:rsidRPr="00365F8D">
              <w:rPr>
                <w:rFonts w:ascii="Times New Roman" w:hAnsi="Times New Roman" w:cs="Times New Roman"/>
                <w:b/>
                <w:bCs/>
                <w:sz w:val="24"/>
                <w:szCs w:val="24"/>
              </w:rPr>
              <w:t>Type</w:t>
            </w:r>
          </w:p>
        </w:tc>
        <w:tc>
          <w:tcPr>
            <w:tcW w:w="222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59622D59" w14:textId="77777777" w:rsidR="006977DA" w:rsidRPr="00365F8D" w:rsidRDefault="006977DA" w:rsidP="006977DA">
            <w:pPr>
              <w:jc w:val="center"/>
              <w:rPr>
                <w:rFonts w:ascii="Times New Roman" w:hAnsi="Times New Roman" w:cs="Times New Roman"/>
                <w:b/>
                <w:bCs/>
                <w:sz w:val="24"/>
                <w:szCs w:val="24"/>
                <w:rtl/>
              </w:rPr>
            </w:pPr>
            <w:r w:rsidRPr="00365F8D">
              <w:rPr>
                <w:rFonts w:ascii="Times New Roman" w:hAnsi="Times New Roman" w:cs="Times New Roman"/>
                <w:b/>
                <w:bCs/>
                <w:sz w:val="24"/>
                <w:szCs w:val="24"/>
              </w:rPr>
              <w:t>Name</w:t>
            </w:r>
          </w:p>
        </w:tc>
      </w:tr>
      <w:tr w:rsidR="006977DA" w:rsidRPr="006D738A" w14:paraId="57CFB8E9" w14:textId="77777777" w:rsidTr="002C509F">
        <w:trPr>
          <w:jc w:val="center"/>
        </w:trPr>
        <w:tc>
          <w:tcPr>
            <w:tcW w:w="1839" w:type="dxa"/>
            <w:tcBorders>
              <w:top w:val="single" w:sz="4" w:space="0" w:color="auto"/>
              <w:left w:val="single" w:sz="4" w:space="0" w:color="auto"/>
              <w:bottom w:val="single" w:sz="4" w:space="0" w:color="auto"/>
              <w:right w:val="single" w:sz="4" w:space="0" w:color="auto"/>
            </w:tcBorders>
            <w:vAlign w:val="center"/>
          </w:tcPr>
          <w:p w14:paraId="17AE18FD" w14:textId="77777777" w:rsidR="006977DA" w:rsidRDefault="006977DA" w:rsidP="006977DA">
            <w:pPr>
              <w:bidi/>
              <w:jc w:val="center"/>
              <w:rPr>
                <w:rFonts w:ascii="Yagut" w:eastAsia="Times New Roman" w:hAnsi="Yagut" w:cs="Arial"/>
                <w:sz w:val="24"/>
                <w:szCs w:val="24"/>
                <w:rtl/>
                <w:lang w:bidi="fa-IR"/>
              </w:rPr>
            </w:pPr>
            <w:r>
              <w:rPr>
                <w:rFonts w:ascii="Yagut" w:eastAsia="Times New Roman" w:hAnsi="Yagut" w:cs="Arial" w:hint="cs"/>
                <w:sz w:val="24"/>
                <w:szCs w:val="24"/>
                <w:rtl/>
                <w:lang w:bidi="fa-IR"/>
              </w:rPr>
              <w:t>1</w:t>
            </w:r>
          </w:p>
        </w:tc>
        <w:tc>
          <w:tcPr>
            <w:tcW w:w="3296" w:type="dxa"/>
            <w:tcBorders>
              <w:top w:val="single" w:sz="4" w:space="0" w:color="auto"/>
              <w:left w:val="single" w:sz="4" w:space="0" w:color="auto"/>
              <w:bottom w:val="single" w:sz="4" w:space="0" w:color="auto"/>
              <w:right w:val="single" w:sz="4" w:space="0" w:color="auto"/>
            </w:tcBorders>
            <w:vAlign w:val="center"/>
          </w:tcPr>
          <w:p w14:paraId="0D01650D" w14:textId="77777777" w:rsidR="006977DA" w:rsidRDefault="006977DA" w:rsidP="006977DA">
            <w:pPr>
              <w:bidi/>
              <w:ind w:left="130"/>
              <w:rPr>
                <w:rFonts w:cs="B Nazanin"/>
                <w:b/>
                <w:bCs/>
                <w:sz w:val="24"/>
                <w:szCs w:val="24"/>
                <w:rtl/>
                <w:lang w:bidi="fa-IR"/>
              </w:rPr>
            </w:pPr>
            <w:r>
              <w:rPr>
                <w:rFonts w:cs="B Nazanin" w:hint="cs"/>
                <w:b/>
                <w:bCs/>
                <w:sz w:val="24"/>
                <w:szCs w:val="24"/>
                <w:rtl/>
                <w:lang w:bidi="fa-IR"/>
              </w:rPr>
              <w:t>شناسه</w:t>
            </w:r>
          </w:p>
        </w:tc>
        <w:tc>
          <w:tcPr>
            <w:tcW w:w="1683" w:type="dxa"/>
            <w:tcBorders>
              <w:top w:val="single" w:sz="4" w:space="0" w:color="auto"/>
              <w:left w:val="single" w:sz="4" w:space="0" w:color="auto"/>
              <w:bottom w:val="single" w:sz="4" w:space="0" w:color="auto"/>
              <w:right w:val="single" w:sz="4" w:space="0" w:color="auto"/>
            </w:tcBorders>
            <w:vAlign w:val="center"/>
          </w:tcPr>
          <w:p w14:paraId="098E4D9C" w14:textId="77777777" w:rsidR="006977DA" w:rsidRPr="00365F8D" w:rsidRDefault="006977DA" w:rsidP="006977DA">
            <w:pPr>
              <w:rPr>
                <w:rFonts w:ascii="Times New Roman" w:hAnsi="Times New Roman" w:cs="Times New Roman"/>
                <w:sz w:val="24"/>
                <w:szCs w:val="24"/>
              </w:rPr>
            </w:pPr>
            <w:r>
              <w:rPr>
                <w:rFonts w:ascii="Times New Roman" w:hAnsi="Times New Roman" w:cs="Times New Roman"/>
                <w:sz w:val="24"/>
                <w:szCs w:val="24"/>
              </w:rPr>
              <w:t>Int,PK</w:t>
            </w:r>
          </w:p>
        </w:tc>
        <w:tc>
          <w:tcPr>
            <w:tcW w:w="2229" w:type="dxa"/>
            <w:tcBorders>
              <w:top w:val="single" w:sz="4" w:space="0" w:color="auto"/>
              <w:left w:val="single" w:sz="4" w:space="0" w:color="auto"/>
              <w:bottom w:val="single" w:sz="4" w:space="0" w:color="auto"/>
              <w:right w:val="single" w:sz="4" w:space="0" w:color="auto"/>
            </w:tcBorders>
            <w:vAlign w:val="center"/>
          </w:tcPr>
          <w:p w14:paraId="334421C1" w14:textId="77777777" w:rsidR="006977DA" w:rsidRDefault="006977DA" w:rsidP="006977DA">
            <w:pPr>
              <w:rPr>
                <w:rFonts w:ascii="Times New Roman" w:hAnsi="Times New Roman" w:cs="Times New Roman"/>
                <w:sz w:val="24"/>
                <w:szCs w:val="24"/>
              </w:rPr>
            </w:pPr>
            <w:r>
              <w:rPr>
                <w:rFonts w:ascii="Times New Roman" w:hAnsi="Times New Roman" w:cs="Times New Roman"/>
                <w:sz w:val="24"/>
                <w:szCs w:val="24"/>
              </w:rPr>
              <w:t>ID</w:t>
            </w:r>
          </w:p>
        </w:tc>
      </w:tr>
      <w:tr w:rsidR="006977DA" w:rsidRPr="006D738A" w14:paraId="4C2F9B6F" w14:textId="77777777" w:rsidTr="002C509F">
        <w:trPr>
          <w:jc w:val="center"/>
        </w:trPr>
        <w:tc>
          <w:tcPr>
            <w:tcW w:w="1839" w:type="dxa"/>
            <w:tcBorders>
              <w:top w:val="single" w:sz="4" w:space="0" w:color="auto"/>
              <w:left w:val="single" w:sz="4" w:space="0" w:color="auto"/>
              <w:bottom w:val="single" w:sz="4" w:space="0" w:color="auto"/>
              <w:right w:val="single" w:sz="4" w:space="0" w:color="auto"/>
            </w:tcBorders>
            <w:vAlign w:val="center"/>
          </w:tcPr>
          <w:p w14:paraId="56F5ADA4" w14:textId="77777777" w:rsidR="006977DA" w:rsidRDefault="006977DA" w:rsidP="006977DA">
            <w:pPr>
              <w:bidi/>
              <w:jc w:val="center"/>
              <w:rPr>
                <w:rFonts w:ascii="Yagut" w:eastAsia="Times New Roman" w:hAnsi="Yagut" w:cs="Arial"/>
                <w:sz w:val="24"/>
                <w:szCs w:val="24"/>
                <w:rtl/>
                <w:lang w:bidi="fa-IR"/>
              </w:rPr>
            </w:pPr>
            <w:r>
              <w:rPr>
                <w:rFonts w:ascii="Yagut" w:eastAsia="Times New Roman" w:hAnsi="Yagut" w:cs="Arial" w:hint="cs"/>
                <w:sz w:val="24"/>
                <w:szCs w:val="24"/>
                <w:rtl/>
                <w:lang w:bidi="fa-IR"/>
              </w:rPr>
              <w:t>1</w:t>
            </w:r>
          </w:p>
        </w:tc>
        <w:tc>
          <w:tcPr>
            <w:tcW w:w="3296" w:type="dxa"/>
            <w:tcBorders>
              <w:top w:val="single" w:sz="4" w:space="0" w:color="auto"/>
              <w:left w:val="single" w:sz="4" w:space="0" w:color="auto"/>
              <w:bottom w:val="single" w:sz="4" w:space="0" w:color="auto"/>
              <w:right w:val="single" w:sz="4" w:space="0" w:color="auto"/>
            </w:tcBorders>
            <w:vAlign w:val="center"/>
          </w:tcPr>
          <w:p w14:paraId="2A13551B" w14:textId="77777777" w:rsidR="006977DA" w:rsidRDefault="006977DA" w:rsidP="006977DA">
            <w:pPr>
              <w:bidi/>
              <w:ind w:left="130"/>
              <w:rPr>
                <w:rFonts w:cs="B Nazanin"/>
                <w:b/>
                <w:bCs/>
                <w:sz w:val="24"/>
                <w:szCs w:val="24"/>
                <w:rtl/>
                <w:lang w:bidi="fa-IR"/>
              </w:rPr>
            </w:pPr>
            <w:r>
              <w:rPr>
                <w:rFonts w:cs="B Nazanin" w:hint="cs"/>
                <w:b/>
                <w:bCs/>
                <w:sz w:val="24"/>
                <w:szCs w:val="24"/>
                <w:rtl/>
                <w:lang w:bidi="fa-IR"/>
              </w:rPr>
              <w:t>کد دبیرخانه</w:t>
            </w:r>
          </w:p>
        </w:tc>
        <w:tc>
          <w:tcPr>
            <w:tcW w:w="1683" w:type="dxa"/>
            <w:tcBorders>
              <w:top w:val="single" w:sz="4" w:space="0" w:color="auto"/>
              <w:left w:val="single" w:sz="4" w:space="0" w:color="auto"/>
              <w:bottom w:val="single" w:sz="4" w:space="0" w:color="auto"/>
              <w:right w:val="single" w:sz="4" w:space="0" w:color="auto"/>
            </w:tcBorders>
            <w:vAlign w:val="center"/>
          </w:tcPr>
          <w:p w14:paraId="42B4AF32" w14:textId="77777777" w:rsidR="006977DA" w:rsidRPr="00365F8D" w:rsidRDefault="006977DA" w:rsidP="006977DA">
            <w:pPr>
              <w:rPr>
                <w:rFonts w:ascii="Times New Roman" w:hAnsi="Times New Roman" w:cs="Times New Roman"/>
                <w:sz w:val="24"/>
                <w:szCs w:val="24"/>
              </w:rPr>
            </w:pPr>
            <w:r>
              <w:rPr>
                <w:rFonts w:ascii="Times New Roman" w:hAnsi="Times New Roman" w:cs="Times New Roman"/>
                <w:sz w:val="24"/>
                <w:szCs w:val="24"/>
              </w:rPr>
              <w:t>Int</w:t>
            </w:r>
          </w:p>
        </w:tc>
        <w:tc>
          <w:tcPr>
            <w:tcW w:w="2229" w:type="dxa"/>
            <w:tcBorders>
              <w:top w:val="single" w:sz="4" w:space="0" w:color="auto"/>
              <w:left w:val="single" w:sz="4" w:space="0" w:color="auto"/>
              <w:bottom w:val="single" w:sz="4" w:space="0" w:color="auto"/>
              <w:right w:val="single" w:sz="4" w:space="0" w:color="auto"/>
            </w:tcBorders>
            <w:vAlign w:val="center"/>
          </w:tcPr>
          <w:p w14:paraId="28B1E875" w14:textId="77777777" w:rsidR="006977DA" w:rsidRDefault="006977DA" w:rsidP="006977DA">
            <w:pPr>
              <w:rPr>
                <w:rFonts w:ascii="Times New Roman" w:hAnsi="Times New Roman" w:cs="Times New Roman"/>
                <w:sz w:val="24"/>
                <w:szCs w:val="24"/>
              </w:rPr>
            </w:pPr>
            <w:r>
              <w:rPr>
                <w:rFonts w:ascii="Times New Roman" w:hAnsi="Times New Roman" w:cs="Times New Roman"/>
                <w:sz w:val="24"/>
                <w:szCs w:val="24"/>
              </w:rPr>
              <w:t>SecreteryCode</w:t>
            </w:r>
          </w:p>
        </w:tc>
      </w:tr>
      <w:tr w:rsidR="006977DA" w:rsidRPr="006D738A" w14:paraId="3EEA25F6" w14:textId="77777777" w:rsidTr="002C509F">
        <w:trPr>
          <w:jc w:val="center"/>
        </w:trPr>
        <w:tc>
          <w:tcPr>
            <w:tcW w:w="1839" w:type="dxa"/>
            <w:tcBorders>
              <w:top w:val="single" w:sz="4" w:space="0" w:color="auto"/>
              <w:left w:val="single" w:sz="4" w:space="0" w:color="auto"/>
              <w:bottom w:val="single" w:sz="4" w:space="0" w:color="auto"/>
              <w:right w:val="single" w:sz="4" w:space="0" w:color="auto"/>
            </w:tcBorders>
            <w:vAlign w:val="center"/>
          </w:tcPr>
          <w:p w14:paraId="596ABD60" w14:textId="77777777" w:rsidR="006977DA" w:rsidRDefault="006977DA" w:rsidP="006977DA">
            <w:pPr>
              <w:bidi/>
              <w:jc w:val="center"/>
              <w:rPr>
                <w:rFonts w:ascii="Yagut" w:eastAsia="Times New Roman" w:hAnsi="Yagut" w:cs="Arial"/>
                <w:sz w:val="24"/>
                <w:szCs w:val="24"/>
                <w:rtl/>
                <w:lang w:bidi="fa-IR"/>
              </w:rPr>
            </w:pPr>
            <w:r>
              <w:rPr>
                <w:rFonts w:ascii="Yagut" w:eastAsia="Times New Roman" w:hAnsi="Yagut" w:cs="Arial" w:hint="cs"/>
                <w:sz w:val="24"/>
                <w:szCs w:val="24"/>
                <w:rtl/>
                <w:lang w:bidi="fa-IR"/>
              </w:rPr>
              <w:t>12/02/1395</w:t>
            </w:r>
          </w:p>
        </w:tc>
        <w:tc>
          <w:tcPr>
            <w:tcW w:w="3296" w:type="dxa"/>
            <w:tcBorders>
              <w:top w:val="single" w:sz="4" w:space="0" w:color="auto"/>
              <w:left w:val="single" w:sz="4" w:space="0" w:color="auto"/>
              <w:bottom w:val="single" w:sz="4" w:space="0" w:color="auto"/>
              <w:right w:val="single" w:sz="4" w:space="0" w:color="auto"/>
            </w:tcBorders>
            <w:vAlign w:val="center"/>
          </w:tcPr>
          <w:p w14:paraId="6EEFF3B9" w14:textId="77777777" w:rsidR="006977DA" w:rsidRDefault="006977DA" w:rsidP="006977DA">
            <w:pPr>
              <w:bidi/>
              <w:ind w:left="130"/>
              <w:rPr>
                <w:rFonts w:cs="B Nazanin"/>
                <w:b/>
                <w:bCs/>
                <w:sz w:val="24"/>
                <w:szCs w:val="24"/>
                <w:rtl/>
                <w:lang w:bidi="fa-IR"/>
              </w:rPr>
            </w:pPr>
            <w:r>
              <w:rPr>
                <w:rFonts w:cs="B Nazanin" w:hint="cs"/>
                <w:b/>
                <w:bCs/>
                <w:sz w:val="24"/>
                <w:szCs w:val="24"/>
                <w:rtl/>
                <w:lang w:bidi="fa-IR"/>
              </w:rPr>
              <w:t>تاریخ تصویب</w:t>
            </w:r>
          </w:p>
        </w:tc>
        <w:tc>
          <w:tcPr>
            <w:tcW w:w="1683" w:type="dxa"/>
            <w:tcBorders>
              <w:top w:val="single" w:sz="4" w:space="0" w:color="auto"/>
              <w:left w:val="single" w:sz="4" w:space="0" w:color="auto"/>
              <w:bottom w:val="single" w:sz="4" w:space="0" w:color="auto"/>
              <w:right w:val="single" w:sz="4" w:space="0" w:color="auto"/>
            </w:tcBorders>
            <w:vAlign w:val="center"/>
          </w:tcPr>
          <w:p w14:paraId="0665F6F9" w14:textId="77777777" w:rsidR="006977DA" w:rsidRPr="00365F8D" w:rsidRDefault="006977DA" w:rsidP="006977DA">
            <w:pPr>
              <w:rPr>
                <w:rFonts w:ascii="Times New Roman" w:hAnsi="Times New Roman" w:cs="Times New Roman"/>
                <w:sz w:val="24"/>
                <w:szCs w:val="24"/>
              </w:rPr>
            </w:pPr>
            <w:r>
              <w:rPr>
                <w:rFonts w:ascii="Times New Roman" w:hAnsi="Times New Roman" w:cs="Times New Roman"/>
                <w:sz w:val="24"/>
                <w:szCs w:val="24"/>
              </w:rPr>
              <w:t>Date</w:t>
            </w:r>
          </w:p>
        </w:tc>
        <w:tc>
          <w:tcPr>
            <w:tcW w:w="2229" w:type="dxa"/>
            <w:tcBorders>
              <w:top w:val="single" w:sz="4" w:space="0" w:color="auto"/>
              <w:left w:val="single" w:sz="4" w:space="0" w:color="auto"/>
              <w:bottom w:val="single" w:sz="4" w:space="0" w:color="auto"/>
              <w:right w:val="single" w:sz="4" w:space="0" w:color="auto"/>
            </w:tcBorders>
            <w:vAlign w:val="center"/>
          </w:tcPr>
          <w:p w14:paraId="10C05E31" w14:textId="77777777" w:rsidR="006977DA" w:rsidRDefault="006977DA" w:rsidP="006977DA">
            <w:pPr>
              <w:rPr>
                <w:rFonts w:ascii="Times New Roman" w:hAnsi="Times New Roman" w:cs="Times New Roman"/>
                <w:sz w:val="24"/>
                <w:szCs w:val="24"/>
              </w:rPr>
            </w:pPr>
            <w:r>
              <w:rPr>
                <w:rFonts w:ascii="Times New Roman" w:hAnsi="Times New Roman" w:cs="Times New Roman"/>
                <w:sz w:val="24"/>
                <w:szCs w:val="24"/>
              </w:rPr>
              <w:t>ApprovalDate</w:t>
            </w:r>
          </w:p>
        </w:tc>
      </w:tr>
      <w:tr w:rsidR="006977DA" w:rsidRPr="006D738A" w14:paraId="694C40DC" w14:textId="77777777" w:rsidTr="002C509F">
        <w:trPr>
          <w:jc w:val="center"/>
        </w:trPr>
        <w:tc>
          <w:tcPr>
            <w:tcW w:w="1839" w:type="dxa"/>
            <w:tcBorders>
              <w:top w:val="single" w:sz="4" w:space="0" w:color="auto"/>
              <w:left w:val="single" w:sz="4" w:space="0" w:color="auto"/>
              <w:bottom w:val="single" w:sz="4" w:space="0" w:color="auto"/>
              <w:right w:val="single" w:sz="4" w:space="0" w:color="auto"/>
            </w:tcBorders>
            <w:vAlign w:val="center"/>
          </w:tcPr>
          <w:p w14:paraId="37BF35FE" w14:textId="77777777" w:rsidR="006977DA" w:rsidRDefault="006977DA" w:rsidP="006977DA">
            <w:pPr>
              <w:bidi/>
              <w:jc w:val="center"/>
              <w:rPr>
                <w:rFonts w:ascii="Yagut" w:eastAsia="Times New Roman" w:hAnsi="Yagut" w:cs="Arial"/>
                <w:sz w:val="24"/>
                <w:szCs w:val="24"/>
                <w:rtl/>
                <w:lang w:bidi="fa-IR"/>
              </w:rPr>
            </w:pPr>
            <w:r>
              <w:rPr>
                <w:rFonts w:ascii="Yagut" w:eastAsia="Times New Roman" w:hAnsi="Yagut" w:cs="Arial" w:hint="cs"/>
                <w:sz w:val="24"/>
                <w:szCs w:val="24"/>
                <w:rtl/>
                <w:lang w:bidi="fa-IR"/>
              </w:rPr>
              <w:t>پزشک خانواده</w:t>
            </w:r>
          </w:p>
        </w:tc>
        <w:tc>
          <w:tcPr>
            <w:tcW w:w="3296" w:type="dxa"/>
            <w:tcBorders>
              <w:top w:val="single" w:sz="4" w:space="0" w:color="auto"/>
              <w:left w:val="single" w:sz="4" w:space="0" w:color="auto"/>
              <w:bottom w:val="single" w:sz="4" w:space="0" w:color="auto"/>
              <w:right w:val="single" w:sz="4" w:space="0" w:color="auto"/>
            </w:tcBorders>
            <w:vAlign w:val="center"/>
          </w:tcPr>
          <w:p w14:paraId="3D873321" w14:textId="77777777" w:rsidR="006977DA" w:rsidRPr="00F74E48" w:rsidRDefault="006977DA" w:rsidP="006977DA">
            <w:pPr>
              <w:bidi/>
              <w:ind w:left="130"/>
              <w:rPr>
                <w:rFonts w:cs="B Nazanin"/>
                <w:b/>
                <w:bCs/>
                <w:sz w:val="24"/>
                <w:szCs w:val="24"/>
                <w:rtl/>
                <w:lang w:bidi="fa-IR"/>
              </w:rPr>
            </w:pPr>
            <w:r>
              <w:rPr>
                <w:rFonts w:cs="B Nazanin" w:hint="cs"/>
                <w:b/>
                <w:bCs/>
                <w:sz w:val="24"/>
                <w:szCs w:val="24"/>
                <w:rtl/>
                <w:lang w:bidi="fa-IR"/>
              </w:rPr>
              <w:t>نام برنامه</w:t>
            </w:r>
          </w:p>
        </w:tc>
        <w:tc>
          <w:tcPr>
            <w:tcW w:w="1683" w:type="dxa"/>
            <w:tcBorders>
              <w:top w:val="single" w:sz="4" w:space="0" w:color="auto"/>
              <w:left w:val="single" w:sz="4" w:space="0" w:color="auto"/>
              <w:bottom w:val="single" w:sz="4" w:space="0" w:color="auto"/>
              <w:right w:val="single" w:sz="4" w:space="0" w:color="auto"/>
            </w:tcBorders>
            <w:vAlign w:val="center"/>
          </w:tcPr>
          <w:p w14:paraId="06C15B5F" w14:textId="77777777" w:rsidR="006977DA" w:rsidRPr="00E559AE" w:rsidRDefault="006977DA" w:rsidP="006977DA">
            <w:pPr>
              <w:rPr>
                <w:rFonts w:ascii="Times New Roman" w:hAnsi="Times New Roman" w:cs="Times New Roman"/>
                <w:sz w:val="24"/>
                <w:szCs w:val="24"/>
                <w:rtl/>
              </w:rPr>
            </w:pPr>
            <w:r>
              <w:rPr>
                <w:rFonts w:ascii="Times New Roman" w:hAnsi="Times New Roman" w:cs="Times New Roman"/>
                <w:sz w:val="24"/>
                <w:szCs w:val="24"/>
              </w:rPr>
              <w:t>NvarChar(200)</w:t>
            </w:r>
          </w:p>
        </w:tc>
        <w:tc>
          <w:tcPr>
            <w:tcW w:w="2229" w:type="dxa"/>
            <w:tcBorders>
              <w:top w:val="single" w:sz="4" w:space="0" w:color="auto"/>
              <w:left w:val="single" w:sz="4" w:space="0" w:color="auto"/>
              <w:bottom w:val="single" w:sz="4" w:space="0" w:color="auto"/>
              <w:right w:val="single" w:sz="4" w:space="0" w:color="auto"/>
            </w:tcBorders>
            <w:vAlign w:val="center"/>
          </w:tcPr>
          <w:p w14:paraId="42DB11F2" w14:textId="77777777" w:rsidR="006977DA" w:rsidRDefault="006977DA" w:rsidP="006977DA">
            <w:pPr>
              <w:rPr>
                <w:rFonts w:ascii="Times New Roman" w:hAnsi="Times New Roman" w:cs="Times New Roman"/>
                <w:sz w:val="24"/>
                <w:szCs w:val="24"/>
              </w:rPr>
            </w:pPr>
            <w:r>
              <w:rPr>
                <w:rFonts w:ascii="Times New Roman" w:hAnsi="Times New Roman" w:cs="Times New Roman"/>
                <w:sz w:val="24"/>
                <w:szCs w:val="24"/>
              </w:rPr>
              <w:t>ProgramName</w:t>
            </w:r>
          </w:p>
        </w:tc>
      </w:tr>
      <w:tr w:rsidR="00E61E61" w:rsidRPr="006D738A" w14:paraId="5B56661B" w14:textId="77777777" w:rsidTr="002C509F">
        <w:trPr>
          <w:jc w:val="center"/>
        </w:trPr>
        <w:tc>
          <w:tcPr>
            <w:tcW w:w="1839" w:type="dxa"/>
            <w:tcBorders>
              <w:top w:val="single" w:sz="4" w:space="0" w:color="auto"/>
              <w:left w:val="single" w:sz="4" w:space="0" w:color="auto"/>
              <w:bottom w:val="single" w:sz="4" w:space="0" w:color="auto"/>
              <w:right w:val="single" w:sz="4" w:space="0" w:color="auto"/>
            </w:tcBorders>
            <w:vAlign w:val="center"/>
          </w:tcPr>
          <w:p w14:paraId="2D6130DC" w14:textId="77777777" w:rsidR="00E61E61" w:rsidRDefault="00E61E61" w:rsidP="00E61E61">
            <w:pPr>
              <w:bidi/>
              <w:jc w:val="center"/>
              <w:rPr>
                <w:rFonts w:ascii="Yagut" w:eastAsia="Times New Roman" w:hAnsi="Yagut" w:cs="Arial"/>
                <w:sz w:val="24"/>
                <w:szCs w:val="24"/>
                <w:rtl/>
                <w:lang w:bidi="fa-IR"/>
              </w:rPr>
            </w:pPr>
            <w:commentRangeStart w:id="88"/>
            <w:r>
              <w:rPr>
                <w:rFonts w:ascii="Yagut" w:eastAsia="Times New Roman" w:hAnsi="Yagut" w:cs="Arial"/>
                <w:sz w:val="24"/>
                <w:szCs w:val="24"/>
                <w:lang w:bidi="fa-IR"/>
              </w:rPr>
              <w:t xml:space="preserve">Fmilly </w:t>
            </w:r>
            <w:commentRangeEnd w:id="88"/>
            <w:r w:rsidR="008B7D14">
              <w:rPr>
                <w:rStyle w:val="CommentReference"/>
                <w:rtl/>
              </w:rPr>
              <w:commentReference w:id="88"/>
            </w:r>
            <w:r>
              <w:rPr>
                <w:rFonts w:ascii="Yagut" w:eastAsia="Times New Roman" w:hAnsi="Yagut" w:cs="Arial"/>
                <w:sz w:val="24"/>
                <w:szCs w:val="24"/>
                <w:lang w:bidi="fa-IR"/>
              </w:rPr>
              <w:t>Medicine</w:t>
            </w:r>
          </w:p>
        </w:tc>
        <w:tc>
          <w:tcPr>
            <w:tcW w:w="3296" w:type="dxa"/>
            <w:tcBorders>
              <w:top w:val="single" w:sz="4" w:space="0" w:color="auto"/>
              <w:left w:val="single" w:sz="4" w:space="0" w:color="auto"/>
              <w:bottom w:val="single" w:sz="4" w:space="0" w:color="auto"/>
              <w:right w:val="single" w:sz="4" w:space="0" w:color="auto"/>
            </w:tcBorders>
            <w:vAlign w:val="center"/>
          </w:tcPr>
          <w:p w14:paraId="049C21D8" w14:textId="77777777" w:rsidR="00E61E61" w:rsidRPr="00F74E48" w:rsidRDefault="00E61E61" w:rsidP="00E61E61">
            <w:pPr>
              <w:bidi/>
              <w:ind w:left="130"/>
              <w:rPr>
                <w:rFonts w:cs="B Nazanin"/>
                <w:b/>
                <w:bCs/>
                <w:sz w:val="24"/>
                <w:szCs w:val="24"/>
                <w:rtl/>
                <w:lang w:bidi="fa-IR"/>
              </w:rPr>
            </w:pPr>
            <w:r>
              <w:rPr>
                <w:rFonts w:cs="B Nazanin" w:hint="cs"/>
                <w:b/>
                <w:bCs/>
                <w:sz w:val="24"/>
                <w:szCs w:val="24"/>
                <w:rtl/>
                <w:lang w:bidi="fa-IR"/>
              </w:rPr>
              <w:t>نام  انگلیسی برنامه</w:t>
            </w:r>
          </w:p>
        </w:tc>
        <w:tc>
          <w:tcPr>
            <w:tcW w:w="1683" w:type="dxa"/>
            <w:tcBorders>
              <w:top w:val="single" w:sz="4" w:space="0" w:color="auto"/>
              <w:left w:val="single" w:sz="4" w:space="0" w:color="auto"/>
              <w:bottom w:val="single" w:sz="4" w:space="0" w:color="auto"/>
              <w:right w:val="single" w:sz="4" w:space="0" w:color="auto"/>
            </w:tcBorders>
            <w:vAlign w:val="center"/>
          </w:tcPr>
          <w:p w14:paraId="74CB1E9A" w14:textId="77777777" w:rsidR="00E61E61" w:rsidRPr="00E559AE" w:rsidRDefault="00E61E61" w:rsidP="00E61E61">
            <w:pPr>
              <w:rPr>
                <w:rFonts w:ascii="Times New Roman" w:hAnsi="Times New Roman" w:cs="Times New Roman"/>
                <w:sz w:val="24"/>
                <w:szCs w:val="24"/>
                <w:rtl/>
              </w:rPr>
            </w:pPr>
            <w:r>
              <w:rPr>
                <w:rFonts w:ascii="Times New Roman" w:hAnsi="Times New Roman" w:cs="Times New Roman"/>
                <w:sz w:val="24"/>
                <w:szCs w:val="24"/>
              </w:rPr>
              <w:t>NvarChar(200)</w:t>
            </w:r>
          </w:p>
        </w:tc>
        <w:tc>
          <w:tcPr>
            <w:tcW w:w="2229" w:type="dxa"/>
            <w:tcBorders>
              <w:top w:val="single" w:sz="4" w:space="0" w:color="auto"/>
              <w:left w:val="single" w:sz="4" w:space="0" w:color="auto"/>
              <w:bottom w:val="single" w:sz="4" w:space="0" w:color="auto"/>
              <w:right w:val="single" w:sz="4" w:space="0" w:color="auto"/>
            </w:tcBorders>
            <w:vAlign w:val="center"/>
          </w:tcPr>
          <w:p w14:paraId="2F61F08F" w14:textId="77777777" w:rsidR="00E61E61" w:rsidRDefault="00E61E61" w:rsidP="00E61E61">
            <w:pPr>
              <w:rPr>
                <w:rFonts w:ascii="Times New Roman" w:hAnsi="Times New Roman" w:cs="Times New Roman"/>
                <w:sz w:val="24"/>
                <w:szCs w:val="24"/>
              </w:rPr>
            </w:pPr>
            <w:r>
              <w:rPr>
                <w:rFonts w:ascii="Times New Roman" w:hAnsi="Times New Roman" w:cs="Times New Roman"/>
                <w:sz w:val="24"/>
                <w:szCs w:val="24"/>
              </w:rPr>
              <w:t>ProgramEnName</w:t>
            </w:r>
          </w:p>
        </w:tc>
      </w:tr>
      <w:tr w:rsidR="002C509F" w:rsidRPr="006D738A" w14:paraId="63678517" w14:textId="77777777" w:rsidTr="002C509F">
        <w:trPr>
          <w:jc w:val="center"/>
        </w:trPr>
        <w:tc>
          <w:tcPr>
            <w:tcW w:w="1839" w:type="dxa"/>
            <w:tcBorders>
              <w:top w:val="single" w:sz="4" w:space="0" w:color="auto"/>
              <w:left w:val="single" w:sz="4" w:space="0" w:color="auto"/>
              <w:bottom w:val="single" w:sz="4" w:space="0" w:color="auto"/>
              <w:right w:val="single" w:sz="4" w:space="0" w:color="auto"/>
            </w:tcBorders>
            <w:vAlign w:val="center"/>
          </w:tcPr>
          <w:p w14:paraId="1C97F094" w14:textId="77777777" w:rsidR="002C509F" w:rsidRDefault="002C509F" w:rsidP="002C509F">
            <w:pPr>
              <w:bidi/>
              <w:jc w:val="center"/>
              <w:rPr>
                <w:rFonts w:ascii="Yagut" w:eastAsia="Times New Roman" w:hAnsi="Yagut" w:cs="Arial"/>
                <w:sz w:val="24"/>
                <w:szCs w:val="24"/>
                <w:rtl/>
                <w:lang w:bidi="fa-IR"/>
              </w:rPr>
            </w:pPr>
          </w:p>
        </w:tc>
        <w:tc>
          <w:tcPr>
            <w:tcW w:w="3296" w:type="dxa"/>
            <w:tcBorders>
              <w:top w:val="single" w:sz="4" w:space="0" w:color="auto"/>
              <w:left w:val="single" w:sz="4" w:space="0" w:color="auto"/>
              <w:bottom w:val="single" w:sz="4" w:space="0" w:color="auto"/>
              <w:right w:val="single" w:sz="4" w:space="0" w:color="auto"/>
            </w:tcBorders>
          </w:tcPr>
          <w:p w14:paraId="0BF51E48" w14:textId="77777777" w:rsidR="002C509F" w:rsidRPr="002C509F" w:rsidRDefault="002C509F" w:rsidP="002C509F">
            <w:pPr>
              <w:bidi/>
              <w:ind w:left="130"/>
              <w:rPr>
                <w:rFonts w:cs="B Nazanin"/>
                <w:b/>
                <w:bCs/>
                <w:sz w:val="24"/>
                <w:szCs w:val="24"/>
                <w:lang w:bidi="fa-IR"/>
              </w:rPr>
            </w:pPr>
            <w:r w:rsidRPr="002C509F">
              <w:rPr>
                <w:rFonts w:cs="B Nazanin" w:hint="cs"/>
                <w:b/>
                <w:bCs/>
                <w:sz w:val="24"/>
                <w:szCs w:val="24"/>
                <w:rtl/>
                <w:lang w:bidi="fa-IR"/>
              </w:rPr>
              <w:t>تاریخ</w:t>
            </w:r>
            <w:r w:rsidRPr="002C509F">
              <w:rPr>
                <w:rFonts w:cs="B Nazanin"/>
                <w:b/>
                <w:bCs/>
                <w:sz w:val="24"/>
                <w:szCs w:val="24"/>
                <w:rtl/>
                <w:lang w:bidi="fa-IR"/>
              </w:rPr>
              <w:t xml:space="preserve"> </w:t>
            </w:r>
            <w:r w:rsidRPr="002C509F">
              <w:rPr>
                <w:rFonts w:cs="B Nazanin" w:hint="cs"/>
                <w:b/>
                <w:bCs/>
                <w:sz w:val="24"/>
                <w:szCs w:val="24"/>
                <w:rtl/>
                <w:lang w:bidi="fa-IR"/>
              </w:rPr>
              <w:t>اجرا</w:t>
            </w:r>
          </w:p>
        </w:tc>
        <w:tc>
          <w:tcPr>
            <w:tcW w:w="1683" w:type="dxa"/>
            <w:tcBorders>
              <w:top w:val="single" w:sz="4" w:space="0" w:color="auto"/>
              <w:left w:val="single" w:sz="4" w:space="0" w:color="auto"/>
              <w:bottom w:val="single" w:sz="4" w:space="0" w:color="auto"/>
              <w:right w:val="single" w:sz="4" w:space="0" w:color="auto"/>
            </w:tcBorders>
            <w:vAlign w:val="center"/>
          </w:tcPr>
          <w:p w14:paraId="559772B1" w14:textId="77777777" w:rsidR="002C509F" w:rsidRDefault="002C509F" w:rsidP="002C509F">
            <w:pPr>
              <w:rPr>
                <w:rFonts w:ascii="Times New Roman" w:hAnsi="Times New Roman" w:cs="Times New Roman"/>
                <w:sz w:val="24"/>
                <w:szCs w:val="24"/>
              </w:rPr>
            </w:pPr>
          </w:p>
        </w:tc>
        <w:tc>
          <w:tcPr>
            <w:tcW w:w="2229" w:type="dxa"/>
            <w:tcBorders>
              <w:top w:val="single" w:sz="4" w:space="0" w:color="auto"/>
              <w:left w:val="single" w:sz="4" w:space="0" w:color="auto"/>
              <w:bottom w:val="single" w:sz="4" w:space="0" w:color="auto"/>
              <w:right w:val="single" w:sz="4" w:space="0" w:color="auto"/>
            </w:tcBorders>
            <w:vAlign w:val="center"/>
          </w:tcPr>
          <w:p w14:paraId="2E17D588" w14:textId="77777777" w:rsidR="002C509F" w:rsidRDefault="002C509F" w:rsidP="002C509F">
            <w:pPr>
              <w:rPr>
                <w:rFonts w:ascii="Times New Roman" w:hAnsi="Times New Roman" w:cs="Times New Roman"/>
                <w:sz w:val="24"/>
                <w:szCs w:val="24"/>
              </w:rPr>
            </w:pPr>
          </w:p>
        </w:tc>
      </w:tr>
      <w:tr w:rsidR="002C509F" w:rsidRPr="006D738A" w14:paraId="49691D63" w14:textId="77777777" w:rsidTr="002C509F">
        <w:trPr>
          <w:jc w:val="center"/>
        </w:trPr>
        <w:tc>
          <w:tcPr>
            <w:tcW w:w="1839" w:type="dxa"/>
            <w:tcBorders>
              <w:top w:val="single" w:sz="4" w:space="0" w:color="auto"/>
              <w:left w:val="single" w:sz="4" w:space="0" w:color="auto"/>
              <w:bottom w:val="single" w:sz="4" w:space="0" w:color="auto"/>
              <w:right w:val="single" w:sz="4" w:space="0" w:color="auto"/>
            </w:tcBorders>
            <w:vAlign w:val="center"/>
          </w:tcPr>
          <w:p w14:paraId="1569B686" w14:textId="77777777" w:rsidR="002C509F" w:rsidRDefault="002C509F" w:rsidP="002C509F">
            <w:pPr>
              <w:bidi/>
              <w:jc w:val="center"/>
              <w:rPr>
                <w:rFonts w:ascii="Yagut" w:eastAsia="Times New Roman" w:hAnsi="Yagut" w:cs="Arial"/>
                <w:sz w:val="24"/>
                <w:szCs w:val="24"/>
                <w:rtl/>
                <w:lang w:bidi="fa-IR"/>
              </w:rPr>
            </w:pPr>
          </w:p>
        </w:tc>
        <w:tc>
          <w:tcPr>
            <w:tcW w:w="3296" w:type="dxa"/>
            <w:tcBorders>
              <w:top w:val="single" w:sz="4" w:space="0" w:color="auto"/>
              <w:left w:val="single" w:sz="4" w:space="0" w:color="auto"/>
              <w:bottom w:val="single" w:sz="4" w:space="0" w:color="auto"/>
              <w:right w:val="single" w:sz="4" w:space="0" w:color="auto"/>
            </w:tcBorders>
          </w:tcPr>
          <w:p w14:paraId="138BED20" w14:textId="77777777" w:rsidR="002C509F" w:rsidRPr="002C509F" w:rsidRDefault="002C509F" w:rsidP="002C509F">
            <w:pPr>
              <w:bidi/>
              <w:ind w:left="130"/>
              <w:rPr>
                <w:rFonts w:cs="B Nazanin"/>
                <w:b/>
                <w:bCs/>
                <w:sz w:val="24"/>
                <w:szCs w:val="24"/>
                <w:lang w:bidi="fa-IR"/>
              </w:rPr>
            </w:pPr>
            <w:r w:rsidRPr="002C509F">
              <w:rPr>
                <w:rFonts w:cs="B Nazanin" w:hint="cs"/>
                <w:b/>
                <w:bCs/>
                <w:sz w:val="24"/>
                <w:szCs w:val="24"/>
                <w:rtl/>
                <w:lang w:bidi="fa-IR"/>
              </w:rPr>
              <w:t>تاریخ</w:t>
            </w:r>
            <w:r w:rsidRPr="002C509F">
              <w:rPr>
                <w:rFonts w:cs="B Nazanin"/>
                <w:b/>
                <w:bCs/>
                <w:sz w:val="24"/>
                <w:szCs w:val="24"/>
                <w:rtl/>
                <w:lang w:bidi="fa-IR"/>
              </w:rPr>
              <w:t xml:space="preserve"> </w:t>
            </w:r>
            <w:r w:rsidRPr="002C509F">
              <w:rPr>
                <w:rFonts w:cs="B Nazanin" w:hint="cs"/>
                <w:b/>
                <w:bCs/>
                <w:sz w:val="24"/>
                <w:szCs w:val="24"/>
                <w:rtl/>
                <w:lang w:bidi="fa-IR"/>
              </w:rPr>
              <w:t>بازنگری</w:t>
            </w:r>
            <w:r w:rsidRPr="002C509F">
              <w:rPr>
                <w:rFonts w:cs="B Nazanin"/>
                <w:b/>
                <w:bCs/>
                <w:sz w:val="24"/>
                <w:szCs w:val="24"/>
                <w:rtl/>
                <w:lang w:bidi="fa-IR"/>
              </w:rPr>
              <w:t xml:space="preserve"> </w:t>
            </w:r>
            <w:r w:rsidRPr="002C509F">
              <w:rPr>
                <w:rFonts w:cs="B Nazanin" w:hint="cs"/>
                <w:b/>
                <w:bCs/>
                <w:sz w:val="24"/>
                <w:szCs w:val="24"/>
                <w:rtl/>
                <w:lang w:bidi="fa-IR"/>
              </w:rPr>
              <w:t>برنامه</w:t>
            </w:r>
          </w:p>
        </w:tc>
        <w:tc>
          <w:tcPr>
            <w:tcW w:w="1683" w:type="dxa"/>
            <w:tcBorders>
              <w:top w:val="single" w:sz="4" w:space="0" w:color="auto"/>
              <w:left w:val="single" w:sz="4" w:space="0" w:color="auto"/>
              <w:bottom w:val="single" w:sz="4" w:space="0" w:color="auto"/>
              <w:right w:val="single" w:sz="4" w:space="0" w:color="auto"/>
            </w:tcBorders>
            <w:vAlign w:val="center"/>
          </w:tcPr>
          <w:p w14:paraId="7A14B22C" w14:textId="77777777" w:rsidR="002C509F" w:rsidRDefault="002C509F" w:rsidP="002C509F">
            <w:pPr>
              <w:rPr>
                <w:rFonts w:ascii="Times New Roman" w:hAnsi="Times New Roman" w:cs="Times New Roman"/>
                <w:sz w:val="24"/>
                <w:szCs w:val="24"/>
              </w:rPr>
            </w:pPr>
          </w:p>
        </w:tc>
        <w:tc>
          <w:tcPr>
            <w:tcW w:w="2229" w:type="dxa"/>
            <w:tcBorders>
              <w:top w:val="single" w:sz="4" w:space="0" w:color="auto"/>
              <w:left w:val="single" w:sz="4" w:space="0" w:color="auto"/>
              <w:bottom w:val="single" w:sz="4" w:space="0" w:color="auto"/>
              <w:right w:val="single" w:sz="4" w:space="0" w:color="auto"/>
            </w:tcBorders>
            <w:vAlign w:val="center"/>
          </w:tcPr>
          <w:p w14:paraId="0704421E" w14:textId="77777777" w:rsidR="002C509F" w:rsidRDefault="002C509F" w:rsidP="002C509F">
            <w:pPr>
              <w:rPr>
                <w:rFonts w:ascii="Times New Roman" w:hAnsi="Times New Roman" w:cs="Times New Roman"/>
                <w:sz w:val="24"/>
                <w:szCs w:val="24"/>
              </w:rPr>
            </w:pPr>
          </w:p>
        </w:tc>
      </w:tr>
      <w:tr w:rsidR="002C509F" w:rsidRPr="006D738A" w14:paraId="09AC44AC" w14:textId="77777777" w:rsidTr="002C509F">
        <w:trPr>
          <w:jc w:val="center"/>
        </w:trPr>
        <w:tc>
          <w:tcPr>
            <w:tcW w:w="1839" w:type="dxa"/>
            <w:tcBorders>
              <w:top w:val="single" w:sz="4" w:space="0" w:color="auto"/>
              <w:left w:val="single" w:sz="4" w:space="0" w:color="auto"/>
              <w:bottom w:val="single" w:sz="4" w:space="0" w:color="auto"/>
              <w:right w:val="single" w:sz="4" w:space="0" w:color="auto"/>
            </w:tcBorders>
            <w:vAlign w:val="center"/>
          </w:tcPr>
          <w:p w14:paraId="60994A69" w14:textId="77777777" w:rsidR="002C509F" w:rsidRDefault="002C509F" w:rsidP="002C509F">
            <w:pPr>
              <w:bidi/>
              <w:jc w:val="center"/>
              <w:rPr>
                <w:rFonts w:ascii="Yagut" w:eastAsia="Times New Roman" w:hAnsi="Yagut" w:cs="Arial"/>
                <w:sz w:val="24"/>
                <w:szCs w:val="24"/>
                <w:rtl/>
                <w:lang w:bidi="fa-IR"/>
              </w:rPr>
            </w:pPr>
          </w:p>
        </w:tc>
        <w:tc>
          <w:tcPr>
            <w:tcW w:w="3296" w:type="dxa"/>
            <w:tcBorders>
              <w:top w:val="single" w:sz="4" w:space="0" w:color="auto"/>
              <w:left w:val="single" w:sz="4" w:space="0" w:color="auto"/>
              <w:bottom w:val="single" w:sz="4" w:space="0" w:color="auto"/>
              <w:right w:val="single" w:sz="4" w:space="0" w:color="auto"/>
            </w:tcBorders>
          </w:tcPr>
          <w:p w14:paraId="73C88A1D" w14:textId="77777777" w:rsidR="002C509F" w:rsidRPr="002C509F" w:rsidRDefault="002C509F" w:rsidP="002C509F">
            <w:pPr>
              <w:bidi/>
              <w:ind w:left="130"/>
              <w:rPr>
                <w:rFonts w:cs="B Nazanin"/>
                <w:b/>
                <w:bCs/>
                <w:sz w:val="24"/>
                <w:szCs w:val="24"/>
                <w:lang w:bidi="fa-IR"/>
              </w:rPr>
            </w:pPr>
            <w:r w:rsidRPr="002C509F">
              <w:rPr>
                <w:rFonts w:cs="B Nazanin" w:hint="cs"/>
                <w:b/>
                <w:bCs/>
                <w:sz w:val="24"/>
                <w:szCs w:val="24"/>
                <w:rtl/>
                <w:lang w:bidi="fa-IR"/>
              </w:rPr>
              <w:t>طول</w:t>
            </w:r>
            <w:r w:rsidRPr="002C509F">
              <w:rPr>
                <w:rFonts w:cs="B Nazanin"/>
                <w:b/>
                <w:bCs/>
                <w:sz w:val="24"/>
                <w:szCs w:val="24"/>
                <w:rtl/>
                <w:lang w:bidi="fa-IR"/>
              </w:rPr>
              <w:t xml:space="preserve"> </w:t>
            </w:r>
            <w:r w:rsidRPr="002C509F">
              <w:rPr>
                <w:rFonts w:cs="B Nazanin" w:hint="cs"/>
                <w:b/>
                <w:bCs/>
                <w:sz w:val="24"/>
                <w:szCs w:val="24"/>
                <w:rtl/>
                <w:lang w:bidi="fa-IR"/>
              </w:rPr>
              <w:t>دوره</w:t>
            </w:r>
            <w:r w:rsidRPr="002C509F">
              <w:rPr>
                <w:rFonts w:cs="B Nazanin"/>
                <w:b/>
                <w:bCs/>
                <w:sz w:val="24"/>
                <w:szCs w:val="24"/>
                <w:rtl/>
                <w:lang w:bidi="fa-IR"/>
              </w:rPr>
              <w:t xml:space="preserve"> </w:t>
            </w:r>
            <w:r w:rsidRPr="002C509F">
              <w:rPr>
                <w:rFonts w:ascii="Sakkal Majalla" w:hAnsi="Sakkal Majalla" w:cs="Sakkal Majalla" w:hint="cs"/>
                <w:b/>
                <w:bCs/>
                <w:sz w:val="24"/>
                <w:szCs w:val="24"/>
                <w:rtl/>
                <w:lang w:bidi="fa-IR"/>
              </w:rPr>
              <w:t>–</w:t>
            </w:r>
            <w:r w:rsidRPr="002C509F">
              <w:rPr>
                <w:rFonts w:cs="B Nazanin"/>
                <w:b/>
                <w:bCs/>
                <w:sz w:val="24"/>
                <w:szCs w:val="24"/>
                <w:rtl/>
                <w:lang w:bidi="fa-IR"/>
              </w:rPr>
              <w:t xml:space="preserve"> </w:t>
            </w:r>
            <w:r w:rsidRPr="002C509F">
              <w:rPr>
                <w:rFonts w:cs="B Nazanin" w:hint="cs"/>
                <w:b/>
                <w:bCs/>
                <w:sz w:val="24"/>
                <w:szCs w:val="24"/>
                <w:rtl/>
                <w:lang w:bidi="fa-IR"/>
              </w:rPr>
              <w:t>ماه</w:t>
            </w:r>
            <w:r w:rsidRPr="002C509F">
              <w:rPr>
                <w:rFonts w:cs="B Nazanin"/>
                <w:b/>
                <w:bCs/>
                <w:sz w:val="24"/>
                <w:szCs w:val="24"/>
                <w:lang w:bidi="fa-IR"/>
              </w:rPr>
              <w:t xml:space="preserve"> </w:t>
            </w:r>
          </w:p>
        </w:tc>
        <w:tc>
          <w:tcPr>
            <w:tcW w:w="1683" w:type="dxa"/>
            <w:tcBorders>
              <w:top w:val="single" w:sz="4" w:space="0" w:color="auto"/>
              <w:left w:val="single" w:sz="4" w:space="0" w:color="auto"/>
              <w:bottom w:val="single" w:sz="4" w:space="0" w:color="auto"/>
              <w:right w:val="single" w:sz="4" w:space="0" w:color="auto"/>
            </w:tcBorders>
            <w:vAlign w:val="center"/>
          </w:tcPr>
          <w:p w14:paraId="6F6770EB" w14:textId="77777777" w:rsidR="002C509F" w:rsidRDefault="002C509F" w:rsidP="002C509F">
            <w:pPr>
              <w:rPr>
                <w:rFonts w:ascii="Times New Roman" w:hAnsi="Times New Roman" w:cs="Times New Roman"/>
                <w:sz w:val="24"/>
                <w:szCs w:val="24"/>
              </w:rPr>
            </w:pPr>
          </w:p>
        </w:tc>
        <w:tc>
          <w:tcPr>
            <w:tcW w:w="2229" w:type="dxa"/>
            <w:tcBorders>
              <w:top w:val="single" w:sz="4" w:space="0" w:color="auto"/>
              <w:left w:val="single" w:sz="4" w:space="0" w:color="auto"/>
              <w:bottom w:val="single" w:sz="4" w:space="0" w:color="auto"/>
              <w:right w:val="single" w:sz="4" w:space="0" w:color="auto"/>
            </w:tcBorders>
            <w:vAlign w:val="center"/>
          </w:tcPr>
          <w:p w14:paraId="6E63E745" w14:textId="77777777" w:rsidR="002C509F" w:rsidRDefault="002C509F" w:rsidP="002C509F">
            <w:pPr>
              <w:rPr>
                <w:rFonts w:ascii="Times New Roman" w:hAnsi="Times New Roman" w:cs="Times New Roman"/>
                <w:sz w:val="24"/>
                <w:szCs w:val="24"/>
              </w:rPr>
            </w:pPr>
          </w:p>
        </w:tc>
      </w:tr>
      <w:tr w:rsidR="006977DA" w:rsidRPr="006D738A" w14:paraId="75CF2F41" w14:textId="77777777" w:rsidTr="00E61E61">
        <w:trPr>
          <w:jc w:val="center"/>
        </w:trPr>
        <w:tc>
          <w:tcPr>
            <w:tcW w:w="1839" w:type="dxa"/>
            <w:tcBorders>
              <w:top w:val="single" w:sz="4" w:space="0" w:color="auto"/>
              <w:left w:val="single" w:sz="4" w:space="0" w:color="auto"/>
              <w:bottom w:val="single" w:sz="4" w:space="0" w:color="auto"/>
              <w:right w:val="single" w:sz="4" w:space="0" w:color="auto"/>
            </w:tcBorders>
            <w:vAlign w:val="center"/>
          </w:tcPr>
          <w:p w14:paraId="30D31EAD" w14:textId="77777777" w:rsidR="006977DA" w:rsidRDefault="006977DA" w:rsidP="00E61E61">
            <w:pPr>
              <w:bidi/>
              <w:spacing w:after="0" w:line="240" w:lineRule="auto"/>
              <w:jc w:val="center"/>
              <w:rPr>
                <w:rFonts w:ascii="Yagut" w:eastAsia="Times New Roman" w:hAnsi="Yagut" w:cs="Arial"/>
                <w:sz w:val="24"/>
                <w:szCs w:val="24"/>
                <w:rtl/>
                <w:lang w:bidi="fa-IR"/>
              </w:rPr>
            </w:pPr>
          </w:p>
        </w:tc>
        <w:tc>
          <w:tcPr>
            <w:tcW w:w="3296" w:type="dxa"/>
            <w:tcBorders>
              <w:top w:val="single" w:sz="4" w:space="0" w:color="auto"/>
              <w:left w:val="single" w:sz="4" w:space="0" w:color="auto"/>
              <w:bottom w:val="single" w:sz="4" w:space="0" w:color="auto"/>
              <w:right w:val="single" w:sz="4" w:space="0" w:color="auto"/>
            </w:tcBorders>
            <w:vAlign w:val="center"/>
          </w:tcPr>
          <w:p w14:paraId="2E4CA26C" w14:textId="77777777" w:rsidR="006977DA" w:rsidRPr="00263877" w:rsidRDefault="006977DA" w:rsidP="00E61E61">
            <w:pPr>
              <w:bidi/>
              <w:spacing w:after="0" w:line="240" w:lineRule="auto"/>
              <w:ind w:left="130"/>
              <w:rPr>
                <w:rFonts w:cs="B Nazanin"/>
                <w:b/>
                <w:bCs/>
                <w:sz w:val="24"/>
                <w:szCs w:val="24"/>
                <w:rtl/>
                <w:lang w:bidi="fa-IR"/>
              </w:rPr>
            </w:pPr>
            <w:r w:rsidRPr="00263877">
              <w:rPr>
                <w:rFonts w:cs="B Nazanin" w:hint="cs"/>
                <w:b/>
                <w:bCs/>
                <w:sz w:val="24"/>
                <w:szCs w:val="24"/>
                <w:rtl/>
                <w:lang w:bidi="fa-IR"/>
              </w:rPr>
              <w:t>اطلاعات اضافی</w:t>
            </w:r>
          </w:p>
        </w:tc>
        <w:tc>
          <w:tcPr>
            <w:tcW w:w="1683" w:type="dxa"/>
            <w:tcBorders>
              <w:top w:val="single" w:sz="4" w:space="0" w:color="auto"/>
              <w:left w:val="single" w:sz="4" w:space="0" w:color="auto"/>
              <w:bottom w:val="single" w:sz="4" w:space="0" w:color="auto"/>
              <w:right w:val="single" w:sz="4" w:space="0" w:color="auto"/>
            </w:tcBorders>
            <w:vAlign w:val="center"/>
          </w:tcPr>
          <w:p w14:paraId="4CFFDF54" w14:textId="77777777" w:rsidR="006977DA" w:rsidRPr="00365F8D" w:rsidRDefault="006977DA" w:rsidP="00E61E61">
            <w:pPr>
              <w:spacing w:after="0" w:line="240" w:lineRule="auto"/>
              <w:rPr>
                <w:rFonts w:ascii="Times New Roman" w:hAnsi="Times New Roman" w:cs="Times New Roman"/>
                <w:sz w:val="24"/>
                <w:szCs w:val="24"/>
              </w:rPr>
            </w:pPr>
            <w:r>
              <w:rPr>
                <w:rFonts w:ascii="Times New Roman" w:hAnsi="Times New Roman" w:cs="Times New Roman"/>
                <w:sz w:val="24"/>
                <w:szCs w:val="24"/>
              </w:rPr>
              <w:t>XML</w:t>
            </w:r>
          </w:p>
        </w:tc>
        <w:tc>
          <w:tcPr>
            <w:tcW w:w="2229" w:type="dxa"/>
            <w:tcBorders>
              <w:top w:val="single" w:sz="4" w:space="0" w:color="auto"/>
              <w:left w:val="single" w:sz="4" w:space="0" w:color="auto"/>
              <w:bottom w:val="single" w:sz="4" w:space="0" w:color="auto"/>
              <w:right w:val="single" w:sz="4" w:space="0" w:color="auto"/>
            </w:tcBorders>
            <w:vAlign w:val="center"/>
          </w:tcPr>
          <w:p w14:paraId="0F27680B" w14:textId="77777777" w:rsidR="006977DA" w:rsidRDefault="006977DA" w:rsidP="00E61E61">
            <w:pPr>
              <w:spacing w:after="0" w:line="240" w:lineRule="auto"/>
              <w:rPr>
                <w:rFonts w:ascii="Times New Roman" w:hAnsi="Times New Roman" w:cs="Times New Roman"/>
                <w:sz w:val="24"/>
                <w:szCs w:val="24"/>
              </w:rPr>
            </w:pPr>
            <w:r>
              <w:rPr>
                <w:rFonts w:ascii="Times New Roman" w:hAnsi="Times New Roman" w:cs="Times New Roman"/>
                <w:sz w:val="24"/>
                <w:szCs w:val="24"/>
              </w:rPr>
              <w:t>EP</w:t>
            </w:r>
          </w:p>
        </w:tc>
      </w:tr>
    </w:tbl>
    <w:p w14:paraId="2854D8D6" w14:textId="77777777" w:rsidR="006977DA" w:rsidRDefault="006977DA" w:rsidP="006977DA">
      <w:pPr>
        <w:pStyle w:val="ListParagraph"/>
        <w:bidi/>
        <w:ind w:left="1041"/>
        <w:rPr>
          <w:rFonts w:cs="B Nazanin"/>
          <w:b/>
          <w:bCs/>
          <w:sz w:val="24"/>
          <w:szCs w:val="24"/>
          <w:lang w:bidi="fa-IR"/>
        </w:rPr>
      </w:pPr>
    </w:p>
    <w:p w14:paraId="5A0F45E9" w14:textId="77777777" w:rsidR="006977DA" w:rsidRPr="006977DA" w:rsidRDefault="006977DA" w:rsidP="000F5106">
      <w:pPr>
        <w:pStyle w:val="Heading2"/>
        <w:numPr>
          <w:ilvl w:val="0"/>
          <w:numId w:val="44"/>
        </w:numPr>
        <w:bidi/>
        <w:rPr>
          <w:rFonts w:cs="B Nazanin"/>
          <w:lang w:bidi="fa-IR"/>
        </w:rPr>
      </w:pPr>
      <w:bookmarkStart w:id="89" w:name="_Toc478296102"/>
      <w:r w:rsidRPr="006977DA">
        <w:rPr>
          <w:rFonts w:cs="B Nazanin" w:hint="cs"/>
          <w:rtl/>
          <w:lang w:bidi="fa-IR"/>
        </w:rPr>
        <w:t>جدول دبیرخانه</w:t>
      </w:r>
      <w:r w:rsidR="00022F30">
        <w:rPr>
          <w:rFonts w:cs="B Nazanin" w:hint="cs"/>
          <w:rtl/>
          <w:lang w:bidi="fa-IR"/>
        </w:rPr>
        <w:t xml:space="preserve">  </w:t>
      </w:r>
      <w:r w:rsidR="0025700E">
        <w:rPr>
          <w:rFonts w:cs="B Nazanin"/>
          <w:lang w:bidi="fa-IR"/>
        </w:rPr>
      </w:r>
      <w:r w:rsidR="0025700E">
        <w:rPr>
          <w:rFonts w:cs="B Nazanin"/>
          <w:lang w:bidi="fa-IR"/>
        </w:rPr>
        <w:pict w14:anchorId="4058712E">
          <v:shape id="Right Arrow 40" o:spid="_x0000_s1131" type="#_x0000_t13" href="#فهرست" style="width:11.35pt;height:11.35pt;rotation:-90;visibility:visible;mso-left-percent:-10001;mso-top-percent:-10001;mso-position-horizontal:absolute;mso-position-horizontal-relative:char;mso-position-vertical:absolute;mso-position-vertical-relative:line;mso-left-percent:-10001;mso-top-percent:-10001;v-text-anchor:middle" o:button="t" adj="10800" fillcolor="#5b9bd5 [3204]" strokecolor="#1f4d78 [1604]" strokeweight="1pt">
            <v:fill o:detectmouseclick="t"/>
            <w10:wrap type="none"/>
            <w10:anchorlock/>
          </v:shape>
        </w:pict>
      </w:r>
      <w:bookmarkEnd w:id="89"/>
    </w:p>
    <w:tbl>
      <w:tblPr>
        <w:bidiVisual/>
        <w:tblW w:w="0" w:type="auto"/>
        <w:jc w:val="center"/>
        <w:tblLook w:val="04A0" w:firstRow="1" w:lastRow="0" w:firstColumn="1" w:lastColumn="0" w:noHBand="0" w:noVBand="1"/>
      </w:tblPr>
      <w:tblGrid>
        <w:gridCol w:w="2951"/>
        <w:gridCol w:w="2184"/>
        <w:gridCol w:w="1683"/>
        <w:gridCol w:w="2229"/>
      </w:tblGrid>
      <w:tr w:rsidR="006977DA" w:rsidRPr="005E2F9E" w14:paraId="08ADF12A" w14:textId="77777777" w:rsidTr="00022F30">
        <w:trPr>
          <w:jc w:val="center"/>
        </w:trPr>
        <w:tc>
          <w:tcPr>
            <w:tcW w:w="9047" w:type="dxa"/>
            <w:gridSpan w:val="4"/>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6F9D004" w14:textId="77777777" w:rsidR="006977DA" w:rsidRPr="005E2F9E" w:rsidRDefault="006977DA" w:rsidP="006977DA">
            <w:pPr>
              <w:bidi/>
              <w:jc w:val="center"/>
              <w:rPr>
                <w:rFonts w:cs="B Nazanin"/>
                <w:sz w:val="24"/>
                <w:szCs w:val="24"/>
                <w:lang w:bidi="fa-IR"/>
              </w:rPr>
            </w:pPr>
            <w:r w:rsidRPr="00DD0388">
              <w:rPr>
                <w:rFonts w:cs="B Nazanin" w:hint="cs"/>
                <w:b/>
                <w:bCs/>
                <w:sz w:val="24"/>
                <w:szCs w:val="24"/>
                <w:rtl/>
              </w:rPr>
              <w:t xml:space="preserve">جدول </w:t>
            </w:r>
            <w:r>
              <w:rPr>
                <w:rFonts w:cs="B Nazanin" w:hint="cs"/>
                <w:b/>
                <w:bCs/>
                <w:sz w:val="24"/>
                <w:szCs w:val="24"/>
                <w:rtl/>
                <w:lang w:bidi="fa-IR"/>
              </w:rPr>
              <w:t>دبیرخانه-</w:t>
            </w:r>
            <w:r>
              <w:rPr>
                <w:rFonts w:cs="B Nazanin"/>
                <w:b/>
                <w:bCs/>
                <w:sz w:val="24"/>
                <w:szCs w:val="24"/>
                <w:lang w:bidi="fa-IR"/>
              </w:rPr>
              <w:t>tblSecretery</w:t>
            </w:r>
          </w:p>
        </w:tc>
      </w:tr>
      <w:tr w:rsidR="006977DA" w:rsidRPr="006D738A" w14:paraId="082ED615" w14:textId="77777777" w:rsidTr="00022F30">
        <w:trPr>
          <w:jc w:val="center"/>
        </w:trPr>
        <w:tc>
          <w:tcPr>
            <w:tcW w:w="2951"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4098538" w14:textId="77777777" w:rsidR="006977DA" w:rsidRPr="00365F8D" w:rsidRDefault="006977DA" w:rsidP="006977DA">
            <w:pPr>
              <w:bidi/>
              <w:jc w:val="center"/>
              <w:rPr>
                <w:rFonts w:cs="B Nazanin"/>
                <w:b/>
                <w:bCs/>
                <w:sz w:val="24"/>
                <w:szCs w:val="24"/>
                <w:rtl/>
              </w:rPr>
            </w:pPr>
            <w:r w:rsidRPr="00365F8D">
              <w:rPr>
                <w:rFonts w:cs="B Nazanin" w:hint="cs"/>
                <w:b/>
                <w:bCs/>
                <w:sz w:val="24"/>
                <w:szCs w:val="24"/>
                <w:rtl/>
              </w:rPr>
              <w:t>مثال</w:t>
            </w:r>
          </w:p>
        </w:tc>
        <w:tc>
          <w:tcPr>
            <w:tcW w:w="2184"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C486838" w14:textId="77777777" w:rsidR="006977DA" w:rsidRPr="00365F8D" w:rsidRDefault="006977DA" w:rsidP="006977DA">
            <w:pPr>
              <w:bidi/>
              <w:jc w:val="center"/>
              <w:rPr>
                <w:rFonts w:cs="B Nazanin"/>
                <w:b/>
                <w:bCs/>
                <w:sz w:val="24"/>
                <w:szCs w:val="24"/>
                <w:rtl/>
                <w:lang w:bidi="fa-IR"/>
              </w:rPr>
            </w:pPr>
            <w:r w:rsidRPr="00365F8D">
              <w:rPr>
                <w:rFonts w:cs="B Nazanin" w:hint="cs"/>
                <w:b/>
                <w:bCs/>
                <w:sz w:val="24"/>
                <w:szCs w:val="24"/>
                <w:rtl/>
                <w:lang w:bidi="fa-IR"/>
              </w:rPr>
              <w:t>توضیح</w:t>
            </w:r>
          </w:p>
        </w:tc>
        <w:tc>
          <w:tcPr>
            <w:tcW w:w="168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0D31300" w14:textId="77777777" w:rsidR="006977DA" w:rsidRPr="00365F8D" w:rsidRDefault="006977DA" w:rsidP="006977DA">
            <w:pPr>
              <w:jc w:val="center"/>
              <w:rPr>
                <w:rFonts w:ascii="Times New Roman" w:hAnsi="Times New Roman" w:cs="Times New Roman"/>
                <w:b/>
                <w:bCs/>
                <w:sz w:val="24"/>
                <w:szCs w:val="24"/>
              </w:rPr>
            </w:pPr>
            <w:r w:rsidRPr="00365F8D">
              <w:rPr>
                <w:rFonts w:ascii="Times New Roman" w:hAnsi="Times New Roman" w:cs="Times New Roman"/>
                <w:b/>
                <w:bCs/>
                <w:sz w:val="24"/>
                <w:szCs w:val="24"/>
              </w:rPr>
              <w:t>Type</w:t>
            </w:r>
          </w:p>
        </w:tc>
        <w:tc>
          <w:tcPr>
            <w:tcW w:w="222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C8C94A3" w14:textId="77777777" w:rsidR="006977DA" w:rsidRPr="00365F8D" w:rsidRDefault="006977DA" w:rsidP="006977DA">
            <w:pPr>
              <w:jc w:val="center"/>
              <w:rPr>
                <w:rFonts w:ascii="Times New Roman" w:hAnsi="Times New Roman" w:cs="Times New Roman"/>
                <w:b/>
                <w:bCs/>
                <w:sz w:val="24"/>
                <w:szCs w:val="24"/>
                <w:rtl/>
              </w:rPr>
            </w:pPr>
            <w:r w:rsidRPr="00365F8D">
              <w:rPr>
                <w:rFonts w:ascii="Times New Roman" w:hAnsi="Times New Roman" w:cs="Times New Roman"/>
                <w:b/>
                <w:bCs/>
                <w:sz w:val="24"/>
                <w:szCs w:val="24"/>
              </w:rPr>
              <w:t>Name</w:t>
            </w:r>
          </w:p>
        </w:tc>
      </w:tr>
      <w:tr w:rsidR="006977DA" w:rsidRPr="006D738A" w14:paraId="1C2391FC" w14:textId="77777777" w:rsidTr="00022F30">
        <w:trPr>
          <w:jc w:val="center"/>
        </w:trPr>
        <w:tc>
          <w:tcPr>
            <w:tcW w:w="2951" w:type="dxa"/>
            <w:tcBorders>
              <w:top w:val="single" w:sz="4" w:space="0" w:color="auto"/>
              <w:left w:val="single" w:sz="4" w:space="0" w:color="auto"/>
              <w:bottom w:val="single" w:sz="4" w:space="0" w:color="auto"/>
              <w:right w:val="single" w:sz="4" w:space="0" w:color="auto"/>
            </w:tcBorders>
            <w:vAlign w:val="center"/>
          </w:tcPr>
          <w:p w14:paraId="07D7A532" w14:textId="77777777" w:rsidR="006977DA" w:rsidRDefault="006977DA" w:rsidP="006977DA">
            <w:pPr>
              <w:bidi/>
              <w:jc w:val="center"/>
              <w:rPr>
                <w:rFonts w:ascii="Yagut" w:eastAsia="Times New Roman" w:hAnsi="Yagut" w:cs="Arial"/>
                <w:sz w:val="24"/>
                <w:szCs w:val="24"/>
                <w:rtl/>
                <w:lang w:bidi="fa-IR"/>
              </w:rPr>
            </w:pPr>
            <w:r>
              <w:rPr>
                <w:rFonts w:ascii="Yagut" w:eastAsia="Times New Roman" w:hAnsi="Yagut" w:cs="Arial" w:hint="cs"/>
                <w:sz w:val="24"/>
                <w:szCs w:val="24"/>
                <w:rtl/>
                <w:lang w:bidi="fa-IR"/>
              </w:rPr>
              <w:t>1</w:t>
            </w:r>
          </w:p>
        </w:tc>
        <w:tc>
          <w:tcPr>
            <w:tcW w:w="2184" w:type="dxa"/>
            <w:tcBorders>
              <w:top w:val="single" w:sz="4" w:space="0" w:color="auto"/>
              <w:left w:val="single" w:sz="4" w:space="0" w:color="auto"/>
              <w:bottom w:val="single" w:sz="4" w:space="0" w:color="auto"/>
              <w:right w:val="single" w:sz="4" w:space="0" w:color="auto"/>
            </w:tcBorders>
            <w:vAlign w:val="center"/>
          </w:tcPr>
          <w:p w14:paraId="76E9202A" w14:textId="77777777" w:rsidR="006977DA" w:rsidRDefault="006977DA" w:rsidP="006977DA">
            <w:pPr>
              <w:bidi/>
              <w:ind w:left="130"/>
              <w:rPr>
                <w:rFonts w:cs="B Nazanin"/>
                <w:b/>
                <w:bCs/>
                <w:sz w:val="24"/>
                <w:szCs w:val="24"/>
                <w:rtl/>
                <w:lang w:bidi="fa-IR"/>
              </w:rPr>
            </w:pPr>
            <w:r>
              <w:rPr>
                <w:rFonts w:cs="B Nazanin" w:hint="cs"/>
                <w:b/>
                <w:bCs/>
                <w:sz w:val="24"/>
                <w:szCs w:val="24"/>
                <w:rtl/>
                <w:lang w:bidi="fa-IR"/>
              </w:rPr>
              <w:t>کد دبیرخانه</w:t>
            </w:r>
          </w:p>
        </w:tc>
        <w:tc>
          <w:tcPr>
            <w:tcW w:w="1683" w:type="dxa"/>
            <w:tcBorders>
              <w:top w:val="single" w:sz="4" w:space="0" w:color="auto"/>
              <w:left w:val="single" w:sz="4" w:space="0" w:color="auto"/>
              <w:bottom w:val="single" w:sz="4" w:space="0" w:color="auto"/>
              <w:right w:val="single" w:sz="4" w:space="0" w:color="auto"/>
            </w:tcBorders>
            <w:vAlign w:val="center"/>
          </w:tcPr>
          <w:p w14:paraId="6883E384" w14:textId="77777777" w:rsidR="006977DA" w:rsidRPr="00365F8D" w:rsidRDefault="006977DA" w:rsidP="006977DA">
            <w:pPr>
              <w:rPr>
                <w:rFonts w:ascii="Times New Roman" w:hAnsi="Times New Roman" w:cs="Times New Roman"/>
                <w:sz w:val="24"/>
                <w:szCs w:val="24"/>
              </w:rPr>
            </w:pPr>
            <w:r>
              <w:rPr>
                <w:rFonts w:ascii="Times New Roman" w:hAnsi="Times New Roman" w:cs="Times New Roman"/>
                <w:sz w:val="24"/>
                <w:szCs w:val="24"/>
              </w:rPr>
              <w:t>Int,PK</w:t>
            </w:r>
          </w:p>
        </w:tc>
        <w:tc>
          <w:tcPr>
            <w:tcW w:w="2229" w:type="dxa"/>
            <w:tcBorders>
              <w:top w:val="single" w:sz="4" w:space="0" w:color="auto"/>
              <w:left w:val="single" w:sz="4" w:space="0" w:color="auto"/>
              <w:bottom w:val="single" w:sz="4" w:space="0" w:color="auto"/>
              <w:right w:val="single" w:sz="4" w:space="0" w:color="auto"/>
            </w:tcBorders>
            <w:vAlign w:val="center"/>
          </w:tcPr>
          <w:p w14:paraId="26BC2D53" w14:textId="77777777" w:rsidR="006977DA" w:rsidRDefault="006977DA" w:rsidP="006977DA">
            <w:pPr>
              <w:rPr>
                <w:rFonts w:ascii="Times New Roman" w:hAnsi="Times New Roman" w:cs="Times New Roman"/>
                <w:sz w:val="24"/>
                <w:szCs w:val="24"/>
              </w:rPr>
            </w:pPr>
            <w:r>
              <w:rPr>
                <w:rFonts w:ascii="Times New Roman" w:hAnsi="Times New Roman" w:cs="Times New Roman"/>
                <w:sz w:val="24"/>
                <w:szCs w:val="24"/>
              </w:rPr>
              <w:t>Code</w:t>
            </w:r>
          </w:p>
        </w:tc>
      </w:tr>
      <w:tr w:rsidR="006977DA" w:rsidRPr="006D738A" w14:paraId="2A030E65" w14:textId="77777777" w:rsidTr="00022F30">
        <w:trPr>
          <w:jc w:val="center"/>
        </w:trPr>
        <w:tc>
          <w:tcPr>
            <w:tcW w:w="2951" w:type="dxa"/>
            <w:tcBorders>
              <w:top w:val="single" w:sz="4" w:space="0" w:color="auto"/>
              <w:left w:val="single" w:sz="4" w:space="0" w:color="auto"/>
              <w:bottom w:val="single" w:sz="4" w:space="0" w:color="auto"/>
              <w:right w:val="single" w:sz="4" w:space="0" w:color="auto"/>
            </w:tcBorders>
            <w:vAlign w:val="center"/>
          </w:tcPr>
          <w:p w14:paraId="1BA4394E" w14:textId="77777777" w:rsidR="006977DA" w:rsidRDefault="006977DA" w:rsidP="006977DA">
            <w:pPr>
              <w:bidi/>
              <w:jc w:val="center"/>
              <w:rPr>
                <w:rFonts w:ascii="Yagut" w:eastAsia="Times New Roman" w:hAnsi="Yagut" w:cs="Arial"/>
                <w:sz w:val="24"/>
                <w:szCs w:val="24"/>
                <w:rtl/>
                <w:lang w:bidi="fa-IR"/>
              </w:rPr>
            </w:pPr>
            <w:r>
              <w:rPr>
                <w:rFonts w:ascii="Yagut" w:eastAsia="Times New Roman" w:hAnsi="Yagut" w:cs="Arial" w:hint="cs"/>
                <w:sz w:val="24"/>
                <w:szCs w:val="24"/>
                <w:rtl/>
                <w:lang w:bidi="fa-IR"/>
              </w:rPr>
              <w:t>شورای آموزش پزشکی تخصصی</w:t>
            </w:r>
          </w:p>
        </w:tc>
        <w:tc>
          <w:tcPr>
            <w:tcW w:w="2184" w:type="dxa"/>
            <w:tcBorders>
              <w:top w:val="single" w:sz="4" w:space="0" w:color="auto"/>
              <w:left w:val="single" w:sz="4" w:space="0" w:color="auto"/>
              <w:bottom w:val="single" w:sz="4" w:space="0" w:color="auto"/>
              <w:right w:val="single" w:sz="4" w:space="0" w:color="auto"/>
            </w:tcBorders>
            <w:vAlign w:val="center"/>
          </w:tcPr>
          <w:p w14:paraId="06372720" w14:textId="77777777" w:rsidR="006977DA" w:rsidRDefault="006977DA" w:rsidP="006977DA">
            <w:pPr>
              <w:bidi/>
              <w:ind w:left="130"/>
              <w:rPr>
                <w:rFonts w:cs="B Nazanin"/>
                <w:b/>
                <w:bCs/>
                <w:sz w:val="24"/>
                <w:szCs w:val="24"/>
                <w:rtl/>
                <w:lang w:bidi="fa-IR"/>
              </w:rPr>
            </w:pPr>
            <w:r>
              <w:rPr>
                <w:rFonts w:cs="B Nazanin" w:hint="cs"/>
                <w:b/>
                <w:bCs/>
                <w:sz w:val="24"/>
                <w:szCs w:val="24"/>
                <w:rtl/>
                <w:lang w:bidi="fa-IR"/>
              </w:rPr>
              <w:t>نام دبیرخانه</w:t>
            </w:r>
          </w:p>
        </w:tc>
        <w:tc>
          <w:tcPr>
            <w:tcW w:w="1683" w:type="dxa"/>
            <w:tcBorders>
              <w:top w:val="single" w:sz="4" w:space="0" w:color="auto"/>
              <w:left w:val="single" w:sz="4" w:space="0" w:color="auto"/>
              <w:bottom w:val="single" w:sz="4" w:space="0" w:color="auto"/>
              <w:right w:val="single" w:sz="4" w:space="0" w:color="auto"/>
            </w:tcBorders>
            <w:vAlign w:val="center"/>
          </w:tcPr>
          <w:p w14:paraId="0CE4BC89" w14:textId="77777777" w:rsidR="006977DA" w:rsidRPr="00365F8D" w:rsidRDefault="006977DA" w:rsidP="006977DA">
            <w:pPr>
              <w:rPr>
                <w:rFonts w:ascii="Times New Roman" w:hAnsi="Times New Roman" w:cs="Times New Roman"/>
                <w:sz w:val="24"/>
                <w:szCs w:val="24"/>
                <w:lang w:bidi="fa-IR"/>
              </w:rPr>
            </w:pPr>
            <w:r>
              <w:rPr>
                <w:rFonts w:ascii="Times New Roman" w:hAnsi="Times New Roman" w:cs="Times New Roman"/>
                <w:sz w:val="24"/>
                <w:szCs w:val="24"/>
                <w:lang w:bidi="fa-IR"/>
              </w:rPr>
              <w:t>NvarChar(100)</w:t>
            </w:r>
          </w:p>
        </w:tc>
        <w:tc>
          <w:tcPr>
            <w:tcW w:w="2229" w:type="dxa"/>
            <w:tcBorders>
              <w:top w:val="single" w:sz="4" w:space="0" w:color="auto"/>
              <w:left w:val="single" w:sz="4" w:space="0" w:color="auto"/>
              <w:bottom w:val="single" w:sz="4" w:space="0" w:color="auto"/>
              <w:right w:val="single" w:sz="4" w:space="0" w:color="auto"/>
            </w:tcBorders>
            <w:vAlign w:val="center"/>
          </w:tcPr>
          <w:p w14:paraId="3E21994E" w14:textId="77777777" w:rsidR="006977DA" w:rsidRDefault="006977DA" w:rsidP="006977DA">
            <w:pPr>
              <w:rPr>
                <w:rFonts w:ascii="Times New Roman" w:hAnsi="Times New Roman" w:cs="Times New Roman"/>
                <w:sz w:val="24"/>
                <w:szCs w:val="24"/>
              </w:rPr>
            </w:pPr>
            <w:r>
              <w:rPr>
                <w:rFonts w:ascii="Times New Roman" w:hAnsi="Times New Roman" w:cs="Times New Roman"/>
                <w:sz w:val="24"/>
                <w:szCs w:val="24"/>
              </w:rPr>
              <w:t>Name</w:t>
            </w:r>
          </w:p>
        </w:tc>
      </w:tr>
      <w:tr w:rsidR="006977DA" w:rsidRPr="006D738A" w14:paraId="5140529F" w14:textId="77777777" w:rsidTr="00022F30">
        <w:trPr>
          <w:jc w:val="center"/>
        </w:trPr>
        <w:tc>
          <w:tcPr>
            <w:tcW w:w="2951" w:type="dxa"/>
            <w:tcBorders>
              <w:top w:val="single" w:sz="4" w:space="0" w:color="auto"/>
              <w:left w:val="single" w:sz="4" w:space="0" w:color="auto"/>
              <w:bottom w:val="single" w:sz="4" w:space="0" w:color="auto"/>
              <w:right w:val="single" w:sz="4" w:space="0" w:color="auto"/>
            </w:tcBorders>
            <w:vAlign w:val="center"/>
          </w:tcPr>
          <w:p w14:paraId="524BEFFD" w14:textId="77777777" w:rsidR="006977DA" w:rsidRDefault="006977DA" w:rsidP="006977DA">
            <w:pPr>
              <w:bidi/>
              <w:jc w:val="center"/>
              <w:rPr>
                <w:rFonts w:ascii="Yagut" w:eastAsia="Times New Roman" w:hAnsi="Yagut" w:cs="Arial"/>
                <w:sz w:val="24"/>
                <w:szCs w:val="24"/>
                <w:rtl/>
                <w:lang w:bidi="fa-IR"/>
              </w:rPr>
            </w:pPr>
            <w:commentRangeStart w:id="90"/>
          </w:p>
        </w:tc>
        <w:tc>
          <w:tcPr>
            <w:tcW w:w="2184" w:type="dxa"/>
            <w:tcBorders>
              <w:top w:val="single" w:sz="4" w:space="0" w:color="auto"/>
              <w:left w:val="single" w:sz="4" w:space="0" w:color="auto"/>
              <w:bottom w:val="single" w:sz="4" w:space="0" w:color="auto"/>
              <w:right w:val="single" w:sz="4" w:space="0" w:color="auto"/>
            </w:tcBorders>
            <w:vAlign w:val="center"/>
          </w:tcPr>
          <w:p w14:paraId="464298B2" w14:textId="77777777" w:rsidR="006977DA" w:rsidRPr="00263877" w:rsidRDefault="006977DA" w:rsidP="006977DA">
            <w:pPr>
              <w:bidi/>
              <w:ind w:left="130"/>
              <w:rPr>
                <w:rFonts w:cs="B Nazanin"/>
                <w:b/>
                <w:bCs/>
                <w:sz w:val="24"/>
                <w:szCs w:val="24"/>
                <w:rtl/>
                <w:lang w:bidi="fa-IR"/>
              </w:rPr>
            </w:pPr>
            <w:r w:rsidRPr="00263877">
              <w:rPr>
                <w:rFonts w:cs="B Nazanin" w:hint="cs"/>
                <w:b/>
                <w:bCs/>
                <w:sz w:val="24"/>
                <w:szCs w:val="24"/>
                <w:rtl/>
                <w:lang w:bidi="fa-IR"/>
              </w:rPr>
              <w:t>اطلاعات اضافی</w:t>
            </w:r>
          </w:p>
        </w:tc>
        <w:tc>
          <w:tcPr>
            <w:tcW w:w="1683" w:type="dxa"/>
            <w:tcBorders>
              <w:top w:val="single" w:sz="4" w:space="0" w:color="auto"/>
              <w:left w:val="single" w:sz="4" w:space="0" w:color="auto"/>
              <w:bottom w:val="single" w:sz="4" w:space="0" w:color="auto"/>
              <w:right w:val="single" w:sz="4" w:space="0" w:color="auto"/>
            </w:tcBorders>
            <w:vAlign w:val="center"/>
          </w:tcPr>
          <w:p w14:paraId="03E8D210" w14:textId="77777777" w:rsidR="006977DA" w:rsidRPr="00365F8D" w:rsidRDefault="006977DA" w:rsidP="006977DA">
            <w:pPr>
              <w:rPr>
                <w:rFonts w:ascii="Times New Roman" w:hAnsi="Times New Roman" w:cs="Times New Roman"/>
                <w:sz w:val="24"/>
                <w:szCs w:val="24"/>
              </w:rPr>
            </w:pPr>
            <w:r>
              <w:rPr>
                <w:rFonts w:ascii="Times New Roman" w:hAnsi="Times New Roman" w:cs="Times New Roman"/>
                <w:sz w:val="24"/>
                <w:szCs w:val="24"/>
              </w:rPr>
              <w:t>XML</w:t>
            </w:r>
          </w:p>
        </w:tc>
        <w:tc>
          <w:tcPr>
            <w:tcW w:w="2229" w:type="dxa"/>
            <w:tcBorders>
              <w:top w:val="single" w:sz="4" w:space="0" w:color="auto"/>
              <w:left w:val="single" w:sz="4" w:space="0" w:color="auto"/>
              <w:bottom w:val="single" w:sz="4" w:space="0" w:color="auto"/>
              <w:right w:val="single" w:sz="4" w:space="0" w:color="auto"/>
            </w:tcBorders>
            <w:vAlign w:val="center"/>
          </w:tcPr>
          <w:p w14:paraId="15CF6AC9" w14:textId="77777777" w:rsidR="006977DA" w:rsidRDefault="006977DA" w:rsidP="006977DA">
            <w:pPr>
              <w:rPr>
                <w:rFonts w:ascii="Times New Roman" w:hAnsi="Times New Roman" w:cs="Times New Roman"/>
                <w:sz w:val="24"/>
                <w:szCs w:val="24"/>
              </w:rPr>
            </w:pPr>
            <w:r>
              <w:rPr>
                <w:rFonts w:ascii="Times New Roman" w:hAnsi="Times New Roman" w:cs="Times New Roman"/>
                <w:sz w:val="24"/>
                <w:szCs w:val="24"/>
              </w:rPr>
              <w:t>EP</w:t>
            </w:r>
            <w:commentRangeEnd w:id="90"/>
            <w:r w:rsidR="008B7D14">
              <w:rPr>
                <w:rStyle w:val="CommentReference"/>
                <w:rtl/>
              </w:rPr>
              <w:commentReference w:id="90"/>
            </w:r>
          </w:p>
        </w:tc>
      </w:tr>
    </w:tbl>
    <w:p w14:paraId="2BAE810B" w14:textId="77777777" w:rsidR="006977DA" w:rsidRPr="00CC1E96" w:rsidRDefault="006977DA" w:rsidP="006977DA">
      <w:pPr>
        <w:bidi/>
        <w:rPr>
          <w:rFonts w:cs="B Nazanin"/>
          <w:b/>
          <w:bCs/>
          <w:sz w:val="24"/>
          <w:szCs w:val="24"/>
          <w:lang w:bidi="fa-IR"/>
        </w:rPr>
      </w:pPr>
    </w:p>
    <w:p w14:paraId="60995052" w14:textId="77777777" w:rsidR="006977DA" w:rsidRPr="006977DA" w:rsidRDefault="006977DA" w:rsidP="000F5106">
      <w:pPr>
        <w:pStyle w:val="Heading2"/>
        <w:numPr>
          <w:ilvl w:val="0"/>
          <w:numId w:val="44"/>
        </w:numPr>
        <w:bidi/>
        <w:rPr>
          <w:rFonts w:cs="B Nazanin"/>
          <w:lang w:bidi="fa-IR"/>
        </w:rPr>
      </w:pPr>
      <w:bookmarkStart w:id="91" w:name="_Toc478296103"/>
      <w:commentRangeStart w:id="92"/>
      <w:r w:rsidRPr="006977DA">
        <w:rPr>
          <w:rFonts w:cs="B Nazanin" w:hint="cs"/>
          <w:rtl/>
          <w:lang w:bidi="fa-IR"/>
        </w:rPr>
        <w:lastRenderedPageBreak/>
        <w:t xml:space="preserve">جدول کوریکولوم </w:t>
      </w:r>
      <w:r w:rsidRPr="000F5106">
        <w:rPr>
          <w:rFonts w:ascii="Sakkal Majalla" w:hAnsi="Sakkal Majalla" w:cs="Sakkal Majalla" w:hint="cs"/>
          <w:rtl/>
          <w:lang w:bidi="fa-IR"/>
        </w:rPr>
        <w:t>–</w:t>
      </w:r>
      <w:r w:rsidRPr="006977DA">
        <w:rPr>
          <w:rFonts w:cs="B Nazanin" w:hint="cs"/>
          <w:rtl/>
          <w:lang w:bidi="fa-IR"/>
        </w:rPr>
        <w:t xml:space="preserve"> فعالیت</w:t>
      </w:r>
      <w:r w:rsidR="00022F30">
        <w:rPr>
          <w:rFonts w:cs="B Nazanin" w:hint="cs"/>
          <w:rtl/>
          <w:lang w:bidi="fa-IR"/>
        </w:rPr>
        <w:t xml:space="preserve">  </w:t>
      </w:r>
      <w:r w:rsidR="0025700E">
        <w:rPr>
          <w:rFonts w:cs="B Nazanin"/>
          <w:lang w:bidi="fa-IR"/>
        </w:rPr>
      </w:r>
      <w:r w:rsidR="0025700E">
        <w:rPr>
          <w:rFonts w:cs="B Nazanin"/>
          <w:lang w:bidi="fa-IR"/>
        </w:rPr>
        <w:pict w14:anchorId="7D7CC79E">
          <v:shape id="Right Arrow 41" o:spid="_x0000_s1130" type="#_x0000_t13" href="#فهرست" style="width:11.35pt;height:11.35pt;rotation:-90;visibility:visible;mso-left-percent:-10001;mso-top-percent:-10001;mso-position-horizontal:absolute;mso-position-horizontal-relative:char;mso-position-vertical:absolute;mso-position-vertical-relative:line;mso-left-percent:-10001;mso-top-percent:-10001;v-text-anchor:middle" o:button="t" adj="10800" fillcolor="#5b9bd5 [3204]" strokecolor="#1f4d78 [1604]" strokeweight="1pt">
            <v:fill o:detectmouseclick="t"/>
            <w10:wrap type="none"/>
            <w10:anchorlock/>
          </v:shape>
        </w:pict>
      </w:r>
      <w:bookmarkEnd w:id="91"/>
      <w:commentRangeEnd w:id="92"/>
      <w:r w:rsidR="005A1257">
        <w:rPr>
          <w:rStyle w:val="CommentReference"/>
          <w:rFonts w:asciiTheme="minorHAnsi" w:eastAsiaTheme="minorHAnsi" w:hAnsiTheme="minorHAnsi" w:cstheme="minorBidi"/>
          <w:color w:val="auto"/>
          <w:rtl/>
        </w:rPr>
        <w:commentReference w:id="92"/>
      </w:r>
    </w:p>
    <w:tbl>
      <w:tblPr>
        <w:bidiVisual/>
        <w:tblW w:w="0" w:type="auto"/>
        <w:jc w:val="center"/>
        <w:tblLook w:val="04A0" w:firstRow="1" w:lastRow="0" w:firstColumn="1" w:lastColumn="0" w:noHBand="0" w:noVBand="1"/>
      </w:tblPr>
      <w:tblGrid>
        <w:gridCol w:w="1450"/>
        <w:gridCol w:w="3685"/>
        <w:gridCol w:w="1629"/>
        <w:gridCol w:w="2229"/>
      </w:tblGrid>
      <w:tr w:rsidR="006977DA" w:rsidRPr="005E2F9E" w14:paraId="69835B28" w14:textId="77777777" w:rsidTr="00022F30">
        <w:trPr>
          <w:jc w:val="center"/>
        </w:trPr>
        <w:tc>
          <w:tcPr>
            <w:tcW w:w="8927" w:type="dxa"/>
            <w:gridSpan w:val="4"/>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4AB4502" w14:textId="77777777" w:rsidR="006977DA" w:rsidRPr="005E2F9E" w:rsidRDefault="006977DA" w:rsidP="006977DA">
            <w:pPr>
              <w:bidi/>
              <w:jc w:val="center"/>
              <w:rPr>
                <w:rFonts w:cs="B Nazanin"/>
                <w:sz w:val="24"/>
                <w:szCs w:val="24"/>
                <w:lang w:bidi="fa-IR"/>
              </w:rPr>
            </w:pPr>
            <w:r w:rsidRPr="00DD0388">
              <w:rPr>
                <w:rFonts w:cs="B Nazanin" w:hint="cs"/>
                <w:b/>
                <w:bCs/>
                <w:sz w:val="24"/>
                <w:szCs w:val="24"/>
                <w:rtl/>
              </w:rPr>
              <w:t xml:space="preserve">جدول </w:t>
            </w:r>
            <w:r>
              <w:rPr>
                <w:rFonts w:cs="B Nazanin" w:hint="cs"/>
                <w:b/>
                <w:bCs/>
                <w:sz w:val="24"/>
                <w:szCs w:val="24"/>
                <w:rtl/>
                <w:lang w:bidi="fa-IR"/>
              </w:rPr>
              <w:t xml:space="preserve">کوریکولوم </w:t>
            </w:r>
            <w:r>
              <w:rPr>
                <w:rFonts w:ascii="Times New Roman" w:hAnsi="Times New Roman" w:cs="Times New Roman" w:hint="cs"/>
                <w:b/>
                <w:bCs/>
                <w:sz w:val="24"/>
                <w:szCs w:val="24"/>
                <w:rtl/>
                <w:lang w:bidi="fa-IR"/>
              </w:rPr>
              <w:t>–</w:t>
            </w:r>
            <w:r>
              <w:rPr>
                <w:rFonts w:cs="B Nazanin" w:hint="cs"/>
                <w:b/>
                <w:bCs/>
                <w:sz w:val="24"/>
                <w:szCs w:val="24"/>
                <w:rtl/>
                <w:lang w:bidi="fa-IR"/>
              </w:rPr>
              <w:t xml:space="preserve"> فعالیت -</w:t>
            </w:r>
            <w:r>
              <w:rPr>
                <w:rFonts w:cs="B Nazanin"/>
                <w:b/>
                <w:bCs/>
                <w:sz w:val="24"/>
                <w:szCs w:val="24"/>
                <w:lang w:bidi="fa-IR"/>
              </w:rPr>
              <w:t>tblCurActivity</w:t>
            </w:r>
          </w:p>
        </w:tc>
      </w:tr>
      <w:tr w:rsidR="006977DA" w:rsidRPr="006D738A" w14:paraId="3DC26945" w14:textId="77777777" w:rsidTr="00022F30">
        <w:trPr>
          <w:jc w:val="center"/>
        </w:trPr>
        <w:tc>
          <w:tcPr>
            <w:tcW w:w="145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F4CEA11" w14:textId="77777777" w:rsidR="006977DA" w:rsidRPr="00365F8D" w:rsidRDefault="006977DA" w:rsidP="006977DA">
            <w:pPr>
              <w:bidi/>
              <w:jc w:val="center"/>
              <w:rPr>
                <w:rFonts w:cs="B Nazanin"/>
                <w:b/>
                <w:bCs/>
                <w:sz w:val="24"/>
                <w:szCs w:val="24"/>
                <w:rtl/>
              </w:rPr>
            </w:pPr>
            <w:r w:rsidRPr="00365F8D">
              <w:rPr>
                <w:rFonts w:cs="B Nazanin" w:hint="cs"/>
                <w:b/>
                <w:bCs/>
                <w:sz w:val="24"/>
                <w:szCs w:val="24"/>
                <w:rtl/>
              </w:rPr>
              <w:t>مثال</w:t>
            </w:r>
          </w:p>
        </w:tc>
        <w:tc>
          <w:tcPr>
            <w:tcW w:w="3685"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4BC7486" w14:textId="77777777" w:rsidR="006977DA" w:rsidRPr="00365F8D" w:rsidRDefault="006977DA" w:rsidP="006977DA">
            <w:pPr>
              <w:bidi/>
              <w:jc w:val="center"/>
              <w:rPr>
                <w:rFonts w:cs="B Nazanin"/>
                <w:b/>
                <w:bCs/>
                <w:sz w:val="24"/>
                <w:szCs w:val="24"/>
                <w:rtl/>
                <w:lang w:bidi="fa-IR"/>
              </w:rPr>
            </w:pPr>
            <w:r w:rsidRPr="00365F8D">
              <w:rPr>
                <w:rFonts w:cs="B Nazanin" w:hint="cs"/>
                <w:b/>
                <w:bCs/>
                <w:sz w:val="24"/>
                <w:szCs w:val="24"/>
                <w:rtl/>
                <w:lang w:bidi="fa-IR"/>
              </w:rPr>
              <w:t>توضیح</w:t>
            </w:r>
          </w:p>
        </w:tc>
        <w:tc>
          <w:tcPr>
            <w:tcW w:w="156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CCF3DAD" w14:textId="77777777" w:rsidR="006977DA" w:rsidRPr="00365F8D" w:rsidRDefault="006977DA" w:rsidP="006977DA">
            <w:pPr>
              <w:jc w:val="center"/>
              <w:rPr>
                <w:rFonts w:ascii="Times New Roman" w:hAnsi="Times New Roman" w:cs="Times New Roman"/>
                <w:b/>
                <w:bCs/>
                <w:sz w:val="24"/>
                <w:szCs w:val="24"/>
              </w:rPr>
            </w:pPr>
            <w:r w:rsidRPr="00365F8D">
              <w:rPr>
                <w:rFonts w:ascii="Times New Roman" w:hAnsi="Times New Roman" w:cs="Times New Roman"/>
                <w:b/>
                <w:bCs/>
                <w:sz w:val="24"/>
                <w:szCs w:val="24"/>
              </w:rPr>
              <w:t>Type</w:t>
            </w:r>
          </w:p>
        </w:tc>
        <w:tc>
          <w:tcPr>
            <w:tcW w:w="222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57DFF93" w14:textId="77777777" w:rsidR="006977DA" w:rsidRPr="00365F8D" w:rsidRDefault="006977DA" w:rsidP="006977DA">
            <w:pPr>
              <w:jc w:val="center"/>
              <w:rPr>
                <w:rFonts w:ascii="Times New Roman" w:hAnsi="Times New Roman" w:cs="Times New Roman"/>
                <w:b/>
                <w:bCs/>
                <w:sz w:val="24"/>
                <w:szCs w:val="24"/>
                <w:rtl/>
              </w:rPr>
            </w:pPr>
            <w:r w:rsidRPr="00365F8D">
              <w:rPr>
                <w:rFonts w:ascii="Times New Roman" w:hAnsi="Times New Roman" w:cs="Times New Roman"/>
                <w:b/>
                <w:bCs/>
                <w:sz w:val="24"/>
                <w:szCs w:val="24"/>
              </w:rPr>
              <w:t>Name</w:t>
            </w:r>
          </w:p>
        </w:tc>
      </w:tr>
      <w:tr w:rsidR="006977DA" w:rsidRPr="006D738A" w14:paraId="33E3D416" w14:textId="77777777" w:rsidTr="00022F30">
        <w:trPr>
          <w:jc w:val="center"/>
        </w:trPr>
        <w:tc>
          <w:tcPr>
            <w:tcW w:w="1450" w:type="dxa"/>
            <w:tcBorders>
              <w:top w:val="single" w:sz="4" w:space="0" w:color="auto"/>
              <w:left w:val="single" w:sz="4" w:space="0" w:color="auto"/>
              <w:bottom w:val="single" w:sz="4" w:space="0" w:color="auto"/>
              <w:right w:val="single" w:sz="4" w:space="0" w:color="auto"/>
            </w:tcBorders>
            <w:vAlign w:val="center"/>
          </w:tcPr>
          <w:p w14:paraId="664D3EC0" w14:textId="77777777" w:rsidR="006977DA" w:rsidRDefault="006977DA" w:rsidP="006977DA">
            <w:pPr>
              <w:bidi/>
              <w:jc w:val="center"/>
              <w:rPr>
                <w:rFonts w:ascii="Yagut" w:eastAsia="Times New Roman" w:hAnsi="Yagut" w:cs="Arial"/>
                <w:sz w:val="24"/>
                <w:szCs w:val="24"/>
                <w:rtl/>
                <w:lang w:bidi="fa-IR"/>
              </w:rPr>
            </w:pPr>
            <w:r>
              <w:rPr>
                <w:rFonts w:ascii="Yagut" w:eastAsia="Times New Roman" w:hAnsi="Yagut" w:cs="Arial" w:hint="cs"/>
                <w:sz w:val="24"/>
                <w:szCs w:val="24"/>
                <w:rtl/>
                <w:lang w:bidi="fa-IR"/>
              </w:rPr>
              <w:t>1</w:t>
            </w:r>
          </w:p>
        </w:tc>
        <w:tc>
          <w:tcPr>
            <w:tcW w:w="3685" w:type="dxa"/>
            <w:tcBorders>
              <w:top w:val="single" w:sz="4" w:space="0" w:color="auto"/>
              <w:left w:val="single" w:sz="4" w:space="0" w:color="auto"/>
              <w:bottom w:val="single" w:sz="4" w:space="0" w:color="auto"/>
              <w:right w:val="single" w:sz="4" w:space="0" w:color="auto"/>
            </w:tcBorders>
            <w:vAlign w:val="center"/>
          </w:tcPr>
          <w:p w14:paraId="3C6D3EEA" w14:textId="77777777" w:rsidR="006977DA" w:rsidRDefault="006977DA" w:rsidP="006977DA">
            <w:pPr>
              <w:bidi/>
              <w:ind w:left="130"/>
              <w:rPr>
                <w:rFonts w:cs="B Nazanin"/>
                <w:b/>
                <w:bCs/>
                <w:sz w:val="24"/>
                <w:szCs w:val="24"/>
                <w:rtl/>
                <w:lang w:bidi="fa-IR"/>
              </w:rPr>
            </w:pPr>
            <w:r>
              <w:rPr>
                <w:rFonts w:cs="B Nazanin" w:hint="cs"/>
                <w:b/>
                <w:bCs/>
                <w:sz w:val="24"/>
                <w:szCs w:val="24"/>
                <w:rtl/>
                <w:lang w:bidi="fa-IR"/>
              </w:rPr>
              <w:t>شناسه</w:t>
            </w:r>
          </w:p>
        </w:tc>
        <w:tc>
          <w:tcPr>
            <w:tcW w:w="1563" w:type="dxa"/>
            <w:tcBorders>
              <w:top w:val="single" w:sz="4" w:space="0" w:color="auto"/>
              <w:left w:val="single" w:sz="4" w:space="0" w:color="auto"/>
              <w:bottom w:val="single" w:sz="4" w:space="0" w:color="auto"/>
              <w:right w:val="single" w:sz="4" w:space="0" w:color="auto"/>
            </w:tcBorders>
            <w:vAlign w:val="center"/>
          </w:tcPr>
          <w:p w14:paraId="461377D1" w14:textId="77777777" w:rsidR="006977DA" w:rsidRPr="00365F8D" w:rsidRDefault="006977DA" w:rsidP="006977DA">
            <w:pPr>
              <w:rPr>
                <w:rFonts w:ascii="Times New Roman" w:hAnsi="Times New Roman" w:cs="Times New Roman"/>
                <w:sz w:val="24"/>
                <w:szCs w:val="24"/>
              </w:rPr>
            </w:pPr>
            <w:r>
              <w:rPr>
                <w:rFonts w:ascii="Times New Roman" w:hAnsi="Times New Roman" w:cs="Times New Roman"/>
                <w:sz w:val="24"/>
                <w:szCs w:val="24"/>
              </w:rPr>
              <w:t>int</w:t>
            </w:r>
          </w:p>
        </w:tc>
        <w:tc>
          <w:tcPr>
            <w:tcW w:w="2229" w:type="dxa"/>
            <w:tcBorders>
              <w:top w:val="single" w:sz="4" w:space="0" w:color="auto"/>
              <w:left w:val="single" w:sz="4" w:space="0" w:color="auto"/>
              <w:bottom w:val="single" w:sz="4" w:space="0" w:color="auto"/>
              <w:right w:val="single" w:sz="4" w:space="0" w:color="auto"/>
            </w:tcBorders>
            <w:vAlign w:val="center"/>
          </w:tcPr>
          <w:p w14:paraId="73E85A79" w14:textId="77777777" w:rsidR="006977DA" w:rsidRDefault="006977DA" w:rsidP="006977DA">
            <w:pPr>
              <w:rPr>
                <w:rFonts w:ascii="Times New Roman" w:hAnsi="Times New Roman" w:cs="Times New Roman"/>
                <w:sz w:val="24"/>
                <w:szCs w:val="24"/>
              </w:rPr>
            </w:pPr>
            <w:r>
              <w:rPr>
                <w:rFonts w:ascii="Times New Roman" w:hAnsi="Times New Roman" w:cs="Times New Roman"/>
                <w:sz w:val="24"/>
                <w:szCs w:val="24"/>
              </w:rPr>
              <w:t>ID</w:t>
            </w:r>
          </w:p>
        </w:tc>
      </w:tr>
      <w:tr w:rsidR="006977DA" w:rsidRPr="006D738A" w14:paraId="18D1C6BE" w14:textId="77777777" w:rsidTr="00022F30">
        <w:trPr>
          <w:jc w:val="center"/>
        </w:trPr>
        <w:tc>
          <w:tcPr>
            <w:tcW w:w="1450" w:type="dxa"/>
            <w:tcBorders>
              <w:top w:val="single" w:sz="4" w:space="0" w:color="auto"/>
              <w:left w:val="single" w:sz="4" w:space="0" w:color="auto"/>
              <w:bottom w:val="single" w:sz="4" w:space="0" w:color="auto"/>
              <w:right w:val="single" w:sz="4" w:space="0" w:color="auto"/>
            </w:tcBorders>
            <w:vAlign w:val="center"/>
          </w:tcPr>
          <w:p w14:paraId="464C1AD8" w14:textId="77777777" w:rsidR="006977DA" w:rsidRDefault="006977DA" w:rsidP="006977DA">
            <w:pPr>
              <w:bidi/>
              <w:jc w:val="center"/>
              <w:rPr>
                <w:rFonts w:ascii="Yagut" w:eastAsia="Times New Roman" w:hAnsi="Yagut" w:cs="Arial"/>
                <w:sz w:val="24"/>
                <w:szCs w:val="24"/>
                <w:rtl/>
                <w:lang w:bidi="fa-IR"/>
              </w:rPr>
            </w:pPr>
            <w:r>
              <w:rPr>
                <w:rFonts w:ascii="Yagut" w:eastAsia="Times New Roman" w:hAnsi="Yagut" w:cs="Arial" w:hint="cs"/>
                <w:sz w:val="24"/>
                <w:szCs w:val="24"/>
                <w:rtl/>
                <w:lang w:bidi="fa-IR"/>
              </w:rPr>
              <w:t>2</w:t>
            </w:r>
          </w:p>
        </w:tc>
        <w:tc>
          <w:tcPr>
            <w:tcW w:w="3685" w:type="dxa"/>
            <w:tcBorders>
              <w:top w:val="single" w:sz="4" w:space="0" w:color="auto"/>
              <w:left w:val="single" w:sz="4" w:space="0" w:color="auto"/>
              <w:bottom w:val="single" w:sz="4" w:space="0" w:color="auto"/>
              <w:right w:val="single" w:sz="4" w:space="0" w:color="auto"/>
            </w:tcBorders>
            <w:vAlign w:val="center"/>
          </w:tcPr>
          <w:p w14:paraId="70AEBBEA" w14:textId="77777777" w:rsidR="006977DA" w:rsidRDefault="006977DA" w:rsidP="006977DA">
            <w:pPr>
              <w:bidi/>
              <w:ind w:left="130"/>
              <w:rPr>
                <w:rFonts w:cs="B Nazanin"/>
                <w:b/>
                <w:bCs/>
                <w:sz w:val="24"/>
                <w:szCs w:val="24"/>
                <w:rtl/>
                <w:lang w:bidi="fa-IR"/>
              </w:rPr>
            </w:pPr>
            <w:r>
              <w:rPr>
                <w:rFonts w:cs="B Nazanin" w:hint="cs"/>
                <w:b/>
                <w:bCs/>
                <w:sz w:val="24"/>
                <w:szCs w:val="24"/>
                <w:rtl/>
                <w:lang w:bidi="fa-IR"/>
              </w:rPr>
              <w:t>شناسه کوریکولوم</w:t>
            </w:r>
          </w:p>
        </w:tc>
        <w:tc>
          <w:tcPr>
            <w:tcW w:w="1563" w:type="dxa"/>
            <w:tcBorders>
              <w:top w:val="single" w:sz="4" w:space="0" w:color="auto"/>
              <w:left w:val="single" w:sz="4" w:space="0" w:color="auto"/>
              <w:bottom w:val="single" w:sz="4" w:space="0" w:color="auto"/>
              <w:right w:val="single" w:sz="4" w:space="0" w:color="auto"/>
            </w:tcBorders>
            <w:vAlign w:val="center"/>
          </w:tcPr>
          <w:p w14:paraId="7A6BEBFA" w14:textId="77777777" w:rsidR="006977DA" w:rsidRPr="00365F8D" w:rsidRDefault="006977DA" w:rsidP="006977DA">
            <w:pPr>
              <w:rPr>
                <w:rFonts w:ascii="Times New Roman" w:hAnsi="Times New Roman" w:cs="Times New Roman"/>
                <w:sz w:val="24"/>
                <w:szCs w:val="24"/>
              </w:rPr>
            </w:pPr>
            <w:r>
              <w:rPr>
                <w:rFonts w:ascii="Times New Roman" w:hAnsi="Times New Roman" w:cs="Times New Roman"/>
                <w:sz w:val="24"/>
                <w:szCs w:val="24"/>
              </w:rPr>
              <w:t>Int</w:t>
            </w:r>
          </w:p>
        </w:tc>
        <w:tc>
          <w:tcPr>
            <w:tcW w:w="2229" w:type="dxa"/>
            <w:tcBorders>
              <w:top w:val="single" w:sz="4" w:space="0" w:color="auto"/>
              <w:left w:val="single" w:sz="4" w:space="0" w:color="auto"/>
              <w:bottom w:val="single" w:sz="4" w:space="0" w:color="auto"/>
              <w:right w:val="single" w:sz="4" w:space="0" w:color="auto"/>
            </w:tcBorders>
            <w:vAlign w:val="center"/>
          </w:tcPr>
          <w:p w14:paraId="1948CC49" w14:textId="77777777" w:rsidR="006977DA" w:rsidRDefault="006977DA" w:rsidP="006977DA">
            <w:pPr>
              <w:rPr>
                <w:rFonts w:ascii="Times New Roman" w:hAnsi="Times New Roman" w:cs="Times New Roman"/>
                <w:sz w:val="24"/>
                <w:szCs w:val="24"/>
              </w:rPr>
            </w:pPr>
            <w:r>
              <w:rPr>
                <w:rFonts w:ascii="Times New Roman" w:hAnsi="Times New Roman" w:cs="Times New Roman"/>
                <w:sz w:val="24"/>
                <w:szCs w:val="24"/>
              </w:rPr>
              <w:t>CurID</w:t>
            </w:r>
          </w:p>
        </w:tc>
      </w:tr>
      <w:tr w:rsidR="006977DA" w:rsidRPr="006D738A" w14:paraId="12CF7DA9" w14:textId="77777777" w:rsidTr="00022F30">
        <w:trPr>
          <w:jc w:val="center"/>
        </w:trPr>
        <w:tc>
          <w:tcPr>
            <w:tcW w:w="1450" w:type="dxa"/>
            <w:tcBorders>
              <w:top w:val="single" w:sz="4" w:space="0" w:color="auto"/>
              <w:left w:val="single" w:sz="4" w:space="0" w:color="auto"/>
              <w:bottom w:val="single" w:sz="4" w:space="0" w:color="auto"/>
              <w:right w:val="single" w:sz="4" w:space="0" w:color="auto"/>
            </w:tcBorders>
            <w:vAlign w:val="center"/>
          </w:tcPr>
          <w:p w14:paraId="42C21FAB" w14:textId="77777777" w:rsidR="006977DA" w:rsidRDefault="006977DA" w:rsidP="006977DA">
            <w:pPr>
              <w:bidi/>
              <w:jc w:val="center"/>
              <w:rPr>
                <w:rFonts w:ascii="Yagut" w:eastAsia="Times New Roman" w:hAnsi="Yagut" w:cs="Arial"/>
                <w:sz w:val="24"/>
                <w:szCs w:val="24"/>
                <w:rtl/>
                <w:lang w:bidi="fa-IR"/>
              </w:rPr>
            </w:pPr>
            <w:r>
              <w:rPr>
                <w:rFonts w:ascii="Yagut" w:eastAsia="Times New Roman" w:hAnsi="Yagut" w:cs="Arial" w:hint="cs"/>
                <w:sz w:val="24"/>
                <w:szCs w:val="24"/>
                <w:rtl/>
                <w:lang w:bidi="fa-IR"/>
              </w:rPr>
              <w:t>داخلی</w:t>
            </w:r>
          </w:p>
        </w:tc>
        <w:tc>
          <w:tcPr>
            <w:tcW w:w="3685" w:type="dxa"/>
            <w:tcBorders>
              <w:top w:val="single" w:sz="4" w:space="0" w:color="auto"/>
              <w:left w:val="single" w:sz="4" w:space="0" w:color="auto"/>
              <w:bottom w:val="single" w:sz="4" w:space="0" w:color="auto"/>
              <w:right w:val="single" w:sz="4" w:space="0" w:color="auto"/>
            </w:tcBorders>
            <w:vAlign w:val="center"/>
          </w:tcPr>
          <w:p w14:paraId="2C45C940" w14:textId="77777777" w:rsidR="006977DA" w:rsidRDefault="006977DA" w:rsidP="006977DA">
            <w:pPr>
              <w:bidi/>
              <w:ind w:left="130"/>
              <w:rPr>
                <w:rFonts w:cs="B Nazanin"/>
                <w:b/>
                <w:bCs/>
                <w:sz w:val="24"/>
                <w:szCs w:val="24"/>
                <w:rtl/>
                <w:lang w:bidi="fa-IR"/>
              </w:rPr>
            </w:pPr>
            <w:r>
              <w:rPr>
                <w:rFonts w:cs="B Nazanin" w:hint="cs"/>
                <w:b/>
                <w:bCs/>
                <w:sz w:val="24"/>
                <w:szCs w:val="24"/>
                <w:rtl/>
                <w:lang w:bidi="fa-IR"/>
              </w:rPr>
              <w:t>نام بخش</w:t>
            </w:r>
          </w:p>
        </w:tc>
        <w:tc>
          <w:tcPr>
            <w:tcW w:w="1563" w:type="dxa"/>
            <w:tcBorders>
              <w:top w:val="single" w:sz="4" w:space="0" w:color="auto"/>
              <w:left w:val="single" w:sz="4" w:space="0" w:color="auto"/>
              <w:bottom w:val="single" w:sz="4" w:space="0" w:color="auto"/>
              <w:right w:val="single" w:sz="4" w:space="0" w:color="auto"/>
            </w:tcBorders>
            <w:vAlign w:val="center"/>
          </w:tcPr>
          <w:p w14:paraId="0C4665D5" w14:textId="77777777" w:rsidR="006977DA" w:rsidRPr="00365F8D" w:rsidRDefault="006977DA" w:rsidP="006977DA">
            <w:pPr>
              <w:rPr>
                <w:rFonts w:ascii="Times New Roman" w:hAnsi="Times New Roman" w:cs="Times New Roman"/>
                <w:sz w:val="24"/>
                <w:szCs w:val="24"/>
              </w:rPr>
            </w:pPr>
            <w:r>
              <w:rPr>
                <w:rFonts w:ascii="Times New Roman" w:hAnsi="Times New Roman" w:cs="Times New Roman"/>
                <w:sz w:val="24"/>
                <w:szCs w:val="24"/>
              </w:rPr>
              <w:t>Nvarchar(50)</w:t>
            </w:r>
          </w:p>
        </w:tc>
        <w:tc>
          <w:tcPr>
            <w:tcW w:w="2229" w:type="dxa"/>
            <w:tcBorders>
              <w:top w:val="single" w:sz="4" w:space="0" w:color="auto"/>
              <w:left w:val="single" w:sz="4" w:space="0" w:color="auto"/>
              <w:bottom w:val="single" w:sz="4" w:space="0" w:color="auto"/>
              <w:right w:val="single" w:sz="4" w:space="0" w:color="auto"/>
            </w:tcBorders>
            <w:vAlign w:val="center"/>
          </w:tcPr>
          <w:p w14:paraId="03BD5E18" w14:textId="77777777" w:rsidR="006977DA" w:rsidRDefault="006977DA" w:rsidP="006977DA">
            <w:pPr>
              <w:rPr>
                <w:rFonts w:ascii="Times New Roman" w:hAnsi="Times New Roman" w:cs="Times New Roman"/>
                <w:sz w:val="24"/>
                <w:szCs w:val="24"/>
              </w:rPr>
            </w:pPr>
            <w:r>
              <w:rPr>
                <w:rFonts w:ascii="Times New Roman" w:hAnsi="Times New Roman" w:cs="Times New Roman"/>
                <w:sz w:val="24"/>
                <w:szCs w:val="24"/>
              </w:rPr>
              <w:t>Section</w:t>
            </w:r>
          </w:p>
        </w:tc>
      </w:tr>
      <w:tr w:rsidR="006977DA" w:rsidRPr="006D738A" w14:paraId="345F61FB" w14:textId="77777777" w:rsidTr="00022F30">
        <w:trPr>
          <w:jc w:val="center"/>
        </w:trPr>
        <w:tc>
          <w:tcPr>
            <w:tcW w:w="1450" w:type="dxa"/>
            <w:tcBorders>
              <w:top w:val="single" w:sz="4" w:space="0" w:color="auto"/>
              <w:left w:val="single" w:sz="4" w:space="0" w:color="auto"/>
              <w:bottom w:val="single" w:sz="4" w:space="0" w:color="auto"/>
              <w:right w:val="single" w:sz="4" w:space="0" w:color="auto"/>
            </w:tcBorders>
            <w:vAlign w:val="center"/>
          </w:tcPr>
          <w:p w14:paraId="3D14860D" w14:textId="77777777" w:rsidR="006977DA" w:rsidRDefault="006977DA" w:rsidP="006977DA">
            <w:pPr>
              <w:bidi/>
              <w:jc w:val="center"/>
              <w:rPr>
                <w:rFonts w:ascii="Yagut" w:eastAsia="Times New Roman" w:hAnsi="Yagut" w:cs="Arial"/>
                <w:sz w:val="24"/>
                <w:szCs w:val="24"/>
                <w:rtl/>
                <w:lang w:bidi="fa-IR"/>
              </w:rPr>
            </w:pPr>
            <w:r>
              <w:rPr>
                <w:rFonts w:ascii="Yagut" w:eastAsia="Times New Roman" w:hAnsi="Yagut" w:cs="Arial" w:hint="cs"/>
                <w:sz w:val="24"/>
                <w:szCs w:val="24"/>
                <w:rtl/>
                <w:lang w:bidi="fa-IR"/>
              </w:rPr>
              <w:t>---</w:t>
            </w:r>
          </w:p>
        </w:tc>
        <w:tc>
          <w:tcPr>
            <w:tcW w:w="3685" w:type="dxa"/>
            <w:tcBorders>
              <w:top w:val="single" w:sz="4" w:space="0" w:color="auto"/>
              <w:left w:val="single" w:sz="4" w:space="0" w:color="auto"/>
              <w:bottom w:val="single" w:sz="4" w:space="0" w:color="auto"/>
              <w:right w:val="single" w:sz="4" w:space="0" w:color="auto"/>
            </w:tcBorders>
            <w:vAlign w:val="center"/>
          </w:tcPr>
          <w:p w14:paraId="57676967" w14:textId="77777777" w:rsidR="006977DA" w:rsidRPr="00F74E48" w:rsidRDefault="006977DA" w:rsidP="006977DA">
            <w:pPr>
              <w:bidi/>
              <w:ind w:left="130"/>
              <w:rPr>
                <w:rFonts w:cs="B Nazanin"/>
                <w:b/>
                <w:bCs/>
                <w:sz w:val="24"/>
                <w:szCs w:val="24"/>
                <w:rtl/>
                <w:lang w:bidi="fa-IR"/>
              </w:rPr>
            </w:pPr>
            <w:r>
              <w:rPr>
                <w:rFonts w:cs="B Nazanin" w:hint="cs"/>
                <w:b/>
                <w:bCs/>
                <w:sz w:val="24"/>
                <w:szCs w:val="24"/>
                <w:rtl/>
                <w:lang w:bidi="fa-IR"/>
              </w:rPr>
              <w:t>نام فعالیت</w:t>
            </w:r>
          </w:p>
        </w:tc>
        <w:tc>
          <w:tcPr>
            <w:tcW w:w="1563" w:type="dxa"/>
            <w:tcBorders>
              <w:top w:val="single" w:sz="4" w:space="0" w:color="auto"/>
              <w:left w:val="single" w:sz="4" w:space="0" w:color="auto"/>
              <w:bottom w:val="single" w:sz="4" w:space="0" w:color="auto"/>
              <w:right w:val="single" w:sz="4" w:space="0" w:color="auto"/>
            </w:tcBorders>
            <w:vAlign w:val="center"/>
          </w:tcPr>
          <w:p w14:paraId="3543759A" w14:textId="77777777" w:rsidR="006977DA" w:rsidRPr="00E559AE" w:rsidRDefault="006977DA" w:rsidP="006977DA">
            <w:pPr>
              <w:rPr>
                <w:rFonts w:ascii="Times New Roman" w:hAnsi="Times New Roman" w:cs="Times New Roman"/>
                <w:sz w:val="24"/>
                <w:szCs w:val="24"/>
                <w:rtl/>
              </w:rPr>
            </w:pPr>
            <w:r>
              <w:rPr>
                <w:rFonts w:ascii="Times New Roman" w:hAnsi="Times New Roman" w:cs="Times New Roman"/>
                <w:sz w:val="24"/>
                <w:szCs w:val="24"/>
              </w:rPr>
              <w:t>Nvarchar(200)</w:t>
            </w:r>
          </w:p>
        </w:tc>
        <w:tc>
          <w:tcPr>
            <w:tcW w:w="2229" w:type="dxa"/>
            <w:tcBorders>
              <w:top w:val="single" w:sz="4" w:space="0" w:color="auto"/>
              <w:left w:val="single" w:sz="4" w:space="0" w:color="auto"/>
              <w:bottom w:val="single" w:sz="4" w:space="0" w:color="auto"/>
              <w:right w:val="single" w:sz="4" w:space="0" w:color="auto"/>
            </w:tcBorders>
            <w:vAlign w:val="center"/>
          </w:tcPr>
          <w:p w14:paraId="78035EF9" w14:textId="77777777" w:rsidR="006977DA" w:rsidRDefault="006977DA" w:rsidP="006977DA">
            <w:pPr>
              <w:rPr>
                <w:rFonts w:ascii="Times New Roman" w:hAnsi="Times New Roman" w:cs="Times New Roman"/>
                <w:sz w:val="24"/>
                <w:szCs w:val="24"/>
              </w:rPr>
            </w:pPr>
            <w:r>
              <w:rPr>
                <w:rFonts w:ascii="Times New Roman" w:hAnsi="Times New Roman" w:cs="Times New Roman"/>
                <w:sz w:val="24"/>
                <w:szCs w:val="24"/>
              </w:rPr>
              <w:t>ActivityName</w:t>
            </w:r>
          </w:p>
        </w:tc>
      </w:tr>
      <w:tr w:rsidR="006977DA" w:rsidRPr="006D738A" w14:paraId="7D1FA0A6" w14:textId="77777777" w:rsidTr="00022F30">
        <w:trPr>
          <w:jc w:val="center"/>
        </w:trPr>
        <w:tc>
          <w:tcPr>
            <w:tcW w:w="1450" w:type="dxa"/>
            <w:tcBorders>
              <w:top w:val="single" w:sz="4" w:space="0" w:color="auto"/>
              <w:left w:val="single" w:sz="4" w:space="0" w:color="auto"/>
              <w:bottom w:val="single" w:sz="4" w:space="0" w:color="auto"/>
              <w:right w:val="single" w:sz="4" w:space="0" w:color="auto"/>
            </w:tcBorders>
            <w:vAlign w:val="center"/>
          </w:tcPr>
          <w:p w14:paraId="4A3EA6D6" w14:textId="77777777" w:rsidR="006977DA" w:rsidRDefault="006977DA" w:rsidP="006977DA">
            <w:pPr>
              <w:bidi/>
              <w:jc w:val="center"/>
              <w:rPr>
                <w:rFonts w:ascii="Yagut" w:eastAsia="Times New Roman" w:hAnsi="Yagut" w:cs="Arial"/>
                <w:sz w:val="24"/>
                <w:szCs w:val="24"/>
                <w:rtl/>
                <w:lang w:bidi="fa-IR"/>
              </w:rPr>
            </w:pPr>
            <w:r>
              <w:rPr>
                <w:rFonts w:ascii="Yagut" w:eastAsia="Times New Roman" w:hAnsi="Yagut" w:cs="Arial" w:hint="cs"/>
                <w:sz w:val="24"/>
                <w:szCs w:val="24"/>
                <w:rtl/>
                <w:lang w:bidi="fa-IR"/>
              </w:rPr>
              <w:t>2</w:t>
            </w:r>
          </w:p>
        </w:tc>
        <w:tc>
          <w:tcPr>
            <w:tcW w:w="3685" w:type="dxa"/>
            <w:tcBorders>
              <w:top w:val="single" w:sz="4" w:space="0" w:color="auto"/>
              <w:left w:val="single" w:sz="4" w:space="0" w:color="auto"/>
              <w:bottom w:val="single" w:sz="4" w:space="0" w:color="auto"/>
              <w:right w:val="single" w:sz="4" w:space="0" w:color="auto"/>
            </w:tcBorders>
            <w:vAlign w:val="center"/>
          </w:tcPr>
          <w:p w14:paraId="6093329C" w14:textId="77777777" w:rsidR="006977DA" w:rsidRDefault="006977DA" w:rsidP="006977DA">
            <w:pPr>
              <w:bidi/>
              <w:ind w:left="130"/>
              <w:rPr>
                <w:rFonts w:cs="B Nazanin"/>
                <w:b/>
                <w:bCs/>
                <w:sz w:val="24"/>
                <w:szCs w:val="24"/>
                <w:rtl/>
              </w:rPr>
            </w:pPr>
            <w:r>
              <w:rPr>
                <w:rFonts w:cs="B Nazanin" w:hint="cs"/>
                <w:b/>
                <w:bCs/>
                <w:sz w:val="24"/>
                <w:szCs w:val="24"/>
                <w:rtl/>
              </w:rPr>
              <w:t>نوع فعالیت</w:t>
            </w:r>
          </w:p>
        </w:tc>
        <w:tc>
          <w:tcPr>
            <w:tcW w:w="1563" w:type="dxa"/>
            <w:tcBorders>
              <w:top w:val="single" w:sz="4" w:space="0" w:color="auto"/>
              <w:left w:val="single" w:sz="4" w:space="0" w:color="auto"/>
              <w:bottom w:val="single" w:sz="4" w:space="0" w:color="auto"/>
              <w:right w:val="single" w:sz="4" w:space="0" w:color="auto"/>
            </w:tcBorders>
            <w:vAlign w:val="center"/>
          </w:tcPr>
          <w:p w14:paraId="0A0986D5" w14:textId="77777777" w:rsidR="006977DA" w:rsidRPr="00365F8D" w:rsidRDefault="006977DA" w:rsidP="006977DA">
            <w:pPr>
              <w:rPr>
                <w:rFonts w:ascii="Times New Roman" w:hAnsi="Times New Roman" w:cs="Times New Roman"/>
                <w:sz w:val="24"/>
                <w:szCs w:val="24"/>
              </w:rPr>
            </w:pPr>
            <w:r>
              <w:rPr>
                <w:rFonts w:ascii="Times New Roman" w:hAnsi="Times New Roman" w:cs="Times New Roman"/>
                <w:sz w:val="24"/>
                <w:szCs w:val="24"/>
              </w:rPr>
              <w:t>Char(2)</w:t>
            </w:r>
          </w:p>
        </w:tc>
        <w:tc>
          <w:tcPr>
            <w:tcW w:w="2229" w:type="dxa"/>
            <w:tcBorders>
              <w:top w:val="single" w:sz="4" w:space="0" w:color="auto"/>
              <w:left w:val="single" w:sz="4" w:space="0" w:color="auto"/>
              <w:bottom w:val="single" w:sz="4" w:space="0" w:color="auto"/>
              <w:right w:val="single" w:sz="4" w:space="0" w:color="auto"/>
            </w:tcBorders>
            <w:vAlign w:val="center"/>
          </w:tcPr>
          <w:p w14:paraId="2A864C08" w14:textId="77777777" w:rsidR="006977DA" w:rsidRDefault="006977DA" w:rsidP="006977DA">
            <w:pPr>
              <w:rPr>
                <w:rFonts w:ascii="Times New Roman" w:hAnsi="Times New Roman" w:cs="Times New Roman"/>
                <w:sz w:val="24"/>
                <w:szCs w:val="24"/>
              </w:rPr>
            </w:pPr>
            <w:r>
              <w:rPr>
                <w:rFonts w:ascii="Times New Roman" w:hAnsi="Times New Roman" w:cs="Times New Roman"/>
                <w:sz w:val="24"/>
                <w:szCs w:val="24"/>
              </w:rPr>
              <w:t>ActivityType</w:t>
            </w:r>
          </w:p>
        </w:tc>
      </w:tr>
      <w:tr w:rsidR="006977DA" w:rsidRPr="006D738A" w14:paraId="1FDDD857" w14:textId="77777777" w:rsidTr="00022F30">
        <w:trPr>
          <w:jc w:val="center"/>
        </w:trPr>
        <w:tc>
          <w:tcPr>
            <w:tcW w:w="1450" w:type="dxa"/>
            <w:tcBorders>
              <w:top w:val="single" w:sz="4" w:space="0" w:color="auto"/>
              <w:left w:val="single" w:sz="4" w:space="0" w:color="auto"/>
              <w:bottom w:val="single" w:sz="4" w:space="0" w:color="auto"/>
              <w:right w:val="single" w:sz="4" w:space="0" w:color="auto"/>
            </w:tcBorders>
            <w:vAlign w:val="center"/>
          </w:tcPr>
          <w:p w14:paraId="41630707" w14:textId="77777777" w:rsidR="006977DA" w:rsidRDefault="006977DA" w:rsidP="006977DA">
            <w:pPr>
              <w:bidi/>
              <w:jc w:val="center"/>
              <w:rPr>
                <w:rFonts w:ascii="Yagut" w:eastAsia="Times New Roman" w:hAnsi="Yagut" w:cs="Arial"/>
                <w:sz w:val="24"/>
                <w:szCs w:val="24"/>
                <w:rtl/>
                <w:lang w:bidi="fa-IR"/>
              </w:rPr>
            </w:pPr>
          </w:p>
        </w:tc>
        <w:tc>
          <w:tcPr>
            <w:tcW w:w="3685" w:type="dxa"/>
            <w:tcBorders>
              <w:top w:val="single" w:sz="4" w:space="0" w:color="auto"/>
              <w:left w:val="single" w:sz="4" w:space="0" w:color="auto"/>
              <w:bottom w:val="single" w:sz="4" w:space="0" w:color="auto"/>
              <w:right w:val="single" w:sz="4" w:space="0" w:color="auto"/>
            </w:tcBorders>
            <w:vAlign w:val="center"/>
          </w:tcPr>
          <w:p w14:paraId="0F1161CD" w14:textId="77777777" w:rsidR="006977DA" w:rsidRPr="00263877" w:rsidRDefault="006977DA" w:rsidP="006977DA">
            <w:pPr>
              <w:bidi/>
              <w:ind w:left="130"/>
              <w:rPr>
                <w:rFonts w:cs="B Nazanin"/>
                <w:b/>
                <w:bCs/>
                <w:sz w:val="24"/>
                <w:szCs w:val="24"/>
                <w:rtl/>
                <w:lang w:bidi="fa-IR"/>
              </w:rPr>
            </w:pPr>
            <w:r w:rsidRPr="00263877">
              <w:rPr>
                <w:rFonts w:cs="B Nazanin" w:hint="cs"/>
                <w:b/>
                <w:bCs/>
                <w:sz w:val="24"/>
                <w:szCs w:val="24"/>
                <w:rtl/>
                <w:lang w:bidi="fa-IR"/>
              </w:rPr>
              <w:t>اطلاعات اضافی</w:t>
            </w:r>
          </w:p>
        </w:tc>
        <w:tc>
          <w:tcPr>
            <w:tcW w:w="1563" w:type="dxa"/>
            <w:tcBorders>
              <w:top w:val="single" w:sz="4" w:space="0" w:color="auto"/>
              <w:left w:val="single" w:sz="4" w:space="0" w:color="auto"/>
              <w:bottom w:val="single" w:sz="4" w:space="0" w:color="auto"/>
              <w:right w:val="single" w:sz="4" w:space="0" w:color="auto"/>
            </w:tcBorders>
            <w:vAlign w:val="center"/>
          </w:tcPr>
          <w:p w14:paraId="28E1A92D" w14:textId="77777777" w:rsidR="006977DA" w:rsidRPr="00365F8D" w:rsidRDefault="006977DA" w:rsidP="006977DA">
            <w:pPr>
              <w:rPr>
                <w:rFonts w:ascii="Times New Roman" w:hAnsi="Times New Roman" w:cs="Times New Roman"/>
                <w:sz w:val="24"/>
                <w:szCs w:val="24"/>
              </w:rPr>
            </w:pPr>
            <w:r>
              <w:rPr>
                <w:rFonts w:ascii="Times New Roman" w:hAnsi="Times New Roman" w:cs="Times New Roman"/>
                <w:sz w:val="24"/>
                <w:szCs w:val="24"/>
              </w:rPr>
              <w:t>XML</w:t>
            </w:r>
          </w:p>
        </w:tc>
        <w:tc>
          <w:tcPr>
            <w:tcW w:w="2229" w:type="dxa"/>
            <w:tcBorders>
              <w:top w:val="single" w:sz="4" w:space="0" w:color="auto"/>
              <w:left w:val="single" w:sz="4" w:space="0" w:color="auto"/>
              <w:bottom w:val="single" w:sz="4" w:space="0" w:color="auto"/>
              <w:right w:val="single" w:sz="4" w:space="0" w:color="auto"/>
            </w:tcBorders>
            <w:vAlign w:val="center"/>
          </w:tcPr>
          <w:p w14:paraId="7423E38F" w14:textId="77777777" w:rsidR="006977DA" w:rsidRDefault="006977DA" w:rsidP="006977DA">
            <w:pPr>
              <w:rPr>
                <w:rFonts w:ascii="Times New Roman" w:hAnsi="Times New Roman" w:cs="Times New Roman"/>
                <w:sz w:val="24"/>
                <w:szCs w:val="24"/>
              </w:rPr>
            </w:pPr>
            <w:r>
              <w:rPr>
                <w:rFonts w:ascii="Times New Roman" w:hAnsi="Times New Roman" w:cs="Times New Roman"/>
                <w:sz w:val="24"/>
                <w:szCs w:val="24"/>
              </w:rPr>
              <w:t>EP</w:t>
            </w:r>
          </w:p>
        </w:tc>
      </w:tr>
    </w:tbl>
    <w:p w14:paraId="1CC150F5" w14:textId="77777777" w:rsidR="006977DA" w:rsidRPr="006977DA" w:rsidRDefault="006977DA" w:rsidP="000F5106">
      <w:pPr>
        <w:pStyle w:val="Heading2"/>
        <w:numPr>
          <w:ilvl w:val="0"/>
          <w:numId w:val="44"/>
        </w:numPr>
        <w:bidi/>
        <w:rPr>
          <w:rFonts w:cs="B Nazanin"/>
          <w:lang w:bidi="fa-IR"/>
        </w:rPr>
      </w:pPr>
      <w:bookmarkStart w:id="93" w:name="_Toc478296104"/>
      <w:r w:rsidRPr="006977DA">
        <w:rPr>
          <w:rFonts w:cs="B Nazanin" w:hint="cs"/>
          <w:rtl/>
          <w:lang w:bidi="fa-IR"/>
        </w:rPr>
        <w:t>جدول تعداد فعالیت و سال ارتقاء</w:t>
      </w:r>
      <w:r w:rsidR="00022F30">
        <w:rPr>
          <w:rFonts w:cs="B Nazanin" w:hint="cs"/>
          <w:rtl/>
          <w:lang w:bidi="fa-IR"/>
        </w:rPr>
        <w:t xml:space="preserve">  </w:t>
      </w:r>
      <w:r w:rsidR="0025700E">
        <w:rPr>
          <w:rFonts w:cs="B Nazanin"/>
          <w:lang w:bidi="fa-IR"/>
        </w:rPr>
      </w:r>
      <w:r w:rsidR="0025700E">
        <w:rPr>
          <w:rFonts w:cs="B Nazanin"/>
          <w:lang w:bidi="fa-IR"/>
        </w:rPr>
        <w:pict w14:anchorId="083BBB5E">
          <v:shape id="Right Arrow 42" o:spid="_x0000_s1129" type="#_x0000_t13" href="#فهرست" style="width:11.35pt;height:11.35pt;rotation:-90;visibility:visible;mso-left-percent:-10001;mso-top-percent:-10001;mso-position-horizontal:absolute;mso-position-horizontal-relative:char;mso-position-vertical:absolute;mso-position-vertical-relative:line;mso-left-percent:-10001;mso-top-percent:-10001;v-text-anchor:middle" o:button="t" adj="10800" fillcolor="#5b9bd5 [3204]" strokecolor="#1f4d78 [1604]" strokeweight="1pt">
            <v:fill o:detectmouseclick="t"/>
            <w10:wrap type="none"/>
            <w10:anchorlock/>
          </v:shape>
        </w:pict>
      </w:r>
      <w:bookmarkEnd w:id="93"/>
    </w:p>
    <w:tbl>
      <w:tblPr>
        <w:bidiVisual/>
        <w:tblW w:w="0" w:type="auto"/>
        <w:jc w:val="center"/>
        <w:tblLook w:val="04A0" w:firstRow="1" w:lastRow="0" w:firstColumn="1" w:lastColumn="0" w:noHBand="0" w:noVBand="1"/>
      </w:tblPr>
      <w:tblGrid>
        <w:gridCol w:w="1450"/>
        <w:gridCol w:w="3685"/>
        <w:gridCol w:w="1563"/>
        <w:gridCol w:w="2229"/>
      </w:tblGrid>
      <w:tr w:rsidR="006977DA" w:rsidRPr="005E2F9E" w14:paraId="4FB49AB0" w14:textId="77777777" w:rsidTr="00022F30">
        <w:trPr>
          <w:jc w:val="center"/>
        </w:trPr>
        <w:tc>
          <w:tcPr>
            <w:tcW w:w="8927" w:type="dxa"/>
            <w:gridSpan w:val="4"/>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F4B8831" w14:textId="77777777" w:rsidR="006977DA" w:rsidRPr="005E2F9E" w:rsidRDefault="006977DA" w:rsidP="006977DA">
            <w:pPr>
              <w:bidi/>
              <w:jc w:val="center"/>
              <w:rPr>
                <w:rFonts w:cs="B Nazanin"/>
                <w:sz w:val="24"/>
                <w:szCs w:val="24"/>
                <w:lang w:bidi="fa-IR"/>
              </w:rPr>
            </w:pPr>
            <w:r w:rsidRPr="00DD0388">
              <w:rPr>
                <w:rFonts w:cs="B Nazanin" w:hint="cs"/>
                <w:b/>
                <w:bCs/>
                <w:sz w:val="24"/>
                <w:szCs w:val="24"/>
                <w:rtl/>
              </w:rPr>
              <w:t xml:space="preserve">جدول </w:t>
            </w:r>
            <w:r>
              <w:rPr>
                <w:rFonts w:cs="B Nazanin" w:hint="cs"/>
                <w:b/>
                <w:bCs/>
                <w:sz w:val="24"/>
                <w:szCs w:val="24"/>
                <w:rtl/>
                <w:lang w:bidi="fa-IR"/>
              </w:rPr>
              <w:t>تعداد فعالیت و سال ارتقاء -</w:t>
            </w:r>
            <w:r>
              <w:rPr>
                <w:rFonts w:cs="B Nazanin"/>
                <w:b/>
                <w:bCs/>
                <w:sz w:val="24"/>
                <w:szCs w:val="24"/>
                <w:lang w:bidi="fa-IR"/>
              </w:rPr>
              <w:t>tblCurTariff</w:t>
            </w:r>
          </w:p>
        </w:tc>
      </w:tr>
      <w:tr w:rsidR="006977DA" w:rsidRPr="006D738A" w14:paraId="4F724A99" w14:textId="77777777" w:rsidTr="00022F30">
        <w:trPr>
          <w:jc w:val="center"/>
        </w:trPr>
        <w:tc>
          <w:tcPr>
            <w:tcW w:w="145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5E9F3870" w14:textId="77777777" w:rsidR="006977DA" w:rsidRPr="00365F8D" w:rsidRDefault="006977DA" w:rsidP="006977DA">
            <w:pPr>
              <w:bidi/>
              <w:jc w:val="center"/>
              <w:rPr>
                <w:rFonts w:cs="B Nazanin"/>
                <w:b/>
                <w:bCs/>
                <w:sz w:val="24"/>
                <w:szCs w:val="24"/>
                <w:rtl/>
              </w:rPr>
            </w:pPr>
            <w:r w:rsidRPr="00365F8D">
              <w:rPr>
                <w:rFonts w:cs="B Nazanin" w:hint="cs"/>
                <w:b/>
                <w:bCs/>
                <w:sz w:val="24"/>
                <w:szCs w:val="24"/>
                <w:rtl/>
              </w:rPr>
              <w:t>مثال</w:t>
            </w:r>
          </w:p>
        </w:tc>
        <w:tc>
          <w:tcPr>
            <w:tcW w:w="3685"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D450D1C" w14:textId="77777777" w:rsidR="006977DA" w:rsidRPr="00365F8D" w:rsidRDefault="006977DA" w:rsidP="006977DA">
            <w:pPr>
              <w:bidi/>
              <w:jc w:val="center"/>
              <w:rPr>
                <w:rFonts w:cs="B Nazanin"/>
                <w:b/>
                <w:bCs/>
                <w:sz w:val="24"/>
                <w:szCs w:val="24"/>
                <w:rtl/>
                <w:lang w:bidi="fa-IR"/>
              </w:rPr>
            </w:pPr>
            <w:r w:rsidRPr="00365F8D">
              <w:rPr>
                <w:rFonts w:cs="B Nazanin" w:hint="cs"/>
                <w:b/>
                <w:bCs/>
                <w:sz w:val="24"/>
                <w:szCs w:val="24"/>
                <w:rtl/>
                <w:lang w:bidi="fa-IR"/>
              </w:rPr>
              <w:t>توضیح</w:t>
            </w:r>
          </w:p>
        </w:tc>
        <w:tc>
          <w:tcPr>
            <w:tcW w:w="156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D14BEA3" w14:textId="77777777" w:rsidR="006977DA" w:rsidRPr="00365F8D" w:rsidRDefault="006977DA" w:rsidP="006977DA">
            <w:pPr>
              <w:jc w:val="center"/>
              <w:rPr>
                <w:rFonts w:ascii="Times New Roman" w:hAnsi="Times New Roman" w:cs="Times New Roman"/>
                <w:b/>
                <w:bCs/>
                <w:sz w:val="24"/>
                <w:szCs w:val="24"/>
              </w:rPr>
            </w:pPr>
            <w:r w:rsidRPr="00365F8D">
              <w:rPr>
                <w:rFonts w:ascii="Times New Roman" w:hAnsi="Times New Roman" w:cs="Times New Roman"/>
                <w:b/>
                <w:bCs/>
                <w:sz w:val="24"/>
                <w:szCs w:val="24"/>
              </w:rPr>
              <w:t>Type</w:t>
            </w:r>
          </w:p>
        </w:tc>
        <w:tc>
          <w:tcPr>
            <w:tcW w:w="222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FE280C2" w14:textId="77777777" w:rsidR="006977DA" w:rsidRPr="00365F8D" w:rsidRDefault="006977DA" w:rsidP="006977DA">
            <w:pPr>
              <w:jc w:val="center"/>
              <w:rPr>
                <w:rFonts w:ascii="Times New Roman" w:hAnsi="Times New Roman" w:cs="Times New Roman"/>
                <w:b/>
                <w:bCs/>
                <w:sz w:val="24"/>
                <w:szCs w:val="24"/>
                <w:rtl/>
              </w:rPr>
            </w:pPr>
            <w:r w:rsidRPr="00365F8D">
              <w:rPr>
                <w:rFonts w:ascii="Times New Roman" w:hAnsi="Times New Roman" w:cs="Times New Roman"/>
                <w:b/>
                <w:bCs/>
                <w:sz w:val="24"/>
                <w:szCs w:val="24"/>
              </w:rPr>
              <w:t>Name</w:t>
            </w:r>
          </w:p>
        </w:tc>
      </w:tr>
      <w:tr w:rsidR="006977DA" w:rsidRPr="006D738A" w14:paraId="4C6885FC" w14:textId="77777777" w:rsidTr="00022F30">
        <w:trPr>
          <w:jc w:val="center"/>
        </w:trPr>
        <w:tc>
          <w:tcPr>
            <w:tcW w:w="1450" w:type="dxa"/>
            <w:tcBorders>
              <w:top w:val="single" w:sz="4" w:space="0" w:color="auto"/>
              <w:left w:val="single" w:sz="4" w:space="0" w:color="auto"/>
              <w:bottom w:val="single" w:sz="4" w:space="0" w:color="auto"/>
              <w:right w:val="single" w:sz="4" w:space="0" w:color="auto"/>
            </w:tcBorders>
            <w:vAlign w:val="center"/>
          </w:tcPr>
          <w:p w14:paraId="6EA4AB4B" w14:textId="77777777" w:rsidR="006977DA" w:rsidRDefault="006977DA" w:rsidP="006977DA">
            <w:pPr>
              <w:bidi/>
              <w:jc w:val="center"/>
              <w:rPr>
                <w:rFonts w:ascii="Yagut" w:eastAsia="Times New Roman" w:hAnsi="Yagut" w:cs="Arial"/>
                <w:sz w:val="24"/>
                <w:szCs w:val="24"/>
                <w:rtl/>
                <w:lang w:bidi="fa-IR"/>
              </w:rPr>
            </w:pPr>
            <w:r>
              <w:rPr>
                <w:rFonts w:ascii="Yagut" w:eastAsia="Times New Roman" w:hAnsi="Yagut" w:cs="Arial" w:hint="cs"/>
                <w:sz w:val="24"/>
                <w:szCs w:val="24"/>
                <w:rtl/>
                <w:lang w:bidi="fa-IR"/>
              </w:rPr>
              <w:t>1</w:t>
            </w:r>
          </w:p>
        </w:tc>
        <w:tc>
          <w:tcPr>
            <w:tcW w:w="3685" w:type="dxa"/>
            <w:tcBorders>
              <w:top w:val="single" w:sz="4" w:space="0" w:color="auto"/>
              <w:left w:val="single" w:sz="4" w:space="0" w:color="auto"/>
              <w:bottom w:val="single" w:sz="4" w:space="0" w:color="auto"/>
              <w:right w:val="single" w:sz="4" w:space="0" w:color="auto"/>
            </w:tcBorders>
            <w:vAlign w:val="center"/>
          </w:tcPr>
          <w:p w14:paraId="3E4C42AC" w14:textId="77777777" w:rsidR="006977DA" w:rsidRDefault="006977DA" w:rsidP="006977DA">
            <w:pPr>
              <w:bidi/>
              <w:ind w:left="130"/>
              <w:rPr>
                <w:rFonts w:cs="B Nazanin"/>
                <w:b/>
                <w:bCs/>
                <w:sz w:val="24"/>
                <w:szCs w:val="24"/>
                <w:rtl/>
                <w:lang w:bidi="fa-IR"/>
              </w:rPr>
            </w:pPr>
            <w:r>
              <w:rPr>
                <w:rFonts w:cs="B Nazanin" w:hint="cs"/>
                <w:b/>
                <w:bCs/>
                <w:sz w:val="24"/>
                <w:szCs w:val="24"/>
                <w:rtl/>
                <w:lang w:bidi="fa-IR"/>
              </w:rPr>
              <w:t>شناسه</w:t>
            </w:r>
          </w:p>
        </w:tc>
        <w:tc>
          <w:tcPr>
            <w:tcW w:w="1563" w:type="dxa"/>
            <w:tcBorders>
              <w:top w:val="single" w:sz="4" w:space="0" w:color="auto"/>
              <w:left w:val="single" w:sz="4" w:space="0" w:color="auto"/>
              <w:bottom w:val="single" w:sz="4" w:space="0" w:color="auto"/>
              <w:right w:val="single" w:sz="4" w:space="0" w:color="auto"/>
            </w:tcBorders>
            <w:vAlign w:val="center"/>
          </w:tcPr>
          <w:p w14:paraId="0EA6A604" w14:textId="77777777" w:rsidR="006977DA" w:rsidRPr="00365F8D" w:rsidRDefault="006977DA" w:rsidP="006977DA">
            <w:pPr>
              <w:rPr>
                <w:rFonts w:ascii="Times New Roman" w:hAnsi="Times New Roman" w:cs="Times New Roman"/>
                <w:sz w:val="24"/>
                <w:szCs w:val="24"/>
              </w:rPr>
            </w:pPr>
            <w:r>
              <w:rPr>
                <w:rFonts w:ascii="Times New Roman" w:hAnsi="Times New Roman" w:cs="Times New Roman"/>
                <w:sz w:val="24"/>
                <w:szCs w:val="24"/>
              </w:rPr>
              <w:t>int</w:t>
            </w:r>
          </w:p>
        </w:tc>
        <w:tc>
          <w:tcPr>
            <w:tcW w:w="2229" w:type="dxa"/>
            <w:tcBorders>
              <w:top w:val="single" w:sz="4" w:space="0" w:color="auto"/>
              <w:left w:val="single" w:sz="4" w:space="0" w:color="auto"/>
              <w:bottom w:val="single" w:sz="4" w:space="0" w:color="auto"/>
              <w:right w:val="single" w:sz="4" w:space="0" w:color="auto"/>
            </w:tcBorders>
            <w:vAlign w:val="center"/>
          </w:tcPr>
          <w:p w14:paraId="2A3B9FA7" w14:textId="77777777" w:rsidR="006977DA" w:rsidRDefault="006977DA" w:rsidP="006977DA">
            <w:pPr>
              <w:rPr>
                <w:rFonts w:ascii="Times New Roman" w:hAnsi="Times New Roman" w:cs="Times New Roman"/>
                <w:sz w:val="24"/>
                <w:szCs w:val="24"/>
              </w:rPr>
            </w:pPr>
            <w:r>
              <w:rPr>
                <w:rFonts w:ascii="Times New Roman" w:hAnsi="Times New Roman" w:cs="Times New Roman"/>
                <w:sz w:val="24"/>
                <w:szCs w:val="24"/>
              </w:rPr>
              <w:t>ID</w:t>
            </w:r>
          </w:p>
        </w:tc>
      </w:tr>
      <w:tr w:rsidR="006977DA" w:rsidRPr="006D738A" w14:paraId="2947D338" w14:textId="77777777" w:rsidTr="00022F30">
        <w:trPr>
          <w:jc w:val="center"/>
        </w:trPr>
        <w:tc>
          <w:tcPr>
            <w:tcW w:w="1450" w:type="dxa"/>
            <w:tcBorders>
              <w:top w:val="single" w:sz="4" w:space="0" w:color="auto"/>
              <w:left w:val="single" w:sz="4" w:space="0" w:color="auto"/>
              <w:bottom w:val="single" w:sz="4" w:space="0" w:color="auto"/>
              <w:right w:val="single" w:sz="4" w:space="0" w:color="auto"/>
            </w:tcBorders>
            <w:vAlign w:val="center"/>
          </w:tcPr>
          <w:p w14:paraId="60E8F6DA" w14:textId="77777777" w:rsidR="006977DA" w:rsidRDefault="006977DA" w:rsidP="006977DA">
            <w:pPr>
              <w:bidi/>
              <w:jc w:val="center"/>
              <w:rPr>
                <w:rFonts w:ascii="Yagut" w:eastAsia="Times New Roman" w:hAnsi="Yagut" w:cs="Arial"/>
                <w:sz w:val="24"/>
                <w:szCs w:val="24"/>
                <w:rtl/>
                <w:lang w:bidi="fa-IR"/>
              </w:rPr>
            </w:pPr>
            <w:r>
              <w:rPr>
                <w:rFonts w:ascii="Yagut" w:eastAsia="Times New Roman" w:hAnsi="Yagut" w:cs="Arial" w:hint="cs"/>
                <w:sz w:val="24"/>
                <w:szCs w:val="24"/>
                <w:rtl/>
                <w:lang w:bidi="fa-IR"/>
              </w:rPr>
              <w:t>2</w:t>
            </w:r>
          </w:p>
        </w:tc>
        <w:tc>
          <w:tcPr>
            <w:tcW w:w="3685" w:type="dxa"/>
            <w:tcBorders>
              <w:top w:val="single" w:sz="4" w:space="0" w:color="auto"/>
              <w:left w:val="single" w:sz="4" w:space="0" w:color="auto"/>
              <w:bottom w:val="single" w:sz="4" w:space="0" w:color="auto"/>
              <w:right w:val="single" w:sz="4" w:space="0" w:color="auto"/>
            </w:tcBorders>
            <w:vAlign w:val="center"/>
          </w:tcPr>
          <w:p w14:paraId="6452EF05" w14:textId="77777777" w:rsidR="006977DA" w:rsidRDefault="006977DA" w:rsidP="006977DA">
            <w:pPr>
              <w:bidi/>
              <w:ind w:left="130"/>
              <w:rPr>
                <w:rFonts w:cs="B Nazanin"/>
                <w:b/>
                <w:bCs/>
                <w:sz w:val="24"/>
                <w:szCs w:val="24"/>
                <w:rtl/>
                <w:lang w:bidi="fa-IR"/>
              </w:rPr>
            </w:pPr>
            <w:r>
              <w:rPr>
                <w:rFonts w:cs="B Nazanin" w:hint="cs"/>
                <w:b/>
                <w:bCs/>
                <w:sz w:val="24"/>
                <w:szCs w:val="24"/>
                <w:rtl/>
                <w:lang w:bidi="fa-IR"/>
              </w:rPr>
              <w:t>شناسه کوریکولوم فعالیت</w:t>
            </w:r>
          </w:p>
        </w:tc>
        <w:tc>
          <w:tcPr>
            <w:tcW w:w="1563" w:type="dxa"/>
            <w:tcBorders>
              <w:top w:val="single" w:sz="4" w:space="0" w:color="auto"/>
              <w:left w:val="single" w:sz="4" w:space="0" w:color="auto"/>
              <w:bottom w:val="single" w:sz="4" w:space="0" w:color="auto"/>
              <w:right w:val="single" w:sz="4" w:space="0" w:color="auto"/>
            </w:tcBorders>
            <w:vAlign w:val="center"/>
          </w:tcPr>
          <w:p w14:paraId="5CA88D3F" w14:textId="77777777" w:rsidR="006977DA" w:rsidRPr="00365F8D" w:rsidRDefault="006977DA" w:rsidP="006977DA">
            <w:pPr>
              <w:rPr>
                <w:rFonts w:ascii="Times New Roman" w:hAnsi="Times New Roman" w:cs="Times New Roman"/>
                <w:sz w:val="24"/>
                <w:szCs w:val="24"/>
              </w:rPr>
            </w:pPr>
            <w:r>
              <w:rPr>
                <w:rFonts w:ascii="Times New Roman" w:hAnsi="Times New Roman" w:cs="Times New Roman"/>
                <w:sz w:val="24"/>
                <w:szCs w:val="24"/>
              </w:rPr>
              <w:t>Int</w:t>
            </w:r>
          </w:p>
        </w:tc>
        <w:tc>
          <w:tcPr>
            <w:tcW w:w="2229" w:type="dxa"/>
            <w:tcBorders>
              <w:top w:val="single" w:sz="4" w:space="0" w:color="auto"/>
              <w:left w:val="single" w:sz="4" w:space="0" w:color="auto"/>
              <w:bottom w:val="single" w:sz="4" w:space="0" w:color="auto"/>
              <w:right w:val="single" w:sz="4" w:space="0" w:color="auto"/>
            </w:tcBorders>
            <w:vAlign w:val="center"/>
          </w:tcPr>
          <w:p w14:paraId="493FA272" w14:textId="77777777" w:rsidR="006977DA" w:rsidRDefault="006977DA" w:rsidP="006977DA">
            <w:pPr>
              <w:rPr>
                <w:rFonts w:ascii="Times New Roman" w:hAnsi="Times New Roman" w:cs="Times New Roman"/>
                <w:sz w:val="24"/>
                <w:szCs w:val="24"/>
              </w:rPr>
            </w:pPr>
            <w:r>
              <w:rPr>
                <w:rFonts w:ascii="Times New Roman" w:hAnsi="Times New Roman" w:cs="Times New Roman"/>
                <w:sz w:val="24"/>
                <w:szCs w:val="24"/>
              </w:rPr>
              <w:t>CurActID</w:t>
            </w:r>
          </w:p>
        </w:tc>
      </w:tr>
      <w:tr w:rsidR="006977DA" w:rsidRPr="006D738A" w14:paraId="34EEA49C" w14:textId="77777777" w:rsidTr="00022F30">
        <w:trPr>
          <w:jc w:val="center"/>
        </w:trPr>
        <w:tc>
          <w:tcPr>
            <w:tcW w:w="1450" w:type="dxa"/>
            <w:tcBorders>
              <w:top w:val="single" w:sz="4" w:space="0" w:color="auto"/>
              <w:left w:val="single" w:sz="4" w:space="0" w:color="auto"/>
              <w:bottom w:val="single" w:sz="4" w:space="0" w:color="auto"/>
              <w:right w:val="single" w:sz="4" w:space="0" w:color="auto"/>
            </w:tcBorders>
            <w:vAlign w:val="center"/>
          </w:tcPr>
          <w:p w14:paraId="437EE316" w14:textId="77777777" w:rsidR="006977DA" w:rsidRDefault="006977DA" w:rsidP="006977DA">
            <w:pPr>
              <w:bidi/>
              <w:jc w:val="center"/>
              <w:rPr>
                <w:rFonts w:ascii="Yagut" w:eastAsia="Times New Roman" w:hAnsi="Yagut" w:cs="Arial"/>
                <w:sz w:val="24"/>
                <w:szCs w:val="24"/>
                <w:rtl/>
                <w:lang w:bidi="fa-IR"/>
              </w:rPr>
            </w:pPr>
            <w:r>
              <w:rPr>
                <w:rFonts w:ascii="Yagut" w:eastAsia="Times New Roman" w:hAnsi="Yagut" w:cs="Arial"/>
                <w:sz w:val="24"/>
                <w:szCs w:val="24"/>
                <w:lang w:bidi="fa-IR"/>
              </w:rPr>
              <w:t>1</w:t>
            </w:r>
          </w:p>
        </w:tc>
        <w:tc>
          <w:tcPr>
            <w:tcW w:w="3685" w:type="dxa"/>
            <w:tcBorders>
              <w:top w:val="single" w:sz="4" w:space="0" w:color="auto"/>
              <w:left w:val="single" w:sz="4" w:space="0" w:color="auto"/>
              <w:bottom w:val="single" w:sz="4" w:space="0" w:color="auto"/>
              <w:right w:val="single" w:sz="4" w:space="0" w:color="auto"/>
            </w:tcBorders>
            <w:vAlign w:val="center"/>
          </w:tcPr>
          <w:p w14:paraId="75DA915D" w14:textId="77777777" w:rsidR="006977DA" w:rsidRDefault="006977DA" w:rsidP="006977DA">
            <w:pPr>
              <w:bidi/>
              <w:ind w:left="130"/>
              <w:rPr>
                <w:rFonts w:cs="B Nazanin"/>
                <w:b/>
                <w:bCs/>
                <w:sz w:val="24"/>
                <w:szCs w:val="24"/>
                <w:rtl/>
                <w:lang w:bidi="fa-IR"/>
              </w:rPr>
            </w:pPr>
            <w:r>
              <w:rPr>
                <w:rFonts w:cs="B Nazanin" w:hint="cs"/>
                <w:b/>
                <w:bCs/>
                <w:sz w:val="24"/>
                <w:szCs w:val="24"/>
                <w:rtl/>
                <w:lang w:bidi="fa-IR"/>
              </w:rPr>
              <w:t>کد نوع مشارکت</w:t>
            </w:r>
          </w:p>
        </w:tc>
        <w:tc>
          <w:tcPr>
            <w:tcW w:w="1563" w:type="dxa"/>
            <w:tcBorders>
              <w:top w:val="single" w:sz="4" w:space="0" w:color="auto"/>
              <w:left w:val="single" w:sz="4" w:space="0" w:color="auto"/>
              <w:bottom w:val="single" w:sz="4" w:space="0" w:color="auto"/>
              <w:right w:val="single" w:sz="4" w:space="0" w:color="auto"/>
            </w:tcBorders>
            <w:vAlign w:val="center"/>
          </w:tcPr>
          <w:p w14:paraId="5D079CD6" w14:textId="77777777" w:rsidR="006977DA" w:rsidRPr="00365F8D" w:rsidRDefault="006977DA" w:rsidP="006977DA">
            <w:pPr>
              <w:rPr>
                <w:rFonts w:ascii="Times New Roman" w:hAnsi="Times New Roman" w:cs="Times New Roman"/>
                <w:sz w:val="24"/>
                <w:szCs w:val="24"/>
              </w:rPr>
            </w:pPr>
            <w:r>
              <w:rPr>
                <w:rFonts w:ascii="Times New Roman" w:hAnsi="Times New Roman" w:cs="Times New Roman"/>
                <w:sz w:val="24"/>
                <w:szCs w:val="24"/>
              </w:rPr>
              <w:t>int</w:t>
            </w:r>
          </w:p>
        </w:tc>
        <w:tc>
          <w:tcPr>
            <w:tcW w:w="2229" w:type="dxa"/>
            <w:tcBorders>
              <w:top w:val="single" w:sz="4" w:space="0" w:color="auto"/>
              <w:left w:val="single" w:sz="4" w:space="0" w:color="auto"/>
              <w:bottom w:val="single" w:sz="4" w:space="0" w:color="auto"/>
              <w:right w:val="single" w:sz="4" w:space="0" w:color="auto"/>
            </w:tcBorders>
            <w:vAlign w:val="center"/>
          </w:tcPr>
          <w:p w14:paraId="0818A7EB" w14:textId="77777777" w:rsidR="006977DA" w:rsidRDefault="006977DA" w:rsidP="006977DA">
            <w:pPr>
              <w:rPr>
                <w:rFonts w:ascii="Times New Roman" w:hAnsi="Times New Roman" w:cs="Times New Roman"/>
                <w:sz w:val="24"/>
                <w:szCs w:val="24"/>
              </w:rPr>
            </w:pPr>
            <w:r>
              <w:rPr>
                <w:rFonts w:ascii="Times New Roman" w:hAnsi="Times New Roman" w:cs="Times New Roman"/>
                <w:sz w:val="24"/>
                <w:szCs w:val="24"/>
              </w:rPr>
              <w:t>ParticipationType</w:t>
            </w:r>
          </w:p>
        </w:tc>
      </w:tr>
      <w:tr w:rsidR="006977DA" w:rsidRPr="006D738A" w14:paraId="3D7A676A" w14:textId="77777777" w:rsidTr="00022F30">
        <w:trPr>
          <w:jc w:val="center"/>
        </w:trPr>
        <w:tc>
          <w:tcPr>
            <w:tcW w:w="1450" w:type="dxa"/>
            <w:tcBorders>
              <w:top w:val="single" w:sz="4" w:space="0" w:color="auto"/>
              <w:left w:val="single" w:sz="4" w:space="0" w:color="auto"/>
              <w:bottom w:val="single" w:sz="4" w:space="0" w:color="auto"/>
              <w:right w:val="single" w:sz="4" w:space="0" w:color="auto"/>
            </w:tcBorders>
            <w:vAlign w:val="center"/>
          </w:tcPr>
          <w:p w14:paraId="422DBE07" w14:textId="77777777" w:rsidR="006977DA" w:rsidRDefault="006977DA" w:rsidP="006977DA">
            <w:pPr>
              <w:bidi/>
              <w:jc w:val="center"/>
              <w:rPr>
                <w:rFonts w:ascii="Yagut" w:eastAsia="Times New Roman" w:hAnsi="Yagut" w:cs="Arial"/>
                <w:sz w:val="24"/>
                <w:szCs w:val="24"/>
                <w:rtl/>
                <w:lang w:bidi="fa-IR"/>
              </w:rPr>
            </w:pPr>
            <w:r>
              <w:rPr>
                <w:rFonts w:ascii="Yagut" w:eastAsia="Times New Roman" w:hAnsi="Yagut" w:cs="Arial"/>
                <w:sz w:val="24"/>
                <w:szCs w:val="24"/>
                <w:lang w:bidi="fa-IR"/>
              </w:rPr>
              <w:t>1</w:t>
            </w:r>
          </w:p>
        </w:tc>
        <w:tc>
          <w:tcPr>
            <w:tcW w:w="3685" w:type="dxa"/>
            <w:tcBorders>
              <w:top w:val="single" w:sz="4" w:space="0" w:color="auto"/>
              <w:left w:val="single" w:sz="4" w:space="0" w:color="auto"/>
              <w:bottom w:val="single" w:sz="4" w:space="0" w:color="auto"/>
              <w:right w:val="single" w:sz="4" w:space="0" w:color="auto"/>
            </w:tcBorders>
            <w:vAlign w:val="center"/>
          </w:tcPr>
          <w:p w14:paraId="6FDFE5B6" w14:textId="77777777" w:rsidR="006977DA" w:rsidRPr="00F74E48" w:rsidRDefault="006977DA" w:rsidP="006977DA">
            <w:pPr>
              <w:bidi/>
              <w:ind w:left="130"/>
              <w:rPr>
                <w:rFonts w:cs="B Nazanin"/>
                <w:b/>
                <w:bCs/>
                <w:sz w:val="24"/>
                <w:szCs w:val="24"/>
                <w:rtl/>
                <w:lang w:bidi="fa-IR"/>
              </w:rPr>
            </w:pPr>
            <w:r>
              <w:rPr>
                <w:rFonts w:cs="B Nazanin" w:hint="cs"/>
                <w:b/>
                <w:bCs/>
                <w:sz w:val="24"/>
                <w:szCs w:val="24"/>
                <w:rtl/>
                <w:lang w:bidi="fa-IR"/>
              </w:rPr>
              <w:t>سال ارتقاء( 9= کل (</w:t>
            </w:r>
            <w:r w:rsidRPr="006F10F5">
              <w:rPr>
                <w:rFonts w:cs="B Nazanin" w:hint="cs"/>
                <w:b/>
                <w:bCs/>
                <w:sz w:val="20"/>
                <w:szCs w:val="20"/>
                <w:rtl/>
                <w:lang w:bidi="fa-IR"/>
              </w:rPr>
              <w:t>گواهینامه</w:t>
            </w:r>
            <w:r>
              <w:rPr>
                <w:rFonts w:cs="B Nazanin" w:hint="cs"/>
                <w:b/>
                <w:bCs/>
                <w:sz w:val="24"/>
                <w:szCs w:val="24"/>
                <w:rtl/>
                <w:lang w:bidi="fa-IR"/>
              </w:rPr>
              <w:t>))</w:t>
            </w:r>
          </w:p>
        </w:tc>
        <w:tc>
          <w:tcPr>
            <w:tcW w:w="1563" w:type="dxa"/>
            <w:tcBorders>
              <w:top w:val="single" w:sz="4" w:space="0" w:color="auto"/>
              <w:left w:val="single" w:sz="4" w:space="0" w:color="auto"/>
              <w:bottom w:val="single" w:sz="4" w:space="0" w:color="auto"/>
              <w:right w:val="single" w:sz="4" w:space="0" w:color="auto"/>
            </w:tcBorders>
            <w:vAlign w:val="center"/>
          </w:tcPr>
          <w:p w14:paraId="7B7C68C8" w14:textId="77777777" w:rsidR="006977DA" w:rsidRPr="00E559AE" w:rsidRDefault="006977DA" w:rsidP="006977DA">
            <w:pPr>
              <w:rPr>
                <w:rFonts w:ascii="Times New Roman" w:hAnsi="Times New Roman" w:cs="Times New Roman"/>
                <w:sz w:val="24"/>
                <w:szCs w:val="24"/>
              </w:rPr>
            </w:pPr>
            <w:r>
              <w:rPr>
                <w:rFonts w:ascii="Times New Roman" w:hAnsi="Times New Roman" w:cs="Times New Roman"/>
                <w:sz w:val="24"/>
                <w:szCs w:val="24"/>
              </w:rPr>
              <w:t>int</w:t>
            </w:r>
          </w:p>
        </w:tc>
        <w:tc>
          <w:tcPr>
            <w:tcW w:w="2229" w:type="dxa"/>
            <w:tcBorders>
              <w:top w:val="single" w:sz="4" w:space="0" w:color="auto"/>
              <w:left w:val="single" w:sz="4" w:space="0" w:color="auto"/>
              <w:bottom w:val="single" w:sz="4" w:space="0" w:color="auto"/>
              <w:right w:val="single" w:sz="4" w:space="0" w:color="auto"/>
            </w:tcBorders>
            <w:vAlign w:val="center"/>
          </w:tcPr>
          <w:p w14:paraId="6ECCAF9F" w14:textId="77777777" w:rsidR="006977DA" w:rsidRDefault="006977DA" w:rsidP="006977DA">
            <w:pPr>
              <w:rPr>
                <w:rFonts w:ascii="Times New Roman" w:hAnsi="Times New Roman" w:cs="Times New Roman"/>
                <w:sz w:val="24"/>
                <w:szCs w:val="24"/>
              </w:rPr>
            </w:pPr>
            <w:r w:rsidRPr="00260975">
              <w:rPr>
                <w:rFonts w:ascii="Times New Roman" w:hAnsi="Times New Roman" w:cs="Times New Roman"/>
                <w:sz w:val="24"/>
                <w:szCs w:val="24"/>
              </w:rPr>
              <w:t>ErteghaCode</w:t>
            </w:r>
          </w:p>
        </w:tc>
      </w:tr>
      <w:tr w:rsidR="001C54B1" w:rsidRPr="006D738A" w14:paraId="1733147C" w14:textId="77777777" w:rsidTr="00022F30">
        <w:trPr>
          <w:jc w:val="center"/>
        </w:trPr>
        <w:tc>
          <w:tcPr>
            <w:tcW w:w="1450" w:type="dxa"/>
            <w:tcBorders>
              <w:top w:val="single" w:sz="4" w:space="0" w:color="auto"/>
              <w:left w:val="single" w:sz="4" w:space="0" w:color="auto"/>
              <w:bottom w:val="single" w:sz="4" w:space="0" w:color="auto"/>
              <w:right w:val="single" w:sz="4" w:space="0" w:color="auto"/>
            </w:tcBorders>
            <w:vAlign w:val="center"/>
          </w:tcPr>
          <w:p w14:paraId="1BDE22B4" w14:textId="77777777" w:rsidR="001C54B1" w:rsidRDefault="001C54B1" w:rsidP="006977DA">
            <w:pPr>
              <w:bidi/>
              <w:jc w:val="center"/>
              <w:rPr>
                <w:rFonts w:ascii="Yagut" w:eastAsia="Times New Roman" w:hAnsi="Yagut" w:cs="Arial"/>
                <w:sz w:val="24"/>
                <w:szCs w:val="24"/>
                <w:lang w:bidi="fa-IR"/>
              </w:rPr>
            </w:pPr>
          </w:p>
        </w:tc>
        <w:tc>
          <w:tcPr>
            <w:tcW w:w="3685" w:type="dxa"/>
            <w:tcBorders>
              <w:top w:val="single" w:sz="4" w:space="0" w:color="auto"/>
              <w:left w:val="single" w:sz="4" w:space="0" w:color="auto"/>
              <w:bottom w:val="single" w:sz="4" w:space="0" w:color="auto"/>
              <w:right w:val="single" w:sz="4" w:space="0" w:color="auto"/>
            </w:tcBorders>
            <w:vAlign w:val="center"/>
          </w:tcPr>
          <w:p w14:paraId="33E61B06" w14:textId="77777777" w:rsidR="001C54B1" w:rsidRDefault="001C54B1" w:rsidP="006977DA">
            <w:pPr>
              <w:bidi/>
              <w:ind w:left="130"/>
              <w:rPr>
                <w:rFonts w:cs="B Nazanin"/>
                <w:b/>
                <w:bCs/>
                <w:sz w:val="24"/>
                <w:szCs w:val="24"/>
                <w:rtl/>
                <w:lang w:bidi="fa-IR"/>
              </w:rPr>
            </w:pPr>
            <w:r>
              <w:rPr>
                <w:rFonts w:cs="B Nazanin" w:hint="cs"/>
                <w:b/>
                <w:bCs/>
                <w:sz w:val="24"/>
                <w:szCs w:val="24"/>
                <w:rtl/>
                <w:lang w:bidi="fa-IR"/>
              </w:rPr>
              <w:t>حداقل تعداد فعالیت در سال دستیاری</w:t>
            </w:r>
          </w:p>
        </w:tc>
        <w:tc>
          <w:tcPr>
            <w:tcW w:w="1563" w:type="dxa"/>
            <w:tcBorders>
              <w:top w:val="single" w:sz="4" w:space="0" w:color="auto"/>
              <w:left w:val="single" w:sz="4" w:space="0" w:color="auto"/>
              <w:bottom w:val="single" w:sz="4" w:space="0" w:color="auto"/>
              <w:right w:val="single" w:sz="4" w:space="0" w:color="auto"/>
            </w:tcBorders>
            <w:vAlign w:val="center"/>
          </w:tcPr>
          <w:p w14:paraId="1DA78189" w14:textId="77777777" w:rsidR="001C54B1" w:rsidRDefault="001C54B1" w:rsidP="006977DA">
            <w:pPr>
              <w:rPr>
                <w:rFonts w:ascii="Times New Roman" w:hAnsi="Times New Roman" w:cs="Times New Roman"/>
                <w:sz w:val="24"/>
                <w:szCs w:val="24"/>
              </w:rPr>
            </w:pPr>
            <w:r>
              <w:rPr>
                <w:rFonts w:ascii="Times New Roman" w:hAnsi="Times New Roman" w:cs="Times New Roman"/>
                <w:sz w:val="24"/>
                <w:szCs w:val="24"/>
              </w:rPr>
              <w:t>int</w:t>
            </w:r>
          </w:p>
        </w:tc>
        <w:tc>
          <w:tcPr>
            <w:tcW w:w="2229" w:type="dxa"/>
            <w:tcBorders>
              <w:top w:val="single" w:sz="4" w:space="0" w:color="auto"/>
              <w:left w:val="single" w:sz="4" w:space="0" w:color="auto"/>
              <w:bottom w:val="single" w:sz="4" w:space="0" w:color="auto"/>
              <w:right w:val="single" w:sz="4" w:space="0" w:color="auto"/>
            </w:tcBorders>
            <w:vAlign w:val="center"/>
          </w:tcPr>
          <w:p w14:paraId="3E211BC4" w14:textId="77777777" w:rsidR="001C54B1" w:rsidRPr="00260975" w:rsidRDefault="001C54B1" w:rsidP="006977DA">
            <w:pPr>
              <w:rPr>
                <w:rFonts w:ascii="Times New Roman" w:hAnsi="Times New Roman" w:cs="Times New Roman"/>
                <w:sz w:val="24"/>
                <w:szCs w:val="24"/>
              </w:rPr>
            </w:pPr>
            <w:r>
              <w:rPr>
                <w:rFonts w:ascii="Times New Roman" w:hAnsi="Times New Roman" w:cs="Times New Roman"/>
                <w:sz w:val="24"/>
                <w:szCs w:val="24"/>
              </w:rPr>
              <w:t>Tedad</w:t>
            </w:r>
          </w:p>
        </w:tc>
      </w:tr>
      <w:tr w:rsidR="006977DA" w:rsidRPr="006D738A" w14:paraId="06519D7A" w14:textId="77777777" w:rsidTr="00022F30">
        <w:trPr>
          <w:jc w:val="center"/>
        </w:trPr>
        <w:tc>
          <w:tcPr>
            <w:tcW w:w="1450" w:type="dxa"/>
            <w:tcBorders>
              <w:top w:val="single" w:sz="4" w:space="0" w:color="auto"/>
              <w:left w:val="single" w:sz="4" w:space="0" w:color="auto"/>
              <w:bottom w:val="single" w:sz="4" w:space="0" w:color="auto"/>
              <w:right w:val="single" w:sz="4" w:space="0" w:color="auto"/>
            </w:tcBorders>
            <w:vAlign w:val="center"/>
          </w:tcPr>
          <w:p w14:paraId="1DA58A34" w14:textId="77777777" w:rsidR="006977DA" w:rsidRDefault="006977DA" w:rsidP="006977DA">
            <w:pPr>
              <w:bidi/>
              <w:jc w:val="center"/>
              <w:rPr>
                <w:rFonts w:ascii="Yagut" w:eastAsia="Times New Roman" w:hAnsi="Yagut" w:cs="Arial"/>
                <w:sz w:val="24"/>
                <w:szCs w:val="24"/>
                <w:rtl/>
                <w:lang w:bidi="fa-IR"/>
              </w:rPr>
            </w:pPr>
          </w:p>
        </w:tc>
        <w:tc>
          <w:tcPr>
            <w:tcW w:w="3685" w:type="dxa"/>
            <w:tcBorders>
              <w:top w:val="single" w:sz="4" w:space="0" w:color="auto"/>
              <w:left w:val="single" w:sz="4" w:space="0" w:color="auto"/>
              <w:bottom w:val="single" w:sz="4" w:space="0" w:color="auto"/>
              <w:right w:val="single" w:sz="4" w:space="0" w:color="auto"/>
            </w:tcBorders>
            <w:vAlign w:val="center"/>
          </w:tcPr>
          <w:p w14:paraId="72B3A65C" w14:textId="77777777" w:rsidR="006977DA" w:rsidRPr="00263877" w:rsidRDefault="006977DA" w:rsidP="006977DA">
            <w:pPr>
              <w:bidi/>
              <w:ind w:left="130"/>
              <w:rPr>
                <w:rFonts w:cs="B Nazanin"/>
                <w:b/>
                <w:bCs/>
                <w:sz w:val="24"/>
                <w:szCs w:val="24"/>
                <w:rtl/>
                <w:lang w:bidi="fa-IR"/>
              </w:rPr>
            </w:pPr>
            <w:r w:rsidRPr="00263877">
              <w:rPr>
                <w:rFonts w:cs="B Nazanin" w:hint="cs"/>
                <w:b/>
                <w:bCs/>
                <w:sz w:val="24"/>
                <w:szCs w:val="24"/>
                <w:rtl/>
                <w:lang w:bidi="fa-IR"/>
              </w:rPr>
              <w:t>اطلاعات اضافی</w:t>
            </w:r>
          </w:p>
        </w:tc>
        <w:tc>
          <w:tcPr>
            <w:tcW w:w="1563" w:type="dxa"/>
            <w:tcBorders>
              <w:top w:val="single" w:sz="4" w:space="0" w:color="auto"/>
              <w:left w:val="single" w:sz="4" w:space="0" w:color="auto"/>
              <w:bottom w:val="single" w:sz="4" w:space="0" w:color="auto"/>
              <w:right w:val="single" w:sz="4" w:space="0" w:color="auto"/>
            </w:tcBorders>
            <w:vAlign w:val="center"/>
          </w:tcPr>
          <w:p w14:paraId="7101FD79" w14:textId="77777777" w:rsidR="006977DA" w:rsidRPr="00365F8D" w:rsidRDefault="006977DA" w:rsidP="006977DA">
            <w:pPr>
              <w:rPr>
                <w:rFonts w:ascii="Times New Roman" w:hAnsi="Times New Roman" w:cs="Times New Roman"/>
                <w:sz w:val="24"/>
                <w:szCs w:val="24"/>
              </w:rPr>
            </w:pPr>
            <w:r>
              <w:rPr>
                <w:rFonts w:ascii="Times New Roman" w:hAnsi="Times New Roman" w:cs="Times New Roman"/>
                <w:sz w:val="24"/>
                <w:szCs w:val="24"/>
              </w:rPr>
              <w:t>XML</w:t>
            </w:r>
          </w:p>
        </w:tc>
        <w:tc>
          <w:tcPr>
            <w:tcW w:w="2229" w:type="dxa"/>
            <w:tcBorders>
              <w:top w:val="single" w:sz="4" w:space="0" w:color="auto"/>
              <w:left w:val="single" w:sz="4" w:space="0" w:color="auto"/>
              <w:bottom w:val="single" w:sz="4" w:space="0" w:color="auto"/>
              <w:right w:val="single" w:sz="4" w:space="0" w:color="auto"/>
            </w:tcBorders>
            <w:vAlign w:val="center"/>
          </w:tcPr>
          <w:p w14:paraId="7465F414" w14:textId="77777777" w:rsidR="006977DA" w:rsidRDefault="006977DA" w:rsidP="006977DA">
            <w:pPr>
              <w:rPr>
                <w:rFonts w:ascii="Times New Roman" w:hAnsi="Times New Roman" w:cs="Times New Roman"/>
                <w:sz w:val="24"/>
                <w:szCs w:val="24"/>
              </w:rPr>
            </w:pPr>
            <w:r>
              <w:rPr>
                <w:rFonts w:ascii="Times New Roman" w:hAnsi="Times New Roman" w:cs="Times New Roman"/>
                <w:sz w:val="24"/>
                <w:szCs w:val="24"/>
              </w:rPr>
              <w:t>EP</w:t>
            </w:r>
          </w:p>
        </w:tc>
      </w:tr>
    </w:tbl>
    <w:p w14:paraId="04130EB1" w14:textId="77777777" w:rsidR="006977DA" w:rsidRPr="006977DA" w:rsidRDefault="006977DA" w:rsidP="000F5106">
      <w:pPr>
        <w:pStyle w:val="Heading2"/>
        <w:numPr>
          <w:ilvl w:val="0"/>
          <w:numId w:val="44"/>
        </w:numPr>
        <w:bidi/>
        <w:rPr>
          <w:rFonts w:cs="B Nazanin"/>
          <w:lang w:bidi="fa-IR"/>
        </w:rPr>
      </w:pPr>
      <w:bookmarkStart w:id="94" w:name="_Toc478296105"/>
      <w:r w:rsidRPr="006977DA">
        <w:rPr>
          <w:rFonts w:cs="B Nazanin" w:hint="cs"/>
          <w:rtl/>
          <w:lang w:bidi="fa-IR"/>
        </w:rPr>
        <w:t>جدول دوره آزمون سراسری</w:t>
      </w:r>
      <w:r w:rsidR="00022F30">
        <w:rPr>
          <w:rFonts w:cs="B Nazanin" w:hint="cs"/>
          <w:rtl/>
          <w:lang w:bidi="fa-IR"/>
        </w:rPr>
        <w:t xml:space="preserve">  </w:t>
      </w:r>
      <w:r w:rsidR="0025700E">
        <w:rPr>
          <w:rFonts w:cs="B Nazanin"/>
          <w:lang w:bidi="fa-IR"/>
        </w:rPr>
      </w:r>
      <w:r w:rsidR="0025700E">
        <w:rPr>
          <w:rFonts w:cs="B Nazanin"/>
          <w:lang w:bidi="fa-IR"/>
        </w:rPr>
        <w:pict w14:anchorId="04067427">
          <v:shape id="Right Arrow 43" o:spid="_x0000_s1128" type="#_x0000_t13" href="#فهرست" style="width:11.35pt;height:11.35pt;rotation:-90;visibility:visible;mso-left-percent:-10001;mso-top-percent:-10001;mso-position-horizontal:absolute;mso-position-horizontal-relative:char;mso-position-vertical:absolute;mso-position-vertical-relative:line;mso-left-percent:-10001;mso-top-percent:-10001;v-text-anchor:middle" o:button="t" adj="10800" fillcolor="#5b9bd5 [3204]" strokecolor="#1f4d78 [1604]" strokeweight="1pt">
            <v:fill o:detectmouseclick="t"/>
            <w10:wrap type="none"/>
            <w10:anchorlock/>
          </v:shape>
        </w:pict>
      </w:r>
      <w:bookmarkEnd w:id="94"/>
    </w:p>
    <w:tbl>
      <w:tblPr>
        <w:bidiVisual/>
        <w:tblW w:w="0" w:type="auto"/>
        <w:jc w:val="center"/>
        <w:tblLook w:val="04A0" w:firstRow="1" w:lastRow="0" w:firstColumn="1" w:lastColumn="0" w:noHBand="0" w:noVBand="1"/>
      </w:tblPr>
      <w:tblGrid>
        <w:gridCol w:w="1450"/>
        <w:gridCol w:w="3685"/>
        <w:gridCol w:w="1629"/>
        <w:gridCol w:w="2229"/>
      </w:tblGrid>
      <w:tr w:rsidR="006977DA" w:rsidRPr="005E2F9E" w14:paraId="7FD0869C" w14:textId="77777777" w:rsidTr="00022F30">
        <w:trPr>
          <w:jc w:val="center"/>
        </w:trPr>
        <w:tc>
          <w:tcPr>
            <w:tcW w:w="8993" w:type="dxa"/>
            <w:gridSpan w:val="4"/>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A2746B5" w14:textId="77777777" w:rsidR="006977DA" w:rsidRPr="005E2F9E" w:rsidRDefault="006977DA" w:rsidP="006977DA">
            <w:pPr>
              <w:bidi/>
              <w:jc w:val="center"/>
              <w:rPr>
                <w:rFonts w:cs="B Nazanin"/>
                <w:sz w:val="24"/>
                <w:szCs w:val="24"/>
                <w:lang w:bidi="fa-IR"/>
              </w:rPr>
            </w:pPr>
            <w:r w:rsidRPr="00DD0388">
              <w:rPr>
                <w:rFonts w:cs="B Nazanin" w:hint="cs"/>
                <w:b/>
                <w:bCs/>
                <w:sz w:val="24"/>
                <w:szCs w:val="24"/>
                <w:rtl/>
              </w:rPr>
              <w:t>جدول</w:t>
            </w:r>
            <w:r>
              <w:rPr>
                <w:rFonts w:cs="B Nazanin" w:hint="cs"/>
                <w:b/>
                <w:bCs/>
                <w:sz w:val="24"/>
                <w:szCs w:val="24"/>
                <w:rtl/>
                <w:lang w:bidi="fa-IR"/>
              </w:rPr>
              <w:t xml:space="preserve"> دوره آزمون سراسری</w:t>
            </w:r>
            <w:r w:rsidRPr="00DD0388">
              <w:rPr>
                <w:rFonts w:cs="B Nazanin" w:hint="cs"/>
                <w:b/>
                <w:bCs/>
                <w:sz w:val="24"/>
                <w:szCs w:val="24"/>
                <w:rtl/>
              </w:rPr>
              <w:t xml:space="preserve"> </w:t>
            </w:r>
            <w:r>
              <w:rPr>
                <w:rFonts w:cs="B Nazanin" w:hint="cs"/>
                <w:b/>
                <w:bCs/>
                <w:sz w:val="24"/>
                <w:szCs w:val="24"/>
                <w:rtl/>
                <w:lang w:bidi="fa-IR"/>
              </w:rPr>
              <w:t>-</w:t>
            </w:r>
            <w:r>
              <w:rPr>
                <w:rFonts w:cs="B Nazanin"/>
                <w:b/>
                <w:bCs/>
                <w:sz w:val="24"/>
                <w:szCs w:val="24"/>
                <w:lang w:bidi="fa-IR"/>
              </w:rPr>
              <w:t>tblperiod</w:t>
            </w:r>
          </w:p>
        </w:tc>
      </w:tr>
      <w:tr w:rsidR="006977DA" w:rsidRPr="006D738A" w14:paraId="42561A08" w14:textId="77777777" w:rsidTr="00022F30">
        <w:trPr>
          <w:jc w:val="center"/>
        </w:trPr>
        <w:tc>
          <w:tcPr>
            <w:tcW w:w="145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DC90E59" w14:textId="77777777" w:rsidR="006977DA" w:rsidRPr="00365F8D" w:rsidRDefault="006977DA" w:rsidP="006977DA">
            <w:pPr>
              <w:bidi/>
              <w:jc w:val="center"/>
              <w:rPr>
                <w:rFonts w:cs="B Nazanin"/>
                <w:b/>
                <w:bCs/>
                <w:sz w:val="24"/>
                <w:szCs w:val="24"/>
                <w:rtl/>
              </w:rPr>
            </w:pPr>
            <w:r w:rsidRPr="00365F8D">
              <w:rPr>
                <w:rFonts w:cs="B Nazanin" w:hint="cs"/>
                <w:b/>
                <w:bCs/>
                <w:sz w:val="24"/>
                <w:szCs w:val="24"/>
                <w:rtl/>
              </w:rPr>
              <w:t>مثال</w:t>
            </w:r>
          </w:p>
        </w:tc>
        <w:tc>
          <w:tcPr>
            <w:tcW w:w="3685"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53859F4" w14:textId="77777777" w:rsidR="006977DA" w:rsidRPr="00365F8D" w:rsidRDefault="006977DA" w:rsidP="006977DA">
            <w:pPr>
              <w:bidi/>
              <w:jc w:val="center"/>
              <w:rPr>
                <w:rFonts w:cs="B Nazanin"/>
                <w:b/>
                <w:bCs/>
                <w:sz w:val="24"/>
                <w:szCs w:val="24"/>
                <w:rtl/>
                <w:lang w:bidi="fa-IR"/>
              </w:rPr>
            </w:pPr>
            <w:r w:rsidRPr="00365F8D">
              <w:rPr>
                <w:rFonts w:cs="B Nazanin" w:hint="cs"/>
                <w:b/>
                <w:bCs/>
                <w:sz w:val="24"/>
                <w:szCs w:val="24"/>
                <w:rtl/>
                <w:lang w:bidi="fa-IR"/>
              </w:rPr>
              <w:t>توضیح</w:t>
            </w:r>
          </w:p>
        </w:tc>
        <w:tc>
          <w:tcPr>
            <w:tcW w:w="162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DDFB596" w14:textId="77777777" w:rsidR="006977DA" w:rsidRPr="00365F8D" w:rsidRDefault="006977DA" w:rsidP="006977DA">
            <w:pPr>
              <w:jc w:val="center"/>
              <w:rPr>
                <w:rFonts w:ascii="Times New Roman" w:hAnsi="Times New Roman" w:cs="Times New Roman"/>
                <w:b/>
                <w:bCs/>
                <w:sz w:val="24"/>
                <w:szCs w:val="24"/>
              </w:rPr>
            </w:pPr>
            <w:r w:rsidRPr="00365F8D">
              <w:rPr>
                <w:rFonts w:ascii="Times New Roman" w:hAnsi="Times New Roman" w:cs="Times New Roman"/>
                <w:b/>
                <w:bCs/>
                <w:sz w:val="24"/>
                <w:szCs w:val="24"/>
              </w:rPr>
              <w:t>Type</w:t>
            </w:r>
          </w:p>
        </w:tc>
        <w:tc>
          <w:tcPr>
            <w:tcW w:w="222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A46346E" w14:textId="77777777" w:rsidR="006977DA" w:rsidRPr="00365F8D" w:rsidRDefault="006977DA" w:rsidP="006977DA">
            <w:pPr>
              <w:jc w:val="center"/>
              <w:rPr>
                <w:rFonts w:ascii="Times New Roman" w:hAnsi="Times New Roman" w:cs="Times New Roman"/>
                <w:b/>
                <w:bCs/>
                <w:sz w:val="24"/>
                <w:szCs w:val="24"/>
                <w:rtl/>
              </w:rPr>
            </w:pPr>
            <w:r w:rsidRPr="00365F8D">
              <w:rPr>
                <w:rFonts w:ascii="Times New Roman" w:hAnsi="Times New Roman" w:cs="Times New Roman"/>
                <w:b/>
                <w:bCs/>
                <w:sz w:val="24"/>
                <w:szCs w:val="24"/>
              </w:rPr>
              <w:t>Name</w:t>
            </w:r>
          </w:p>
        </w:tc>
      </w:tr>
      <w:tr w:rsidR="006977DA" w:rsidRPr="006D738A" w14:paraId="74DF9D59" w14:textId="77777777" w:rsidTr="00022F30">
        <w:trPr>
          <w:jc w:val="center"/>
        </w:trPr>
        <w:tc>
          <w:tcPr>
            <w:tcW w:w="1450" w:type="dxa"/>
            <w:tcBorders>
              <w:top w:val="single" w:sz="4" w:space="0" w:color="auto"/>
              <w:left w:val="single" w:sz="4" w:space="0" w:color="auto"/>
              <w:bottom w:val="single" w:sz="4" w:space="0" w:color="auto"/>
              <w:right w:val="single" w:sz="4" w:space="0" w:color="auto"/>
            </w:tcBorders>
            <w:vAlign w:val="center"/>
          </w:tcPr>
          <w:p w14:paraId="7C3175FA" w14:textId="77777777" w:rsidR="006977DA" w:rsidRDefault="006977DA" w:rsidP="006977DA">
            <w:pPr>
              <w:bidi/>
              <w:jc w:val="center"/>
              <w:rPr>
                <w:rFonts w:ascii="Yagut" w:eastAsia="Times New Roman" w:hAnsi="Yagut" w:cs="Arial"/>
                <w:sz w:val="24"/>
                <w:szCs w:val="24"/>
                <w:rtl/>
                <w:lang w:bidi="fa-IR"/>
              </w:rPr>
            </w:pPr>
            <w:r>
              <w:rPr>
                <w:rFonts w:ascii="Yagut" w:eastAsia="Times New Roman" w:hAnsi="Yagut" w:cs="Arial" w:hint="cs"/>
                <w:sz w:val="24"/>
                <w:szCs w:val="24"/>
                <w:rtl/>
                <w:lang w:bidi="fa-IR"/>
              </w:rPr>
              <w:t>1</w:t>
            </w:r>
          </w:p>
        </w:tc>
        <w:tc>
          <w:tcPr>
            <w:tcW w:w="3685" w:type="dxa"/>
            <w:tcBorders>
              <w:top w:val="single" w:sz="4" w:space="0" w:color="auto"/>
              <w:left w:val="single" w:sz="4" w:space="0" w:color="auto"/>
              <w:bottom w:val="single" w:sz="4" w:space="0" w:color="auto"/>
              <w:right w:val="single" w:sz="4" w:space="0" w:color="auto"/>
            </w:tcBorders>
            <w:vAlign w:val="center"/>
          </w:tcPr>
          <w:p w14:paraId="1087E631" w14:textId="77777777" w:rsidR="006977DA" w:rsidRDefault="006977DA" w:rsidP="006977DA">
            <w:pPr>
              <w:bidi/>
              <w:ind w:left="130"/>
              <w:rPr>
                <w:rFonts w:cs="B Nazanin"/>
                <w:b/>
                <w:bCs/>
                <w:sz w:val="24"/>
                <w:szCs w:val="24"/>
                <w:rtl/>
                <w:lang w:bidi="fa-IR"/>
              </w:rPr>
            </w:pPr>
            <w:r>
              <w:rPr>
                <w:rFonts w:cs="B Nazanin" w:hint="cs"/>
                <w:b/>
                <w:bCs/>
                <w:sz w:val="24"/>
                <w:szCs w:val="24"/>
                <w:rtl/>
                <w:lang w:bidi="fa-IR"/>
              </w:rPr>
              <w:t>شناسه آزمون</w:t>
            </w:r>
          </w:p>
        </w:tc>
        <w:tc>
          <w:tcPr>
            <w:tcW w:w="1629" w:type="dxa"/>
            <w:tcBorders>
              <w:top w:val="single" w:sz="4" w:space="0" w:color="auto"/>
              <w:left w:val="single" w:sz="4" w:space="0" w:color="auto"/>
              <w:bottom w:val="single" w:sz="4" w:space="0" w:color="auto"/>
              <w:right w:val="single" w:sz="4" w:space="0" w:color="auto"/>
            </w:tcBorders>
            <w:vAlign w:val="center"/>
          </w:tcPr>
          <w:p w14:paraId="4896AEB5" w14:textId="77777777" w:rsidR="006977DA" w:rsidRPr="00365F8D" w:rsidRDefault="006977DA" w:rsidP="006977DA">
            <w:pPr>
              <w:rPr>
                <w:rFonts w:ascii="Times New Roman" w:hAnsi="Times New Roman" w:cs="Times New Roman"/>
                <w:sz w:val="24"/>
                <w:szCs w:val="24"/>
              </w:rPr>
            </w:pPr>
            <w:r>
              <w:rPr>
                <w:rFonts w:ascii="Times New Roman" w:hAnsi="Times New Roman" w:cs="Times New Roman"/>
                <w:sz w:val="24"/>
                <w:szCs w:val="24"/>
              </w:rPr>
              <w:t>Int</w:t>
            </w:r>
          </w:p>
        </w:tc>
        <w:tc>
          <w:tcPr>
            <w:tcW w:w="2229" w:type="dxa"/>
            <w:tcBorders>
              <w:top w:val="single" w:sz="4" w:space="0" w:color="auto"/>
              <w:left w:val="single" w:sz="4" w:space="0" w:color="auto"/>
              <w:bottom w:val="single" w:sz="4" w:space="0" w:color="auto"/>
              <w:right w:val="single" w:sz="4" w:space="0" w:color="auto"/>
            </w:tcBorders>
            <w:vAlign w:val="center"/>
          </w:tcPr>
          <w:p w14:paraId="57B9257A" w14:textId="77777777" w:rsidR="006977DA" w:rsidRDefault="006977DA" w:rsidP="006977DA">
            <w:pPr>
              <w:rPr>
                <w:rFonts w:ascii="Times New Roman" w:hAnsi="Times New Roman" w:cs="Times New Roman"/>
                <w:sz w:val="24"/>
                <w:szCs w:val="24"/>
              </w:rPr>
            </w:pPr>
            <w:r>
              <w:rPr>
                <w:rFonts w:ascii="Times New Roman" w:hAnsi="Times New Roman" w:cs="Times New Roman"/>
                <w:sz w:val="24"/>
                <w:szCs w:val="24"/>
              </w:rPr>
              <w:t>PeriodID</w:t>
            </w:r>
          </w:p>
        </w:tc>
      </w:tr>
      <w:tr w:rsidR="006977DA" w:rsidRPr="006D738A" w14:paraId="2C3379A5" w14:textId="77777777" w:rsidTr="00022F30">
        <w:trPr>
          <w:jc w:val="center"/>
        </w:trPr>
        <w:tc>
          <w:tcPr>
            <w:tcW w:w="1450" w:type="dxa"/>
            <w:tcBorders>
              <w:top w:val="single" w:sz="4" w:space="0" w:color="auto"/>
              <w:left w:val="single" w:sz="4" w:space="0" w:color="auto"/>
              <w:bottom w:val="single" w:sz="4" w:space="0" w:color="auto"/>
              <w:right w:val="single" w:sz="4" w:space="0" w:color="auto"/>
            </w:tcBorders>
            <w:vAlign w:val="center"/>
          </w:tcPr>
          <w:p w14:paraId="41A44BFA" w14:textId="77777777" w:rsidR="006977DA" w:rsidRDefault="006977DA" w:rsidP="006977DA">
            <w:pPr>
              <w:bidi/>
              <w:jc w:val="center"/>
              <w:rPr>
                <w:rFonts w:ascii="Yagut" w:eastAsia="Times New Roman" w:hAnsi="Yagut" w:cs="Arial"/>
                <w:sz w:val="24"/>
                <w:szCs w:val="24"/>
                <w:rtl/>
                <w:lang w:bidi="fa-IR"/>
              </w:rPr>
            </w:pPr>
            <w:r>
              <w:rPr>
                <w:rFonts w:ascii="Yagut" w:eastAsia="Times New Roman" w:hAnsi="Yagut" w:cs="Arial" w:hint="cs"/>
                <w:sz w:val="24"/>
                <w:szCs w:val="24"/>
                <w:rtl/>
                <w:lang w:bidi="fa-IR"/>
              </w:rPr>
              <w:t>آزمون دستیاری 95</w:t>
            </w:r>
          </w:p>
        </w:tc>
        <w:tc>
          <w:tcPr>
            <w:tcW w:w="3685" w:type="dxa"/>
            <w:tcBorders>
              <w:top w:val="single" w:sz="4" w:space="0" w:color="auto"/>
              <w:left w:val="single" w:sz="4" w:space="0" w:color="auto"/>
              <w:bottom w:val="single" w:sz="4" w:space="0" w:color="auto"/>
              <w:right w:val="single" w:sz="4" w:space="0" w:color="auto"/>
            </w:tcBorders>
            <w:vAlign w:val="center"/>
          </w:tcPr>
          <w:p w14:paraId="57039E58" w14:textId="77777777" w:rsidR="006977DA" w:rsidRDefault="006977DA" w:rsidP="006977DA">
            <w:pPr>
              <w:bidi/>
              <w:ind w:left="130"/>
              <w:rPr>
                <w:rFonts w:cs="B Nazanin"/>
                <w:b/>
                <w:bCs/>
                <w:sz w:val="24"/>
                <w:szCs w:val="24"/>
                <w:rtl/>
                <w:lang w:bidi="fa-IR"/>
              </w:rPr>
            </w:pPr>
            <w:r>
              <w:rPr>
                <w:rFonts w:cs="B Nazanin" w:hint="cs"/>
                <w:b/>
                <w:bCs/>
                <w:sz w:val="24"/>
                <w:szCs w:val="24"/>
                <w:rtl/>
                <w:lang w:bidi="fa-IR"/>
              </w:rPr>
              <w:t>نام دوره</w:t>
            </w:r>
          </w:p>
        </w:tc>
        <w:tc>
          <w:tcPr>
            <w:tcW w:w="1629" w:type="dxa"/>
            <w:tcBorders>
              <w:top w:val="single" w:sz="4" w:space="0" w:color="auto"/>
              <w:left w:val="single" w:sz="4" w:space="0" w:color="auto"/>
              <w:bottom w:val="single" w:sz="4" w:space="0" w:color="auto"/>
              <w:right w:val="single" w:sz="4" w:space="0" w:color="auto"/>
            </w:tcBorders>
            <w:vAlign w:val="center"/>
          </w:tcPr>
          <w:p w14:paraId="40DE7EB8" w14:textId="77777777" w:rsidR="006977DA" w:rsidRPr="00365F8D" w:rsidRDefault="006977DA" w:rsidP="006977DA">
            <w:pPr>
              <w:rPr>
                <w:rFonts w:ascii="Times New Roman" w:hAnsi="Times New Roman" w:cs="Times New Roman"/>
                <w:sz w:val="24"/>
                <w:szCs w:val="24"/>
              </w:rPr>
            </w:pPr>
            <w:r>
              <w:rPr>
                <w:rFonts w:ascii="Times New Roman" w:hAnsi="Times New Roman" w:cs="Times New Roman"/>
                <w:sz w:val="24"/>
                <w:szCs w:val="24"/>
              </w:rPr>
              <w:t>Nvarchar(200)</w:t>
            </w:r>
          </w:p>
        </w:tc>
        <w:tc>
          <w:tcPr>
            <w:tcW w:w="2229" w:type="dxa"/>
            <w:tcBorders>
              <w:top w:val="single" w:sz="4" w:space="0" w:color="auto"/>
              <w:left w:val="single" w:sz="4" w:space="0" w:color="auto"/>
              <w:bottom w:val="single" w:sz="4" w:space="0" w:color="auto"/>
              <w:right w:val="single" w:sz="4" w:space="0" w:color="auto"/>
            </w:tcBorders>
            <w:vAlign w:val="center"/>
          </w:tcPr>
          <w:p w14:paraId="32B03023" w14:textId="77777777" w:rsidR="006977DA" w:rsidRDefault="006977DA" w:rsidP="006977DA">
            <w:pPr>
              <w:rPr>
                <w:rFonts w:ascii="Times New Roman" w:hAnsi="Times New Roman" w:cs="Times New Roman"/>
                <w:sz w:val="24"/>
                <w:szCs w:val="24"/>
              </w:rPr>
            </w:pPr>
            <w:r>
              <w:rPr>
                <w:rFonts w:ascii="Times New Roman" w:hAnsi="Times New Roman" w:cs="Times New Roman"/>
                <w:sz w:val="24"/>
                <w:szCs w:val="24"/>
              </w:rPr>
              <w:t>PeriodName</w:t>
            </w:r>
          </w:p>
        </w:tc>
      </w:tr>
      <w:tr w:rsidR="006977DA" w:rsidRPr="006D738A" w14:paraId="385FA616" w14:textId="77777777" w:rsidTr="00022F30">
        <w:trPr>
          <w:jc w:val="center"/>
        </w:trPr>
        <w:tc>
          <w:tcPr>
            <w:tcW w:w="1450" w:type="dxa"/>
            <w:tcBorders>
              <w:top w:val="single" w:sz="4" w:space="0" w:color="auto"/>
              <w:left w:val="single" w:sz="4" w:space="0" w:color="auto"/>
              <w:bottom w:val="single" w:sz="4" w:space="0" w:color="auto"/>
              <w:right w:val="single" w:sz="4" w:space="0" w:color="auto"/>
            </w:tcBorders>
            <w:vAlign w:val="center"/>
          </w:tcPr>
          <w:p w14:paraId="4DCE7AFE" w14:textId="77777777" w:rsidR="006977DA" w:rsidRDefault="006977DA" w:rsidP="006977DA">
            <w:pPr>
              <w:bidi/>
              <w:jc w:val="center"/>
              <w:rPr>
                <w:rFonts w:ascii="Yagut" w:eastAsia="Times New Roman" w:hAnsi="Yagut" w:cs="Arial"/>
                <w:sz w:val="24"/>
                <w:szCs w:val="24"/>
                <w:rtl/>
                <w:lang w:bidi="fa-IR"/>
              </w:rPr>
            </w:pPr>
            <w:r>
              <w:rPr>
                <w:rFonts w:ascii="Yagut" w:eastAsia="Times New Roman" w:hAnsi="Yagut" w:cs="Arial"/>
                <w:sz w:val="24"/>
                <w:szCs w:val="24"/>
                <w:lang w:bidi="fa-IR"/>
              </w:rPr>
              <w:t>1394/04/30</w:t>
            </w:r>
          </w:p>
        </w:tc>
        <w:tc>
          <w:tcPr>
            <w:tcW w:w="3685" w:type="dxa"/>
            <w:tcBorders>
              <w:top w:val="single" w:sz="4" w:space="0" w:color="auto"/>
              <w:left w:val="single" w:sz="4" w:space="0" w:color="auto"/>
              <w:bottom w:val="single" w:sz="4" w:space="0" w:color="auto"/>
              <w:right w:val="single" w:sz="4" w:space="0" w:color="auto"/>
            </w:tcBorders>
            <w:vAlign w:val="center"/>
          </w:tcPr>
          <w:p w14:paraId="05514A21" w14:textId="77777777" w:rsidR="006977DA" w:rsidRDefault="006977DA" w:rsidP="006977DA">
            <w:pPr>
              <w:bidi/>
              <w:ind w:left="130"/>
              <w:rPr>
                <w:rFonts w:cs="B Nazanin"/>
                <w:b/>
                <w:bCs/>
                <w:sz w:val="24"/>
                <w:szCs w:val="24"/>
                <w:rtl/>
                <w:lang w:bidi="fa-IR"/>
              </w:rPr>
            </w:pPr>
            <w:r>
              <w:rPr>
                <w:rFonts w:cs="B Nazanin" w:hint="cs"/>
                <w:b/>
                <w:bCs/>
                <w:sz w:val="24"/>
                <w:szCs w:val="24"/>
                <w:rtl/>
                <w:lang w:bidi="fa-IR"/>
              </w:rPr>
              <w:t>تاریخ انجام آزمون</w:t>
            </w:r>
          </w:p>
        </w:tc>
        <w:tc>
          <w:tcPr>
            <w:tcW w:w="1629" w:type="dxa"/>
            <w:tcBorders>
              <w:top w:val="single" w:sz="4" w:space="0" w:color="auto"/>
              <w:left w:val="single" w:sz="4" w:space="0" w:color="auto"/>
              <w:bottom w:val="single" w:sz="4" w:space="0" w:color="auto"/>
              <w:right w:val="single" w:sz="4" w:space="0" w:color="auto"/>
            </w:tcBorders>
            <w:vAlign w:val="center"/>
          </w:tcPr>
          <w:p w14:paraId="1A957E07" w14:textId="77777777" w:rsidR="006977DA" w:rsidRPr="00365F8D" w:rsidRDefault="006977DA" w:rsidP="006977DA">
            <w:pPr>
              <w:rPr>
                <w:rFonts w:ascii="Times New Roman" w:hAnsi="Times New Roman" w:cs="Times New Roman"/>
                <w:sz w:val="24"/>
                <w:szCs w:val="24"/>
              </w:rPr>
            </w:pPr>
            <w:r>
              <w:rPr>
                <w:rFonts w:ascii="Times New Roman" w:hAnsi="Times New Roman" w:cs="Times New Roman"/>
                <w:sz w:val="24"/>
                <w:szCs w:val="24"/>
              </w:rPr>
              <w:t>Date</w:t>
            </w:r>
          </w:p>
        </w:tc>
        <w:tc>
          <w:tcPr>
            <w:tcW w:w="2229" w:type="dxa"/>
            <w:tcBorders>
              <w:top w:val="single" w:sz="4" w:space="0" w:color="auto"/>
              <w:left w:val="single" w:sz="4" w:space="0" w:color="auto"/>
              <w:bottom w:val="single" w:sz="4" w:space="0" w:color="auto"/>
              <w:right w:val="single" w:sz="4" w:space="0" w:color="auto"/>
            </w:tcBorders>
            <w:vAlign w:val="center"/>
          </w:tcPr>
          <w:p w14:paraId="74108232" w14:textId="77777777" w:rsidR="006977DA" w:rsidRDefault="006977DA" w:rsidP="006977DA">
            <w:pPr>
              <w:rPr>
                <w:rFonts w:ascii="Times New Roman" w:hAnsi="Times New Roman" w:cs="Times New Roman"/>
                <w:sz w:val="24"/>
                <w:szCs w:val="24"/>
              </w:rPr>
            </w:pPr>
            <w:r>
              <w:rPr>
                <w:rFonts w:ascii="Times New Roman" w:hAnsi="Times New Roman" w:cs="Times New Roman"/>
                <w:sz w:val="24"/>
                <w:szCs w:val="24"/>
              </w:rPr>
              <w:t>PeriodDate</w:t>
            </w:r>
          </w:p>
        </w:tc>
      </w:tr>
      <w:tr w:rsidR="006977DA" w:rsidRPr="006D738A" w14:paraId="0C6BBE3B" w14:textId="77777777" w:rsidTr="00022F30">
        <w:trPr>
          <w:jc w:val="center"/>
        </w:trPr>
        <w:tc>
          <w:tcPr>
            <w:tcW w:w="1450" w:type="dxa"/>
            <w:tcBorders>
              <w:top w:val="single" w:sz="4" w:space="0" w:color="auto"/>
              <w:left w:val="single" w:sz="4" w:space="0" w:color="auto"/>
              <w:bottom w:val="single" w:sz="4" w:space="0" w:color="auto"/>
              <w:right w:val="single" w:sz="4" w:space="0" w:color="auto"/>
            </w:tcBorders>
            <w:vAlign w:val="center"/>
          </w:tcPr>
          <w:p w14:paraId="48735F73" w14:textId="77777777" w:rsidR="006977DA" w:rsidRDefault="006977DA" w:rsidP="006977DA">
            <w:pPr>
              <w:bidi/>
              <w:jc w:val="center"/>
              <w:rPr>
                <w:rFonts w:ascii="Yagut" w:eastAsia="Times New Roman" w:hAnsi="Yagut" w:cs="Arial"/>
                <w:sz w:val="24"/>
                <w:szCs w:val="24"/>
                <w:rtl/>
                <w:lang w:bidi="fa-IR"/>
              </w:rPr>
            </w:pPr>
            <w:r>
              <w:rPr>
                <w:rFonts w:ascii="Yagut" w:eastAsia="Times New Roman" w:hAnsi="Yagut" w:cs="Arial" w:hint="cs"/>
                <w:sz w:val="24"/>
                <w:szCs w:val="24"/>
                <w:rtl/>
                <w:lang w:bidi="fa-IR"/>
              </w:rPr>
              <w:lastRenderedPageBreak/>
              <w:t>1</w:t>
            </w:r>
          </w:p>
        </w:tc>
        <w:tc>
          <w:tcPr>
            <w:tcW w:w="3685" w:type="dxa"/>
            <w:tcBorders>
              <w:top w:val="single" w:sz="4" w:space="0" w:color="auto"/>
              <w:left w:val="single" w:sz="4" w:space="0" w:color="auto"/>
              <w:bottom w:val="single" w:sz="4" w:space="0" w:color="auto"/>
              <w:right w:val="single" w:sz="4" w:space="0" w:color="auto"/>
            </w:tcBorders>
            <w:vAlign w:val="center"/>
          </w:tcPr>
          <w:p w14:paraId="0D21A73B" w14:textId="77777777" w:rsidR="006977DA" w:rsidRPr="00F74E48" w:rsidRDefault="006977DA" w:rsidP="006977DA">
            <w:pPr>
              <w:bidi/>
              <w:ind w:left="130"/>
              <w:rPr>
                <w:rFonts w:cs="B Nazanin"/>
                <w:b/>
                <w:bCs/>
                <w:sz w:val="24"/>
                <w:szCs w:val="24"/>
                <w:rtl/>
                <w:lang w:bidi="fa-IR"/>
              </w:rPr>
            </w:pPr>
            <w:r>
              <w:rPr>
                <w:rFonts w:cs="B Nazanin" w:hint="cs"/>
                <w:b/>
                <w:bCs/>
                <w:sz w:val="24"/>
                <w:szCs w:val="24"/>
                <w:rtl/>
                <w:lang w:bidi="fa-IR"/>
              </w:rPr>
              <w:t>نوع آزمون 1: دستیاری ...</w:t>
            </w:r>
          </w:p>
        </w:tc>
        <w:tc>
          <w:tcPr>
            <w:tcW w:w="1629" w:type="dxa"/>
            <w:tcBorders>
              <w:top w:val="single" w:sz="4" w:space="0" w:color="auto"/>
              <w:left w:val="single" w:sz="4" w:space="0" w:color="auto"/>
              <w:bottom w:val="single" w:sz="4" w:space="0" w:color="auto"/>
              <w:right w:val="single" w:sz="4" w:space="0" w:color="auto"/>
            </w:tcBorders>
            <w:vAlign w:val="center"/>
          </w:tcPr>
          <w:p w14:paraId="5F193DDA" w14:textId="77777777" w:rsidR="006977DA" w:rsidRPr="00E559AE" w:rsidRDefault="006977DA" w:rsidP="006977DA">
            <w:pPr>
              <w:rPr>
                <w:rFonts w:ascii="Times New Roman" w:hAnsi="Times New Roman" w:cs="Times New Roman"/>
                <w:sz w:val="24"/>
                <w:szCs w:val="24"/>
              </w:rPr>
            </w:pPr>
            <w:r>
              <w:rPr>
                <w:rFonts w:ascii="Times New Roman" w:hAnsi="Times New Roman" w:cs="Times New Roman"/>
                <w:sz w:val="24"/>
                <w:szCs w:val="24"/>
              </w:rPr>
              <w:t>int</w:t>
            </w:r>
          </w:p>
        </w:tc>
        <w:tc>
          <w:tcPr>
            <w:tcW w:w="2229" w:type="dxa"/>
            <w:tcBorders>
              <w:top w:val="single" w:sz="4" w:space="0" w:color="auto"/>
              <w:left w:val="single" w:sz="4" w:space="0" w:color="auto"/>
              <w:bottom w:val="single" w:sz="4" w:space="0" w:color="auto"/>
              <w:right w:val="single" w:sz="4" w:space="0" w:color="auto"/>
            </w:tcBorders>
            <w:vAlign w:val="center"/>
          </w:tcPr>
          <w:p w14:paraId="6666AF9B" w14:textId="77777777" w:rsidR="006977DA" w:rsidRDefault="006977DA" w:rsidP="006977DA">
            <w:pPr>
              <w:rPr>
                <w:rFonts w:ascii="Times New Roman" w:hAnsi="Times New Roman" w:cs="Times New Roman"/>
                <w:sz w:val="24"/>
                <w:szCs w:val="24"/>
              </w:rPr>
            </w:pPr>
            <w:r>
              <w:rPr>
                <w:rFonts w:ascii="Times New Roman" w:hAnsi="Times New Roman" w:cs="Times New Roman"/>
                <w:sz w:val="24"/>
                <w:szCs w:val="24"/>
              </w:rPr>
              <w:t>ExamType</w:t>
            </w:r>
          </w:p>
        </w:tc>
      </w:tr>
    </w:tbl>
    <w:p w14:paraId="1C6D86A6" w14:textId="77777777" w:rsidR="006977DA" w:rsidRPr="00CC1E96" w:rsidRDefault="006977DA" w:rsidP="006977DA">
      <w:pPr>
        <w:bidi/>
        <w:rPr>
          <w:rFonts w:cs="B Nazanin"/>
          <w:b/>
          <w:bCs/>
          <w:sz w:val="24"/>
          <w:szCs w:val="24"/>
          <w:lang w:bidi="fa-IR"/>
        </w:rPr>
      </w:pPr>
    </w:p>
    <w:p w14:paraId="30D33E09" w14:textId="77777777" w:rsidR="006977DA" w:rsidRPr="006977DA" w:rsidRDefault="006977DA" w:rsidP="000F5106">
      <w:pPr>
        <w:pStyle w:val="Heading2"/>
        <w:numPr>
          <w:ilvl w:val="0"/>
          <w:numId w:val="44"/>
        </w:numPr>
        <w:bidi/>
        <w:rPr>
          <w:rFonts w:cs="B Nazanin"/>
          <w:lang w:bidi="fa-IR"/>
        </w:rPr>
      </w:pPr>
      <w:bookmarkStart w:id="95" w:name="_Toc478296106"/>
      <w:r w:rsidRPr="006977DA">
        <w:rPr>
          <w:rFonts w:cs="B Nazanin" w:hint="cs"/>
          <w:rtl/>
          <w:lang w:bidi="fa-IR"/>
        </w:rPr>
        <w:t>جدول قبولی آزمون</w:t>
      </w:r>
      <w:r w:rsidR="00022F30">
        <w:rPr>
          <w:rFonts w:cs="B Nazanin" w:hint="cs"/>
          <w:rtl/>
          <w:lang w:bidi="fa-IR"/>
        </w:rPr>
        <w:t xml:space="preserve">  </w:t>
      </w:r>
      <w:r w:rsidR="0025700E">
        <w:rPr>
          <w:rFonts w:cs="B Nazanin"/>
          <w:lang w:bidi="fa-IR"/>
        </w:rPr>
      </w:r>
      <w:r w:rsidR="0025700E">
        <w:rPr>
          <w:rFonts w:cs="B Nazanin"/>
          <w:lang w:bidi="fa-IR"/>
        </w:rPr>
        <w:pict w14:anchorId="2A2D9F22">
          <v:shape id="Right Arrow 44" o:spid="_x0000_s1127" type="#_x0000_t13" href="#فهرست" style="width:11.35pt;height:11.35pt;rotation:-90;visibility:visible;mso-left-percent:-10001;mso-top-percent:-10001;mso-position-horizontal:absolute;mso-position-horizontal-relative:char;mso-position-vertical:absolute;mso-position-vertical-relative:line;mso-left-percent:-10001;mso-top-percent:-10001;v-text-anchor:middle" o:button="t" adj="10800" fillcolor="#5b9bd5 [3204]" strokecolor="#1f4d78 [1604]" strokeweight="1pt">
            <v:fill o:detectmouseclick="t"/>
            <w10:wrap type="none"/>
            <w10:anchorlock/>
          </v:shape>
        </w:pict>
      </w:r>
      <w:bookmarkEnd w:id="95"/>
    </w:p>
    <w:tbl>
      <w:tblPr>
        <w:bidiVisual/>
        <w:tblW w:w="0" w:type="auto"/>
        <w:jc w:val="center"/>
        <w:tblLook w:val="04A0" w:firstRow="1" w:lastRow="0" w:firstColumn="1" w:lastColumn="0" w:noHBand="0" w:noVBand="1"/>
      </w:tblPr>
      <w:tblGrid>
        <w:gridCol w:w="1229"/>
        <w:gridCol w:w="3906"/>
        <w:gridCol w:w="1563"/>
        <w:gridCol w:w="2469"/>
      </w:tblGrid>
      <w:tr w:rsidR="006977DA" w:rsidRPr="005E2F9E" w14:paraId="15BB2C60" w14:textId="77777777" w:rsidTr="00022F30">
        <w:trPr>
          <w:jc w:val="center"/>
        </w:trPr>
        <w:tc>
          <w:tcPr>
            <w:tcW w:w="9167" w:type="dxa"/>
            <w:gridSpan w:val="4"/>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2FFADCC" w14:textId="77777777" w:rsidR="006977DA" w:rsidRPr="005E2F9E" w:rsidRDefault="006977DA" w:rsidP="006977DA">
            <w:pPr>
              <w:bidi/>
              <w:jc w:val="center"/>
              <w:rPr>
                <w:rFonts w:cs="B Nazanin"/>
                <w:sz w:val="24"/>
                <w:szCs w:val="24"/>
                <w:lang w:bidi="fa-IR"/>
              </w:rPr>
            </w:pPr>
            <w:r w:rsidRPr="00DD0388">
              <w:rPr>
                <w:rFonts w:cs="B Nazanin" w:hint="cs"/>
                <w:b/>
                <w:bCs/>
                <w:sz w:val="24"/>
                <w:szCs w:val="24"/>
                <w:rtl/>
              </w:rPr>
              <w:t xml:space="preserve">جدول </w:t>
            </w:r>
            <w:r>
              <w:rPr>
                <w:rFonts w:cs="B Nazanin" w:hint="cs"/>
                <w:b/>
                <w:bCs/>
                <w:sz w:val="24"/>
                <w:szCs w:val="24"/>
                <w:rtl/>
                <w:lang w:bidi="fa-IR"/>
              </w:rPr>
              <w:t>قبولی آزمون -</w:t>
            </w:r>
            <w:r>
              <w:rPr>
                <w:rFonts w:cs="B Nazanin"/>
                <w:b/>
                <w:bCs/>
                <w:sz w:val="24"/>
                <w:szCs w:val="24"/>
                <w:lang w:bidi="fa-IR"/>
              </w:rPr>
              <w:t>tblExamAccepted</w:t>
            </w:r>
          </w:p>
        </w:tc>
      </w:tr>
      <w:tr w:rsidR="006977DA" w:rsidRPr="006D738A" w14:paraId="4F8184A8" w14:textId="77777777" w:rsidTr="00022F30">
        <w:trPr>
          <w:jc w:val="center"/>
        </w:trPr>
        <w:tc>
          <w:tcPr>
            <w:tcW w:w="122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8A21A5E" w14:textId="77777777" w:rsidR="006977DA" w:rsidRPr="00365F8D" w:rsidRDefault="006977DA" w:rsidP="006977DA">
            <w:pPr>
              <w:bidi/>
              <w:jc w:val="center"/>
              <w:rPr>
                <w:rFonts w:cs="B Nazanin"/>
                <w:b/>
                <w:bCs/>
                <w:sz w:val="24"/>
                <w:szCs w:val="24"/>
                <w:rtl/>
              </w:rPr>
            </w:pPr>
            <w:r w:rsidRPr="00365F8D">
              <w:rPr>
                <w:rFonts w:cs="B Nazanin" w:hint="cs"/>
                <w:b/>
                <w:bCs/>
                <w:sz w:val="24"/>
                <w:szCs w:val="24"/>
                <w:rtl/>
              </w:rPr>
              <w:t>مثال</w:t>
            </w:r>
          </w:p>
        </w:tc>
        <w:tc>
          <w:tcPr>
            <w:tcW w:w="3906"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DDA6A88" w14:textId="77777777" w:rsidR="006977DA" w:rsidRPr="00365F8D" w:rsidRDefault="006977DA" w:rsidP="006977DA">
            <w:pPr>
              <w:bidi/>
              <w:jc w:val="center"/>
              <w:rPr>
                <w:rFonts w:cs="B Nazanin"/>
                <w:b/>
                <w:bCs/>
                <w:sz w:val="24"/>
                <w:szCs w:val="24"/>
                <w:rtl/>
                <w:lang w:bidi="fa-IR"/>
              </w:rPr>
            </w:pPr>
            <w:r w:rsidRPr="00365F8D">
              <w:rPr>
                <w:rFonts w:cs="B Nazanin" w:hint="cs"/>
                <w:b/>
                <w:bCs/>
                <w:sz w:val="24"/>
                <w:szCs w:val="24"/>
                <w:rtl/>
                <w:lang w:bidi="fa-IR"/>
              </w:rPr>
              <w:t>توضیح</w:t>
            </w:r>
          </w:p>
        </w:tc>
        <w:tc>
          <w:tcPr>
            <w:tcW w:w="156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F35A9D8" w14:textId="77777777" w:rsidR="006977DA" w:rsidRPr="00365F8D" w:rsidRDefault="006977DA" w:rsidP="006977DA">
            <w:pPr>
              <w:jc w:val="center"/>
              <w:rPr>
                <w:rFonts w:ascii="Times New Roman" w:hAnsi="Times New Roman" w:cs="Times New Roman"/>
                <w:b/>
                <w:bCs/>
                <w:sz w:val="24"/>
                <w:szCs w:val="24"/>
              </w:rPr>
            </w:pPr>
            <w:r w:rsidRPr="00365F8D">
              <w:rPr>
                <w:rFonts w:ascii="Times New Roman" w:hAnsi="Times New Roman" w:cs="Times New Roman"/>
                <w:b/>
                <w:bCs/>
                <w:sz w:val="24"/>
                <w:szCs w:val="24"/>
              </w:rPr>
              <w:t>Type</w:t>
            </w:r>
          </w:p>
        </w:tc>
        <w:tc>
          <w:tcPr>
            <w:tcW w:w="246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8C16D0F" w14:textId="77777777" w:rsidR="006977DA" w:rsidRPr="00365F8D" w:rsidRDefault="006977DA" w:rsidP="006977DA">
            <w:pPr>
              <w:jc w:val="center"/>
              <w:rPr>
                <w:rFonts w:ascii="Times New Roman" w:hAnsi="Times New Roman" w:cs="Times New Roman"/>
                <w:b/>
                <w:bCs/>
                <w:sz w:val="24"/>
                <w:szCs w:val="24"/>
                <w:rtl/>
              </w:rPr>
            </w:pPr>
            <w:r w:rsidRPr="00365F8D">
              <w:rPr>
                <w:rFonts w:ascii="Times New Roman" w:hAnsi="Times New Roman" w:cs="Times New Roman"/>
                <w:b/>
                <w:bCs/>
                <w:sz w:val="24"/>
                <w:szCs w:val="24"/>
              </w:rPr>
              <w:t>Name</w:t>
            </w:r>
          </w:p>
        </w:tc>
      </w:tr>
      <w:tr w:rsidR="006977DA" w:rsidRPr="006D738A" w14:paraId="7463317D" w14:textId="77777777" w:rsidTr="00022F30">
        <w:trPr>
          <w:jc w:val="center"/>
        </w:trPr>
        <w:tc>
          <w:tcPr>
            <w:tcW w:w="1229" w:type="dxa"/>
            <w:tcBorders>
              <w:top w:val="single" w:sz="4" w:space="0" w:color="auto"/>
              <w:left w:val="single" w:sz="4" w:space="0" w:color="auto"/>
              <w:bottom w:val="single" w:sz="4" w:space="0" w:color="auto"/>
              <w:right w:val="single" w:sz="4" w:space="0" w:color="auto"/>
            </w:tcBorders>
            <w:vAlign w:val="center"/>
          </w:tcPr>
          <w:p w14:paraId="36CB0151" w14:textId="77777777" w:rsidR="006977DA" w:rsidRDefault="006977DA" w:rsidP="006977DA">
            <w:pPr>
              <w:bidi/>
              <w:jc w:val="center"/>
              <w:rPr>
                <w:rFonts w:ascii="Yagut" w:eastAsia="Times New Roman" w:hAnsi="Yagut" w:cs="Arial"/>
                <w:sz w:val="24"/>
                <w:szCs w:val="24"/>
                <w:rtl/>
                <w:lang w:bidi="fa-IR"/>
              </w:rPr>
            </w:pPr>
          </w:p>
        </w:tc>
        <w:tc>
          <w:tcPr>
            <w:tcW w:w="3906" w:type="dxa"/>
            <w:tcBorders>
              <w:top w:val="single" w:sz="4" w:space="0" w:color="auto"/>
              <w:left w:val="single" w:sz="4" w:space="0" w:color="auto"/>
              <w:bottom w:val="single" w:sz="4" w:space="0" w:color="auto"/>
              <w:right w:val="single" w:sz="4" w:space="0" w:color="auto"/>
            </w:tcBorders>
            <w:vAlign w:val="center"/>
          </w:tcPr>
          <w:p w14:paraId="24FE4390" w14:textId="77777777" w:rsidR="006977DA" w:rsidRDefault="006977DA" w:rsidP="006977DA">
            <w:pPr>
              <w:bidi/>
              <w:ind w:left="130"/>
              <w:rPr>
                <w:rFonts w:cs="B Nazanin"/>
                <w:b/>
                <w:bCs/>
                <w:sz w:val="24"/>
                <w:szCs w:val="24"/>
                <w:rtl/>
                <w:lang w:bidi="fa-IR"/>
              </w:rPr>
            </w:pPr>
            <w:r>
              <w:rPr>
                <w:rFonts w:cs="B Nazanin" w:hint="cs"/>
                <w:b/>
                <w:bCs/>
                <w:sz w:val="24"/>
                <w:szCs w:val="24"/>
                <w:rtl/>
                <w:lang w:bidi="fa-IR"/>
              </w:rPr>
              <w:t>شناسه دوره</w:t>
            </w:r>
          </w:p>
        </w:tc>
        <w:tc>
          <w:tcPr>
            <w:tcW w:w="1563" w:type="dxa"/>
            <w:tcBorders>
              <w:top w:val="single" w:sz="4" w:space="0" w:color="auto"/>
              <w:left w:val="single" w:sz="4" w:space="0" w:color="auto"/>
              <w:bottom w:val="single" w:sz="4" w:space="0" w:color="auto"/>
              <w:right w:val="single" w:sz="4" w:space="0" w:color="auto"/>
            </w:tcBorders>
            <w:vAlign w:val="center"/>
          </w:tcPr>
          <w:p w14:paraId="4972BB8F" w14:textId="77777777" w:rsidR="006977DA" w:rsidRPr="00365F8D" w:rsidRDefault="006977DA" w:rsidP="006977DA">
            <w:pPr>
              <w:rPr>
                <w:rFonts w:ascii="Times New Roman" w:hAnsi="Times New Roman" w:cs="Times New Roman"/>
                <w:sz w:val="24"/>
                <w:szCs w:val="24"/>
              </w:rPr>
            </w:pPr>
            <w:r>
              <w:rPr>
                <w:rFonts w:ascii="Times New Roman" w:hAnsi="Times New Roman" w:cs="Times New Roman"/>
                <w:sz w:val="24"/>
                <w:szCs w:val="24"/>
              </w:rPr>
              <w:t>Int,PK</w:t>
            </w:r>
          </w:p>
        </w:tc>
        <w:tc>
          <w:tcPr>
            <w:tcW w:w="2469" w:type="dxa"/>
            <w:tcBorders>
              <w:top w:val="single" w:sz="4" w:space="0" w:color="auto"/>
              <w:left w:val="single" w:sz="4" w:space="0" w:color="auto"/>
              <w:bottom w:val="single" w:sz="4" w:space="0" w:color="auto"/>
              <w:right w:val="single" w:sz="4" w:space="0" w:color="auto"/>
            </w:tcBorders>
            <w:vAlign w:val="center"/>
          </w:tcPr>
          <w:p w14:paraId="51924B65" w14:textId="77777777" w:rsidR="006977DA" w:rsidRDefault="006977DA" w:rsidP="006977DA">
            <w:pPr>
              <w:rPr>
                <w:rFonts w:ascii="Times New Roman" w:hAnsi="Times New Roman" w:cs="Times New Roman"/>
                <w:sz w:val="24"/>
                <w:szCs w:val="24"/>
              </w:rPr>
            </w:pPr>
            <w:r>
              <w:rPr>
                <w:rFonts w:ascii="Times New Roman" w:hAnsi="Times New Roman" w:cs="Times New Roman"/>
                <w:sz w:val="24"/>
                <w:szCs w:val="24"/>
              </w:rPr>
              <w:t>Period ID</w:t>
            </w:r>
          </w:p>
        </w:tc>
      </w:tr>
      <w:tr w:rsidR="006977DA" w:rsidRPr="006D738A" w14:paraId="15DAEC73" w14:textId="77777777" w:rsidTr="00022F30">
        <w:trPr>
          <w:jc w:val="center"/>
        </w:trPr>
        <w:tc>
          <w:tcPr>
            <w:tcW w:w="1229" w:type="dxa"/>
            <w:tcBorders>
              <w:top w:val="single" w:sz="4" w:space="0" w:color="auto"/>
              <w:left w:val="single" w:sz="4" w:space="0" w:color="auto"/>
              <w:bottom w:val="single" w:sz="4" w:space="0" w:color="auto"/>
              <w:right w:val="single" w:sz="4" w:space="0" w:color="auto"/>
            </w:tcBorders>
            <w:vAlign w:val="center"/>
          </w:tcPr>
          <w:p w14:paraId="1C6E7369" w14:textId="77777777" w:rsidR="006977DA" w:rsidRDefault="006977DA" w:rsidP="006977DA">
            <w:pPr>
              <w:bidi/>
              <w:jc w:val="center"/>
              <w:rPr>
                <w:rFonts w:ascii="Yagut" w:eastAsia="Times New Roman" w:hAnsi="Yagut" w:cs="Arial"/>
                <w:sz w:val="24"/>
                <w:szCs w:val="24"/>
                <w:rtl/>
                <w:lang w:bidi="fa-IR"/>
              </w:rPr>
            </w:pPr>
          </w:p>
        </w:tc>
        <w:tc>
          <w:tcPr>
            <w:tcW w:w="3906" w:type="dxa"/>
            <w:tcBorders>
              <w:top w:val="single" w:sz="4" w:space="0" w:color="auto"/>
              <w:left w:val="single" w:sz="4" w:space="0" w:color="auto"/>
              <w:bottom w:val="single" w:sz="4" w:space="0" w:color="auto"/>
              <w:right w:val="single" w:sz="4" w:space="0" w:color="auto"/>
            </w:tcBorders>
            <w:vAlign w:val="center"/>
          </w:tcPr>
          <w:p w14:paraId="544E454E" w14:textId="77777777" w:rsidR="006977DA" w:rsidRDefault="006977DA" w:rsidP="006977DA">
            <w:pPr>
              <w:bidi/>
              <w:ind w:left="130"/>
              <w:rPr>
                <w:rFonts w:cs="B Nazanin"/>
                <w:b/>
                <w:bCs/>
                <w:sz w:val="24"/>
                <w:szCs w:val="24"/>
                <w:rtl/>
                <w:lang w:bidi="fa-IR"/>
              </w:rPr>
            </w:pPr>
            <w:r>
              <w:rPr>
                <w:rFonts w:cs="B Nazanin" w:hint="cs"/>
                <w:b/>
                <w:bCs/>
                <w:sz w:val="24"/>
                <w:szCs w:val="24"/>
                <w:rtl/>
                <w:lang w:bidi="fa-IR"/>
              </w:rPr>
              <w:t>شناسه فرد</w:t>
            </w:r>
          </w:p>
        </w:tc>
        <w:tc>
          <w:tcPr>
            <w:tcW w:w="1563" w:type="dxa"/>
            <w:tcBorders>
              <w:top w:val="single" w:sz="4" w:space="0" w:color="auto"/>
              <w:left w:val="single" w:sz="4" w:space="0" w:color="auto"/>
              <w:bottom w:val="single" w:sz="4" w:space="0" w:color="auto"/>
              <w:right w:val="single" w:sz="4" w:space="0" w:color="auto"/>
            </w:tcBorders>
            <w:vAlign w:val="center"/>
          </w:tcPr>
          <w:p w14:paraId="59C5AA16" w14:textId="77777777" w:rsidR="006977DA" w:rsidRPr="00365F8D" w:rsidRDefault="006977DA" w:rsidP="006977DA">
            <w:pPr>
              <w:rPr>
                <w:rFonts w:ascii="Times New Roman" w:hAnsi="Times New Roman" w:cs="Times New Roman"/>
                <w:sz w:val="24"/>
                <w:szCs w:val="24"/>
              </w:rPr>
            </w:pPr>
            <w:r>
              <w:rPr>
                <w:rFonts w:ascii="Times New Roman" w:hAnsi="Times New Roman" w:cs="Times New Roman"/>
                <w:sz w:val="24"/>
                <w:szCs w:val="24"/>
              </w:rPr>
              <w:t>int</w:t>
            </w:r>
          </w:p>
        </w:tc>
        <w:tc>
          <w:tcPr>
            <w:tcW w:w="2469" w:type="dxa"/>
            <w:tcBorders>
              <w:top w:val="single" w:sz="4" w:space="0" w:color="auto"/>
              <w:left w:val="single" w:sz="4" w:space="0" w:color="auto"/>
              <w:bottom w:val="single" w:sz="4" w:space="0" w:color="auto"/>
              <w:right w:val="single" w:sz="4" w:space="0" w:color="auto"/>
            </w:tcBorders>
            <w:vAlign w:val="center"/>
          </w:tcPr>
          <w:p w14:paraId="0F1AE549" w14:textId="77777777" w:rsidR="006977DA" w:rsidRDefault="006977DA" w:rsidP="006977DA">
            <w:pPr>
              <w:rPr>
                <w:rFonts w:ascii="Times New Roman" w:hAnsi="Times New Roman" w:cs="Times New Roman"/>
                <w:sz w:val="24"/>
                <w:szCs w:val="24"/>
              </w:rPr>
            </w:pPr>
            <w:r>
              <w:rPr>
                <w:rFonts w:ascii="Times New Roman" w:hAnsi="Times New Roman" w:cs="Times New Roman"/>
                <w:sz w:val="24"/>
                <w:szCs w:val="24"/>
              </w:rPr>
              <w:t>PersonID</w:t>
            </w:r>
          </w:p>
        </w:tc>
      </w:tr>
      <w:tr w:rsidR="006977DA" w:rsidRPr="006D738A" w14:paraId="56B836CB" w14:textId="77777777" w:rsidTr="00022F30">
        <w:trPr>
          <w:jc w:val="center"/>
        </w:trPr>
        <w:tc>
          <w:tcPr>
            <w:tcW w:w="1229" w:type="dxa"/>
            <w:tcBorders>
              <w:top w:val="single" w:sz="4" w:space="0" w:color="auto"/>
              <w:left w:val="single" w:sz="4" w:space="0" w:color="auto"/>
              <w:bottom w:val="single" w:sz="4" w:space="0" w:color="auto"/>
              <w:right w:val="single" w:sz="4" w:space="0" w:color="auto"/>
            </w:tcBorders>
            <w:vAlign w:val="center"/>
          </w:tcPr>
          <w:p w14:paraId="0AADC3D5" w14:textId="77777777" w:rsidR="006977DA" w:rsidRDefault="006977DA" w:rsidP="006977DA">
            <w:pPr>
              <w:bidi/>
              <w:jc w:val="center"/>
              <w:rPr>
                <w:rFonts w:ascii="Yagut" w:eastAsia="Times New Roman" w:hAnsi="Yagut" w:cs="Arial"/>
                <w:sz w:val="24"/>
                <w:szCs w:val="24"/>
                <w:rtl/>
                <w:lang w:bidi="fa-IR"/>
              </w:rPr>
            </w:pPr>
          </w:p>
        </w:tc>
        <w:tc>
          <w:tcPr>
            <w:tcW w:w="3906" w:type="dxa"/>
            <w:tcBorders>
              <w:top w:val="single" w:sz="4" w:space="0" w:color="auto"/>
              <w:left w:val="single" w:sz="4" w:space="0" w:color="auto"/>
              <w:bottom w:val="single" w:sz="4" w:space="0" w:color="auto"/>
              <w:right w:val="single" w:sz="4" w:space="0" w:color="auto"/>
            </w:tcBorders>
            <w:vAlign w:val="center"/>
          </w:tcPr>
          <w:p w14:paraId="473E83DE" w14:textId="77777777" w:rsidR="006977DA" w:rsidRDefault="006977DA" w:rsidP="006977DA">
            <w:pPr>
              <w:bidi/>
              <w:ind w:left="130"/>
              <w:rPr>
                <w:rFonts w:cs="B Nazanin"/>
                <w:b/>
                <w:bCs/>
                <w:sz w:val="24"/>
                <w:szCs w:val="24"/>
                <w:rtl/>
                <w:lang w:bidi="fa-IR"/>
              </w:rPr>
            </w:pPr>
            <w:r>
              <w:rPr>
                <w:rFonts w:cs="B Nazanin" w:hint="cs"/>
                <w:b/>
                <w:bCs/>
                <w:sz w:val="24"/>
                <w:szCs w:val="24"/>
                <w:rtl/>
                <w:lang w:bidi="fa-IR"/>
              </w:rPr>
              <w:t>رشته / مقطع</w:t>
            </w:r>
          </w:p>
        </w:tc>
        <w:tc>
          <w:tcPr>
            <w:tcW w:w="1563" w:type="dxa"/>
            <w:tcBorders>
              <w:top w:val="single" w:sz="4" w:space="0" w:color="auto"/>
              <w:left w:val="single" w:sz="4" w:space="0" w:color="auto"/>
              <w:bottom w:val="single" w:sz="4" w:space="0" w:color="auto"/>
              <w:right w:val="single" w:sz="4" w:space="0" w:color="auto"/>
            </w:tcBorders>
            <w:vAlign w:val="center"/>
          </w:tcPr>
          <w:p w14:paraId="4455AC0C" w14:textId="77777777" w:rsidR="006977DA" w:rsidRPr="00365F8D" w:rsidRDefault="006977DA" w:rsidP="006977DA">
            <w:pPr>
              <w:rPr>
                <w:rFonts w:ascii="Times New Roman" w:hAnsi="Times New Roman" w:cs="Times New Roman"/>
                <w:sz w:val="24"/>
                <w:szCs w:val="24"/>
              </w:rPr>
            </w:pPr>
            <w:r>
              <w:rPr>
                <w:rFonts w:ascii="Times New Roman" w:hAnsi="Times New Roman" w:cs="Times New Roman"/>
                <w:sz w:val="24"/>
                <w:szCs w:val="24"/>
              </w:rPr>
              <w:t>Char(4)</w:t>
            </w:r>
          </w:p>
        </w:tc>
        <w:tc>
          <w:tcPr>
            <w:tcW w:w="2469" w:type="dxa"/>
            <w:tcBorders>
              <w:top w:val="single" w:sz="4" w:space="0" w:color="auto"/>
              <w:left w:val="single" w:sz="4" w:space="0" w:color="auto"/>
              <w:bottom w:val="single" w:sz="4" w:space="0" w:color="auto"/>
              <w:right w:val="single" w:sz="4" w:space="0" w:color="auto"/>
            </w:tcBorders>
            <w:vAlign w:val="center"/>
          </w:tcPr>
          <w:p w14:paraId="25B61E61" w14:textId="77777777" w:rsidR="006977DA" w:rsidRDefault="006977DA" w:rsidP="006977DA">
            <w:pPr>
              <w:rPr>
                <w:rFonts w:ascii="Times New Roman" w:hAnsi="Times New Roman" w:cs="Times New Roman"/>
                <w:sz w:val="24"/>
                <w:szCs w:val="24"/>
              </w:rPr>
            </w:pPr>
            <w:r>
              <w:rPr>
                <w:rFonts w:ascii="Times New Roman" w:hAnsi="Times New Roman" w:cs="Times New Roman"/>
                <w:sz w:val="24"/>
                <w:szCs w:val="24"/>
              </w:rPr>
              <w:t>StudyFieldDegreeCode</w:t>
            </w:r>
          </w:p>
        </w:tc>
      </w:tr>
      <w:tr w:rsidR="006977DA" w:rsidRPr="006D738A" w14:paraId="2808F13E" w14:textId="77777777" w:rsidTr="00022F30">
        <w:trPr>
          <w:jc w:val="center"/>
        </w:trPr>
        <w:tc>
          <w:tcPr>
            <w:tcW w:w="1229" w:type="dxa"/>
            <w:tcBorders>
              <w:top w:val="single" w:sz="4" w:space="0" w:color="auto"/>
              <w:left w:val="single" w:sz="4" w:space="0" w:color="auto"/>
              <w:bottom w:val="single" w:sz="4" w:space="0" w:color="auto"/>
              <w:right w:val="single" w:sz="4" w:space="0" w:color="auto"/>
            </w:tcBorders>
            <w:vAlign w:val="center"/>
          </w:tcPr>
          <w:p w14:paraId="741AF57D" w14:textId="77777777" w:rsidR="006977DA" w:rsidRDefault="006977DA" w:rsidP="006977DA">
            <w:pPr>
              <w:bidi/>
              <w:jc w:val="center"/>
              <w:rPr>
                <w:rFonts w:ascii="Yagut" w:eastAsia="Times New Roman" w:hAnsi="Yagut" w:cs="Arial"/>
                <w:sz w:val="24"/>
                <w:szCs w:val="24"/>
                <w:rtl/>
                <w:lang w:bidi="fa-IR"/>
              </w:rPr>
            </w:pPr>
          </w:p>
        </w:tc>
        <w:tc>
          <w:tcPr>
            <w:tcW w:w="3906" w:type="dxa"/>
            <w:tcBorders>
              <w:top w:val="single" w:sz="4" w:space="0" w:color="auto"/>
              <w:left w:val="single" w:sz="4" w:space="0" w:color="auto"/>
              <w:bottom w:val="single" w:sz="4" w:space="0" w:color="auto"/>
              <w:right w:val="single" w:sz="4" w:space="0" w:color="auto"/>
            </w:tcBorders>
            <w:vAlign w:val="center"/>
          </w:tcPr>
          <w:p w14:paraId="4948C441" w14:textId="77777777" w:rsidR="006977DA" w:rsidRPr="00F74E48" w:rsidRDefault="006977DA" w:rsidP="006977DA">
            <w:pPr>
              <w:bidi/>
              <w:ind w:left="130"/>
              <w:rPr>
                <w:rFonts w:cs="B Nazanin"/>
                <w:b/>
                <w:bCs/>
                <w:sz w:val="24"/>
                <w:szCs w:val="24"/>
                <w:rtl/>
                <w:lang w:bidi="fa-IR"/>
              </w:rPr>
            </w:pPr>
            <w:r>
              <w:rPr>
                <w:rFonts w:cs="B Nazanin" w:hint="cs"/>
                <w:b/>
                <w:bCs/>
                <w:sz w:val="24"/>
                <w:szCs w:val="24"/>
                <w:rtl/>
                <w:lang w:bidi="fa-IR"/>
              </w:rPr>
              <w:t>دانشگاه</w:t>
            </w:r>
          </w:p>
        </w:tc>
        <w:tc>
          <w:tcPr>
            <w:tcW w:w="1563" w:type="dxa"/>
            <w:tcBorders>
              <w:top w:val="single" w:sz="4" w:space="0" w:color="auto"/>
              <w:left w:val="single" w:sz="4" w:space="0" w:color="auto"/>
              <w:bottom w:val="single" w:sz="4" w:space="0" w:color="auto"/>
              <w:right w:val="single" w:sz="4" w:space="0" w:color="auto"/>
            </w:tcBorders>
            <w:vAlign w:val="center"/>
          </w:tcPr>
          <w:p w14:paraId="079DD798" w14:textId="77777777" w:rsidR="006977DA" w:rsidRPr="00E559AE" w:rsidRDefault="006977DA" w:rsidP="006977DA">
            <w:pPr>
              <w:rPr>
                <w:rFonts w:ascii="Times New Roman" w:hAnsi="Times New Roman" w:cs="Times New Roman"/>
                <w:sz w:val="24"/>
                <w:szCs w:val="24"/>
              </w:rPr>
            </w:pPr>
            <w:r>
              <w:rPr>
                <w:rFonts w:ascii="Times New Roman" w:hAnsi="Times New Roman" w:cs="Times New Roman"/>
                <w:sz w:val="24"/>
                <w:szCs w:val="24"/>
              </w:rPr>
              <w:t>Char(4)</w:t>
            </w:r>
          </w:p>
        </w:tc>
        <w:tc>
          <w:tcPr>
            <w:tcW w:w="2469" w:type="dxa"/>
            <w:tcBorders>
              <w:top w:val="single" w:sz="4" w:space="0" w:color="auto"/>
              <w:left w:val="single" w:sz="4" w:space="0" w:color="auto"/>
              <w:bottom w:val="single" w:sz="4" w:space="0" w:color="auto"/>
              <w:right w:val="single" w:sz="4" w:space="0" w:color="auto"/>
            </w:tcBorders>
            <w:vAlign w:val="center"/>
          </w:tcPr>
          <w:p w14:paraId="4D649DDC" w14:textId="77777777" w:rsidR="006977DA" w:rsidRDefault="006977DA" w:rsidP="006977DA">
            <w:pPr>
              <w:rPr>
                <w:rFonts w:ascii="Times New Roman" w:hAnsi="Times New Roman" w:cs="Times New Roman"/>
                <w:sz w:val="24"/>
                <w:szCs w:val="24"/>
              </w:rPr>
            </w:pPr>
            <w:r>
              <w:rPr>
                <w:rFonts w:ascii="Times New Roman" w:hAnsi="Times New Roman" w:cs="Times New Roman"/>
                <w:sz w:val="24"/>
                <w:szCs w:val="24"/>
              </w:rPr>
              <w:t>UniCode</w:t>
            </w:r>
          </w:p>
        </w:tc>
      </w:tr>
      <w:tr w:rsidR="006977DA" w:rsidRPr="006D738A" w14:paraId="67DC815A" w14:textId="77777777" w:rsidTr="00022F30">
        <w:trPr>
          <w:jc w:val="center"/>
        </w:trPr>
        <w:tc>
          <w:tcPr>
            <w:tcW w:w="1229" w:type="dxa"/>
            <w:tcBorders>
              <w:top w:val="single" w:sz="4" w:space="0" w:color="auto"/>
              <w:left w:val="single" w:sz="4" w:space="0" w:color="auto"/>
              <w:bottom w:val="single" w:sz="4" w:space="0" w:color="auto"/>
              <w:right w:val="single" w:sz="4" w:space="0" w:color="auto"/>
            </w:tcBorders>
            <w:vAlign w:val="center"/>
          </w:tcPr>
          <w:p w14:paraId="7A1B95B6" w14:textId="77777777" w:rsidR="006977DA" w:rsidRDefault="006977DA" w:rsidP="006977DA">
            <w:pPr>
              <w:bidi/>
              <w:jc w:val="center"/>
              <w:rPr>
                <w:rFonts w:ascii="Yagut" w:eastAsia="Times New Roman" w:hAnsi="Yagut" w:cs="Arial"/>
                <w:sz w:val="24"/>
                <w:szCs w:val="24"/>
                <w:rtl/>
                <w:lang w:bidi="fa-IR"/>
              </w:rPr>
            </w:pPr>
          </w:p>
        </w:tc>
        <w:tc>
          <w:tcPr>
            <w:tcW w:w="3906" w:type="dxa"/>
            <w:tcBorders>
              <w:top w:val="single" w:sz="4" w:space="0" w:color="auto"/>
              <w:left w:val="single" w:sz="4" w:space="0" w:color="auto"/>
              <w:bottom w:val="single" w:sz="4" w:space="0" w:color="auto"/>
              <w:right w:val="single" w:sz="4" w:space="0" w:color="auto"/>
            </w:tcBorders>
            <w:vAlign w:val="center"/>
          </w:tcPr>
          <w:p w14:paraId="0F4B5E2E" w14:textId="77777777" w:rsidR="006977DA" w:rsidRPr="00263877" w:rsidRDefault="006977DA" w:rsidP="006977DA">
            <w:pPr>
              <w:bidi/>
              <w:ind w:left="130"/>
              <w:rPr>
                <w:rFonts w:cs="B Nazanin"/>
                <w:b/>
                <w:bCs/>
                <w:sz w:val="24"/>
                <w:szCs w:val="24"/>
                <w:rtl/>
                <w:lang w:bidi="fa-IR"/>
              </w:rPr>
            </w:pPr>
            <w:r>
              <w:rPr>
                <w:rFonts w:cs="B Nazanin" w:hint="cs"/>
                <w:b/>
                <w:bCs/>
                <w:sz w:val="24"/>
                <w:szCs w:val="24"/>
                <w:rtl/>
                <w:lang w:bidi="fa-IR"/>
              </w:rPr>
              <w:t>سهمیه</w:t>
            </w:r>
          </w:p>
        </w:tc>
        <w:tc>
          <w:tcPr>
            <w:tcW w:w="1563" w:type="dxa"/>
            <w:tcBorders>
              <w:top w:val="single" w:sz="4" w:space="0" w:color="auto"/>
              <w:left w:val="single" w:sz="4" w:space="0" w:color="auto"/>
              <w:bottom w:val="single" w:sz="4" w:space="0" w:color="auto"/>
              <w:right w:val="single" w:sz="4" w:space="0" w:color="auto"/>
            </w:tcBorders>
            <w:vAlign w:val="center"/>
          </w:tcPr>
          <w:p w14:paraId="5968D650" w14:textId="77777777" w:rsidR="006977DA" w:rsidRPr="00365F8D" w:rsidRDefault="006977DA" w:rsidP="006977DA">
            <w:pPr>
              <w:rPr>
                <w:rFonts w:ascii="Times New Roman" w:hAnsi="Times New Roman" w:cs="Times New Roman"/>
                <w:sz w:val="24"/>
                <w:szCs w:val="24"/>
              </w:rPr>
            </w:pPr>
            <w:r>
              <w:rPr>
                <w:rFonts w:ascii="Times New Roman" w:hAnsi="Times New Roman" w:cs="Times New Roman"/>
                <w:sz w:val="24"/>
                <w:szCs w:val="24"/>
              </w:rPr>
              <w:t>int</w:t>
            </w:r>
          </w:p>
        </w:tc>
        <w:tc>
          <w:tcPr>
            <w:tcW w:w="2469" w:type="dxa"/>
            <w:tcBorders>
              <w:top w:val="single" w:sz="4" w:space="0" w:color="auto"/>
              <w:left w:val="single" w:sz="4" w:space="0" w:color="auto"/>
              <w:bottom w:val="single" w:sz="4" w:space="0" w:color="auto"/>
              <w:right w:val="single" w:sz="4" w:space="0" w:color="auto"/>
            </w:tcBorders>
            <w:vAlign w:val="center"/>
          </w:tcPr>
          <w:p w14:paraId="25F29F78" w14:textId="77777777" w:rsidR="006977DA" w:rsidRDefault="006977DA" w:rsidP="006977DA">
            <w:pPr>
              <w:rPr>
                <w:rFonts w:ascii="Times New Roman" w:hAnsi="Times New Roman" w:cs="Times New Roman"/>
                <w:sz w:val="24"/>
                <w:szCs w:val="24"/>
              </w:rPr>
            </w:pPr>
            <w:r w:rsidRPr="003D6EC3">
              <w:rPr>
                <w:rFonts w:ascii="Times New Roman" w:hAnsi="Times New Roman" w:cs="Times New Roman"/>
                <w:sz w:val="24"/>
                <w:szCs w:val="24"/>
              </w:rPr>
              <w:t>AdmissionQuota</w:t>
            </w:r>
          </w:p>
        </w:tc>
      </w:tr>
      <w:tr w:rsidR="006977DA" w:rsidRPr="006D738A" w14:paraId="33F01895" w14:textId="77777777" w:rsidTr="00022F30">
        <w:trPr>
          <w:jc w:val="center"/>
        </w:trPr>
        <w:tc>
          <w:tcPr>
            <w:tcW w:w="1229" w:type="dxa"/>
            <w:tcBorders>
              <w:top w:val="single" w:sz="4" w:space="0" w:color="auto"/>
              <w:left w:val="single" w:sz="4" w:space="0" w:color="auto"/>
              <w:bottom w:val="single" w:sz="4" w:space="0" w:color="auto"/>
              <w:right w:val="single" w:sz="4" w:space="0" w:color="auto"/>
            </w:tcBorders>
            <w:vAlign w:val="center"/>
          </w:tcPr>
          <w:p w14:paraId="115B53D5" w14:textId="77777777" w:rsidR="006977DA" w:rsidRDefault="006977DA" w:rsidP="006977DA">
            <w:pPr>
              <w:bidi/>
              <w:jc w:val="center"/>
              <w:rPr>
                <w:rFonts w:ascii="Yagut" w:eastAsia="Times New Roman" w:hAnsi="Yagut" w:cs="Arial"/>
                <w:sz w:val="24"/>
                <w:szCs w:val="24"/>
                <w:rtl/>
                <w:lang w:bidi="fa-IR"/>
              </w:rPr>
            </w:pPr>
          </w:p>
        </w:tc>
        <w:tc>
          <w:tcPr>
            <w:tcW w:w="3906" w:type="dxa"/>
            <w:tcBorders>
              <w:top w:val="single" w:sz="4" w:space="0" w:color="auto"/>
              <w:left w:val="single" w:sz="4" w:space="0" w:color="auto"/>
              <w:bottom w:val="single" w:sz="4" w:space="0" w:color="auto"/>
              <w:right w:val="single" w:sz="4" w:space="0" w:color="auto"/>
            </w:tcBorders>
            <w:vAlign w:val="center"/>
          </w:tcPr>
          <w:p w14:paraId="77ABC8B3" w14:textId="77777777" w:rsidR="006977DA" w:rsidRDefault="006977DA" w:rsidP="006977DA">
            <w:pPr>
              <w:bidi/>
              <w:ind w:left="130"/>
              <w:rPr>
                <w:rFonts w:cs="B Nazanin"/>
                <w:b/>
                <w:bCs/>
                <w:sz w:val="24"/>
                <w:szCs w:val="24"/>
                <w:rtl/>
                <w:lang w:bidi="fa-IR"/>
              </w:rPr>
            </w:pPr>
            <w:r>
              <w:rPr>
                <w:rFonts w:cs="B Nazanin" w:hint="cs"/>
                <w:b/>
                <w:bCs/>
                <w:sz w:val="24"/>
                <w:szCs w:val="24"/>
                <w:rtl/>
                <w:lang w:bidi="fa-IR"/>
              </w:rPr>
              <w:t>نوع دوره</w:t>
            </w:r>
            <w:r>
              <w:rPr>
                <w:rFonts w:cs="B Nazanin"/>
                <w:b/>
                <w:bCs/>
                <w:sz w:val="24"/>
                <w:szCs w:val="24"/>
                <w:lang w:bidi="fa-IR"/>
              </w:rPr>
              <w:t xml:space="preserve"> </w:t>
            </w:r>
            <w:r>
              <w:rPr>
                <w:rFonts w:cs="B Nazanin" w:hint="cs"/>
                <w:b/>
                <w:bCs/>
                <w:sz w:val="24"/>
                <w:szCs w:val="24"/>
                <w:rtl/>
                <w:lang w:bidi="fa-IR"/>
              </w:rPr>
              <w:t xml:space="preserve"> 1-آزاد 2-شبانه 3-شهریه پرداز</w:t>
            </w:r>
          </w:p>
        </w:tc>
        <w:tc>
          <w:tcPr>
            <w:tcW w:w="1563" w:type="dxa"/>
            <w:tcBorders>
              <w:top w:val="single" w:sz="4" w:space="0" w:color="auto"/>
              <w:left w:val="single" w:sz="4" w:space="0" w:color="auto"/>
              <w:bottom w:val="single" w:sz="4" w:space="0" w:color="auto"/>
              <w:right w:val="single" w:sz="4" w:space="0" w:color="auto"/>
            </w:tcBorders>
            <w:vAlign w:val="center"/>
          </w:tcPr>
          <w:p w14:paraId="143F6F52" w14:textId="77777777" w:rsidR="006977DA" w:rsidRPr="00365F8D" w:rsidRDefault="00DB6A56" w:rsidP="006977DA">
            <w:pPr>
              <w:rPr>
                <w:rFonts w:ascii="Times New Roman" w:hAnsi="Times New Roman" w:cs="Times New Roman"/>
                <w:sz w:val="24"/>
                <w:szCs w:val="24"/>
              </w:rPr>
            </w:pPr>
            <w:r>
              <w:rPr>
                <w:rFonts w:ascii="Times New Roman" w:hAnsi="Times New Roman" w:cs="Times New Roman"/>
                <w:sz w:val="24"/>
                <w:szCs w:val="24"/>
              </w:rPr>
              <w:t>int</w:t>
            </w:r>
          </w:p>
        </w:tc>
        <w:tc>
          <w:tcPr>
            <w:tcW w:w="2469" w:type="dxa"/>
            <w:tcBorders>
              <w:top w:val="single" w:sz="4" w:space="0" w:color="auto"/>
              <w:left w:val="single" w:sz="4" w:space="0" w:color="auto"/>
              <w:bottom w:val="single" w:sz="4" w:space="0" w:color="auto"/>
              <w:right w:val="single" w:sz="4" w:space="0" w:color="auto"/>
            </w:tcBorders>
            <w:vAlign w:val="center"/>
          </w:tcPr>
          <w:p w14:paraId="609E4CAB" w14:textId="77777777" w:rsidR="006977DA" w:rsidRDefault="00DB6A56" w:rsidP="006977DA">
            <w:pPr>
              <w:rPr>
                <w:rFonts w:ascii="Times New Roman" w:hAnsi="Times New Roman" w:cs="Times New Roman"/>
                <w:sz w:val="24"/>
                <w:szCs w:val="24"/>
              </w:rPr>
            </w:pPr>
            <w:r>
              <w:rPr>
                <w:rFonts w:ascii="Times New Roman" w:hAnsi="Times New Roman" w:cs="Times New Roman"/>
                <w:sz w:val="24"/>
                <w:szCs w:val="24"/>
              </w:rPr>
              <w:t>AdmissionType</w:t>
            </w:r>
          </w:p>
        </w:tc>
      </w:tr>
      <w:tr w:rsidR="006977DA" w:rsidRPr="006D738A" w14:paraId="0BF0177A" w14:textId="77777777" w:rsidTr="00022F30">
        <w:trPr>
          <w:jc w:val="center"/>
        </w:trPr>
        <w:tc>
          <w:tcPr>
            <w:tcW w:w="1229" w:type="dxa"/>
            <w:tcBorders>
              <w:top w:val="single" w:sz="4" w:space="0" w:color="auto"/>
              <w:left w:val="single" w:sz="4" w:space="0" w:color="auto"/>
              <w:bottom w:val="single" w:sz="4" w:space="0" w:color="auto"/>
              <w:right w:val="single" w:sz="4" w:space="0" w:color="auto"/>
            </w:tcBorders>
            <w:vAlign w:val="center"/>
          </w:tcPr>
          <w:p w14:paraId="1CEBEB84" w14:textId="77777777" w:rsidR="006977DA" w:rsidRDefault="006977DA" w:rsidP="006977DA">
            <w:pPr>
              <w:bidi/>
              <w:jc w:val="center"/>
              <w:rPr>
                <w:rFonts w:ascii="Yagut" w:eastAsia="Times New Roman" w:hAnsi="Yagut" w:cs="Arial"/>
                <w:sz w:val="24"/>
                <w:szCs w:val="24"/>
                <w:rtl/>
                <w:lang w:bidi="fa-IR"/>
              </w:rPr>
            </w:pPr>
          </w:p>
        </w:tc>
        <w:tc>
          <w:tcPr>
            <w:tcW w:w="3906" w:type="dxa"/>
            <w:tcBorders>
              <w:top w:val="single" w:sz="4" w:space="0" w:color="auto"/>
              <w:left w:val="single" w:sz="4" w:space="0" w:color="auto"/>
              <w:bottom w:val="single" w:sz="4" w:space="0" w:color="auto"/>
              <w:right w:val="single" w:sz="4" w:space="0" w:color="auto"/>
            </w:tcBorders>
            <w:vAlign w:val="center"/>
          </w:tcPr>
          <w:p w14:paraId="21B6E333" w14:textId="77777777" w:rsidR="006977DA" w:rsidRDefault="006977DA" w:rsidP="006977DA">
            <w:pPr>
              <w:bidi/>
              <w:ind w:left="130"/>
              <w:rPr>
                <w:rFonts w:cs="B Nazanin"/>
                <w:b/>
                <w:bCs/>
                <w:sz w:val="24"/>
                <w:szCs w:val="24"/>
                <w:rtl/>
                <w:lang w:bidi="fa-IR"/>
              </w:rPr>
            </w:pPr>
            <w:r>
              <w:rPr>
                <w:rFonts w:cs="B Nazanin" w:hint="cs"/>
                <w:b/>
                <w:bCs/>
                <w:sz w:val="24"/>
                <w:szCs w:val="24"/>
                <w:rtl/>
                <w:lang w:bidi="fa-IR"/>
              </w:rPr>
              <w:t>تاریخ شروع تحصیل</w:t>
            </w:r>
          </w:p>
        </w:tc>
        <w:tc>
          <w:tcPr>
            <w:tcW w:w="1563" w:type="dxa"/>
            <w:tcBorders>
              <w:top w:val="single" w:sz="4" w:space="0" w:color="auto"/>
              <w:left w:val="single" w:sz="4" w:space="0" w:color="auto"/>
              <w:bottom w:val="single" w:sz="4" w:space="0" w:color="auto"/>
              <w:right w:val="single" w:sz="4" w:space="0" w:color="auto"/>
            </w:tcBorders>
            <w:vAlign w:val="center"/>
          </w:tcPr>
          <w:p w14:paraId="0036D082" w14:textId="77777777" w:rsidR="006977DA" w:rsidRPr="00365F8D" w:rsidRDefault="006977DA" w:rsidP="006977DA">
            <w:pPr>
              <w:rPr>
                <w:rFonts w:ascii="Times New Roman" w:hAnsi="Times New Roman" w:cs="Times New Roman"/>
                <w:sz w:val="24"/>
                <w:szCs w:val="24"/>
              </w:rPr>
            </w:pPr>
            <w:r>
              <w:rPr>
                <w:rFonts w:ascii="Times New Roman" w:hAnsi="Times New Roman" w:cs="Times New Roman"/>
                <w:sz w:val="24"/>
                <w:szCs w:val="24"/>
              </w:rPr>
              <w:t>date</w:t>
            </w:r>
          </w:p>
        </w:tc>
        <w:tc>
          <w:tcPr>
            <w:tcW w:w="2469" w:type="dxa"/>
            <w:tcBorders>
              <w:top w:val="single" w:sz="4" w:space="0" w:color="auto"/>
              <w:left w:val="single" w:sz="4" w:space="0" w:color="auto"/>
              <w:bottom w:val="single" w:sz="4" w:space="0" w:color="auto"/>
              <w:right w:val="single" w:sz="4" w:space="0" w:color="auto"/>
            </w:tcBorders>
            <w:vAlign w:val="center"/>
          </w:tcPr>
          <w:p w14:paraId="51E9A873" w14:textId="77777777" w:rsidR="006977DA" w:rsidRDefault="006977DA" w:rsidP="006977DA">
            <w:pPr>
              <w:rPr>
                <w:rFonts w:ascii="Times New Roman" w:hAnsi="Times New Roman" w:cs="Times New Roman"/>
                <w:sz w:val="24"/>
                <w:szCs w:val="24"/>
              </w:rPr>
            </w:pPr>
            <w:r>
              <w:rPr>
                <w:rFonts w:ascii="Times New Roman" w:hAnsi="Times New Roman" w:cs="Times New Roman"/>
                <w:sz w:val="24"/>
                <w:szCs w:val="24"/>
              </w:rPr>
              <w:t>StudyStartDate</w:t>
            </w:r>
          </w:p>
        </w:tc>
      </w:tr>
    </w:tbl>
    <w:p w14:paraId="14C16110" w14:textId="77777777" w:rsidR="006977DA" w:rsidRPr="00CC1E96" w:rsidRDefault="006977DA" w:rsidP="006977DA">
      <w:pPr>
        <w:bidi/>
        <w:rPr>
          <w:rFonts w:cs="B Nazanin"/>
          <w:b/>
          <w:bCs/>
          <w:sz w:val="24"/>
          <w:szCs w:val="24"/>
          <w:lang w:bidi="fa-IR"/>
        </w:rPr>
      </w:pPr>
    </w:p>
    <w:p w14:paraId="59B57010" w14:textId="77777777" w:rsidR="006977DA" w:rsidRPr="006977DA" w:rsidRDefault="006977DA" w:rsidP="000F5106">
      <w:pPr>
        <w:pStyle w:val="Heading2"/>
        <w:numPr>
          <w:ilvl w:val="0"/>
          <w:numId w:val="44"/>
        </w:numPr>
        <w:bidi/>
        <w:rPr>
          <w:rFonts w:cs="B Nazanin"/>
          <w:lang w:bidi="fa-IR"/>
        </w:rPr>
      </w:pPr>
      <w:bookmarkStart w:id="96" w:name="_Toc478296107"/>
      <w:r w:rsidRPr="006977DA">
        <w:rPr>
          <w:rFonts w:cs="B Nazanin" w:hint="cs"/>
          <w:rtl/>
          <w:lang w:bidi="fa-IR"/>
        </w:rPr>
        <w:t>جدول مشخصات خلاصه دستیار</w:t>
      </w:r>
      <w:r w:rsidR="00022F30">
        <w:rPr>
          <w:rFonts w:cs="B Nazanin" w:hint="cs"/>
          <w:rtl/>
          <w:lang w:bidi="fa-IR"/>
        </w:rPr>
        <w:t xml:space="preserve">  </w:t>
      </w:r>
      <w:r w:rsidR="0025700E">
        <w:rPr>
          <w:rFonts w:cs="B Nazanin"/>
          <w:lang w:bidi="fa-IR"/>
        </w:rPr>
      </w:r>
      <w:r w:rsidR="0025700E">
        <w:rPr>
          <w:rFonts w:cs="B Nazanin"/>
          <w:lang w:bidi="fa-IR"/>
        </w:rPr>
        <w:pict w14:anchorId="04615104">
          <v:shape id="Right Arrow 45" o:spid="_x0000_s1126" type="#_x0000_t13" href="#فهرست" style="width:11.35pt;height:11.35pt;rotation:-90;visibility:visible;mso-left-percent:-10001;mso-top-percent:-10001;mso-position-horizontal:absolute;mso-position-horizontal-relative:char;mso-position-vertical:absolute;mso-position-vertical-relative:line;mso-left-percent:-10001;mso-top-percent:-10001;v-text-anchor:middle" o:button="t" adj="10800" fillcolor="#5b9bd5 [3204]" strokecolor="#1f4d78 [1604]" strokeweight="1pt">
            <v:fill o:detectmouseclick="t"/>
            <w10:wrap type="none"/>
            <w10:anchorlock/>
          </v:shape>
        </w:pict>
      </w:r>
      <w:bookmarkEnd w:id="96"/>
    </w:p>
    <w:tbl>
      <w:tblPr>
        <w:bidiVisual/>
        <w:tblW w:w="0" w:type="auto"/>
        <w:jc w:val="center"/>
        <w:tblLook w:val="04A0" w:firstRow="1" w:lastRow="0" w:firstColumn="1" w:lastColumn="0" w:noHBand="0" w:noVBand="1"/>
      </w:tblPr>
      <w:tblGrid>
        <w:gridCol w:w="1450"/>
        <w:gridCol w:w="3685"/>
        <w:gridCol w:w="1736"/>
        <w:gridCol w:w="2229"/>
      </w:tblGrid>
      <w:tr w:rsidR="006977DA" w:rsidRPr="005E2F9E" w14:paraId="27BE395E" w14:textId="77777777" w:rsidTr="00022F30">
        <w:trPr>
          <w:jc w:val="center"/>
        </w:trPr>
        <w:tc>
          <w:tcPr>
            <w:tcW w:w="8927" w:type="dxa"/>
            <w:gridSpan w:val="4"/>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098FA12" w14:textId="77777777" w:rsidR="006977DA" w:rsidRPr="005E2F9E" w:rsidRDefault="006977DA" w:rsidP="006977DA">
            <w:pPr>
              <w:bidi/>
              <w:jc w:val="center"/>
              <w:rPr>
                <w:rFonts w:cs="B Nazanin"/>
                <w:sz w:val="24"/>
                <w:szCs w:val="24"/>
                <w:lang w:bidi="fa-IR"/>
              </w:rPr>
            </w:pPr>
            <w:r w:rsidRPr="00DD0388">
              <w:rPr>
                <w:rFonts w:cs="B Nazanin" w:hint="cs"/>
                <w:b/>
                <w:bCs/>
                <w:sz w:val="24"/>
                <w:szCs w:val="24"/>
                <w:rtl/>
              </w:rPr>
              <w:t xml:space="preserve">جدول </w:t>
            </w:r>
            <w:r>
              <w:rPr>
                <w:rFonts w:cs="B Nazanin" w:hint="cs"/>
                <w:b/>
                <w:bCs/>
                <w:sz w:val="24"/>
                <w:szCs w:val="24"/>
                <w:rtl/>
                <w:lang w:bidi="fa-IR"/>
              </w:rPr>
              <w:t xml:space="preserve">مشخصات خلاصه دستیار </w:t>
            </w:r>
            <w:r w:rsidR="00DB6A56">
              <w:rPr>
                <w:rFonts w:ascii="Sakkal Majalla" w:hAnsi="Sakkal Majalla" w:cs="Sakkal Majalla" w:hint="cs"/>
                <w:b/>
                <w:bCs/>
                <w:sz w:val="24"/>
                <w:szCs w:val="24"/>
                <w:rtl/>
                <w:lang w:bidi="fa-IR"/>
              </w:rPr>
              <w:t>–</w:t>
            </w:r>
            <w:r>
              <w:rPr>
                <w:rFonts w:cs="B Nazanin"/>
                <w:b/>
                <w:bCs/>
                <w:sz w:val="24"/>
                <w:szCs w:val="24"/>
                <w:lang w:bidi="fa-IR"/>
              </w:rPr>
              <w:t>tblStudentSummery</w:t>
            </w:r>
          </w:p>
        </w:tc>
      </w:tr>
      <w:tr w:rsidR="006977DA" w:rsidRPr="006D738A" w14:paraId="07817507" w14:textId="77777777" w:rsidTr="00022F30">
        <w:trPr>
          <w:jc w:val="center"/>
        </w:trPr>
        <w:tc>
          <w:tcPr>
            <w:tcW w:w="145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7AB80CC" w14:textId="77777777" w:rsidR="006977DA" w:rsidRPr="00365F8D" w:rsidRDefault="006977DA" w:rsidP="006977DA">
            <w:pPr>
              <w:bidi/>
              <w:jc w:val="center"/>
              <w:rPr>
                <w:rFonts w:cs="B Nazanin"/>
                <w:b/>
                <w:bCs/>
                <w:sz w:val="24"/>
                <w:szCs w:val="24"/>
                <w:rtl/>
              </w:rPr>
            </w:pPr>
            <w:r w:rsidRPr="00365F8D">
              <w:rPr>
                <w:rFonts w:cs="B Nazanin" w:hint="cs"/>
                <w:b/>
                <w:bCs/>
                <w:sz w:val="24"/>
                <w:szCs w:val="24"/>
                <w:rtl/>
              </w:rPr>
              <w:t>مثال</w:t>
            </w:r>
          </w:p>
        </w:tc>
        <w:tc>
          <w:tcPr>
            <w:tcW w:w="3685"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978EE0D" w14:textId="77777777" w:rsidR="006977DA" w:rsidRPr="00365F8D" w:rsidRDefault="006977DA" w:rsidP="006977DA">
            <w:pPr>
              <w:bidi/>
              <w:jc w:val="center"/>
              <w:rPr>
                <w:rFonts w:cs="B Nazanin"/>
                <w:b/>
                <w:bCs/>
                <w:sz w:val="24"/>
                <w:szCs w:val="24"/>
                <w:rtl/>
                <w:lang w:bidi="fa-IR"/>
              </w:rPr>
            </w:pPr>
            <w:r w:rsidRPr="00365F8D">
              <w:rPr>
                <w:rFonts w:cs="B Nazanin" w:hint="cs"/>
                <w:b/>
                <w:bCs/>
                <w:sz w:val="24"/>
                <w:szCs w:val="24"/>
                <w:rtl/>
                <w:lang w:bidi="fa-IR"/>
              </w:rPr>
              <w:t>توضیح</w:t>
            </w:r>
          </w:p>
        </w:tc>
        <w:tc>
          <w:tcPr>
            <w:tcW w:w="156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F511754" w14:textId="77777777" w:rsidR="006977DA" w:rsidRPr="00365F8D" w:rsidRDefault="006977DA" w:rsidP="006977DA">
            <w:pPr>
              <w:jc w:val="center"/>
              <w:rPr>
                <w:rFonts w:ascii="Times New Roman" w:hAnsi="Times New Roman" w:cs="Times New Roman"/>
                <w:b/>
                <w:bCs/>
                <w:sz w:val="24"/>
                <w:szCs w:val="24"/>
              </w:rPr>
            </w:pPr>
            <w:r w:rsidRPr="00365F8D">
              <w:rPr>
                <w:rFonts w:ascii="Times New Roman" w:hAnsi="Times New Roman" w:cs="Times New Roman"/>
                <w:b/>
                <w:bCs/>
                <w:sz w:val="24"/>
                <w:szCs w:val="24"/>
              </w:rPr>
              <w:t>Type</w:t>
            </w:r>
          </w:p>
        </w:tc>
        <w:tc>
          <w:tcPr>
            <w:tcW w:w="222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4F8CA9A" w14:textId="77777777" w:rsidR="006977DA" w:rsidRPr="00365F8D" w:rsidRDefault="006977DA" w:rsidP="006977DA">
            <w:pPr>
              <w:jc w:val="center"/>
              <w:rPr>
                <w:rFonts w:ascii="Times New Roman" w:hAnsi="Times New Roman" w:cs="Times New Roman"/>
                <w:b/>
                <w:bCs/>
                <w:sz w:val="24"/>
                <w:szCs w:val="24"/>
                <w:rtl/>
              </w:rPr>
            </w:pPr>
            <w:r w:rsidRPr="00365F8D">
              <w:rPr>
                <w:rFonts w:ascii="Times New Roman" w:hAnsi="Times New Roman" w:cs="Times New Roman"/>
                <w:b/>
                <w:bCs/>
                <w:sz w:val="24"/>
                <w:szCs w:val="24"/>
              </w:rPr>
              <w:t>Name</w:t>
            </w:r>
          </w:p>
        </w:tc>
      </w:tr>
      <w:tr w:rsidR="006977DA" w:rsidRPr="006D738A" w14:paraId="18D05297" w14:textId="77777777" w:rsidTr="00022F30">
        <w:trPr>
          <w:jc w:val="center"/>
        </w:trPr>
        <w:tc>
          <w:tcPr>
            <w:tcW w:w="1450" w:type="dxa"/>
            <w:tcBorders>
              <w:top w:val="single" w:sz="4" w:space="0" w:color="auto"/>
              <w:left w:val="single" w:sz="4" w:space="0" w:color="auto"/>
              <w:bottom w:val="single" w:sz="4" w:space="0" w:color="auto"/>
              <w:right w:val="single" w:sz="4" w:space="0" w:color="auto"/>
            </w:tcBorders>
            <w:vAlign w:val="center"/>
          </w:tcPr>
          <w:p w14:paraId="0C73436B" w14:textId="77777777" w:rsidR="006977DA" w:rsidRDefault="006977DA" w:rsidP="006977DA">
            <w:pPr>
              <w:bidi/>
              <w:jc w:val="center"/>
              <w:rPr>
                <w:rFonts w:ascii="Yagut" w:eastAsia="Times New Roman" w:hAnsi="Yagut" w:cs="Arial"/>
                <w:sz w:val="24"/>
                <w:szCs w:val="24"/>
                <w:rtl/>
                <w:lang w:bidi="fa-IR"/>
              </w:rPr>
            </w:pPr>
          </w:p>
        </w:tc>
        <w:tc>
          <w:tcPr>
            <w:tcW w:w="3685" w:type="dxa"/>
            <w:tcBorders>
              <w:top w:val="single" w:sz="4" w:space="0" w:color="auto"/>
              <w:left w:val="single" w:sz="4" w:space="0" w:color="auto"/>
              <w:bottom w:val="single" w:sz="4" w:space="0" w:color="auto"/>
              <w:right w:val="single" w:sz="4" w:space="0" w:color="auto"/>
            </w:tcBorders>
            <w:vAlign w:val="center"/>
          </w:tcPr>
          <w:p w14:paraId="3CEE2A5A" w14:textId="77777777" w:rsidR="006977DA" w:rsidRPr="00334AA1" w:rsidRDefault="00DB6A56" w:rsidP="006977DA">
            <w:pPr>
              <w:bidi/>
              <w:rPr>
                <w:rFonts w:cs="B Nazanin"/>
                <w:sz w:val="24"/>
                <w:szCs w:val="24"/>
                <w:rtl/>
                <w:lang w:bidi="fa-IR"/>
              </w:rPr>
            </w:pPr>
            <w:r>
              <w:rPr>
                <w:rFonts w:cs="B Nazanin" w:hint="cs"/>
                <w:sz w:val="24"/>
                <w:szCs w:val="24"/>
                <w:rtl/>
                <w:lang w:bidi="fa-IR"/>
              </w:rPr>
              <w:t>شناسه</w:t>
            </w:r>
          </w:p>
        </w:tc>
        <w:tc>
          <w:tcPr>
            <w:tcW w:w="1563" w:type="dxa"/>
            <w:tcBorders>
              <w:top w:val="single" w:sz="4" w:space="0" w:color="auto"/>
              <w:left w:val="single" w:sz="4" w:space="0" w:color="auto"/>
              <w:bottom w:val="single" w:sz="4" w:space="0" w:color="auto"/>
              <w:right w:val="single" w:sz="4" w:space="0" w:color="auto"/>
            </w:tcBorders>
            <w:vAlign w:val="center"/>
          </w:tcPr>
          <w:p w14:paraId="17DB874E" w14:textId="77777777" w:rsidR="006977DA" w:rsidRDefault="006977DA" w:rsidP="006977DA">
            <w:pPr>
              <w:rPr>
                <w:rFonts w:ascii="Times New Roman" w:hAnsi="Times New Roman" w:cs="Times New Roman"/>
                <w:sz w:val="24"/>
                <w:szCs w:val="24"/>
              </w:rPr>
            </w:pPr>
            <w:r>
              <w:rPr>
                <w:rFonts w:ascii="Times New Roman" w:hAnsi="Times New Roman" w:cs="Times New Roman"/>
                <w:sz w:val="24"/>
                <w:szCs w:val="24"/>
              </w:rPr>
              <w:t>Int,Identity</w:t>
            </w:r>
          </w:p>
        </w:tc>
        <w:tc>
          <w:tcPr>
            <w:tcW w:w="2229" w:type="dxa"/>
            <w:tcBorders>
              <w:top w:val="single" w:sz="4" w:space="0" w:color="auto"/>
              <w:left w:val="single" w:sz="4" w:space="0" w:color="auto"/>
              <w:bottom w:val="single" w:sz="4" w:space="0" w:color="auto"/>
              <w:right w:val="single" w:sz="4" w:space="0" w:color="auto"/>
            </w:tcBorders>
            <w:vAlign w:val="center"/>
          </w:tcPr>
          <w:p w14:paraId="5BE26F2F" w14:textId="77777777" w:rsidR="006977DA" w:rsidRDefault="006977DA" w:rsidP="006977DA">
            <w:pPr>
              <w:rPr>
                <w:rFonts w:ascii="Times New Roman" w:hAnsi="Times New Roman" w:cs="Times New Roman"/>
                <w:sz w:val="24"/>
                <w:szCs w:val="24"/>
              </w:rPr>
            </w:pPr>
            <w:r>
              <w:rPr>
                <w:rFonts w:ascii="Times New Roman" w:hAnsi="Times New Roman" w:cs="Times New Roman"/>
                <w:sz w:val="24"/>
                <w:szCs w:val="24"/>
              </w:rPr>
              <w:t>ID</w:t>
            </w:r>
          </w:p>
        </w:tc>
      </w:tr>
      <w:tr w:rsidR="006977DA" w:rsidRPr="006D738A" w14:paraId="58709B54" w14:textId="77777777" w:rsidTr="00022F30">
        <w:trPr>
          <w:jc w:val="center"/>
        </w:trPr>
        <w:tc>
          <w:tcPr>
            <w:tcW w:w="1450" w:type="dxa"/>
            <w:tcBorders>
              <w:top w:val="single" w:sz="4" w:space="0" w:color="auto"/>
              <w:left w:val="single" w:sz="4" w:space="0" w:color="auto"/>
              <w:bottom w:val="single" w:sz="4" w:space="0" w:color="auto"/>
              <w:right w:val="single" w:sz="4" w:space="0" w:color="auto"/>
            </w:tcBorders>
            <w:vAlign w:val="center"/>
          </w:tcPr>
          <w:p w14:paraId="0AFD2FA5" w14:textId="77777777" w:rsidR="006977DA" w:rsidRDefault="006977DA" w:rsidP="006977DA">
            <w:pPr>
              <w:bidi/>
              <w:jc w:val="center"/>
              <w:rPr>
                <w:rFonts w:ascii="Yagut" w:eastAsia="Times New Roman" w:hAnsi="Yagut" w:cs="Arial"/>
                <w:sz w:val="24"/>
                <w:szCs w:val="24"/>
                <w:rtl/>
                <w:lang w:bidi="fa-IR"/>
              </w:rPr>
            </w:pPr>
          </w:p>
        </w:tc>
        <w:tc>
          <w:tcPr>
            <w:tcW w:w="3685" w:type="dxa"/>
            <w:tcBorders>
              <w:top w:val="single" w:sz="4" w:space="0" w:color="auto"/>
              <w:left w:val="single" w:sz="4" w:space="0" w:color="auto"/>
              <w:bottom w:val="single" w:sz="4" w:space="0" w:color="auto"/>
              <w:right w:val="single" w:sz="4" w:space="0" w:color="auto"/>
            </w:tcBorders>
            <w:vAlign w:val="center"/>
          </w:tcPr>
          <w:p w14:paraId="2E1976AE" w14:textId="77777777" w:rsidR="006977DA" w:rsidRPr="00334AA1" w:rsidRDefault="00DB6A56" w:rsidP="006977DA">
            <w:pPr>
              <w:bidi/>
              <w:rPr>
                <w:rFonts w:cs="B Nazanin"/>
                <w:sz w:val="24"/>
                <w:szCs w:val="24"/>
                <w:rtl/>
                <w:lang w:bidi="fa-IR"/>
              </w:rPr>
            </w:pPr>
            <w:r>
              <w:rPr>
                <w:rFonts w:cs="B Nazanin" w:hint="cs"/>
                <w:sz w:val="24"/>
                <w:szCs w:val="24"/>
                <w:rtl/>
                <w:lang w:bidi="fa-IR"/>
              </w:rPr>
              <w:t>تاریخ ثبت نام در دانشگاه</w:t>
            </w:r>
          </w:p>
        </w:tc>
        <w:tc>
          <w:tcPr>
            <w:tcW w:w="1563" w:type="dxa"/>
            <w:tcBorders>
              <w:top w:val="single" w:sz="4" w:space="0" w:color="auto"/>
              <w:left w:val="single" w:sz="4" w:space="0" w:color="auto"/>
              <w:bottom w:val="single" w:sz="4" w:space="0" w:color="auto"/>
              <w:right w:val="single" w:sz="4" w:space="0" w:color="auto"/>
            </w:tcBorders>
            <w:vAlign w:val="center"/>
          </w:tcPr>
          <w:p w14:paraId="21EAAB5C" w14:textId="77777777" w:rsidR="006977DA" w:rsidRPr="00365F8D" w:rsidRDefault="006977DA" w:rsidP="006977DA">
            <w:pPr>
              <w:rPr>
                <w:rFonts w:ascii="Times New Roman" w:hAnsi="Times New Roman" w:cs="Times New Roman"/>
                <w:sz w:val="24"/>
                <w:szCs w:val="24"/>
              </w:rPr>
            </w:pPr>
            <w:r>
              <w:rPr>
                <w:rFonts w:ascii="Times New Roman" w:hAnsi="Times New Roman" w:cs="Times New Roman"/>
                <w:sz w:val="24"/>
                <w:szCs w:val="24"/>
              </w:rPr>
              <w:t>date</w:t>
            </w:r>
          </w:p>
        </w:tc>
        <w:tc>
          <w:tcPr>
            <w:tcW w:w="2229" w:type="dxa"/>
            <w:tcBorders>
              <w:top w:val="single" w:sz="4" w:space="0" w:color="auto"/>
              <w:left w:val="single" w:sz="4" w:space="0" w:color="auto"/>
              <w:bottom w:val="single" w:sz="4" w:space="0" w:color="auto"/>
              <w:right w:val="single" w:sz="4" w:space="0" w:color="auto"/>
            </w:tcBorders>
            <w:vAlign w:val="center"/>
          </w:tcPr>
          <w:p w14:paraId="42BC9A19" w14:textId="77777777" w:rsidR="006977DA" w:rsidRDefault="006977DA" w:rsidP="006977DA">
            <w:pPr>
              <w:rPr>
                <w:rFonts w:ascii="Times New Roman" w:hAnsi="Times New Roman" w:cs="Times New Roman"/>
                <w:sz w:val="24"/>
                <w:szCs w:val="24"/>
              </w:rPr>
            </w:pPr>
            <w:r>
              <w:rPr>
                <w:rFonts w:ascii="Times New Roman" w:hAnsi="Times New Roman" w:cs="Times New Roman"/>
                <w:sz w:val="24"/>
                <w:szCs w:val="24"/>
              </w:rPr>
              <w:t>RegDate</w:t>
            </w:r>
          </w:p>
        </w:tc>
      </w:tr>
      <w:tr w:rsidR="006977DA" w:rsidRPr="006D738A" w14:paraId="2B77FDDF" w14:textId="77777777" w:rsidTr="00022F30">
        <w:trPr>
          <w:jc w:val="center"/>
        </w:trPr>
        <w:tc>
          <w:tcPr>
            <w:tcW w:w="1450" w:type="dxa"/>
            <w:tcBorders>
              <w:top w:val="single" w:sz="4" w:space="0" w:color="auto"/>
              <w:left w:val="single" w:sz="4" w:space="0" w:color="auto"/>
              <w:bottom w:val="single" w:sz="4" w:space="0" w:color="auto"/>
              <w:right w:val="single" w:sz="4" w:space="0" w:color="auto"/>
            </w:tcBorders>
            <w:vAlign w:val="center"/>
          </w:tcPr>
          <w:p w14:paraId="7303D515" w14:textId="77777777" w:rsidR="006977DA" w:rsidRDefault="006977DA" w:rsidP="006977DA">
            <w:pPr>
              <w:bidi/>
              <w:jc w:val="center"/>
              <w:rPr>
                <w:rFonts w:ascii="Yagut" w:eastAsia="Times New Roman" w:hAnsi="Yagut" w:cs="Arial"/>
                <w:sz w:val="24"/>
                <w:szCs w:val="24"/>
                <w:rtl/>
                <w:lang w:bidi="fa-IR"/>
              </w:rPr>
            </w:pPr>
          </w:p>
        </w:tc>
        <w:tc>
          <w:tcPr>
            <w:tcW w:w="3685" w:type="dxa"/>
            <w:tcBorders>
              <w:top w:val="single" w:sz="4" w:space="0" w:color="auto"/>
              <w:left w:val="single" w:sz="4" w:space="0" w:color="auto"/>
              <w:bottom w:val="single" w:sz="4" w:space="0" w:color="auto"/>
              <w:right w:val="single" w:sz="4" w:space="0" w:color="auto"/>
            </w:tcBorders>
            <w:vAlign w:val="center"/>
          </w:tcPr>
          <w:p w14:paraId="75127239" w14:textId="77777777" w:rsidR="006977DA" w:rsidRPr="00334AA1" w:rsidRDefault="00DB6A56" w:rsidP="00DB6A56">
            <w:pPr>
              <w:bidi/>
              <w:rPr>
                <w:rFonts w:cs="B Nazanin"/>
                <w:sz w:val="24"/>
                <w:szCs w:val="24"/>
                <w:rtl/>
                <w:lang w:bidi="fa-IR"/>
              </w:rPr>
            </w:pPr>
            <w:r>
              <w:rPr>
                <w:rFonts w:cs="B Nazanin" w:hint="cs"/>
                <w:sz w:val="24"/>
                <w:szCs w:val="24"/>
                <w:rtl/>
                <w:lang w:bidi="fa-IR"/>
              </w:rPr>
              <w:t xml:space="preserve">کد گروه آموزشی دانشگاه </w:t>
            </w:r>
          </w:p>
        </w:tc>
        <w:tc>
          <w:tcPr>
            <w:tcW w:w="1563" w:type="dxa"/>
            <w:tcBorders>
              <w:top w:val="single" w:sz="4" w:space="0" w:color="auto"/>
              <w:left w:val="single" w:sz="4" w:space="0" w:color="auto"/>
              <w:bottom w:val="single" w:sz="4" w:space="0" w:color="auto"/>
              <w:right w:val="single" w:sz="4" w:space="0" w:color="auto"/>
            </w:tcBorders>
            <w:vAlign w:val="center"/>
          </w:tcPr>
          <w:p w14:paraId="5FB4EE9D" w14:textId="77777777" w:rsidR="006977DA" w:rsidRPr="00365F8D" w:rsidRDefault="006977DA" w:rsidP="006977DA">
            <w:pPr>
              <w:rPr>
                <w:rFonts w:ascii="Times New Roman" w:hAnsi="Times New Roman" w:cs="Times New Roman"/>
                <w:sz w:val="24"/>
                <w:szCs w:val="24"/>
              </w:rPr>
            </w:pPr>
            <w:r w:rsidRPr="000512FF">
              <w:rPr>
                <w:rFonts w:asciiTheme="majorBidi" w:hAnsiTheme="majorBidi" w:cstheme="majorBidi"/>
                <w:sz w:val="24"/>
                <w:szCs w:val="24"/>
              </w:rPr>
              <w:t>Char(7)</w:t>
            </w:r>
          </w:p>
        </w:tc>
        <w:tc>
          <w:tcPr>
            <w:tcW w:w="2229" w:type="dxa"/>
            <w:tcBorders>
              <w:top w:val="single" w:sz="4" w:space="0" w:color="auto"/>
              <w:left w:val="single" w:sz="4" w:space="0" w:color="auto"/>
              <w:bottom w:val="single" w:sz="4" w:space="0" w:color="auto"/>
              <w:right w:val="single" w:sz="4" w:space="0" w:color="auto"/>
            </w:tcBorders>
            <w:vAlign w:val="center"/>
          </w:tcPr>
          <w:p w14:paraId="3B32EB41" w14:textId="77777777" w:rsidR="006977DA" w:rsidRDefault="006977DA" w:rsidP="006977DA">
            <w:pPr>
              <w:rPr>
                <w:rFonts w:ascii="Times New Roman" w:hAnsi="Times New Roman" w:cs="Times New Roman"/>
                <w:sz w:val="24"/>
                <w:szCs w:val="24"/>
              </w:rPr>
            </w:pPr>
            <w:r>
              <w:rPr>
                <w:rFonts w:ascii="Times New Roman" w:hAnsi="Times New Roman" w:cs="Times New Roman"/>
                <w:sz w:val="24"/>
                <w:szCs w:val="24"/>
              </w:rPr>
              <w:t>UniEG</w:t>
            </w:r>
          </w:p>
        </w:tc>
      </w:tr>
      <w:tr w:rsidR="006977DA" w:rsidRPr="006D738A" w14:paraId="2ACC2E22" w14:textId="77777777" w:rsidTr="00022F30">
        <w:trPr>
          <w:jc w:val="center"/>
        </w:trPr>
        <w:tc>
          <w:tcPr>
            <w:tcW w:w="1450" w:type="dxa"/>
            <w:tcBorders>
              <w:top w:val="single" w:sz="4" w:space="0" w:color="auto"/>
              <w:left w:val="single" w:sz="4" w:space="0" w:color="auto"/>
              <w:bottom w:val="single" w:sz="4" w:space="0" w:color="auto"/>
              <w:right w:val="single" w:sz="4" w:space="0" w:color="auto"/>
            </w:tcBorders>
            <w:vAlign w:val="center"/>
          </w:tcPr>
          <w:p w14:paraId="35532503" w14:textId="77777777" w:rsidR="006977DA" w:rsidRDefault="006977DA" w:rsidP="006977DA">
            <w:pPr>
              <w:bidi/>
              <w:jc w:val="center"/>
              <w:rPr>
                <w:rFonts w:ascii="Yagut" w:eastAsia="Times New Roman" w:hAnsi="Yagut" w:cs="Arial"/>
                <w:sz w:val="24"/>
                <w:szCs w:val="24"/>
                <w:rtl/>
                <w:lang w:bidi="fa-IR"/>
              </w:rPr>
            </w:pPr>
          </w:p>
        </w:tc>
        <w:tc>
          <w:tcPr>
            <w:tcW w:w="3685" w:type="dxa"/>
            <w:tcBorders>
              <w:top w:val="single" w:sz="4" w:space="0" w:color="auto"/>
              <w:left w:val="single" w:sz="4" w:space="0" w:color="auto"/>
              <w:bottom w:val="single" w:sz="4" w:space="0" w:color="auto"/>
              <w:right w:val="single" w:sz="4" w:space="0" w:color="auto"/>
            </w:tcBorders>
            <w:vAlign w:val="center"/>
          </w:tcPr>
          <w:p w14:paraId="51BFA520" w14:textId="77777777" w:rsidR="006977DA" w:rsidRPr="00334AA1" w:rsidRDefault="00DB6A56" w:rsidP="006977DA">
            <w:pPr>
              <w:bidi/>
              <w:rPr>
                <w:rFonts w:cs="B Nazanin"/>
                <w:sz w:val="24"/>
                <w:szCs w:val="24"/>
                <w:rtl/>
                <w:lang w:bidi="fa-IR"/>
              </w:rPr>
            </w:pPr>
            <w:r>
              <w:rPr>
                <w:rFonts w:cs="B Nazanin" w:hint="cs"/>
                <w:sz w:val="24"/>
                <w:szCs w:val="24"/>
                <w:rtl/>
                <w:lang w:bidi="fa-IR"/>
              </w:rPr>
              <w:t>کد رشته و مقطع تحصیلی</w:t>
            </w:r>
          </w:p>
        </w:tc>
        <w:tc>
          <w:tcPr>
            <w:tcW w:w="1563" w:type="dxa"/>
            <w:tcBorders>
              <w:top w:val="single" w:sz="4" w:space="0" w:color="auto"/>
              <w:left w:val="single" w:sz="4" w:space="0" w:color="auto"/>
              <w:bottom w:val="single" w:sz="4" w:space="0" w:color="auto"/>
              <w:right w:val="single" w:sz="4" w:space="0" w:color="auto"/>
            </w:tcBorders>
            <w:vAlign w:val="center"/>
          </w:tcPr>
          <w:p w14:paraId="402EAFF1" w14:textId="77777777" w:rsidR="006977DA" w:rsidRPr="00365F8D" w:rsidRDefault="006977DA" w:rsidP="006977DA">
            <w:pPr>
              <w:rPr>
                <w:rFonts w:ascii="Times New Roman" w:hAnsi="Times New Roman" w:cs="Times New Roman"/>
                <w:sz w:val="24"/>
                <w:szCs w:val="24"/>
              </w:rPr>
            </w:pPr>
            <w:r>
              <w:rPr>
                <w:rFonts w:ascii="Times New Roman" w:hAnsi="Times New Roman" w:cs="Times New Roman"/>
                <w:sz w:val="24"/>
                <w:szCs w:val="24"/>
              </w:rPr>
              <w:t>Char(4)</w:t>
            </w:r>
          </w:p>
        </w:tc>
        <w:tc>
          <w:tcPr>
            <w:tcW w:w="2229" w:type="dxa"/>
            <w:tcBorders>
              <w:top w:val="single" w:sz="4" w:space="0" w:color="auto"/>
              <w:left w:val="single" w:sz="4" w:space="0" w:color="auto"/>
              <w:bottom w:val="single" w:sz="4" w:space="0" w:color="auto"/>
              <w:right w:val="single" w:sz="4" w:space="0" w:color="auto"/>
            </w:tcBorders>
            <w:vAlign w:val="center"/>
          </w:tcPr>
          <w:p w14:paraId="5A2078EE" w14:textId="77777777" w:rsidR="006977DA" w:rsidRDefault="006977DA" w:rsidP="006977DA">
            <w:pPr>
              <w:rPr>
                <w:rFonts w:ascii="Times New Roman" w:hAnsi="Times New Roman" w:cs="Times New Roman"/>
                <w:sz w:val="24"/>
                <w:szCs w:val="24"/>
              </w:rPr>
            </w:pPr>
            <w:r>
              <w:rPr>
                <w:rFonts w:ascii="Times New Roman" w:hAnsi="Times New Roman" w:cs="Times New Roman"/>
                <w:sz w:val="24"/>
                <w:szCs w:val="24"/>
              </w:rPr>
              <w:t>StudyFieldDegree</w:t>
            </w:r>
          </w:p>
        </w:tc>
      </w:tr>
      <w:tr w:rsidR="006977DA" w:rsidRPr="006D738A" w14:paraId="67C951E9" w14:textId="77777777" w:rsidTr="00022F30">
        <w:trPr>
          <w:jc w:val="center"/>
        </w:trPr>
        <w:tc>
          <w:tcPr>
            <w:tcW w:w="1450" w:type="dxa"/>
            <w:tcBorders>
              <w:top w:val="single" w:sz="4" w:space="0" w:color="auto"/>
              <w:left w:val="single" w:sz="4" w:space="0" w:color="auto"/>
              <w:bottom w:val="single" w:sz="4" w:space="0" w:color="auto"/>
              <w:right w:val="single" w:sz="4" w:space="0" w:color="auto"/>
            </w:tcBorders>
            <w:vAlign w:val="center"/>
          </w:tcPr>
          <w:p w14:paraId="7612A8DD" w14:textId="77777777" w:rsidR="006977DA" w:rsidRDefault="006977DA" w:rsidP="006977DA">
            <w:pPr>
              <w:bidi/>
              <w:jc w:val="center"/>
              <w:rPr>
                <w:rFonts w:ascii="Yagut" w:eastAsia="Times New Roman" w:hAnsi="Yagut" w:cs="Arial"/>
                <w:sz w:val="24"/>
                <w:szCs w:val="24"/>
                <w:rtl/>
                <w:lang w:bidi="fa-IR"/>
              </w:rPr>
            </w:pPr>
          </w:p>
        </w:tc>
        <w:tc>
          <w:tcPr>
            <w:tcW w:w="3685" w:type="dxa"/>
            <w:tcBorders>
              <w:top w:val="single" w:sz="4" w:space="0" w:color="auto"/>
              <w:left w:val="single" w:sz="4" w:space="0" w:color="auto"/>
              <w:bottom w:val="single" w:sz="4" w:space="0" w:color="auto"/>
              <w:right w:val="single" w:sz="4" w:space="0" w:color="auto"/>
            </w:tcBorders>
            <w:vAlign w:val="center"/>
          </w:tcPr>
          <w:p w14:paraId="44E5104F" w14:textId="77777777" w:rsidR="006977DA" w:rsidRPr="00334AA1" w:rsidRDefault="00DB6A56" w:rsidP="006977DA">
            <w:pPr>
              <w:bidi/>
              <w:rPr>
                <w:rFonts w:cs="B Nazanin"/>
                <w:sz w:val="24"/>
                <w:szCs w:val="24"/>
                <w:rtl/>
                <w:lang w:bidi="fa-IR"/>
              </w:rPr>
            </w:pPr>
            <w:r>
              <w:rPr>
                <w:rFonts w:cs="B Nazanin" w:hint="cs"/>
                <w:sz w:val="24"/>
                <w:szCs w:val="24"/>
                <w:rtl/>
                <w:lang w:bidi="fa-IR"/>
              </w:rPr>
              <w:t>کد سهمیه قبولی</w:t>
            </w:r>
          </w:p>
        </w:tc>
        <w:tc>
          <w:tcPr>
            <w:tcW w:w="1563" w:type="dxa"/>
            <w:tcBorders>
              <w:top w:val="single" w:sz="4" w:space="0" w:color="auto"/>
              <w:left w:val="single" w:sz="4" w:space="0" w:color="auto"/>
              <w:bottom w:val="single" w:sz="4" w:space="0" w:color="auto"/>
              <w:right w:val="single" w:sz="4" w:space="0" w:color="auto"/>
            </w:tcBorders>
            <w:vAlign w:val="center"/>
          </w:tcPr>
          <w:p w14:paraId="22AF8171" w14:textId="77777777" w:rsidR="006977DA" w:rsidRPr="00E559AE" w:rsidRDefault="006977DA" w:rsidP="006977DA">
            <w:pPr>
              <w:rPr>
                <w:rFonts w:ascii="Times New Roman" w:hAnsi="Times New Roman" w:cs="Times New Roman"/>
                <w:sz w:val="24"/>
                <w:szCs w:val="24"/>
              </w:rPr>
            </w:pPr>
            <w:r>
              <w:rPr>
                <w:rFonts w:ascii="Times New Roman" w:hAnsi="Times New Roman" w:cs="Times New Roman"/>
                <w:sz w:val="24"/>
                <w:szCs w:val="24"/>
              </w:rPr>
              <w:t>Int</w:t>
            </w:r>
          </w:p>
        </w:tc>
        <w:tc>
          <w:tcPr>
            <w:tcW w:w="2229" w:type="dxa"/>
            <w:tcBorders>
              <w:top w:val="single" w:sz="4" w:space="0" w:color="auto"/>
              <w:left w:val="single" w:sz="4" w:space="0" w:color="auto"/>
              <w:bottom w:val="single" w:sz="4" w:space="0" w:color="auto"/>
              <w:right w:val="single" w:sz="4" w:space="0" w:color="auto"/>
            </w:tcBorders>
            <w:vAlign w:val="center"/>
          </w:tcPr>
          <w:p w14:paraId="42057E41" w14:textId="77777777" w:rsidR="006977DA" w:rsidRDefault="006977DA" w:rsidP="006977DA">
            <w:pPr>
              <w:rPr>
                <w:rFonts w:ascii="Times New Roman" w:hAnsi="Times New Roman" w:cs="Times New Roman"/>
                <w:sz w:val="24"/>
                <w:szCs w:val="24"/>
              </w:rPr>
            </w:pPr>
            <w:r w:rsidRPr="003D6EC3">
              <w:rPr>
                <w:rFonts w:ascii="Times New Roman" w:hAnsi="Times New Roman" w:cs="Times New Roman"/>
                <w:sz w:val="24"/>
                <w:szCs w:val="24"/>
              </w:rPr>
              <w:t>AdmissionQuota</w:t>
            </w:r>
          </w:p>
        </w:tc>
      </w:tr>
      <w:tr w:rsidR="006977DA" w:rsidRPr="006D738A" w14:paraId="3EBC69CE" w14:textId="77777777" w:rsidTr="00022F30">
        <w:trPr>
          <w:jc w:val="center"/>
        </w:trPr>
        <w:tc>
          <w:tcPr>
            <w:tcW w:w="1450" w:type="dxa"/>
            <w:tcBorders>
              <w:top w:val="single" w:sz="4" w:space="0" w:color="auto"/>
              <w:left w:val="single" w:sz="4" w:space="0" w:color="auto"/>
              <w:bottom w:val="single" w:sz="4" w:space="0" w:color="auto"/>
              <w:right w:val="single" w:sz="4" w:space="0" w:color="auto"/>
            </w:tcBorders>
            <w:vAlign w:val="center"/>
          </w:tcPr>
          <w:p w14:paraId="315850BB" w14:textId="77777777" w:rsidR="006977DA" w:rsidRDefault="006977DA" w:rsidP="006977DA">
            <w:pPr>
              <w:bidi/>
              <w:jc w:val="center"/>
              <w:rPr>
                <w:rFonts w:ascii="Yagut" w:eastAsia="Times New Roman" w:hAnsi="Yagut" w:cs="Arial"/>
                <w:sz w:val="24"/>
                <w:szCs w:val="24"/>
                <w:rtl/>
                <w:lang w:bidi="fa-IR"/>
              </w:rPr>
            </w:pPr>
          </w:p>
        </w:tc>
        <w:tc>
          <w:tcPr>
            <w:tcW w:w="3685" w:type="dxa"/>
            <w:tcBorders>
              <w:top w:val="single" w:sz="4" w:space="0" w:color="auto"/>
              <w:left w:val="single" w:sz="4" w:space="0" w:color="auto"/>
              <w:bottom w:val="single" w:sz="4" w:space="0" w:color="auto"/>
              <w:right w:val="single" w:sz="4" w:space="0" w:color="auto"/>
            </w:tcBorders>
            <w:vAlign w:val="center"/>
          </w:tcPr>
          <w:p w14:paraId="241DDDCB" w14:textId="77777777" w:rsidR="006977DA" w:rsidRPr="00334AA1" w:rsidRDefault="00DB6A56" w:rsidP="006977DA">
            <w:pPr>
              <w:bidi/>
              <w:rPr>
                <w:rFonts w:cs="B Nazanin"/>
                <w:sz w:val="24"/>
                <w:szCs w:val="24"/>
                <w:rtl/>
                <w:lang w:bidi="fa-IR"/>
              </w:rPr>
            </w:pPr>
            <w:r>
              <w:rPr>
                <w:rFonts w:cs="B Nazanin" w:hint="cs"/>
                <w:sz w:val="24"/>
                <w:szCs w:val="24"/>
                <w:rtl/>
                <w:lang w:bidi="fa-IR"/>
              </w:rPr>
              <w:t>تاریخ شروع به تحصیل</w:t>
            </w:r>
          </w:p>
        </w:tc>
        <w:tc>
          <w:tcPr>
            <w:tcW w:w="1563" w:type="dxa"/>
            <w:tcBorders>
              <w:top w:val="single" w:sz="4" w:space="0" w:color="auto"/>
              <w:left w:val="single" w:sz="4" w:space="0" w:color="auto"/>
              <w:bottom w:val="single" w:sz="4" w:space="0" w:color="auto"/>
              <w:right w:val="single" w:sz="4" w:space="0" w:color="auto"/>
            </w:tcBorders>
            <w:vAlign w:val="center"/>
          </w:tcPr>
          <w:p w14:paraId="28D26FA4" w14:textId="77777777" w:rsidR="006977DA" w:rsidRPr="00365F8D" w:rsidRDefault="006977DA" w:rsidP="006977DA">
            <w:pPr>
              <w:rPr>
                <w:rFonts w:ascii="Times New Roman" w:hAnsi="Times New Roman" w:cs="Times New Roman"/>
                <w:sz w:val="24"/>
                <w:szCs w:val="24"/>
              </w:rPr>
            </w:pPr>
            <w:r>
              <w:rPr>
                <w:rFonts w:ascii="Times New Roman" w:hAnsi="Times New Roman" w:cs="Times New Roman"/>
                <w:sz w:val="24"/>
                <w:szCs w:val="24"/>
              </w:rPr>
              <w:t>Date</w:t>
            </w:r>
          </w:p>
        </w:tc>
        <w:tc>
          <w:tcPr>
            <w:tcW w:w="2229" w:type="dxa"/>
            <w:tcBorders>
              <w:top w:val="single" w:sz="4" w:space="0" w:color="auto"/>
              <w:left w:val="single" w:sz="4" w:space="0" w:color="auto"/>
              <w:bottom w:val="single" w:sz="4" w:space="0" w:color="auto"/>
              <w:right w:val="single" w:sz="4" w:space="0" w:color="auto"/>
            </w:tcBorders>
            <w:vAlign w:val="center"/>
          </w:tcPr>
          <w:p w14:paraId="2C11B794" w14:textId="77777777" w:rsidR="006977DA" w:rsidRDefault="006977DA" w:rsidP="006977DA">
            <w:pPr>
              <w:rPr>
                <w:rFonts w:ascii="Times New Roman" w:hAnsi="Times New Roman" w:cs="Times New Roman"/>
                <w:sz w:val="24"/>
                <w:szCs w:val="24"/>
              </w:rPr>
            </w:pPr>
            <w:r>
              <w:rPr>
                <w:rFonts w:ascii="Times New Roman" w:hAnsi="Times New Roman" w:cs="Times New Roman"/>
                <w:sz w:val="24"/>
                <w:szCs w:val="24"/>
              </w:rPr>
              <w:t>StudyStart</w:t>
            </w:r>
          </w:p>
        </w:tc>
      </w:tr>
      <w:tr w:rsidR="006977DA" w:rsidRPr="006D738A" w14:paraId="65EC3078" w14:textId="77777777" w:rsidTr="00022F30">
        <w:trPr>
          <w:jc w:val="center"/>
        </w:trPr>
        <w:tc>
          <w:tcPr>
            <w:tcW w:w="1450" w:type="dxa"/>
            <w:tcBorders>
              <w:top w:val="single" w:sz="4" w:space="0" w:color="auto"/>
              <w:left w:val="single" w:sz="4" w:space="0" w:color="auto"/>
              <w:bottom w:val="single" w:sz="4" w:space="0" w:color="auto"/>
              <w:right w:val="single" w:sz="4" w:space="0" w:color="auto"/>
            </w:tcBorders>
            <w:vAlign w:val="center"/>
          </w:tcPr>
          <w:p w14:paraId="5D33D0C9" w14:textId="77777777" w:rsidR="006977DA" w:rsidRDefault="006977DA" w:rsidP="006977DA">
            <w:pPr>
              <w:bidi/>
              <w:jc w:val="center"/>
              <w:rPr>
                <w:rFonts w:ascii="Yagut" w:eastAsia="Times New Roman" w:hAnsi="Yagut" w:cs="Arial"/>
                <w:sz w:val="24"/>
                <w:szCs w:val="24"/>
                <w:rtl/>
                <w:lang w:bidi="fa-IR"/>
              </w:rPr>
            </w:pPr>
          </w:p>
        </w:tc>
        <w:tc>
          <w:tcPr>
            <w:tcW w:w="3685" w:type="dxa"/>
            <w:tcBorders>
              <w:top w:val="single" w:sz="4" w:space="0" w:color="auto"/>
              <w:left w:val="single" w:sz="4" w:space="0" w:color="auto"/>
              <w:bottom w:val="single" w:sz="4" w:space="0" w:color="auto"/>
              <w:right w:val="single" w:sz="4" w:space="0" w:color="auto"/>
            </w:tcBorders>
            <w:vAlign w:val="center"/>
          </w:tcPr>
          <w:p w14:paraId="27DD9DC4" w14:textId="77777777" w:rsidR="006977DA" w:rsidRPr="00334AA1" w:rsidRDefault="00DB6A56" w:rsidP="006977DA">
            <w:pPr>
              <w:bidi/>
              <w:rPr>
                <w:rFonts w:cs="B Nazanin"/>
                <w:sz w:val="24"/>
                <w:szCs w:val="24"/>
                <w:rtl/>
                <w:lang w:bidi="fa-IR"/>
              </w:rPr>
            </w:pPr>
            <w:r>
              <w:rPr>
                <w:rFonts w:cs="B Nazanin" w:hint="cs"/>
                <w:sz w:val="24"/>
                <w:szCs w:val="24"/>
                <w:rtl/>
                <w:lang w:bidi="fa-IR"/>
              </w:rPr>
              <w:t>تاریخ پایان تحصیل</w:t>
            </w:r>
          </w:p>
        </w:tc>
        <w:tc>
          <w:tcPr>
            <w:tcW w:w="1563" w:type="dxa"/>
            <w:tcBorders>
              <w:top w:val="single" w:sz="4" w:space="0" w:color="auto"/>
              <w:left w:val="single" w:sz="4" w:space="0" w:color="auto"/>
              <w:bottom w:val="single" w:sz="4" w:space="0" w:color="auto"/>
              <w:right w:val="single" w:sz="4" w:space="0" w:color="auto"/>
            </w:tcBorders>
            <w:vAlign w:val="center"/>
          </w:tcPr>
          <w:p w14:paraId="7BFA2D82" w14:textId="77777777" w:rsidR="006977DA" w:rsidRPr="00365F8D" w:rsidRDefault="006977DA" w:rsidP="006977DA">
            <w:pPr>
              <w:rPr>
                <w:rFonts w:ascii="Times New Roman" w:hAnsi="Times New Roman" w:cs="Times New Roman"/>
                <w:sz w:val="24"/>
                <w:szCs w:val="24"/>
              </w:rPr>
            </w:pPr>
            <w:r>
              <w:rPr>
                <w:rFonts w:ascii="Times New Roman" w:hAnsi="Times New Roman" w:cs="Times New Roman"/>
                <w:sz w:val="24"/>
                <w:szCs w:val="24"/>
              </w:rPr>
              <w:t>Date</w:t>
            </w:r>
          </w:p>
        </w:tc>
        <w:tc>
          <w:tcPr>
            <w:tcW w:w="2229" w:type="dxa"/>
            <w:tcBorders>
              <w:top w:val="single" w:sz="4" w:space="0" w:color="auto"/>
              <w:left w:val="single" w:sz="4" w:space="0" w:color="auto"/>
              <w:bottom w:val="single" w:sz="4" w:space="0" w:color="auto"/>
              <w:right w:val="single" w:sz="4" w:space="0" w:color="auto"/>
            </w:tcBorders>
            <w:vAlign w:val="center"/>
          </w:tcPr>
          <w:p w14:paraId="47B0D51A" w14:textId="77777777" w:rsidR="006977DA" w:rsidRDefault="006977DA" w:rsidP="006977DA">
            <w:pPr>
              <w:rPr>
                <w:rFonts w:ascii="Times New Roman" w:hAnsi="Times New Roman" w:cs="Times New Roman"/>
                <w:sz w:val="24"/>
                <w:szCs w:val="24"/>
              </w:rPr>
            </w:pPr>
            <w:r>
              <w:rPr>
                <w:rFonts w:ascii="Times New Roman" w:hAnsi="Times New Roman" w:cs="Times New Roman"/>
                <w:sz w:val="24"/>
                <w:szCs w:val="24"/>
              </w:rPr>
              <w:t>StudyEnd</w:t>
            </w:r>
          </w:p>
        </w:tc>
      </w:tr>
      <w:tr w:rsidR="006977DA" w:rsidRPr="006D738A" w14:paraId="3191E861" w14:textId="77777777" w:rsidTr="00022F30">
        <w:trPr>
          <w:jc w:val="center"/>
        </w:trPr>
        <w:tc>
          <w:tcPr>
            <w:tcW w:w="1450" w:type="dxa"/>
            <w:tcBorders>
              <w:top w:val="single" w:sz="4" w:space="0" w:color="auto"/>
              <w:left w:val="single" w:sz="4" w:space="0" w:color="auto"/>
              <w:bottom w:val="single" w:sz="4" w:space="0" w:color="auto"/>
              <w:right w:val="single" w:sz="4" w:space="0" w:color="auto"/>
            </w:tcBorders>
            <w:vAlign w:val="center"/>
          </w:tcPr>
          <w:p w14:paraId="310C4642" w14:textId="77777777" w:rsidR="006977DA" w:rsidRDefault="006977DA" w:rsidP="006977DA">
            <w:pPr>
              <w:bidi/>
              <w:jc w:val="center"/>
              <w:rPr>
                <w:rFonts w:ascii="Yagut" w:eastAsia="Times New Roman" w:hAnsi="Yagut" w:cs="Arial"/>
                <w:sz w:val="24"/>
                <w:szCs w:val="24"/>
                <w:rtl/>
                <w:lang w:bidi="fa-IR"/>
              </w:rPr>
            </w:pPr>
          </w:p>
        </w:tc>
        <w:tc>
          <w:tcPr>
            <w:tcW w:w="3685" w:type="dxa"/>
            <w:tcBorders>
              <w:top w:val="single" w:sz="4" w:space="0" w:color="auto"/>
              <w:left w:val="single" w:sz="4" w:space="0" w:color="auto"/>
              <w:bottom w:val="single" w:sz="4" w:space="0" w:color="auto"/>
              <w:right w:val="single" w:sz="4" w:space="0" w:color="auto"/>
            </w:tcBorders>
            <w:vAlign w:val="center"/>
          </w:tcPr>
          <w:p w14:paraId="3EF02393" w14:textId="77777777" w:rsidR="006977DA" w:rsidRPr="00334AA1" w:rsidRDefault="00DB6A56" w:rsidP="006977DA">
            <w:pPr>
              <w:bidi/>
              <w:rPr>
                <w:rFonts w:cs="B Nazanin"/>
                <w:sz w:val="24"/>
                <w:szCs w:val="24"/>
                <w:rtl/>
                <w:lang w:bidi="fa-IR"/>
              </w:rPr>
            </w:pPr>
            <w:r>
              <w:rPr>
                <w:rFonts w:cs="B Nazanin" w:hint="cs"/>
                <w:sz w:val="24"/>
                <w:szCs w:val="24"/>
                <w:rtl/>
                <w:lang w:bidi="fa-IR"/>
              </w:rPr>
              <w:t>کد نوع ورود</w:t>
            </w:r>
          </w:p>
        </w:tc>
        <w:tc>
          <w:tcPr>
            <w:tcW w:w="1563" w:type="dxa"/>
            <w:tcBorders>
              <w:top w:val="single" w:sz="4" w:space="0" w:color="auto"/>
              <w:left w:val="single" w:sz="4" w:space="0" w:color="auto"/>
              <w:bottom w:val="single" w:sz="4" w:space="0" w:color="auto"/>
              <w:right w:val="single" w:sz="4" w:space="0" w:color="auto"/>
            </w:tcBorders>
            <w:vAlign w:val="center"/>
          </w:tcPr>
          <w:p w14:paraId="1D9190D3" w14:textId="77777777" w:rsidR="006977DA" w:rsidRPr="00365F8D" w:rsidRDefault="006977DA" w:rsidP="006977DA">
            <w:pPr>
              <w:rPr>
                <w:rFonts w:ascii="Times New Roman" w:hAnsi="Times New Roman" w:cs="Times New Roman"/>
                <w:sz w:val="24"/>
                <w:szCs w:val="24"/>
              </w:rPr>
            </w:pPr>
            <w:r>
              <w:rPr>
                <w:rFonts w:ascii="Times New Roman" w:hAnsi="Times New Roman" w:cs="Times New Roman"/>
                <w:sz w:val="24"/>
                <w:szCs w:val="24"/>
              </w:rPr>
              <w:t>Int</w:t>
            </w:r>
          </w:p>
        </w:tc>
        <w:tc>
          <w:tcPr>
            <w:tcW w:w="2229" w:type="dxa"/>
            <w:tcBorders>
              <w:top w:val="single" w:sz="4" w:space="0" w:color="auto"/>
              <w:left w:val="single" w:sz="4" w:space="0" w:color="auto"/>
              <w:bottom w:val="single" w:sz="4" w:space="0" w:color="auto"/>
              <w:right w:val="single" w:sz="4" w:space="0" w:color="auto"/>
            </w:tcBorders>
            <w:vAlign w:val="center"/>
          </w:tcPr>
          <w:p w14:paraId="746DC0FF" w14:textId="77777777" w:rsidR="006977DA" w:rsidRDefault="006977DA" w:rsidP="006977DA">
            <w:pPr>
              <w:rPr>
                <w:rFonts w:ascii="Times New Roman" w:hAnsi="Times New Roman" w:cs="Times New Roman"/>
                <w:sz w:val="24"/>
                <w:szCs w:val="24"/>
              </w:rPr>
            </w:pPr>
            <w:r>
              <w:rPr>
                <w:rFonts w:ascii="Times New Roman" w:hAnsi="Times New Roman" w:cs="Times New Roman"/>
                <w:sz w:val="24"/>
                <w:szCs w:val="24"/>
              </w:rPr>
              <w:t>EnterType</w:t>
            </w:r>
          </w:p>
        </w:tc>
      </w:tr>
      <w:tr w:rsidR="006977DA" w:rsidRPr="006D738A" w14:paraId="480E9BD8" w14:textId="77777777" w:rsidTr="00022F30">
        <w:trPr>
          <w:jc w:val="center"/>
        </w:trPr>
        <w:tc>
          <w:tcPr>
            <w:tcW w:w="1450" w:type="dxa"/>
            <w:tcBorders>
              <w:top w:val="single" w:sz="4" w:space="0" w:color="auto"/>
              <w:left w:val="single" w:sz="4" w:space="0" w:color="auto"/>
              <w:bottom w:val="single" w:sz="4" w:space="0" w:color="auto"/>
              <w:right w:val="single" w:sz="4" w:space="0" w:color="auto"/>
            </w:tcBorders>
            <w:vAlign w:val="center"/>
          </w:tcPr>
          <w:p w14:paraId="458CA0E3" w14:textId="77777777" w:rsidR="006977DA" w:rsidRDefault="006977DA" w:rsidP="006977DA">
            <w:pPr>
              <w:bidi/>
              <w:jc w:val="center"/>
              <w:rPr>
                <w:rFonts w:ascii="Yagut" w:eastAsia="Times New Roman" w:hAnsi="Yagut" w:cs="Arial"/>
                <w:sz w:val="24"/>
                <w:szCs w:val="24"/>
                <w:rtl/>
                <w:lang w:bidi="fa-IR"/>
              </w:rPr>
            </w:pPr>
          </w:p>
        </w:tc>
        <w:tc>
          <w:tcPr>
            <w:tcW w:w="3685" w:type="dxa"/>
            <w:tcBorders>
              <w:top w:val="single" w:sz="4" w:space="0" w:color="auto"/>
              <w:left w:val="single" w:sz="4" w:space="0" w:color="auto"/>
              <w:bottom w:val="single" w:sz="4" w:space="0" w:color="auto"/>
              <w:right w:val="single" w:sz="4" w:space="0" w:color="auto"/>
            </w:tcBorders>
            <w:vAlign w:val="center"/>
          </w:tcPr>
          <w:p w14:paraId="3F050187" w14:textId="77777777" w:rsidR="006977DA" w:rsidRPr="00334AA1" w:rsidRDefault="00DB6A56" w:rsidP="006977DA">
            <w:pPr>
              <w:bidi/>
              <w:rPr>
                <w:rFonts w:cs="B Nazanin"/>
                <w:sz w:val="24"/>
                <w:szCs w:val="24"/>
                <w:rtl/>
                <w:lang w:bidi="fa-IR"/>
              </w:rPr>
            </w:pPr>
            <w:r>
              <w:rPr>
                <w:rFonts w:cs="B Nazanin" w:hint="cs"/>
                <w:sz w:val="24"/>
                <w:szCs w:val="24"/>
                <w:rtl/>
                <w:lang w:bidi="fa-IR"/>
              </w:rPr>
              <w:t>کد نوع خروج</w:t>
            </w:r>
          </w:p>
        </w:tc>
        <w:tc>
          <w:tcPr>
            <w:tcW w:w="1563" w:type="dxa"/>
            <w:tcBorders>
              <w:top w:val="single" w:sz="4" w:space="0" w:color="auto"/>
              <w:left w:val="single" w:sz="4" w:space="0" w:color="auto"/>
              <w:bottom w:val="single" w:sz="4" w:space="0" w:color="auto"/>
              <w:right w:val="single" w:sz="4" w:space="0" w:color="auto"/>
            </w:tcBorders>
            <w:vAlign w:val="center"/>
          </w:tcPr>
          <w:p w14:paraId="3E186272" w14:textId="77777777" w:rsidR="006977DA" w:rsidRPr="00365F8D" w:rsidRDefault="006977DA" w:rsidP="006977DA">
            <w:pPr>
              <w:rPr>
                <w:rFonts w:ascii="Times New Roman" w:hAnsi="Times New Roman" w:cs="Times New Roman"/>
                <w:sz w:val="24"/>
                <w:szCs w:val="24"/>
              </w:rPr>
            </w:pPr>
            <w:r>
              <w:rPr>
                <w:rFonts w:ascii="Times New Roman" w:hAnsi="Times New Roman" w:cs="Times New Roman"/>
                <w:sz w:val="24"/>
                <w:szCs w:val="24"/>
              </w:rPr>
              <w:t>Int</w:t>
            </w:r>
          </w:p>
        </w:tc>
        <w:tc>
          <w:tcPr>
            <w:tcW w:w="2229" w:type="dxa"/>
            <w:tcBorders>
              <w:top w:val="single" w:sz="4" w:space="0" w:color="auto"/>
              <w:left w:val="single" w:sz="4" w:space="0" w:color="auto"/>
              <w:bottom w:val="single" w:sz="4" w:space="0" w:color="auto"/>
              <w:right w:val="single" w:sz="4" w:space="0" w:color="auto"/>
            </w:tcBorders>
            <w:vAlign w:val="center"/>
          </w:tcPr>
          <w:p w14:paraId="4885976A" w14:textId="77777777" w:rsidR="006977DA" w:rsidRDefault="006977DA" w:rsidP="006977DA">
            <w:pPr>
              <w:rPr>
                <w:rFonts w:ascii="Times New Roman" w:hAnsi="Times New Roman" w:cs="Times New Roman"/>
                <w:sz w:val="24"/>
                <w:szCs w:val="24"/>
              </w:rPr>
            </w:pPr>
            <w:r>
              <w:rPr>
                <w:rFonts w:ascii="Times New Roman" w:hAnsi="Times New Roman" w:cs="Times New Roman"/>
                <w:sz w:val="24"/>
                <w:szCs w:val="24"/>
              </w:rPr>
              <w:t>EndType</w:t>
            </w:r>
          </w:p>
        </w:tc>
      </w:tr>
      <w:tr w:rsidR="006977DA" w:rsidRPr="006D738A" w14:paraId="27BF86AE" w14:textId="77777777" w:rsidTr="00022F30">
        <w:trPr>
          <w:jc w:val="center"/>
        </w:trPr>
        <w:tc>
          <w:tcPr>
            <w:tcW w:w="1450" w:type="dxa"/>
            <w:tcBorders>
              <w:top w:val="single" w:sz="4" w:space="0" w:color="auto"/>
              <w:left w:val="single" w:sz="4" w:space="0" w:color="auto"/>
              <w:bottom w:val="single" w:sz="4" w:space="0" w:color="auto"/>
              <w:right w:val="single" w:sz="4" w:space="0" w:color="auto"/>
            </w:tcBorders>
            <w:vAlign w:val="center"/>
          </w:tcPr>
          <w:p w14:paraId="737D7B3E" w14:textId="77777777" w:rsidR="006977DA" w:rsidRDefault="006977DA" w:rsidP="006977DA">
            <w:pPr>
              <w:bidi/>
              <w:jc w:val="center"/>
              <w:rPr>
                <w:rFonts w:ascii="Yagut" w:eastAsia="Times New Roman" w:hAnsi="Yagut" w:cs="Arial"/>
                <w:sz w:val="24"/>
                <w:szCs w:val="24"/>
                <w:rtl/>
                <w:lang w:bidi="fa-IR"/>
              </w:rPr>
            </w:pPr>
          </w:p>
        </w:tc>
        <w:tc>
          <w:tcPr>
            <w:tcW w:w="3685" w:type="dxa"/>
            <w:tcBorders>
              <w:top w:val="single" w:sz="4" w:space="0" w:color="auto"/>
              <w:left w:val="single" w:sz="4" w:space="0" w:color="auto"/>
              <w:bottom w:val="single" w:sz="4" w:space="0" w:color="auto"/>
              <w:right w:val="single" w:sz="4" w:space="0" w:color="auto"/>
            </w:tcBorders>
            <w:vAlign w:val="center"/>
          </w:tcPr>
          <w:p w14:paraId="2FEDE832" w14:textId="77777777" w:rsidR="006977DA" w:rsidRPr="00334AA1" w:rsidRDefault="00DB6A56" w:rsidP="006977DA">
            <w:pPr>
              <w:bidi/>
              <w:rPr>
                <w:rFonts w:cs="B Nazanin"/>
                <w:sz w:val="24"/>
                <w:szCs w:val="24"/>
                <w:rtl/>
                <w:lang w:bidi="fa-IR"/>
              </w:rPr>
            </w:pPr>
            <w:commentRangeStart w:id="97"/>
            <w:r>
              <w:rPr>
                <w:rFonts w:cs="B Nazanin" w:hint="cs"/>
                <w:sz w:val="24"/>
                <w:szCs w:val="24"/>
                <w:rtl/>
                <w:lang w:bidi="fa-IR"/>
              </w:rPr>
              <w:t>روزهای تحصیل</w:t>
            </w:r>
            <w:commentRangeEnd w:id="97"/>
            <w:r w:rsidR="00AE2BBA">
              <w:rPr>
                <w:rStyle w:val="CommentReference"/>
                <w:rtl/>
              </w:rPr>
              <w:commentReference w:id="97"/>
            </w:r>
          </w:p>
        </w:tc>
        <w:tc>
          <w:tcPr>
            <w:tcW w:w="1563" w:type="dxa"/>
            <w:tcBorders>
              <w:top w:val="single" w:sz="4" w:space="0" w:color="auto"/>
              <w:left w:val="single" w:sz="4" w:space="0" w:color="auto"/>
              <w:bottom w:val="single" w:sz="4" w:space="0" w:color="auto"/>
              <w:right w:val="single" w:sz="4" w:space="0" w:color="auto"/>
            </w:tcBorders>
            <w:vAlign w:val="center"/>
          </w:tcPr>
          <w:p w14:paraId="54F18494" w14:textId="77777777" w:rsidR="006977DA" w:rsidRPr="00365F8D" w:rsidRDefault="006977DA" w:rsidP="006977DA">
            <w:pPr>
              <w:rPr>
                <w:rFonts w:ascii="Times New Roman" w:hAnsi="Times New Roman" w:cs="Times New Roman"/>
                <w:sz w:val="24"/>
                <w:szCs w:val="24"/>
              </w:rPr>
            </w:pPr>
            <w:r>
              <w:rPr>
                <w:rFonts w:ascii="Times New Roman" w:hAnsi="Times New Roman" w:cs="Times New Roman"/>
                <w:sz w:val="24"/>
                <w:szCs w:val="24"/>
              </w:rPr>
              <w:t>Int</w:t>
            </w:r>
          </w:p>
        </w:tc>
        <w:tc>
          <w:tcPr>
            <w:tcW w:w="2229" w:type="dxa"/>
            <w:tcBorders>
              <w:top w:val="single" w:sz="4" w:space="0" w:color="auto"/>
              <w:left w:val="single" w:sz="4" w:space="0" w:color="auto"/>
              <w:bottom w:val="single" w:sz="4" w:space="0" w:color="auto"/>
              <w:right w:val="single" w:sz="4" w:space="0" w:color="auto"/>
            </w:tcBorders>
            <w:vAlign w:val="center"/>
          </w:tcPr>
          <w:p w14:paraId="5078075E" w14:textId="77777777" w:rsidR="006977DA" w:rsidRDefault="006977DA" w:rsidP="006977DA">
            <w:pPr>
              <w:rPr>
                <w:rFonts w:ascii="Times New Roman" w:hAnsi="Times New Roman" w:cs="Times New Roman"/>
                <w:sz w:val="24"/>
                <w:szCs w:val="24"/>
              </w:rPr>
            </w:pPr>
            <w:r>
              <w:rPr>
                <w:rFonts w:ascii="Times New Roman" w:hAnsi="Times New Roman" w:cs="Times New Roman"/>
                <w:sz w:val="24"/>
                <w:szCs w:val="24"/>
              </w:rPr>
              <w:t>StudyDays</w:t>
            </w:r>
          </w:p>
        </w:tc>
      </w:tr>
      <w:tr w:rsidR="006977DA" w:rsidRPr="006D738A" w14:paraId="297FCC86" w14:textId="77777777" w:rsidTr="00022F30">
        <w:trPr>
          <w:jc w:val="center"/>
        </w:trPr>
        <w:tc>
          <w:tcPr>
            <w:tcW w:w="1450" w:type="dxa"/>
            <w:tcBorders>
              <w:top w:val="single" w:sz="4" w:space="0" w:color="auto"/>
              <w:left w:val="single" w:sz="4" w:space="0" w:color="auto"/>
              <w:bottom w:val="single" w:sz="4" w:space="0" w:color="auto"/>
              <w:right w:val="single" w:sz="4" w:space="0" w:color="auto"/>
            </w:tcBorders>
            <w:vAlign w:val="center"/>
          </w:tcPr>
          <w:p w14:paraId="799E7967" w14:textId="77777777" w:rsidR="006977DA" w:rsidRDefault="006977DA" w:rsidP="006977DA">
            <w:pPr>
              <w:bidi/>
              <w:jc w:val="center"/>
              <w:rPr>
                <w:rFonts w:ascii="Yagut" w:eastAsia="Times New Roman" w:hAnsi="Yagut" w:cs="Arial"/>
                <w:sz w:val="24"/>
                <w:szCs w:val="24"/>
                <w:rtl/>
                <w:lang w:bidi="fa-IR"/>
              </w:rPr>
            </w:pPr>
          </w:p>
        </w:tc>
        <w:tc>
          <w:tcPr>
            <w:tcW w:w="3685" w:type="dxa"/>
            <w:tcBorders>
              <w:top w:val="single" w:sz="4" w:space="0" w:color="auto"/>
              <w:left w:val="single" w:sz="4" w:space="0" w:color="auto"/>
              <w:bottom w:val="single" w:sz="4" w:space="0" w:color="auto"/>
              <w:right w:val="single" w:sz="4" w:space="0" w:color="auto"/>
            </w:tcBorders>
            <w:vAlign w:val="center"/>
          </w:tcPr>
          <w:p w14:paraId="4FA46D76" w14:textId="77777777" w:rsidR="006977DA" w:rsidRPr="00334AA1" w:rsidRDefault="00DB6A56" w:rsidP="006977DA">
            <w:pPr>
              <w:bidi/>
              <w:rPr>
                <w:rFonts w:cs="B Nazanin"/>
                <w:sz w:val="24"/>
                <w:szCs w:val="24"/>
                <w:rtl/>
                <w:lang w:bidi="fa-IR"/>
              </w:rPr>
            </w:pPr>
            <w:commentRangeStart w:id="98"/>
            <w:r>
              <w:rPr>
                <w:rFonts w:cs="B Nazanin" w:hint="cs"/>
                <w:sz w:val="24"/>
                <w:szCs w:val="24"/>
                <w:rtl/>
                <w:lang w:bidi="fa-IR"/>
              </w:rPr>
              <w:t>روزهای مرخصی</w:t>
            </w:r>
            <w:commentRangeEnd w:id="98"/>
            <w:r w:rsidR="00AE2BBA">
              <w:rPr>
                <w:rStyle w:val="CommentReference"/>
              </w:rPr>
              <w:commentReference w:id="98"/>
            </w:r>
          </w:p>
        </w:tc>
        <w:tc>
          <w:tcPr>
            <w:tcW w:w="1563" w:type="dxa"/>
            <w:tcBorders>
              <w:top w:val="single" w:sz="4" w:space="0" w:color="auto"/>
              <w:left w:val="single" w:sz="4" w:space="0" w:color="auto"/>
              <w:bottom w:val="single" w:sz="4" w:space="0" w:color="auto"/>
              <w:right w:val="single" w:sz="4" w:space="0" w:color="auto"/>
            </w:tcBorders>
            <w:vAlign w:val="center"/>
          </w:tcPr>
          <w:p w14:paraId="72082A3F" w14:textId="77777777" w:rsidR="006977DA" w:rsidRPr="00365F8D" w:rsidRDefault="006977DA" w:rsidP="006977DA">
            <w:pPr>
              <w:rPr>
                <w:rFonts w:ascii="Times New Roman" w:hAnsi="Times New Roman" w:cs="Times New Roman"/>
                <w:sz w:val="24"/>
                <w:szCs w:val="24"/>
              </w:rPr>
            </w:pPr>
            <w:r>
              <w:rPr>
                <w:rFonts w:ascii="Times New Roman" w:hAnsi="Times New Roman" w:cs="Times New Roman"/>
                <w:sz w:val="24"/>
                <w:szCs w:val="24"/>
              </w:rPr>
              <w:t>Int</w:t>
            </w:r>
          </w:p>
        </w:tc>
        <w:tc>
          <w:tcPr>
            <w:tcW w:w="2229" w:type="dxa"/>
            <w:tcBorders>
              <w:top w:val="single" w:sz="4" w:space="0" w:color="auto"/>
              <w:left w:val="single" w:sz="4" w:space="0" w:color="auto"/>
              <w:bottom w:val="single" w:sz="4" w:space="0" w:color="auto"/>
              <w:right w:val="single" w:sz="4" w:space="0" w:color="auto"/>
            </w:tcBorders>
            <w:vAlign w:val="center"/>
          </w:tcPr>
          <w:p w14:paraId="3E499FAF" w14:textId="77777777" w:rsidR="006977DA" w:rsidRDefault="006977DA" w:rsidP="006977DA">
            <w:pPr>
              <w:rPr>
                <w:rFonts w:ascii="Times New Roman" w:hAnsi="Times New Roman" w:cs="Times New Roman"/>
                <w:sz w:val="24"/>
                <w:szCs w:val="24"/>
              </w:rPr>
            </w:pPr>
            <w:r>
              <w:rPr>
                <w:rFonts w:ascii="Times New Roman" w:hAnsi="Times New Roman" w:cs="Times New Roman"/>
                <w:sz w:val="24"/>
                <w:szCs w:val="24"/>
              </w:rPr>
              <w:t>LeaveDays</w:t>
            </w:r>
          </w:p>
        </w:tc>
      </w:tr>
      <w:tr w:rsidR="006977DA" w:rsidRPr="006D738A" w14:paraId="7DE41B49" w14:textId="77777777" w:rsidTr="00022F30">
        <w:trPr>
          <w:jc w:val="center"/>
        </w:trPr>
        <w:tc>
          <w:tcPr>
            <w:tcW w:w="1450" w:type="dxa"/>
            <w:tcBorders>
              <w:top w:val="single" w:sz="4" w:space="0" w:color="auto"/>
              <w:left w:val="single" w:sz="4" w:space="0" w:color="auto"/>
              <w:bottom w:val="single" w:sz="4" w:space="0" w:color="auto"/>
              <w:right w:val="single" w:sz="4" w:space="0" w:color="auto"/>
            </w:tcBorders>
            <w:vAlign w:val="center"/>
          </w:tcPr>
          <w:p w14:paraId="26D60341" w14:textId="77777777" w:rsidR="006977DA" w:rsidRDefault="006977DA" w:rsidP="006977DA">
            <w:pPr>
              <w:bidi/>
              <w:jc w:val="center"/>
              <w:rPr>
                <w:rFonts w:ascii="Yagut" w:eastAsia="Times New Roman" w:hAnsi="Yagut" w:cs="Arial"/>
                <w:sz w:val="24"/>
                <w:szCs w:val="24"/>
                <w:rtl/>
                <w:lang w:bidi="fa-IR"/>
              </w:rPr>
            </w:pPr>
            <w:commentRangeStart w:id="99"/>
          </w:p>
        </w:tc>
        <w:tc>
          <w:tcPr>
            <w:tcW w:w="3685" w:type="dxa"/>
            <w:tcBorders>
              <w:top w:val="single" w:sz="4" w:space="0" w:color="auto"/>
              <w:left w:val="single" w:sz="4" w:space="0" w:color="auto"/>
              <w:bottom w:val="single" w:sz="4" w:space="0" w:color="auto"/>
              <w:right w:val="single" w:sz="4" w:space="0" w:color="auto"/>
            </w:tcBorders>
            <w:vAlign w:val="center"/>
          </w:tcPr>
          <w:p w14:paraId="7B478E88" w14:textId="77777777" w:rsidR="006977DA" w:rsidRPr="00334AA1" w:rsidRDefault="006977DA" w:rsidP="006977DA">
            <w:pPr>
              <w:bidi/>
              <w:rPr>
                <w:rFonts w:cs="B Nazanin"/>
                <w:sz w:val="24"/>
                <w:szCs w:val="24"/>
                <w:rtl/>
                <w:lang w:bidi="fa-IR"/>
              </w:rPr>
            </w:pPr>
            <w:r w:rsidRPr="00334AA1">
              <w:rPr>
                <w:rFonts w:cs="B Nazanin" w:hint="cs"/>
                <w:sz w:val="24"/>
                <w:szCs w:val="24"/>
                <w:rtl/>
                <w:lang w:bidi="fa-IR"/>
              </w:rPr>
              <w:t>آیا مهمان است؟</w:t>
            </w:r>
          </w:p>
          <w:p w14:paraId="0333E0E9" w14:textId="77777777" w:rsidR="006977DA" w:rsidRPr="00334AA1" w:rsidRDefault="006977DA" w:rsidP="006977DA">
            <w:pPr>
              <w:bidi/>
              <w:rPr>
                <w:rFonts w:cs="B Nazanin"/>
                <w:sz w:val="24"/>
                <w:szCs w:val="24"/>
                <w:rtl/>
                <w:lang w:bidi="fa-IR"/>
              </w:rPr>
            </w:pPr>
            <w:r w:rsidRPr="00334AA1">
              <w:rPr>
                <w:rFonts w:cs="B Nazanin" w:hint="cs"/>
                <w:sz w:val="24"/>
                <w:szCs w:val="24"/>
                <w:rtl/>
                <w:lang w:bidi="fa-IR"/>
              </w:rPr>
              <w:t>در دوره مهمانی دانشگاه محل تحصیل و ثبت فرق دارد</w:t>
            </w:r>
          </w:p>
        </w:tc>
        <w:tc>
          <w:tcPr>
            <w:tcW w:w="1563" w:type="dxa"/>
            <w:tcBorders>
              <w:top w:val="single" w:sz="4" w:space="0" w:color="auto"/>
              <w:left w:val="single" w:sz="4" w:space="0" w:color="auto"/>
              <w:bottom w:val="single" w:sz="4" w:space="0" w:color="auto"/>
              <w:right w:val="single" w:sz="4" w:space="0" w:color="auto"/>
            </w:tcBorders>
            <w:vAlign w:val="center"/>
          </w:tcPr>
          <w:p w14:paraId="7847F487" w14:textId="77777777" w:rsidR="006977DA" w:rsidRPr="00365F8D" w:rsidRDefault="006977DA" w:rsidP="006977DA">
            <w:pPr>
              <w:rPr>
                <w:rFonts w:ascii="Times New Roman" w:hAnsi="Times New Roman" w:cs="Times New Roman"/>
                <w:sz w:val="24"/>
                <w:szCs w:val="24"/>
              </w:rPr>
            </w:pPr>
            <w:r>
              <w:rPr>
                <w:rFonts w:ascii="Times New Roman" w:hAnsi="Times New Roman" w:cs="Times New Roman"/>
                <w:sz w:val="24"/>
                <w:szCs w:val="24"/>
              </w:rPr>
              <w:t>bool</w:t>
            </w:r>
          </w:p>
        </w:tc>
        <w:tc>
          <w:tcPr>
            <w:tcW w:w="2229" w:type="dxa"/>
            <w:tcBorders>
              <w:top w:val="single" w:sz="4" w:space="0" w:color="auto"/>
              <w:left w:val="single" w:sz="4" w:space="0" w:color="auto"/>
              <w:bottom w:val="single" w:sz="4" w:space="0" w:color="auto"/>
              <w:right w:val="single" w:sz="4" w:space="0" w:color="auto"/>
            </w:tcBorders>
            <w:vAlign w:val="center"/>
          </w:tcPr>
          <w:p w14:paraId="7B7CCD7C" w14:textId="77777777" w:rsidR="006977DA" w:rsidRDefault="006977DA" w:rsidP="006977DA">
            <w:pPr>
              <w:rPr>
                <w:rFonts w:ascii="Times New Roman" w:hAnsi="Times New Roman" w:cs="Times New Roman"/>
                <w:sz w:val="24"/>
                <w:szCs w:val="24"/>
              </w:rPr>
            </w:pPr>
            <w:r>
              <w:rPr>
                <w:rFonts w:ascii="Times New Roman" w:hAnsi="Times New Roman" w:cs="Times New Roman"/>
                <w:sz w:val="24"/>
                <w:szCs w:val="24"/>
              </w:rPr>
              <w:t>isGuest</w:t>
            </w:r>
            <w:commentRangeEnd w:id="99"/>
            <w:r w:rsidR="00AE2BBA">
              <w:rPr>
                <w:rStyle w:val="CommentReference"/>
                <w:rtl/>
              </w:rPr>
              <w:commentReference w:id="99"/>
            </w:r>
          </w:p>
        </w:tc>
      </w:tr>
      <w:tr w:rsidR="006977DA" w:rsidRPr="006D738A" w14:paraId="210E21A6" w14:textId="77777777" w:rsidTr="00022F30">
        <w:trPr>
          <w:jc w:val="center"/>
        </w:trPr>
        <w:tc>
          <w:tcPr>
            <w:tcW w:w="1450" w:type="dxa"/>
            <w:tcBorders>
              <w:top w:val="single" w:sz="4" w:space="0" w:color="auto"/>
              <w:left w:val="single" w:sz="4" w:space="0" w:color="auto"/>
              <w:bottom w:val="single" w:sz="4" w:space="0" w:color="auto"/>
              <w:right w:val="single" w:sz="4" w:space="0" w:color="auto"/>
            </w:tcBorders>
            <w:vAlign w:val="center"/>
          </w:tcPr>
          <w:p w14:paraId="32F7A87F" w14:textId="77777777" w:rsidR="006977DA" w:rsidRDefault="006977DA" w:rsidP="006977DA">
            <w:pPr>
              <w:bidi/>
              <w:jc w:val="center"/>
              <w:rPr>
                <w:rFonts w:ascii="Yagut" w:eastAsia="Times New Roman" w:hAnsi="Yagut" w:cs="Arial"/>
                <w:sz w:val="24"/>
                <w:szCs w:val="24"/>
                <w:rtl/>
                <w:lang w:bidi="fa-IR"/>
              </w:rPr>
            </w:pPr>
          </w:p>
        </w:tc>
        <w:tc>
          <w:tcPr>
            <w:tcW w:w="3685" w:type="dxa"/>
            <w:tcBorders>
              <w:top w:val="single" w:sz="4" w:space="0" w:color="auto"/>
              <w:left w:val="single" w:sz="4" w:space="0" w:color="auto"/>
              <w:bottom w:val="single" w:sz="4" w:space="0" w:color="auto"/>
              <w:right w:val="single" w:sz="4" w:space="0" w:color="auto"/>
            </w:tcBorders>
            <w:vAlign w:val="center"/>
          </w:tcPr>
          <w:p w14:paraId="6207D60B" w14:textId="77777777" w:rsidR="006977DA" w:rsidRPr="00334AA1" w:rsidRDefault="006977DA" w:rsidP="006977DA">
            <w:pPr>
              <w:bidi/>
              <w:rPr>
                <w:rFonts w:cs="B Nazanin"/>
                <w:sz w:val="24"/>
                <w:szCs w:val="24"/>
                <w:rtl/>
                <w:lang w:bidi="fa-IR"/>
              </w:rPr>
            </w:pPr>
            <w:r w:rsidRPr="00334AA1">
              <w:rPr>
                <w:rFonts w:cs="B Nazanin" w:hint="cs"/>
                <w:sz w:val="24"/>
                <w:szCs w:val="24"/>
                <w:rtl/>
                <w:lang w:bidi="fa-IR"/>
              </w:rPr>
              <w:t>آیا انتقالی است؟</w:t>
            </w:r>
          </w:p>
          <w:p w14:paraId="61AB4FE4" w14:textId="77777777" w:rsidR="006977DA" w:rsidRPr="00334AA1" w:rsidRDefault="006977DA" w:rsidP="006977DA">
            <w:pPr>
              <w:bidi/>
              <w:rPr>
                <w:rFonts w:cs="B Nazanin"/>
                <w:sz w:val="24"/>
                <w:szCs w:val="24"/>
                <w:rtl/>
                <w:lang w:bidi="fa-IR"/>
              </w:rPr>
            </w:pPr>
            <w:r w:rsidRPr="00334AA1">
              <w:rPr>
                <w:rFonts w:cs="B Nazanin" w:hint="cs"/>
                <w:sz w:val="24"/>
                <w:szCs w:val="24"/>
                <w:rtl/>
                <w:lang w:bidi="fa-IR"/>
              </w:rPr>
              <w:t>در دوره انتقالی دانشگاه محل تحصیل و ثبت یکسان می باشد.</w:t>
            </w:r>
          </w:p>
        </w:tc>
        <w:tc>
          <w:tcPr>
            <w:tcW w:w="1563" w:type="dxa"/>
            <w:tcBorders>
              <w:top w:val="single" w:sz="4" w:space="0" w:color="auto"/>
              <w:left w:val="single" w:sz="4" w:space="0" w:color="auto"/>
              <w:bottom w:val="single" w:sz="4" w:space="0" w:color="auto"/>
              <w:right w:val="single" w:sz="4" w:space="0" w:color="auto"/>
            </w:tcBorders>
            <w:vAlign w:val="center"/>
          </w:tcPr>
          <w:p w14:paraId="0424CD40" w14:textId="77777777" w:rsidR="006977DA" w:rsidRPr="00365F8D" w:rsidRDefault="006977DA" w:rsidP="006977DA">
            <w:pPr>
              <w:rPr>
                <w:rFonts w:ascii="Times New Roman" w:hAnsi="Times New Roman" w:cs="Times New Roman"/>
                <w:sz w:val="24"/>
                <w:szCs w:val="24"/>
              </w:rPr>
            </w:pPr>
            <w:r>
              <w:rPr>
                <w:rFonts w:ascii="Times New Roman" w:hAnsi="Times New Roman" w:cs="Times New Roman"/>
                <w:sz w:val="24"/>
                <w:szCs w:val="24"/>
              </w:rPr>
              <w:t>bool</w:t>
            </w:r>
          </w:p>
        </w:tc>
        <w:tc>
          <w:tcPr>
            <w:tcW w:w="2229" w:type="dxa"/>
            <w:tcBorders>
              <w:top w:val="single" w:sz="4" w:space="0" w:color="auto"/>
              <w:left w:val="single" w:sz="4" w:space="0" w:color="auto"/>
              <w:bottom w:val="single" w:sz="4" w:space="0" w:color="auto"/>
              <w:right w:val="single" w:sz="4" w:space="0" w:color="auto"/>
            </w:tcBorders>
            <w:vAlign w:val="center"/>
          </w:tcPr>
          <w:p w14:paraId="12E2C78D" w14:textId="77777777" w:rsidR="006977DA" w:rsidRDefault="006977DA" w:rsidP="006977DA">
            <w:pPr>
              <w:rPr>
                <w:rFonts w:ascii="Times New Roman" w:hAnsi="Times New Roman" w:cs="Times New Roman"/>
                <w:sz w:val="24"/>
                <w:szCs w:val="24"/>
              </w:rPr>
            </w:pPr>
            <w:r>
              <w:rPr>
                <w:rFonts w:ascii="Times New Roman" w:hAnsi="Times New Roman" w:cs="Times New Roman"/>
                <w:sz w:val="24"/>
                <w:szCs w:val="24"/>
              </w:rPr>
              <w:t>isTransfered</w:t>
            </w:r>
          </w:p>
        </w:tc>
      </w:tr>
      <w:tr w:rsidR="006977DA" w:rsidRPr="006D738A" w14:paraId="2FC38D4A" w14:textId="77777777" w:rsidTr="00022F30">
        <w:trPr>
          <w:jc w:val="center"/>
        </w:trPr>
        <w:tc>
          <w:tcPr>
            <w:tcW w:w="1450" w:type="dxa"/>
            <w:tcBorders>
              <w:top w:val="single" w:sz="4" w:space="0" w:color="auto"/>
              <w:left w:val="single" w:sz="4" w:space="0" w:color="auto"/>
              <w:bottom w:val="single" w:sz="4" w:space="0" w:color="auto"/>
              <w:right w:val="single" w:sz="4" w:space="0" w:color="auto"/>
            </w:tcBorders>
            <w:vAlign w:val="center"/>
          </w:tcPr>
          <w:p w14:paraId="362DA456" w14:textId="77777777" w:rsidR="006977DA" w:rsidRDefault="006977DA" w:rsidP="006977DA">
            <w:pPr>
              <w:bidi/>
              <w:jc w:val="center"/>
              <w:rPr>
                <w:rFonts w:ascii="Yagut" w:eastAsia="Times New Roman" w:hAnsi="Yagut" w:cs="Arial"/>
                <w:sz w:val="24"/>
                <w:szCs w:val="24"/>
                <w:rtl/>
                <w:lang w:bidi="fa-IR"/>
              </w:rPr>
            </w:pPr>
          </w:p>
        </w:tc>
        <w:tc>
          <w:tcPr>
            <w:tcW w:w="3685" w:type="dxa"/>
            <w:tcBorders>
              <w:top w:val="single" w:sz="4" w:space="0" w:color="auto"/>
              <w:left w:val="single" w:sz="4" w:space="0" w:color="auto"/>
              <w:bottom w:val="single" w:sz="4" w:space="0" w:color="auto"/>
              <w:right w:val="single" w:sz="4" w:space="0" w:color="auto"/>
            </w:tcBorders>
            <w:vAlign w:val="center"/>
          </w:tcPr>
          <w:p w14:paraId="10065894" w14:textId="77777777" w:rsidR="006977DA" w:rsidRPr="00334AA1" w:rsidRDefault="006977DA" w:rsidP="006977DA">
            <w:pPr>
              <w:bidi/>
              <w:rPr>
                <w:rFonts w:cs="B Nazanin"/>
                <w:sz w:val="24"/>
                <w:szCs w:val="24"/>
                <w:rtl/>
                <w:lang w:bidi="fa-IR"/>
              </w:rPr>
            </w:pPr>
            <w:r w:rsidRPr="00334AA1">
              <w:rPr>
                <w:rFonts w:cs="B Nazanin" w:hint="cs"/>
                <w:sz w:val="24"/>
                <w:szCs w:val="24"/>
                <w:rtl/>
                <w:lang w:bidi="fa-IR"/>
              </w:rPr>
              <w:t>دانشگاه محل تحصیل دستیار</w:t>
            </w:r>
          </w:p>
        </w:tc>
        <w:tc>
          <w:tcPr>
            <w:tcW w:w="1563" w:type="dxa"/>
            <w:tcBorders>
              <w:top w:val="single" w:sz="4" w:space="0" w:color="auto"/>
              <w:left w:val="single" w:sz="4" w:space="0" w:color="auto"/>
              <w:bottom w:val="single" w:sz="4" w:space="0" w:color="auto"/>
              <w:right w:val="single" w:sz="4" w:space="0" w:color="auto"/>
            </w:tcBorders>
            <w:vAlign w:val="center"/>
          </w:tcPr>
          <w:p w14:paraId="5E80D75E" w14:textId="77777777" w:rsidR="006977DA" w:rsidRPr="00365F8D" w:rsidRDefault="006977DA" w:rsidP="006977DA">
            <w:pPr>
              <w:rPr>
                <w:rFonts w:ascii="Times New Roman" w:hAnsi="Times New Roman" w:cs="Times New Roman"/>
                <w:sz w:val="24"/>
                <w:szCs w:val="24"/>
              </w:rPr>
            </w:pPr>
            <w:r>
              <w:rPr>
                <w:rFonts w:ascii="Times New Roman" w:hAnsi="Times New Roman" w:cs="Times New Roman"/>
                <w:sz w:val="24"/>
                <w:szCs w:val="24"/>
              </w:rPr>
              <w:t>Char(4)</w:t>
            </w:r>
          </w:p>
        </w:tc>
        <w:tc>
          <w:tcPr>
            <w:tcW w:w="2229" w:type="dxa"/>
            <w:tcBorders>
              <w:top w:val="single" w:sz="4" w:space="0" w:color="auto"/>
              <w:left w:val="single" w:sz="4" w:space="0" w:color="auto"/>
              <w:bottom w:val="single" w:sz="4" w:space="0" w:color="auto"/>
              <w:right w:val="single" w:sz="4" w:space="0" w:color="auto"/>
            </w:tcBorders>
            <w:vAlign w:val="center"/>
          </w:tcPr>
          <w:p w14:paraId="0FD3146F" w14:textId="77777777" w:rsidR="006977DA" w:rsidRDefault="006977DA" w:rsidP="006977DA">
            <w:pPr>
              <w:rPr>
                <w:rFonts w:ascii="Times New Roman" w:hAnsi="Times New Roman" w:cs="Times New Roman"/>
                <w:sz w:val="24"/>
                <w:szCs w:val="24"/>
              </w:rPr>
            </w:pPr>
            <w:r>
              <w:rPr>
                <w:rFonts w:ascii="Times New Roman" w:hAnsi="Times New Roman" w:cs="Times New Roman"/>
                <w:sz w:val="24"/>
                <w:szCs w:val="24"/>
              </w:rPr>
              <w:t>StudyUni</w:t>
            </w:r>
          </w:p>
        </w:tc>
      </w:tr>
      <w:tr w:rsidR="006977DA" w:rsidRPr="006D738A" w14:paraId="72911231" w14:textId="77777777" w:rsidTr="00022F30">
        <w:trPr>
          <w:jc w:val="center"/>
        </w:trPr>
        <w:tc>
          <w:tcPr>
            <w:tcW w:w="1450" w:type="dxa"/>
            <w:tcBorders>
              <w:top w:val="single" w:sz="4" w:space="0" w:color="auto"/>
              <w:left w:val="single" w:sz="4" w:space="0" w:color="auto"/>
              <w:bottom w:val="single" w:sz="4" w:space="0" w:color="auto"/>
              <w:right w:val="single" w:sz="4" w:space="0" w:color="auto"/>
            </w:tcBorders>
            <w:vAlign w:val="center"/>
          </w:tcPr>
          <w:p w14:paraId="7C1014BD" w14:textId="77777777" w:rsidR="006977DA" w:rsidRDefault="006977DA" w:rsidP="006977DA">
            <w:pPr>
              <w:bidi/>
              <w:jc w:val="center"/>
              <w:rPr>
                <w:rFonts w:ascii="Yagut" w:eastAsia="Times New Roman" w:hAnsi="Yagut" w:cs="Arial"/>
                <w:sz w:val="24"/>
                <w:szCs w:val="24"/>
                <w:rtl/>
                <w:lang w:bidi="fa-IR"/>
              </w:rPr>
            </w:pPr>
          </w:p>
        </w:tc>
        <w:tc>
          <w:tcPr>
            <w:tcW w:w="3685" w:type="dxa"/>
            <w:tcBorders>
              <w:top w:val="single" w:sz="4" w:space="0" w:color="auto"/>
              <w:left w:val="single" w:sz="4" w:space="0" w:color="auto"/>
              <w:bottom w:val="single" w:sz="4" w:space="0" w:color="auto"/>
              <w:right w:val="single" w:sz="4" w:space="0" w:color="auto"/>
            </w:tcBorders>
            <w:vAlign w:val="center"/>
          </w:tcPr>
          <w:p w14:paraId="0FF89418" w14:textId="77777777" w:rsidR="006977DA" w:rsidRPr="00334AA1" w:rsidRDefault="006977DA" w:rsidP="006977DA">
            <w:pPr>
              <w:bidi/>
              <w:rPr>
                <w:rFonts w:cs="B Nazanin"/>
                <w:sz w:val="24"/>
                <w:szCs w:val="24"/>
                <w:rtl/>
                <w:lang w:bidi="fa-IR"/>
              </w:rPr>
            </w:pPr>
            <w:r w:rsidRPr="00334AA1">
              <w:rPr>
                <w:rFonts w:cs="B Nazanin" w:hint="cs"/>
                <w:sz w:val="24"/>
                <w:szCs w:val="24"/>
                <w:rtl/>
                <w:lang w:bidi="fa-IR"/>
              </w:rPr>
              <w:t>دانشگاه ثبت دستیار</w:t>
            </w:r>
          </w:p>
        </w:tc>
        <w:tc>
          <w:tcPr>
            <w:tcW w:w="1563" w:type="dxa"/>
            <w:tcBorders>
              <w:top w:val="single" w:sz="4" w:space="0" w:color="auto"/>
              <w:left w:val="single" w:sz="4" w:space="0" w:color="auto"/>
              <w:bottom w:val="single" w:sz="4" w:space="0" w:color="auto"/>
              <w:right w:val="single" w:sz="4" w:space="0" w:color="auto"/>
            </w:tcBorders>
            <w:vAlign w:val="center"/>
          </w:tcPr>
          <w:p w14:paraId="4E5612E4" w14:textId="77777777" w:rsidR="006977DA" w:rsidRPr="00365F8D" w:rsidRDefault="006977DA" w:rsidP="006977DA">
            <w:pPr>
              <w:rPr>
                <w:rFonts w:ascii="Times New Roman" w:hAnsi="Times New Roman" w:cs="Times New Roman"/>
                <w:sz w:val="24"/>
                <w:szCs w:val="24"/>
              </w:rPr>
            </w:pPr>
            <w:r>
              <w:rPr>
                <w:rFonts w:ascii="Times New Roman" w:hAnsi="Times New Roman" w:cs="Times New Roman"/>
                <w:sz w:val="24"/>
                <w:szCs w:val="24"/>
              </w:rPr>
              <w:t>Char(4)</w:t>
            </w:r>
          </w:p>
        </w:tc>
        <w:tc>
          <w:tcPr>
            <w:tcW w:w="2229" w:type="dxa"/>
            <w:tcBorders>
              <w:top w:val="single" w:sz="4" w:space="0" w:color="auto"/>
              <w:left w:val="single" w:sz="4" w:space="0" w:color="auto"/>
              <w:bottom w:val="single" w:sz="4" w:space="0" w:color="auto"/>
              <w:right w:val="single" w:sz="4" w:space="0" w:color="auto"/>
            </w:tcBorders>
            <w:vAlign w:val="center"/>
          </w:tcPr>
          <w:p w14:paraId="571F9B2E" w14:textId="77777777" w:rsidR="006977DA" w:rsidRDefault="00DB6A56" w:rsidP="006977DA">
            <w:pPr>
              <w:rPr>
                <w:rFonts w:ascii="Times New Roman" w:hAnsi="Times New Roman" w:cs="Times New Roman"/>
                <w:sz w:val="24"/>
                <w:szCs w:val="24"/>
              </w:rPr>
            </w:pPr>
            <w:r>
              <w:rPr>
                <w:rFonts w:ascii="Times New Roman" w:hAnsi="Times New Roman" w:cs="Times New Roman"/>
                <w:sz w:val="24"/>
                <w:szCs w:val="24"/>
              </w:rPr>
              <w:t>Reg</w:t>
            </w:r>
            <w:r w:rsidR="006977DA">
              <w:rPr>
                <w:rFonts w:ascii="Times New Roman" w:hAnsi="Times New Roman" w:cs="Times New Roman"/>
                <w:sz w:val="24"/>
                <w:szCs w:val="24"/>
              </w:rPr>
              <w:t>Uni</w:t>
            </w:r>
          </w:p>
        </w:tc>
      </w:tr>
      <w:tr w:rsidR="006977DA" w:rsidRPr="006D738A" w14:paraId="7F39008D" w14:textId="77777777" w:rsidTr="00022F30">
        <w:trPr>
          <w:jc w:val="center"/>
        </w:trPr>
        <w:tc>
          <w:tcPr>
            <w:tcW w:w="1450" w:type="dxa"/>
            <w:tcBorders>
              <w:top w:val="single" w:sz="4" w:space="0" w:color="auto"/>
              <w:left w:val="single" w:sz="4" w:space="0" w:color="auto"/>
              <w:bottom w:val="single" w:sz="4" w:space="0" w:color="auto"/>
              <w:right w:val="single" w:sz="4" w:space="0" w:color="auto"/>
            </w:tcBorders>
            <w:vAlign w:val="center"/>
          </w:tcPr>
          <w:p w14:paraId="4273E3E0" w14:textId="77777777" w:rsidR="006977DA" w:rsidRDefault="006977DA" w:rsidP="006977DA">
            <w:pPr>
              <w:bidi/>
              <w:jc w:val="center"/>
              <w:rPr>
                <w:rFonts w:ascii="Yagut" w:eastAsia="Times New Roman" w:hAnsi="Yagut" w:cs="Arial"/>
                <w:sz w:val="24"/>
                <w:szCs w:val="24"/>
                <w:rtl/>
                <w:lang w:bidi="fa-IR"/>
              </w:rPr>
            </w:pPr>
          </w:p>
        </w:tc>
        <w:tc>
          <w:tcPr>
            <w:tcW w:w="3685" w:type="dxa"/>
            <w:tcBorders>
              <w:top w:val="single" w:sz="4" w:space="0" w:color="auto"/>
              <w:left w:val="single" w:sz="4" w:space="0" w:color="auto"/>
              <w:bottom w:val="single" w:sz="4" w:space="0" w:color="auto"/>
              <w:right w:val="single" w:sz="4" w:space="0" w:color="auto"/>
            </w:tcBorders>
            <w:vAlign w:val="center"/>
          </w:tcPr>
          <w:p w14:paraId="72F9EECD" w14:textId="77777777" w:rsidR="006977DA" w:rsidRDefault="006977DA" w:rsidP="006977DA">
            <w:pPr>
              <w:bidi/>
              <w:rPr>
                <w:rFonts w:cs="B Nazanin"/>
                <w:sz w:val="24"/>
                <w:szCs w:val="24"/>
                <w:rtl/>
              </w:rPr>
            </w:pPr>
            <w:r>
              <w:rPr>
                <w:rFonts w:cs="B Nazanin" w:hint="cs"/>
                <w:sz w:val="24"/>
                <w:szCs w:val="24"/>
                <w:rtl/>
                <w:lang w:bidi="fa-IR"/>
              </w:rPr>
              <w:t xml:space="preserve">نوع </w:t>
            </w:r>
            <w:r>
              <w:rPr>
                <w:rFonts w:cs="B Nazanin" w:hint="cs"/>
                <w:sz w:val="24"/>
                <w:szCs w:val="24"/>
                <w:rtl/>
              </w:rPr>
              <w:t>بورسیه</w:t>
            </w:r>
          </w:p>
        </w:tc>
        <w:tc>
          <w:tcPr>
            <w:tcW w:w="1563" w:type="dxa"/>
            <w:tcBorders>
              <w:top w:val="single" w:sz="4" w:space="0" w:color="auto"/>
              <w:left w:val="single" w:sz="4" w:space="0" w:color="auto"/>
              <w:bottom w:val="single" w:sz="4" w:space="0" w:color="auto"/>
              <w:right w:val="single" w:sz="4" w:space="0" w:color="auto"/>
            </w:tcBorders>
            <w:vAlign w:val="center"/>
          </w:tcPr>
          <w:p w14:paraId="794B13EC" w14:textId="77777777" w:rsidR="006977DA" w:rsidRPr="005E0A21" w:rsidRDefault="006977DA" w:rsidP="006977DA">
            <w:pPr>
              <w:rPr>
                <w:rFonts w:asciiTheme="majorBidi" w:hAnsiTheme="majorBidi" w:cstheme="majorBidi"/>
                <w:sz w:val="24"/>
                <w:szCs w:val="24"/>
              </w:rPr>
            </w:pPr>
            <w:r>
              <w:rPr>
                <w:rFonts w:asciiTheme="majorBidi" w:hAnsiTheme="majorBidi" w:cstheme="majorBidi"/>
                <w:sz w:val="24"/>
                <w:szCs w:val="24"/>
              </w:rPr>
              <w:t>Int</w:t>
            </w:r>
          </w:p>
        </w:tc>
        <w:tc>
          <w:tcPr>
            <w:tcW w:w="2229" w:type="dxa"/>
            <w:tcBorders>
              <w:top w:val="single" w:sz="4" w:space="0" w:color="auto"/>
              <w:left w:val="single" w:sz="4" w:space="0" w:color="auto"/>
              <w:bottom w:val="single" w:sz="4" w:space="0" w:color="auto"/>
              <w:right w:val="single" w:sz="4" w:space="0" w:color="auto"/>
            </w:tcBorders>
            <w:vAlign w:val="center"/>
          </w:tcPr>
          <w:p w14:paraId="504842D7" w14:textId="77777777" w:rsidR="006977DA" w:rsidRPr="005E0A21" w:rsidRDefault="006977DA" w:rsidP="006977DA">
            <w:pPr>
              <w:rPr>
                <w:rFonts w:asciiTheme="majorBidi" w:hAnsiTheme="majorBidi" w:cstheme="majorBidi"/>
                <w:sz w:val="24"/>
                <w:szCs w:val="24"/>
              </w:rPr>
            </w:pPr>
            <w:r w:rsidRPr="00300402">
              <w:rPr>
                <w:rFonts w:asciiTheme="majorBidi" w:hAnsiTheme="majorBidi" w:cstheme="majorBidi"/>
                <w:sz w:val="24"/>
                <w:szCs w:val="24"/>
              </w:rPr>
              <w:t>scholarship</w:t>
            </w:r>
            <w:r>
              <w:rPr>
                <w:rFonts w:asciiTheme="majorBidi" w:hAnsiTheme="majorBidi" w:cstheme="majorBidi"/>
                <w:sz w:val="24"/>
                <w:szCs w:val="24"/>
              </w:rPr>
              <w:t>Type</w:t>
            </w:r>
          </w:p>
        </w:tc>
      </w:tr>
      <w:tr w:rsidR="006977DA" w:rsidRPr="006D738A" w14:paraId="244EAE2C" w14:textId="77777777" w:rsidTr="00022F30">
        <w:trPr>
          <w:jc w:val="center"/>
        </w:trPr>
        <w:tc>
          <w:tcPr>
            <w:tcW w:w="1450" w:type="dxa"/>
            <w:tcBorders>
              <w:top w:val="single" w:sz="4" w:space="0" w:color="auto"/>
              <w:left w:val="single" w:sz="4" w:space="0" w:color="auto"/>
              <w:bottom w:val="single" w:sz="4" w:space="0" w:color="auto"/>
              <w:right w:val="single" w:sz="4" w:space="0" w:color="auto"/>
            </w:tcBorders>
            <w:vAlign w:val="center"/>
          </w:tcPr>
          <w:p w14:paraId="48D7283E" w14:textId="77777777" w:rsidR="006977DA" w:rsidRDefault="006977DA" w:rsidP="006977DA">
            <w:pPr>
              <w:bidi/>
              <w:jc w:val="center"/>
              <w:rPr>
                <w:rFonts w:ascii="Yagut" w:eastAsia="Times New Roman" w:hAnsi="Yagut" w:cs="Arial"/>
                <w:sz w:val="24"/>
                <w:szCs w:val="24"/>
                <w:rtl/>
                <w:lang w:bidi="fa-IR"/>
              </w:rPr>
            </w:pPr>
          </w:p>
        </w:tc>
        <w:tc>
          <w:tcPr>
            <w:tcW w:w="3685" w:type="dxa"/>
            <w:tcBorders>
              <w:top w:val="single" w:sz="4" w:space="0" w:color="auto"/>
              <w:left w:val="single" w:sz="4" w:space="0" w:color="auto"/>
              <w:bottom w:val="single" w:sz="4" w:space="0" w:color="auto"/>
              <w:right w:val="single" w:sz="4" w:space="0" w:color="auto"/>
            </w:tcBorders>
            <w:vAlign w:val="center"/>
          </w:tcPr>
          <w:p w14:paraId="012FB8A8" w14:textId="77777777" w:rsidR="006977DA" w:rsidRDefault="006977DA" w:rsidP="006977DA">
            <w:pPr>
              <w:bidi/>
              <w:rPr>
                <w:rFonts w:cs="B Nazanin"/>
                <w:sz w:val="24"/>
                <w:szCs w:val="24"/>
                <w:rtl/>
              </w:rPr>
            </w:pPr>
            <w:r>
              <w:rPr>
                <w:rFonts w:cs="B Nazanin" w:hint="cs"/>
                <w:sz w:val="24"/>
                <w:szCs w:val="24"/>
                <w:rtl/>
                <w:lang w:bidi="fa-IR"/>
              </w:rPr>
              <w:t xml:space="preserve">سازمان یا </w:t>
            </w:r>
            <w:r>
              <w:rPr>
                <w:rFonts w:cs="B Nazanin" w:hint="cs"/>
                <w:sz w:val="24"/>
                <w:szCs w:val="24"/>
                <w:rtl/>
              </w:rPr>
              <w:t>محل بورسیه</w:t>
            </w:r>
          </w:p>
        </w:tc>
        <w:tc>
          <w:tcPr>
            <w:tcW w:w="1563" w:type="dxa"/>
            <w:tcBorders>
              <w:top w:val="single" w:sz="4" w:space="0" w:color="auto"/>
              <w:left w:val="single" w:sz="4" w:space="0" w:color="auto"/>
              <w:bottom w:val="single" w:sz="4" w:space="0" w:color="auto"/>
              <w:right w:val="single" w:sz="4" w:space="0" w:color="auto"/>
            </w:tcBorders>
            <w:vAlign w:val="center"/>
          </w:tcPr>
          <w:p w14:paraId="1ECBA840" w14:textId="77777777" w:rsidR="006977DA" w:rsidRPr="005E0A21" w:rsidRDefault="006977DA" w:rsidP="006977DA">
            <w:pPr>
              <w:rPr>
                <w:rFonts w:asciiTheme="majorBidi" w:hAnsiTheme="majorBidi" w:cstheme="majorBidi"/>
                <w:sz w:val="24"/>
                <w:szCs w:val="24"/>
              </w:rPr>
            </w:pPr>
            <w:r w:rsidRPr="005E0A21">
              <w:rPr>
                <w:rFonts w:asciiTheme="majorBidi" w:hAnsiTheme="majorBidi" w:cstheme="majorBidi"/>
                <w:sz w:val="24"/>
                <w:szCs w:val="24"/>
              </w:rPr>
              <w:t>NvarChar(max)</w:t>
            </w:r>
          </w:p>
        </w:tc>
        <w:tc>
          <w:tcPr>
            <w:tcW w:w="2229" w:type="dxa"/>
            <w:tcBorders>
              <w:top w:val="single" w:sz="4" w:space="0" w:color="auto"/>
              <w:left w:val="single" w:sz="4" w:space="0" w:color="auto"/>
              <w:bottom w:val="single" w:sz="4" w:space="0" w:color="auto"/>
              <w:right w:val="single" w:sz="4" w:space="0" w:color="auto"/>
            </w:tcBorders>
            <w:vAlign w:val="center"/>
          </w:tcPr>
          <w:p w14:paraId="060260F8" w14:textId="77777777" w:rsidR="006977DA" w:rsidRPr="005E0A21" w:rsidRDefault="006977DA" w:rsidP="006977DA">
            <w:pPr>
              <w:rPr>
                <w:rFonts w:asciiTheme="majorBidi" w:hAnsiTheme="majorBidi" w:cstheme="majorBidi"/>
                <w:sz w:val="24"/>
                <w:szCs w:val="24"/>
              </w:rPr>
            </w:pPr>
            <w:r>
              <w:rPr>
                <w:rFonts w:asciiTheme="majorBidi" w:hAnsiTheme="majorBidi" w:cstheme="majorBidi"/>
                <w:sz w:val="24"/>
                <w:szCs w:val="24"/>
              </w:rPr>
              <w:t>S</w:t>
            </w:r>
            <w:r w:rsidRPr="00300402">
              <w:rPr>
                <w:rFonts w:asciiTheme="majorBidi" w:hAnsiTheme="majorBidi" w:cstheme="majorBidi"/>
                <w:sz w:val="24"/>
                <w:szCs w:val="24"/>
              </w:rPr>
              <w:t>cholarship</w:t>
            </w:r>
            <w:r>
              <w:rPr>
                <w:rFonts w:asciiTheme="majorBidi" w:hAnsiTheme="majorBidi" w:cstheme="majorBidi"/>
                <w:sz w:val="24"/>
                <w:szCs w:val="24"/>
              </w:rPr>
              <w:t>Org</w:t>
            </w:r>
          </w:p>
        </w:tc>
      </w:tr>
      <w:tr w:rsidR="006977DA" w:rsidRPr="006D738A" w14:paraId="51C12CD7" w14:textId="77777777" w:rsidTr="00022F30">
        <w:trPr>
          <w:jc w:val="center"/>
        </w:trPr>
        <w:tc>
          <w:tcPr>
            <w:tcW w:w="1450" w:type="dxa"/>
            <w:tcBorders>
              <w:top w:val="single" w:sz="4" w:space="0" w:color="auto"/>
              <w:left w:val="single" w:sz="4" w:space="0" w:color="auto"/>
              <w:bottom w:val="single" w:sz="4" w:space="0" w:color="auto"/>
              <w:right w:val="single" w:sz="4" w:space="0" w:color="auto"/>
            </w:tcBorders>
            <w:vAlign w:val="center"/>
          </w:tcPr>
          <w:p w14:paraId="797CA649" w14:textId="77777777" w:rsidR="006977DA" w:rsidRDefault="006977DA" w:rsidP="006977DA">
            <w:pPr>
              <w:bidi/>
              <w:jc w:val="center"/>
              <w:rPr>
                <w:rFonts w:cs="B Nazanin"/>
                <w:sz w:val="24"/>
                <w:szCs w:val="24"/>
                <w:rtl/>
              </w:rPr>
            </w:pPr>
            <w:r>
              <w:rPr>
                <w:rFonts w:cs="B Nazanin" w:hint="cs"/>
                <w:sz w:val="24"/>
                <w:szCs w:val="24"/>
                <w:rtl/>
              </w:rPr>
              <w:t>1:مجرد 2:متاهل</w:t>
            </w:r>
          </w:p>
        </w:tc>
        <w:tc>
          <w:tcPr>
            <w:tcW w:w="3685" w:type="dxa"/>
            <w:tcBorders>
              <w:top w:val="single" w:sz="4" w:space="0" w:color="auto"/>
              <w:left w:val="single" w:sz="4" w:space="0" w:color="auto"/>
              <w:bottom w:val="single" w:sz="4" w:space="0" w:color="auto"/>
              <w:right w:val="single" w:sz="4" w:space="0" w:color="auto"/>
            </w:tcBorders>
            <w:vAlign w:val="center"/>
          </w:tcPr>
          <w:p w14:paraId="3E042DFA" w14:textId="77777777" w:rsidR="006977DA" w:rsidRDefault="006977DA" w:rsidP="006977DA">
            <w:pPr>
              <w:bidi/>
              <w:rPr>
                <w:rFonts w:cs="B Nazanin"/>
                <w:sz w:val="24"/>
                <w:szCs w:val="24"/>
                <w:rtl/>
                <w:lang w:bidi="fa-IR"/>
              </w:rPr>
            </w:pPr>
            <w:r>
              <w:rPr>
                <w:rFonts w:cs="B Nazanin" w:hint="cs"/>
                <w:sz w:val="24"/>
                <w:szCs w:val="24"/>
                <w:rtl/>
                <w:lang w:bidi="fa-IR"/>
              </w:rPr>
              <w:t>وضعیت تاهل</w:t>
            </w:r>
          </w:p>
        </w:tc>
        <w:tc>
          <w:tcPr>
            <w:tcW w:w="1736" w:type="dxa"/>
            <w:tcBorders>
              <w:top w:val="single" w:sz="4" w:space="0" w:color="auto"/>
              <w:left w:val="single" w:sz="4" w:space="0" w:color="auto"/>
              <w:bottom w:val="single" w:sz="4" w:space="0" w:color="auto"/>
              <w:right w:val="single" w:sz="4" w:space="0" w:color="auto"/>
            </w:tcBorders>
            <w:vAlign w:val="center"/>
          </w:tcPr>
          <w:p w14:paraId="41649DD2" w14:textId="77777777" w:rsidR="006977DA" w:rsidRPr="00A60A3F" w:rsidRDefault="006977DA" w:rsidP="006977DA">
            <w:pPr>
              <w:rPr>
                <w:rFonts w:asciiTheme="majorBidi" w:hAnsiTheme="majorBidi" w:cstheme="majorBidi"/>
                <w:sz w:val="24"/>
                <w:szCs w:val="24"/>
              </w:rPr>
            </w:pPr>
            <w:r w:rsidRPr="00A60A3F">
              <w:rPr>
                <w:rFonts w:asciiTheme="majorBidi" w:hAnsiTheme="majorBidi" w:cstheme="majorBidi"/>
                <w:sz w:val="24"/>
                <w:szCs w:val="24"/>
              </w:rPr>
              <w:t>int</w:t>
            </w:r>
          </w:p>
        </w:tc>
        <w:tc>
          <w:tcPr>
            <w:tcW w:w="2229" w:type="dxa"/>
            <w:tcBorders>
              <w:top w:val="single" w:sz="4" w:space="0" w:color="auto"/>
              <w:left w:val="single" w:sz="4" w:space="0" w:color="auto"/>
              <w:bottom w:val="single" w:sz="4" w:space="0" w:color="auto"/>
              <w:right w:val="single" w:sz="4" w:space="0" w:color="auto"/>
            </w:tcBorders>
            <w:vAlign w:val="center"/>
          </w:tcPr>
          <w:p w14:paraId="4C075E80" w14:textId="77777777" w:rsidR="006977DA" w:rsidRPr="00A60A3F" w:rsidRDefault="006977DA" w:rsidP="006977DA">
            <w:pPr>
              <w:rPr>
                <w:rFonts w:asciiTheme="majorBidi" w:hAnsiTheme="majorBidi" w:cstheme="majorBidi"/>
                <w:sz w:val="24"/>
                <w:szCs w:val="24"/>
                <w:lang w:bidi="fa-IR"/>
              </w:rPr>
            </w:pPr>
            <w:r w:rsidRPr="00A60A3F">
              <w:rPr>
                <w:rFonts w:asciiTheme="majorBidi" w:hAnsiTheme="majorBidi" w:cstheme="majorBidi"/>
                <w:sz w:val="24"/>
                <w:szCs w:val="24"/>
                <w:lang w:bidi="fa-IR"/>
              </w:rPr>
              <w:t>MaritalStatusID</w:t>
            </w:r>
          </w:p>
        </w:tc>
      </w:tr>
    </w:tbl>
    <w:p w14:paraId="7AE213DC" w14:textId="77777777" w:rsidR="006977DA" w:rsidRPr="00CC1E96" w:rsidRDefault="006977DA" w:rsidP="006977DA">
      <w:pPr>
        <w:bidi/>
        <w:rPr>
          <w:rFonts w:cs="B Nazanin"/>
          <w:b/>
          <w:bCs/>
          <w:sz w:val="24"/>
          <w:szCs w:val="24"/>
          <w:lang w:bidi="fa-IR"/>
        </w:rPr>
      </w:pPr>
    </w:p>
    <w:p w14:paraId="4E20E45E" w14:textId="77777777" w:rsidR="006977DA" w:rsidRPr="006977DA" w:rsidRDefault="006977DA" w:rsidP="000F5106">
      <w:pPr>
        <w:pStyle w:val="Heading2"/>
        <w:numPr>
          <w:ilvl w:val="0"/>
          <w:numId w:val="44"/>
        </w:numPr>
        <w:bidi/>
        <w:rPr>
          <w:rFonts w:cs="B Nazanin"/>
          <w:lang w:bidi="fa-IR"/>
        </w:rPr>
      </w:pPr>
      <w:bookmarkStart w:id="100" w:name="_Toc478296108"/>
      <w:r w:rsidRPr="006977DA">
        <w:rPr>
          <w:rFonts w:cs="B Nazanin" w:hint="cs"/>
          <w:rtl/>
          <w:lang w:bidi="fa-IR"/>
        </w:rPr>
        <w:t>جدول جزییات پیام های ارسالی دانشگاه ها</w:t>
      </w:r>
      <w:r w:rsidR="00022F30">
        <w:rPr>
          <w:rFonts w:cs="B Nazanin" w:hint="cs"/>
          <w:rtl/>
          <w:lang w:bidi="fa-IR"/>
        </w:rPr>
        <w:t xml:space="preserve">  </w:t>
      </w:r>
      <w:r w:rsidR="0025700E">
        <w:rPr>
          <w:rFonts w:cs="B Nazanin"/>
          <w:noProof/>
          <w:lang w:bidi="fa-IR"/>
        </w:rPr>
      </w:r>
      <w:r w:rsidR="0025700E">
        <w:rPr>
          <w:rFonts w:cs="B Nazanin"/>
          <w:noProof/>
          <w:lang w:bidi="fa-IR"/>
        </w:rPr>
        <w:pict w14:anchorId="2082B123">
          <v:shape id="Right Arrow 46" o:spid="_x0000_s1125" type="#_x0000_t13" href="#فهرست" style="width:11.35pt;height:11.35pt;rotation:-90;visibility:visible;mso-left-percent:-10001;mso-top-percent:-10001;mso-position-horizontal:absolute;mso-position-horizontal-relative:char;mso-position-vertical:absolute;mso-position-vertical-relative:line;mso-left-percent:-10001;mso-top-percent:-10001;v-text-anchor:middle" o:button="t" adj="10800" fillcolor="#5b9bd5 [3204]" strokecolor="#1f4d78 [1604]" strokeweight="1pt">
            <v:fill o:detectmouseclick="t"/>
            <w10:wrap type="none"/>
            <w10:anchorlock/>
          </v:shape>
        </w:pict>
      </w:r>
      <w:bookmarkEnd w:id="100"/>
    </w:p>
    <w:tbl>
      <w:tblPr>
        <w:bidiVisual/>
        <w:tblW w:w="0" w:type="auto"/>
        <w:jc w:val="center"/>
        <w:tblLook w:val="04A0" w:firstRow="1" w:lastRow="0" w:firstColumn="1" w:lastColumn="0" w:noHBand="0" w:noVBand="1"/>
      </w:tblPr>
      <w:tblGrid>
        <w:gridCol w:w="1450"/>
        <w:gridCol w:w="3685"/>
        <w:gridCol w:w="1949"/>
        <w:gridCol w:w="1973"/>
      </w:tblGrid>
      <w:tr w:rsidR="006977DA" w:rsidRPr="005E2F9E" w14:paraId="32823138" w14:textId="77777777" w:rsidTr="00022F30">
        <w:trPr>
          <w:jc w:val="center"/>
        </w:trPr>
        <w:tc>
          <w:tcPr>
            <w:tcW w:w="8927" w:type="dxa"/>
            <w:gridSpan w:val="4"/>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5EE5D751" w14:textId="77777777" w:rsidR="006977DA" w:rsidRPr="005E2F9E" w:rsidRDefault="006977DA" w:rsidP="006977DA">
            <w:pPr>
              <w:bidi/>
              <w:jc w:val="center"/>
              <w:rPr>
                <w:rFonts w:cs="B Nazanin"/>
                <w:sz w:val="24"/>
                <w:szCs w:val="24"/>
                <w:lang w:bidi="fa-IR"/>
              </w:rPr>
            </w:pPr>
            <w:r w:rsidRPr="00DD0388">
              <w:rPr>
                <w:rFonts w:cs="B Nazanin" w:hint="cs"/>
                <w:b/>
                <w:bCs/>
                <w:sz w:val="24"/>
                <w:szCs w:val="24"/>
                <w:rtl/>
              </w:rPr>
              <w:t xml:space="preserve">جدول </w:t>
            </w:r>
            <w:r>
              <w:rPr>
                <w:rFonts w:cs="B Nazanin" w:hint="cs"/>
                <w:b/>
                <w:bCs/>
                <w:sz w:val="24"/>
                <w:szCs w:val="24"/>
                <w:rtl/>
                <w:lang w:bidi="fa-IR"/>
              </w:rPr>
              <w:t xml:space="preserve">مشخصات خلاصه دستیار </w:t>
            </w:r>
            <w:r w:rsidR="00DB6A56">
              <w:rPr>
                <w:rFonts w:ascii="Sakkal Majalla" w:hAnsi="Sakkal Majalla" w:cs="Sakkal Majalla" w:hint="cs"/>
                <w:b/>
                <w:bCs/>
                <w:sz w:val="24"/>
                <w:szCs w:val="24"/>
                <w:rtl/>
                <w:lang w:bidi="fa-IR"/>
              </w:rPr>
              <w:t>–</w:t>
            </w:r>
            <w:r>
              <w:rPr>
                <w:rFonts w:cs="B Nazanin"/>
                <w:b/>
                <w:bCs/>
                <w:sz w:val="24"/>
                <w:szCs w:val="24"/>
                <w:lang w:bidi="fa-IR"/>
              </w:rPr>
              <w:t>tblStudentSummery</w:t>
            </w:r>
          </w:p>
        </w:tc>
      </w:tr>
      <w:tr w:rsidR="006977DA" w:rsidRPr="006D738A" w14:paraId="18DB63CE" w14:textId="77777777" w:rsidTr="00022F30">
        <w:trPr>
          <w:jc w:val="center"/>
        </w:trPr>
        <w:tc>
          <w:tcPr>
            <w:tcW w:w="145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7A6EF4F" w14:textId="77777777" w:rsidR="006977DA" w:rsidRPr="00365F8D" w:rsidRDefault="006977DA" w:rsidP="006977DA">
            <w:pPr>
              <w:bidi/>
              <w:jc w:val="center"/>
              <w:rPr>
                <w:rFonts w:cs="B Nazanin"/>
                <w:b/>
                <w:bCs/>
                <w:sz w:val="24"/>
                <w:szCs w:val="24"/>
                <w:rtl/>
              </w:rPr>
            </w:pPr>
            <w:r w:rsidRPr="00365F8D">
              <w:rPr>
                <w:rFonts w:cs="B Nazanin" w:hint="cs"/>
                <w:b/>
                <w:bCs/>
                <w:sz w:val="24"/>
                <w:szCs w:val="24"/>
                <w:rtl/>
              </w:rPr>
              <w:t>مثال</w:t>
            </w:r>
          </w:p>
        </w:tc>
        <w:tc>
          <w:tcPr>
            <w:tcW w:w="3685"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A378BDA" w14:textId="77777777" w:rsidR="006977DA" w:rsidRPr="00365F8D" w:rsidRDefault="006977DA" w:rsidP="006977DA">
            <w:pPr>
              <w:bidi/>
              <w:jc w:val="center"/>
              <w:rPr>
                <w:rFonts w:cs="B Nazanin"/>
                <w:b/>
                <w:bCs/>
                <w:sz w:val="24"/>
                <w:szCs w:val="24"/>
                <w:rtl/>
                <w:lang w:bidi="fa-IR"/>
              </w:rPr>
            </w:pPr>
            <w:r w:rsidRPr="00365F8D">
              <w:rPr>
                <w:rFonts w:cs="B Nazanin" w:hint="cs"/>
                <w:b/>
                <w:bCs/>
                <w:sz w:val="24"/>
                <w:szCs w:val="24"/>
                <w:rtl/>
                <w:lang w:bidi="fa-IR"/>
              </w:rPr>
              <w:t>توضیح</w:t>
            </w:r>
          </w:p>
        </w:tc>
        <w:tc>
          <w:tcPr>
            <w:tcW w:w="1949"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FFD2872" w14:textId="77777777" w:rsidR="006977DA" w:rsidRPr="00365F8D" w:rsidRDefault="006977DA" w:rsidP="006977DA">
            <w:pPr>
              <w:jc w:val="center"/>
              <w:rPr>
                <w:rFonts w:ascii="Times New Roman" w:hAnsi="Times New Roman" w:cs="Times New Roman"/>
                <w:b/>
                <w:bCs/>
                <w:sz w:val="24"/>
                <w:szCs w:val="24"/>
              </w:rPr>
            </w:pPr>
            <w:r w:rsidRPr="00365F8D">
              <w:rPr>
                <w:rFonts w:ascii="Times New Roman" w:hAnsi="Times New Roman" w:cs="Times New Roman"/>
                <w:b/>
                <w:bCs/>
                <w:sz w:val="24"/>
                <w:szCs w:val="24"/>
              </w:rPr>
              <w:t>Type</w:t>
            </w:r>
          </w:p>
        </w:tc>
        <w:tc>
          <w:tcPr>
            <w:tcW w:w="184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5E05A016" w14:textId="77777777" w:rsidR="006977DA" w:rsidRPr="00365F8D" w:rsidRDefault="006977DA" w:rsidP="006977DA">
            <w:pPr>
              <w:jc w:val="center"/>
              <w:rPr>
                <w:rFonts w:ascii="Times New Roman" w:hAnsi="Times New Roman" w:cs="Times New Roman"/>
                <w:b/>
                <w:bCs/>
                <w:sz w:val="24"/>
                <w:szCs w:val="24"/>
                <w:rtl/>
              </w:rPr>
            </w:pPr>
            <w:r w:rsidRPr="00365F8D">
              <w:rPr>
                <w:rFonts w:ascii="Times New Roman" w:hAnsi="Times New Roman" w:cs="Times New Roman"/>
                <w:b/>
                <w:bCs/>
                <w:sz w:val="24"/>
                <w:szCs w:val="24"/>
              </w:rPr>
              <w:t>Name</w:t>
            </w:r>
          </w:p>
        </w:tc>
      </w:tr>
      <w:tr w:rsidR="006977DA" w:rsidRPr="006D738A" w14:paraId="133291C7" w14:textId="77777777" w:rsidTr="00022F30">
        <w:trPr>
          <w:jc w:val="center"/>
        </w:trPr>
        <w:tc>
          <w:tcPr>
            <w:tcW w:w="1450" w:type="dxa"/>
            <w:tcBorders>
              <w:top w:val="single" w:sz="4" w:space="0" w:color="auto"/>
              <w:left w:val="single" w:sz="4" w:space="0" w:color="auto"/>
              <w:bottom w:val="single" w:sz="4" w:space="0" w:color="auto"/>
              <w:right w:val="single" w:sz="4" w:space="0" w:color="auto"/>
            </w:tcBorders>
            <w:vAlign w:val="center"/>
          </w:tcPr>
          <w:p w14:paraId="33909A52" w14:textId="77777777" w:rsidR="006977DA" w:rsidRDefault="006977DA" w:rsidP="006977DA">
            <w:pPr>
              <w:bidi/>
              <w:jc w:val="center"/>
              <w:rPr>
                <w:rFonts w:ascii="Yagut" w:eastAsia="Times New Roman" w:hAnsi="Yagut" w:cs="Arial"/>
                <w:sz w:val="24"/>
                <w:szCs w:val="24"/>
                <w:rtl/>
                <w:lang w:bidi="fa-IR"/>
              </w:rPr>
            </w:pPr>
          </w:p>
        </w:tc>
        <w:tc>
          <w:tcPr>
            <w:tcW w:w="3685" w:type="dxa"/>
            <w:tcBorders>
              <w:top w:val="single" w:sz="4" w:space="0" w:color="auto"/>
              <w:left w:val="single" w:sz="4" w:space="0" w:color="auto"/>
              <w:bottom w:val="single" w:sz="4" w:space="0" w:color="auto"/>
              <w:right w:val="single" w:sz="4" w:space="0" w:color="auto"/>
            </w:tcBorders>
            <w:vAlign w:val="center"/>
          </w:tcPr>
          <w:p w14:paraId="4D7D1660" w14:textId="77777777" w:rsidR="006977DA" w:rsidRPr="00D57DD8" w:rsidRDefault="006977DA" w:rsidP="006977DA">
            <w:pPr>
              <w:pStyle w:val="ListParagraph"/>
              <w:bidi/>
              <w:ind w:left="130"/>
              <w:rPr>
                <w:rFonts w:cs="B Nazanin"/>
                <w:sz w:val="24"/>
                <w:szCs w:val="24"/>
                <w:rtl/>
              </w:rPr>
            </w:pPr>
            <w:r>
              <w:rPr>
                <w:rFonts w:cs="B Nazanin" w:hint="cs"/>
                <w:sz w:val="24"/>
                <w:szCs w:val="24"/>
                <w:rtl/>
                <w:lang w:bidi="fa-IR"/>
              </w:rPr>
              <w:t>نوع</w:t>
            </w:r>
            <w:r w:rsidRPr="00D57DD8">
              <w:rPr>
                <w:rFonts w:cs="B Nazanin" w:hint="cs"/>
                <w:sz w:val="24"/>
                <w:szCs w:val="24"/>
                <w:rtl/>
                <w:lang w:bidi="fa-IR"/>
              </w:rPr>
              <w:t xml:space="preserve"> پیام </w:t>
            </w:r>
          </w:p>
        </w:tc>
        <w:tc>
          <w:tcPr>
            <w:tcW w:w="1949" w:type="dxa"/>
            <w:tcBorders>
              <w:top w:val="single" w:sz="4" w:space="0" w:color="auto"/>
              <w:left w:val="single" w:sz="4" w:space="0" w:color="auto"/>
              <w:bottom w:val="single" w:sz="4" w:space="0" w:color="auto"/>
              <w:right w:val="single" w:sz="4" w:space="0" w:color="auto"/>
            </w:tcBorders>
            <w:vAlign w:val="center"/>
          </w:tcPr>
          <w:p w14:paraId="52D051DE" w14:textId="77777777" w:rsidR="006977DA" w:rsidRPr="00365F8D" w:rsidRDefault="006977DA" w:rsidP="006977DA">
            <w:pPr>
              <w:rPr>
                <w:rFonts w:ascii="Times New Roman" w:hAnsi="Times New Roman" w:cs="Times New Roman"/>
                <w:sz w:val="24"/>
                <w:szCs w:val="24"/>
              </w:rPr>
            </w:pPr>
            <w:r>
              <w:rPr>
                <w:rFonts w:ascii="Times New Roman" w:hAnsi="Times New Roman" w:cs="Times New Roman"/>
                <w:sz w:val="24"/>
                <w:szCs w:val="24"/>
              </w:rPr>
              <w:t>int</w:t>
            </w:r>
          </w:p>
        </w:tc>
        <w:tc>
          <w:tcPr>
            <w:tcW w:w="1843" w:type="dxa"/>
            <w:tcBorders>
              <w:top w:val="single" w:sz="4" w:space="0" w:color="auto"/>
              <w:left w:val="single" w:sz="4" w:space="0" w:color="auto"/>
              <w:bottom w:val="single" w:sz="4" w:space="0" w:color="auto"/>
              <w:right w:val="single" w:sz="4" w:space="0" w:color="auto"/>
            </w:tcBorders>
            <w:vAlign w:val="center"/>
          </w:tcPr>
          <w:p w14:paraId="1CE18831" w14:textId="77777777" w:rsidR="006977DA" w:rsidRPr="000D63BB" w:rsidRDefault="006977DA" w:rsidP="006977DA">
            <w:pPr>
              <w:pStyle w:val="ListParagraph"/>
              <w:ind w:left="130"/>
              <w:rPr>
                <w:rFonts w:cs="B Nazanin"/>
                <w:b/>
                <w:bCs/>
                <w:sz w:val="24"/>
                <w:szCs w:val="24"/>
                <w:rtl/>
              </w:rPr>
            </w:pPr>
            <w:r>
              <w:rPr>
                <w:rFonts w:ascii="Times New Roman" w:hAnsi="Times New Roman" w:cs="Times New Roman"/>
                <w:sz w:val="24"/>
                <w:szCs w:val="24"/>
              </w:rPr>
              <w:t>MessageType</w:t>
            </w:r>
          </w:p>
        </w:tc>
      </w:tr>
      <w:tr w:rsidR="00DB6A56" w:rsidRPr="006D738A" w14:paraId="2B8F30A8" w14:textId="77777777" w:rsidTr="00022F30">
        <w:trPr>
          <w:jc w:val="center"/>
        </w:trPr>
        <w:tc>
          <w:tcPr>
            <w:tcW w:w="1450" w:type="dxa"/>
            <w:tcBorders>
              <w:top w:val="single" w:sz="4" w:space="0" w:color="auto"/>
              <w:left w:val="single" w:sz="4" w:space="0" w:color="auto"/>
              <w:bottom w:val="single" w:sz="4" w:space="0" w:color="auto"/>
              <w:right w:val="single" w:sz="4" w:space="0" w:color="auto"/>
            </w:tcBorders>
            <w:vAlign w:val="center"/>
          </w:tcPr>
          <w:p w14:paraId="160F27D5" w14:textId="77777777" w:rsidR="00DB6A56" w:rsidRDefault="00DB6A56" w:rsidP="006977DA">
            <w:pPr>
              <w:bidi/>
              <w:jc w:val="center"/>
              <w:rPr>
                <w:rFonts w:ascii="Yagut" w:eastAsia="Times New Roman" w:hAnsi="Yagut" w:cs="Arial"/>
                <w:sz w:val="24"/>
                <w:szCs w:val="24"/>
                <w:rtl/>
                <w:lang w:bidi="fa-IR"/>
              </w:rPr>
            </w:pPr>
          </w:p>
        </w:tc>
        <w:tc>
          <w:tcPr>
            <w:tcW w:w="3685" w:type="dxa"/>
            <w:tcBorders>
              <w:top w:val="single" w:sz="4" w:space="0" w:color="auto"/>
              <w:left w:val="single" w:sz="4" w:space="0" w:color="auto"/>
              <w:bottom w:val="single" w:sz="4" w:space="0" w:color="auto"/>
              <w:right w:val="single" w:sz="4" w:space="0" w:color="auto"/>
            </w:tcBorders>
            <w:vAlign w:val="center"/>
          </w:tcPr>
          <w:p w14:paraId="5E77D41E" w14:textId="77777777" w:rsidR="00DB6A56" w:rsidRDefault="00DB6A56" w:rsidP="006977DA">
            <w:pPr>
              <w:pStyle w:val="ListParagraph"/>
              <w:bidi/>
              <w:ind w:left="130"/>
              <w:rPr>
                <w:rFonts w:cs="B Nazanin"/>
                <w:sz w:val="24"/>
                <w:szCs w:val="24"/>
                <w:rtl/>
                <w:lang w:bidi="fa-IR"/>
              </w:rPr>
            </w:pPr>
            <w:r>
              <w:rPr>
                <w:rFonts w:cs="B Nazanin" w:hint="cs"/>
                <w:sz w:val="24"/>
                <w:szCs w:val="24"/>
                <w:rtl/>
                <w:lang w:bidi="fa-IR"/>
              </w:rPr>
              <w:t>تاریخ دریافت پیام</w:t>
            </w:r>
          </w:p>
        </w:tc>
        <w:tc>
          <w:tcPr>
            <w:tcW w:w="1949" w:type="dxa"/>
            <w:tcBorders>
              <w:top w:val="single" w:sz="4" w:space="0" w:color="auto"/>
              <w:left w:val="single" w:sz="4" w:space="0" w:color="auto"/>
              <w:bottom w:val="single" w:sz="4" w:space="0" w:color="auto"/>
              <w:right w:val="single" w:sz="4" w:space="0" w:color="auto"/>
            </w:tcBorders>
            <w:vAlign w:val="center"/>
          </w:tcPr>
          <w:p w14:paraId="36117684" w14:textId="77777777" w:rsidR="00DB6A56" w:rsidRDefault="00DB6A56" w:rsidP="006977DA">
            <w:pPr>
              <w:rPr>
                <w:rFonts w:ascii="Times New Roman" w:hAnsi="Times New Roman" w:cs="Times New Roman"/>
                <w:sz w:val="24"/>
                <w:szCs w:val="24"/>
              </w:rPr>
            </w:pPr>
            <w:r>
              <w:rPr>
                <w:rFonts w:ascii="Times New Roman" w:hAnsi="Times New Roman" w:cs="Times New Roman"/>
                <w:sz w:val="24"/>
                <w:szCs w:val="24"/>
              </w:rPr>
              <w:t>Date</w:t>
            </w:r>
          </w:p>
        </w:tc>
        <w:tc>
          <w:tcPr>
            <w:tcW w:w="1843" w:type="dxa"/>
            <w:tcBorders>
              <w:top w:val="single" w:sz="4" w:space="0" w:color="auto"/>
              <w:left w:val="single" w:sz="4" w:space="0" w:color="auto"/>
              <w:bottom w:val="single" w:sz="4" w:space="0" w:color="auto"/>
              <w:right w:val="single" w:sz="4" w:space="0" w:color="auto"/>
            </w:tcBorders>
            <w:vAlign w:val="center"/>
          </w:tcPr>
          <w:p w14:paraId="56FC63D8" w14:textId="77777777" w:rsidR="00DB6A56" w:rsidRDefault="00DB6A56" w:rsidP="006977DA">
            <w:pPr>
              <w:pStyle w:val="ListParagraph"/>
              <w:ind w:left="130"/>
              <w:rPr>
                <w:rFonts w:ascii="Times New Roman" w:hAnsi="Times New Roman" w:cs="Times New Roman"/>
                <w:sz w:val="24"/>
                <w:szCs w:val="24"/>
              </w:rPr>
            </w:pPr>
            <w:r>
              <w:rPr>
                <w:rFonts w:ascii="Times New Roman" w:hAnsi="Times New Roman" w:cs="Times New Roman"/>
                <w:sz w:val="24"/>
                <w:szCs w:val="24"/>
              </w:rPr>
              <w:t>MessageRXDate</w:t>
            </w:r>
          </w:p>
        </w:tc>
      </w:tr>
      <w:tr w:rsidR="00DB6A56" w:rsidRPr="006D738A" w14:paraId="258B7989" w14:textId="77777777" w:rsidTr="00022F30">
        <w:trPr>
          <w:jc w:val="center"/>
        </w:trPr>
        <w:tc>
          <w:tcPr>
            <w:tcW w:w="1450" w:type="dxa"/>
            <w:tcBorders>
              <w:top w:val="single" w:sz="4" w:space="0" w:color="auto"/>
              <w:left w:val="single" w:sz="4" w:space="0" w:color="auto"/>
              <w:bottom w:val="single" w:sz="4" w:space="0" w:color="auto"/>
              <w:right w:val="single" w:sz="4" w:space="0" w:color="auto"/>
            </w:tcBorders>
            <w:vAlign w:val="center"/>
          </w:tcPr>
          <w:p w14:paraId="2F4A790B" w14:textId="77777777" w:rsidR="00DB6A56" w:rsidRDefault="00DB6A56" w:rsidP="006977DA">
            <w:pPr>
              <w:bidi/>
              <w:jc w:val="center"/>
              <w:rPr>
                <w:rFonts w:ascii="Yagut" w:eastAsia="Times New Roman" w:hAnsi="Yagut" w:cs="Arial"/>
                <w:sz w:val="24"/>
                <w:szCs w:val="24"/>
                <w:rtl/>
                <w:lang w:bidi="fa-IR"/>
              </w:rPr>
            </w:pPr>
          </w:p>
        </w:tc>
        <w:tc>
          <w:tcPr>
            <w:tcW w:w="3685" w:type="dxa"/>
            <w:tcBorders>
              <w:top w:val="single" w:sz="4" w:space="0" w:color="auto"/>
              <w:left w:val="single" w:sz="4" w:space="0" w:color="auto"/>
              <w:bottom w:val="single" w:sz="4" w:space="0" w:color="auto"/>
              <w:right w:val="single" w:sz="4" w:space="0" w:color="auto"/>
            </w:tcBorders>
            <w:vAlign w:val="center"/>
          </w:tcPr>
          <w:p w14:paraId="571276EF" w14:textId="77777777" w:rsidR="00DB6A56" w:rsidRDefault="00DB6A56" w:rsidP="006977DA">
            <w:pPr>
              <w:pStyle w:val="ListParagraph"/>
              <w:bidi/>
              <w:ind w:left="130"/>
              <w:rPr>
                <w:rFonts w:cs="B Nazanin"/>
                <w:sz w:val="24"/>
                <w:szCs w:val="24"/>
                <w:rtl/>
                <w:lang w:bidi="fa-IR"/>
              </w:rPr>
            </w:pPr>
            <w:r>
              <w:rPr>
                <w:rFonts w:cs="B Nazanin" w:hint="cs"/>
                <w:sz w:val="24"/>
                <w:szCs w:val="24"/>
                <w:rtl/>
                <w:lang w:bidi="fa-IR"/>
              </w:rPr>
              <w:t xml:space="preserve">وضعیت پیام در ابتدا </w:t>
            </w:r>
            <w:r>
              <w:rPr>
                <w:rFonts w:cs="B Nazanin"/>
                <w:sz w:val="24"/>
                <w:szCs w:val="24"/>
                <w:lang w:bidi="fa-IR"/>
              </w:rPr>
              <w:t>0</w:t>
            </w:r>
            <w:r>
              <w:rPr>
                <w:rFonts w:cs="B Nazanin" w:hint="cs"/>
                <w:sz w:val="24"/>
                <w:szCs w:val="24"/>
                <w:rtl/>
                <w:lang w:bidi="fa-IR"/>
              </w:rPr>
              <w:t xml:space="preserve"> به معنی تایید نشده و پس از تایید </w:t>
            </w:r>
            <w:r>
              <w:rPr>
                <w:rFonts w:cs="B Nazanin"/>
                <w:sz w:val="24"/>
                <w:szCs w:val="24"/>
                <w:lang w:bidi="fa-IR"/>
              </w:rPr>
              <w:t>1</w:t>
            </w:r>
            <w:r>
              <w:rPr>
                <w:rFonts w:cs="B Nazanin" w:hint="cs"/>
                <w:sz w:val="24"/>
                <w:szCs w:val="24"/>
                <w:rtl/>
                <w:lang w:bidi="fa-IR"/>
              </w:rPr>
              <w:t xml:space="preserve"> میگردد.</w:t>
            </w:r>
          </w:p>
        </w:tc>
        <w:tc>
          <w:tcPr>
            <w:tcW w:w="1949" w:type="dxa"/>
            <w:tcBorders>
              <w:top w:val="single" w:sz="4" w:space="0" w:color="auto"/>
              <w:left w:val="single" w:sz="4" w:space="0" w:color="auto"/>
              <w:bottom w:val="single" w:sz="4" w:space="0" w:color="auto"/>
              <w:right w:val="single" w:sz="4" w:space="0" w:color="auto"/>
            </w:tcBorders>
            <w:vAlign w:val="center"/>
          </w:tcPr>
          <w:p w14:paraId="7A6983CA" w14:textId="77777777" w:rsidR="00DB6A56" w:rsidRDefault="00DB6A56" w:rsidP="006977DA">
            <w:pPr>
              <w:rPr>
                <w:rFonts w:ascii="Times New Roman" w:hAnsi="Times New Roman" w:cs="Times New Roman"/>
                <w:sz w:val="24"/>
                <w:szCs w:val="24"/>
              </w:rPr>
            </w:pPr>
            <w:r>
              <w:rPr>
                <w:rFonts w:ascii="Times New Roman" w:hAnsi="Times New Roman" w:cs="Times New Roman"/>
                <w:sz w:val="24"/>
                <w:szCs w:val="24"/>
              </w:rPr>
              <w:t>Int</w:t>
            </w:r>
          </w:p>
        </w:tc>
        <w:tc>
          <w:tcPr>
            <w:tcW w:w="1843" w:type="dxa"/>
            <w:tcBorders>
              <w:top w:val="single" w:sz="4" w:space="0" w:color="auto"/>
              <w:left w:val="single" w:sz="4" w:space="0" w:color="auto"/>
              <w:bottom w:val="single" w:sz="4" w:space="0" w:color="auto"/>
              <w:right w:val="single" w:sz="4" w:space="0" w:color="auto"/>
            </w:tcBorders>
            <w:vAlign w:val="center"/>
          </w:tcPr>
          <w:p w14:paraId="3CF1DBD6" w14:textId="77777777" w:rsidR="00DB6A56" w:rsidRDefault="00DB6A56" w:rsidP="006977DA">
            <w:pPr>
              <w:pStyle w:val="ListParagraph"/>
              <w:ind w:left="130"/>
              <w:rPr>
                <w:rFonts w:ascii="Times New Roman" w:hAnsi="Times New Roman" w:cs="Times New Roman"/>
                <w:sz w:val="24"/>
                <w:szCs w:val="24"/>
              </w:rPr>
            </w:pPr>
            <w:r>
              <w:rPr>
                <w:rFonts w:ascii="Times New Roman" w:hAnsi="Times New Roman" w:cs="Times New Roman"/>
                <w:sz w:val="24"/>
                <w:szCs w:val="24"/>
              </w:rPr>
              <w:t>MessageStatus</w:t>
            </w:r>
          </w:p>
        </w:tc>
      </w:tr>
      <w:tr w:rsidR="006977DA" w:rsidRPr="006D738A" w14:paraId="2C769E26" w14:textId="77777777" w:rsidTr="00022F30">
        <w:trPr>
          <w:jc w:val="center"/>
        </w:trPr>
        <w:tc>
          <w:tcPr>
            <w:tcW w:w="1450" w:type="dxa"/>
            <w:tcBorders>
              <w:top w:val="single" w:sz="4" w:space="0" w:color="auto"/>
              <w:left w:val="single" w:sz="4" w:space="0" w:color="auto"/>
              <w:bottom w:val="single" w:sz="4" w:space="0" w:color="auto"/>
              <w:right w:val="single" w:sz="4" w:space="0" w:color="auto"/>
            </w:tcBorders>
            <w:vAlign w:val="center"/>
          </w:tcPr>
          <w:p w14:paraId="72C2399C" w14:textId="77777777" w:rsidR="006977DA" w:rsidRDefault="006977DA" w:rsidP="006977DA">
            <w:pPr>
              <w:bidi/>
              <w:jc w:val="center"/>
              <w:rPr>
                <w:rFonts w:ascii="Yagut" w:eastAsia="Times New Roman" w:hAnsi="Yagut" w:cs="Arial"/>
                <w:sz w:val="24"/>
                <w:szCs w:val="24"/>
                <w:rtl/>
                <w:lang w:bidi="fa-IR"/>
              </w:rPr>
            </w:pPr>
          </w:p>
        </w:tc>
        <w:tc>
          <w:tcPr>
            <w:tcW w:w="3685" w:type="dxa"/>
            <w:tcBorders>
              <w:top w:val="single" w:sz="4" w:space="0" w:color="auto"/>
              <w:left w:val="single" w:sz="4" w:space="0" w:color="auto"/>
              <w:bottom w:val="single" w:sz="4" w:space="0" w:color="auto"/>
              <w:right w:val="single" w:sz="4" w:space="0" w:color="auto"/>
            </w:tcBorders>
            <w:vAlign w:val="center"/>
          </w:tcPr>
          <w:p w14:paraId="20290265" w14:textId="77777777" w:rsidR="006977DA" w:rsidRPr="00D57DD8" w:rsidRDefault="006977DA" w:rsidP="006977DA">
            <w:pPr>
              <w:bidi/>
              <w:ind w:left="130"/>
              <w:rPr>
                <w:rFonts w:cs="B Nazanin"/>
                <w:sz w:val="24"/>
                <w:szCs w:val="24"/>
                <w:rtl/>
                <w:lang w:bidi="fa-IR"/>
              </w:rPr>
            </w:pPr>
            <w:r w:rsidRPr="00D57DD8">
              <w:rPr>
                <w:rFonts w:cs="B Nazanin" w:hint="cs"/>
                <w:sz w:val="24"/>
                <w:szCs w:val="24"/>
                <w:rtl/>
                <w:lang w:bidi="fa-IR"/>
              </w:rPr>
              <w:t>کد مرجع در سامانه دانشگاه</w:t>
            </w:r>
          </w:p>
        </w:tc>
        <w:tc>
          <w:tcPr>
            <w:tcW w:w="1949" w:type="dxa"/>
            <w:tcBorders>
              <w:top w:val="single" w:sz="4" w:space="0" w:color="auto"/>
              <w:left w:val="single" w:sz="4" w:space="0" w:color="auto"/>
              <w:bottom w:val="single" w:sz="4" w:space="0" w:color="auto"/>
              <w:right w:val="single" w:sz="4" w:space="0" w:color="auto"/>
            </w:tcBorders>
            <w:vAlign w:val="center"/>
          </w:tcPr>
          <w:p w14:paraId="604DA5BF" w14:textId="77777777" w:rsidR="006977DA" w:rsidRPr="00365F8D" w:rsidRDefault="006977DA" w:rsidP="006977DA">
            <w:pPr>
              <w:rPr>
                <w:rFonts w:ascii="Times New Roman" w:hAnsi="Times New Roman" w:cs="Times New Roman"/>
                <w:sz w:val="24"/>
                <w:szCs w:val="24"/>
              </w:rPr>
            </w:pPr>
            <w:r>
              <w:rPr>
                <w:rFonts w:ascii="Times New Roman" w:hAnsi="Times New Roman" w:cs="Times New Roman"/>
                <w:sz w:val="24"/>
                <w:szCs w:val="24"/>
              </w:rPr>
              <w:t>NvarChar(20)</w:t>
            </w:r>
          </w:p>
        </w:tc>
        <w:tc>
          <w:tcPr>
            <w:tcW w:w="1843" w:type="dxa"/>
            <w:tcBorders>
              <w:top w:val="single" w:sz="4" w:space="0" w:color="auto"/>
              <w:left w:val="single" w:sz="4" w:space="0" w:color="auto"/>
              <w:bottom w:val="single" w:sz="4" w:space="0" w:color="auto"/>
              <w:right w:val="single" w:sz="4" w:space="0" w:color="auto"/>
            </w:tcBorders>
            <w:vAlign w:val="center"/>
          </w:tcPr>
          <w:p w14:paraId="1DDC6E0D" w14:textId="77777777" w:rsidR="006977DA" w:rsidRPr="00D57DD8" w:rsidRDefault="006977DA" w:rsidP="006977DA">
            <w:pPr>
              <w:pStyle w:val="ListParagraph"/>
              <w:ind w:left="130"/>
              <w:rPr>
                <w:rFonts w:ascii="Times New Roman" w:hAnsi="Times New Roman" w:cs="Times New Roman"/>
                <w:sz w:val="24"/>
                <w:szCs w:val="24"/>
              </w:rPr>
            </w:pPr>
            <w:r w:rsidRPr="00D57DD8">
              <w:rPr>
                <w:rFonts w:ascii="Times New Roman" w:hAnsi="Times New Roman" w:cs="Times New Roman"/>
                <w:sz w:val="24"/>
                <w:szCs w:val="24"/>
              </w:rPr>
              <w:t>RefCode</w:t>
            </w:r>
          </w:p>
        </w:tc>
      </w:tr>
      <w:tr w:rsidR="006977DA" w:rsidRPr="006D738A" w14:paraId="19ECCFCA" w14:textId="77777777" w:rsidTr="00022F30">
        <w:trPr>
          <w:jc w:val="center"/>
        </w:trPr>
        <w:tc>
          <w:tcPr>
            <w:tcW w:w="1450" w:type="dxa"/>
            <w:tcBorders>
              <w:top w:val="single" w:sz="4" w:space="0" w:color="auto"/>
              <w:left w:val="single" w:sz="4" w:space="0" w:color="auto"/>
              <w:bottom w:val="single" w:sz="4" w:space="0" w:color="auto"/>
              <w:right w:val="single" w:sz="4" w:space="0" w:color="auto"/>
            </w:tcBorders>
            <w:vAlign w:val="center"/>
          </w:tcPr>
          <w:p w14:paraId="5D9DDED6" w14:textId="77777777" w:rsidR="006977DA" w:rsidRDefault="006977DA" w:rsidP="006977DA">
            <w:pPr>
              <w:bidi/>
              <w:jc w:val="center"/>
              <w:rPr>
                <w:rFonts w:ascii="Yagut" w:eastAsia="Times New Roman" w:hAnsi="Yagut" w:cs="Arial"/>
                <w:sz w:val="24"/>
                <w:szCs w:val="24"/>
                <w:rtl/>
                <w:lang w:bidi="fa-IR"/>
              </w:rPr>
            </w:pPr>
          </w:p>
        </w:tc>
        <w:tc>
          <w:tcPr>
            <w:tcW w:w="3685" w:type="dxa"/>
            <w:tcBorders>
              <w:top w:val="single" w:sz="4" w:space="0" w:color="auto"/>
              <w:left w:val="single" w:sz="4" w:space="0" w:color="auto"/>
              <w:bottom w:val="single" w:sz="4" w:space="0" w:color="auto"/>
              <w:right w:val="single" w:sz="4" w:space="0" w:color="auto"/>
            </w:tcBorders>
            <w:vAlign w:val="center"/>
          </w:tcPr>
          <w:p w14:paraId="0C7A9914" w14:textId="77777777" w:rsidR="006977DA" w:rsidRPr="00D57DD8" w:rsidRDefault="006977DA" w:rsidP="006977DA">
            <w:pPr>
              <w:bidi/>
              <w:ind w:left="130"/>
              <w:rPr>
                <w:rFonts w:cs="B Nazanin"/>
                <w:sz w:val="24"/>
                <w:szCs w:val="24"/>
                <w:rtl/>
                <w:lang w:bidi="fa-IR"/>
              </w:rPr>
            </w:pPr>
            <w:r w:rsidRPr="00D57DD8">
              <w:rPr>
                <w:rFonts w:cs="B Nazanin" w:hint="cs"/>
                <w:sz w:val="24"/>
                <w:szCs w:val="24"/>
                <w:rtl/>
                <w:lang w:bidi="fa-IR"/>
              </w:rPr>
              <w:t>تاریخ</w:t>
            </w:r>
          </w:p>
        </w:tc>
        <w:tc>
          <w:tcPr>
            <w:tcW w:w="1949" w:type="dxa"/>
            <w:tcBorders>
              <w:top w:val="single" w:sz="4" w:space="0" w:color="auto"/>
              <w:left w:val="single" w:sz="4" w:space="0" w:color="auto"/>
              <w:bottom w:val="single" w:sz="4" w:space="0" w:color="auto"/>
              <w:right w:val="single" w:sz="4" w:space="0" w:color="auto"/>
            </w:tcBorders>
            <w:vAlign w:val="center"/>
          </w:tcPr>
          <w:p w14:paraId="564F45DE" w14:textId="77777777" w:rsidR="006977DA" w:rsidRPr="00E559AE" w:rsidRDefault="006977DA" w:rsidP="006977DA">
            <w:pPr>
              <w:rPr>
                <w:rFonts w:ascii="Times New Roman" w:hAnsi="Times New Roman" w:cs="Times New Roman"/>
                <w:sz w:val="24"/>
                <w:szCs w:val="24"/>
              </w:rPr>
            </w:pPr>
            <w:r>
              <w:rPr>
                <w:rFonts w:ascii="Times New Roman" w:hAnsi="Times New Roman" w:cs="Times New Roman"/>
                <w:sz w:val="24"/>
                <w:szCs w:val="24"/>
              </w:rPr>
              <w:t>date</w:t>
            </w:r>
          </w:p>
        </w:tc>
        <w:tc>
          <w:tcPr>
            <w:tcW w:w="1843" w:type="dxa"/>
            <w:tcBorders>
              <w:top w:val="single" w:sz="4" w:space="0" w:color="auto"/>
              <w:left w:val="single" w:sz="4" w:space="0" w:color="auto"/>
              <w:bottom w:val="single" w:sz="4" w:space="0" w:color="auto"/>
              <w:right w:val="single" w:sz="4" w:space="0" w:color="auto"/>
            </w:tcBorders>
            <w:vAlign w:val="center"/>
          </w:tcPr>
          <w:p w14:paraId="3A3838EE" w14:textId="77777777" w:rsidR="006977DA" w:rsidRPr="00D57DD8" w:rsidRDefault="006977DA" w:rsidP="006977DA">
            <w:pPr>
              <w:pStyle w:val="ListParagraph"/>
              <w:ind w:left="130"/>
              <w:rPr>
                <w:rFonts w:ascii="Times New Roman" w:hAnsi="Times New Roman" w:cs="Times New Roman"/>
                <w:sz w:val="24"/>
                <w:szCs w:val="24"/>
                <w:rtl/>
              </w:rPr>
            </w:pPr>
            <w:r>
              <w:rPr>
                <w:rFonts w:ascii="Times New Roman" w:hAnsi="Times New Roman" w:cs="Times New Roman"/>
                <w:sz w:val="24"/>
                <w:szCs w:val="24"/>
              </w:rPr>
              <w:t>ActivityDate</w:t>
            </w:r>
          </w:p>
        </w:tc>
      </w:tr>
      <w:tr w:rsidR="006977DA" w:rsidRPr="006D738A" w14:paraId="5E0FAEDC" w14:textId="77777777" w:rsidTr="00022F30">
        <w:trPr>
          <w:jc w:val="center"/>
        </w:trPr>
        <w:tc>
          <w:tcPr>
            <w:tcW w:w="1450" w:type="dxa"/>
            <w:tcBorders>
              <w:top w:val="single" w:sz="4" w:space="0" w:color="auto"/>
              <w:left w:val="single" w:sz="4" w:space="0" w:color="auto"/>
              <w:bottom w:val="single" w:sz="4" w:space="0" w:color="auto"/>
              <w:right w:val="single" w:sz="4" w:space="0" w:color="auto"/>
            </w:tcBorders>
            <w:vAlign w:val="center"/>
          </w:tcPr>
          <w:p w14:paraId="2CEC3D3E" w14:textId="77777777" w:rsidR="006977DA" w:rsidRDefault="006977DA" w:rsidP="006977DA">
            <w:pPr>
              <w:bidi/>
              <w:jc w:val="center"/>
              <w:rPr>
                <w:rFonts w:ascii="Yagut" w:eastAsia="Times New Roman" w:hAnsi="Yagut" w:cs="Arial"/>
                <w:sz w:val="24"/>
                <w:szCs w:val="24"/>
                <w:rtl/>
                <w:lang w:bidi="fa-IR"/>
              </w:rPr>
            </w:pPr>
          </w:p>
        </w:tc>
        <w:tc>
          <w:tcPr>
            <w:tcW w:w="3685" w:type="dxa"/>
            <w:tcBorders>
              <w:top w:val="single" w:sz="4" w:space="0" w:color="auto"/>
              <w:left w:val="single" w:sz="4" w:space="0" w:color="auto"/>
              <w:bottom w:val="single" w:sz="4" w:space="0" w:color="auto"/>
              <w:right w:val="single" w:sz="4" w:space="0" w:color="auto"/>
            </w:tcBorders>
            <w:vAlign w:val="center"/>
          </w:tcPr>
          <w:p w14:paraId="7DF64A96" w14:textId="77777777" w:rsidR="006977DA" w:rsidRPr="00D57DD8" w:rsidRDefault="006977DA" w:rsidP="006977DA">
            <w:pPr>
              <w:bidi/>
              <w:ind w:left="130"/>
              <w:rPr>
                <w:rFonts w:cs="B Nazanin"/>
                <w:sz w:val="24"/>
                <w:szCs w:val="24"/>
                <w:rtl/>
              </w:rPr>
            </w:pPr>
            <w:r w:rsidRPr="00D57DD8">
              <w:rPr>
                <w:rFonts w:cs="B Nazanin" w:hint="cs"/>
                <w:sz w:val="24"/>
                <w:szCs w:val="24"/>
                <w:rtl/>
              </w:rPr>
              <w:t>کد دانشگاه</w:t>
            </w:r>
          </w:p>
        </w:tc>
        <w:tc>
          <w:tcPr>
            <w:tcW w:w="1949" w:type="dxa"/>
            <w:tcBorders>
              <w:top w:val="single" w:sz="4" w:space="0" w:color="auto"/>
              <w:left w:val="single" w:sz="4" w:space="0" w:color="auto"/>
              <w:bottom w:val="single" w:sz="4" w:space="0" w:color="auto"/>
              <w:right w:val="single" w:sz="4" w:space="0" w:color="auto"/>
            </w:tcBorders>
            <w:vAlign w:val="center"/>
          </w:tcPr>
          <w:p w14:paraId="6C985F3D" w14:textId="77777777" w:rsidR="006977DA" w:rsidRPr="00365F8D" w:rsidRDefault="006977DA" w:rsidP="006977DA">
            <w:pPr>
              <w:rPr>
                <w:rFonts w:ascii="Times New Roman" w:hAnsi="Times New Roman" w:cs="Times New Roman"/>
                <w:sz w:val="24"/>
                <w:szCs w:val="24"/>
              </w:rPr>
            </w:pPr>
            <w:r>
              <w:rPr>
                <w:rFonts w:ascii="Times New Roman" w:hAnsi="Times New Roman" w:cs="Times New Roman"/>
                <w:sz w:val="24"/>
                <w:szCs w:val="24"/>
              </w:rPr>
              <w:t>Char(4)</w:t>
            </w:r>
          </w:p>
        </w:tc>
        <w:tc>
          <w:tcPr>
            <w:tcW w:w="1843" w:type="dxa"/>
            <w:tcBorders>
              <w:top w:val="single" w:sz="4" w:space="0" w:color="auto"/>
              <w:left w:val="single" w:sz="4" w:space="0" w:color="auto"/>
              <w:bottom w:val="single" w:sz="4" w:space="0" w:color="auto"/>
              <w:right w:val="single" w:sz="4" w:space="0" w:color="auto"/>
            </w:tcBorders>
            <w:vAlign w:val="center"/>
          </w:tcPr>
          <w:p w14:paraId="2C8AA604" w14:textId="77777777" w:rsidR="006977DA" w:rsidRPr="00D57DD8" w:rsidRDefault="006977DA" w:rsidP="006977DA">
            <w:pPr>
              <w:pStyle w:val="ListParagraph"/>
              <w:ind w:left="130"/>
              <w:rPr>
                <w:rFonts w:ascii="Times New Roman" w:hAnsi="Times New Roman" w:cs="Times New Roman"/>
                <w:sz w:val="24"/>
                <w:szCs w:val="24"/>
                <w:rtl/>
              </w:rPr>
            </w:pPr>
            <w:r>
              <w:rPr>
                <w:rFonts w:ascii="Times New Roman" w:hAnsi="Times New Roman" w:cs="Times New Roman"/>
                <w:sz w:val="24"/>
                <w:szCs w:val="24"/>
              </w:rPr>
              <w:t>UniCode</w:t>
            </w:r>
          </w:p>
        </w:tc>
      </w:tr>
      <w:tr w:rsidR="006977DA" w:rsidRPr="006D738A" w14:paraId="5D9AB074" w14:textId="77777777" w:rsidTr="00022F30">
        <w:trPr>
          <w:jc w:val="center"/>
        </w:trPr>
        <w:tc>
          <w:tcPr>
            <w:tcW w:w="1450" w:type="dxa"/>
            <w:tcBorders>
              <w:top w:val="single" w:sz="4" w:space="0" w:color="auto"/>
              <w:left w:val="single" w:sz="4" w:space="0" w:color="auto"/>
              <w:bottom w:val="single" w:sz="4" w:space="0" w:color="auto"/>
              <w:right w:val="single" w:sz="4" w:space="0" w:color="auto"/>
            </w:tcBorders>
            <w:vAlign w:val="center"/>
          </w:tcPr>
          <w:p w14:paraId="1AB40BBC" w14:textId="77777777" w:rsidR="006977DA" w:rsidRDefault="006977DA" w:rsidP="006977DA">
            <w:pPr>
              <w:bidi/>
              <w:jc w:val="center"/>
              <w:rPr>
                <w:rFonts w:ascii="Yagut" w:eastAsia="Times New Roman" w:hAnsi="Yagut" w:cs="Arial"/>
                <w:sz w:val="24"/>
                <w:szCs w:val="24"/>
                <w:rtl/>
                <w:lang w:bidi="fa-IR"/>
              </w:rPr>
            </w:pPr>
          </w:p>
        </w:tc>
        <w:tc>
          <w:tcPr>
            <w:tcW w:w="3685" w:type="dxa"/>
            <w:tcBorders>
              <w:top w:val="single" w:sz="4" w:space="0" w:color="auto"/>
              <w:left w:val="single" w:sz="4" w:space="0" w:color="auto"/>
              <w:bottom w:val="single" w:sz="4" w:space="0" w:color="auto"/>
              <w:right w:val="single" w:sz="4" w:space="0" w:color="auto"/>
            </w:tcBorders>
            <w:vAlign w:val="center"/>
          </w:tcPr>
          <w:p w14:paraId="0832EEA9" w14:textId="77777777" w:rsidR="006977DA" w:rsidRPr="00D57DD8" w:rsidRDefault="006977DA" w:rsidP="006977DA">
            <w:pPr>
              <w:bidi/>
              <w:ind w:left="130"/>
              <w:rPr>
                <w:rFonts w:cs="B Nazanin"/>
                <w:sz w:val="24"/>
                <w:szCs w:val="24"/>
                <w:rtl/>
              </w:rPr>
            </w:pPr>
            <w:r w:rsidRPr="00D57DD8">
              <w:rPr>
                <w:rFonts w:cs="B Nazanin" w:hint="cs"/>
                <w:sz w:val="24"/>
                <w:szCs w:val="24"/>
                <w:rtl/>
              </w:rPr>
              <w:t>کد ملی دستیار</w:t>
            </w:r>
          </w:p>
        </w:tc>
        <w:tc>
          <w:tcPr>
            <w:tcW w:w="1949" w:type="dxa"/>
            <w:tcBorders>
              <w:top w:val="single" w:sz="4" w:space="0" w:color="auto"/>
              <w:left w:val="single" w:sz="4" w:space="0" w:color="auto"/>
              <w:bottom w:val="single" w:sz="4" w:space="0" w:color="auto"/>
              <w:right w:val="single" w:sz="4" w:space="0" w:color="auto"/>
            </w:tcBorders>
            <w:vAlign w:val="center"/>
          </w:tcPr>
          <w:p w14:paraId="24FA8830" w14:textId="77777777" w:rsidR="006977DA" w:rsidRPr="00365F8D" w:rsidRDefault="006977DA" w:rsidP="006977DA">
            <w:pPr>
              <w:rPr>
                <w:rFonts w:ascii="Times New Roman" w:hAnsi="Times New Roman" w:cs="Times New Roman"/>
                <w:sz w:val="24"/>
                <w:szCs w:val="24"/>
              </w:rPr>
            </w:pPr>
            <w:r w:rsidRPr="00A60A3F">
              <w:rPr>
                <w:rFonts w:asciiTheme="majorBidi" w:hAnsiTheme="majorBidi" w:cstheme="majorBidi"/>
                <w:sz w:val="24"/>
                <w:szCs w:val="24"/>
              </w:rPr>
              <w:t>NvarChar(20)</w:t>
            </w:r>
          </w:p>
        </w:tc>
        <w:tc>
          <w:tcPr>
            <w:tcW w:w="1843" w:type="dxa"/>
            <w:tcBorders>
              <w:top w:val="single" w:sz="4" w:space="0" w:color="auto"/>
              <w:left w:val="single" w:sz="4" w:space="0" w:color="auto"/>
              <w:bottom w:val="single" w:sz="4" w:space="0" w:color="auto"/>
              <w:right w:val="single" w:sz="4" w:space="0" w:color="auto"/>
            </w:tcBorders>
            <w:vAlign w:val="center"/>
          </w:tcPr>
          <w:p w14:paraId="3A475528" w14:textId="77777777" w:rsidR="006977DA" w:rsidRPr="00D57DD8" w:rsidRDefault="006977DA" w:rsidP="006977DA">
            <w:pPr>
              <w:pStyle w:val="ListParagraph"/>
              <w:ind w:left="130"/>
              <w:rPr>
                <w:rFonts w:ascii="Times New Roman" w:hAnsi="Times New Roman" w:cs="Times New Roman"/>
                <w:sz w:val="24"/>
                <w:szCs w:val="24"/>
                <w:rtl/>
              </w:rPr>
            </w:pPr>
            <w:r>
              <w:rPr>
                <w:rFonts w:ascii="Times New Roman" w:hAnsi="Times New Roman" w:cs="Times New Roman"/>
                <w:sz w:val="24"/>
                <w:szCs w:val="24"/>
              </w:rPr>
              <w:t>SID</w:t>
            </w:r>
          </w:p>
        </w:tc>
      </w:tr>
      <w:tr w:rsidR="006977DA" w:rsidRPr="006D738A" w14:paraId="1BC71BF6" w14:textId="77777777" w:rsidTr="00022F30">
        <w:trPr>
          <w:jc w:val="center"/>
        </w:trPr>
        <w:tc>
          <w:tcPr>
            <w:tcW w:w="1450" w:type="dxa"/>
            <w:tcBorders>
              <w:top w:val="single" w:sz="4" w:space="0" w:color="auto"/>
              <w:left w:val="single" w:sz="4" w:space="0" w:color="auto"/>
              <w:bottom w:val="single" w:sz="4" w:space="0" w:color="auto"/>
              <w:right w:val="single" w:sz="4" w:space="0" w:color="auto"/>
            </w:tcBorders>
            <w:vAlign w:val="center"/>
          </w:tcPr>
          <w:p w14:paraId="12703294" w14:textId="77777777" w:rsidR="006977DA" w:rsidRDefault="006977DA" w:rsidP="006977DA">
            <w:pPr>
              <w:bidi/>
              <w:jc w:val="center"/>
              <w:rPr>
                <w:rFonts w:ascii="Yagut" w:eastAsia="Times New Roman" w:hAnsi="Yagut" w:cs="Arial"/>
                <w:sz w:val="24"/>
                <w:szCs w:val="24"/>
                <w:rtl/>
                <w:lang w:bidi="fa-IR"/>
              </w:rPr>
            </w:pPr>
          </w:p>
        </w:tc>
        <w:tc>
          <w:tcPr>
            <w:tcW w:w="3685" w:type="dxa"/>
            <w:tcBorders>
              <w:top w:val="single" w:sz="4" w:space="0" w:color="auto"/>
              <w:left w:val="single" w:sz="4" w:space="0" w:color="auto"/>
              <w:bottom w:val="single" w:sz="4" w:space="0" w:color="auto"/>
              <w:right w:val="single" w:sz="4" w:space="0" w:color="auto"/>
            </w:tcBorders>
            <w:vAlign w:val="center"/>
          </w:tcPr>
          <w:p w14:paraId="75510279" w14:textId="77777777" w:rsidR="006977DA" w:rsidRPr="00D57DD8" w:rsidRDefault="006977DA" w:rsidP="006977DA">
            <w:pPr>
              <w:bidi/>
              <w:ind w:left="130"/>
              <w:rPr>
                <w:rFonts w:cs="B Nazanin"/>
                <w:sz w:val="24"/>
                <w:szCs w:val="24"/>
                <w:rtl/>
              </w:rPr>
            </w:pPr>
            <w:r w:rsidRPr="00D57DD8">
              <w:rPr>
                <w:rFonts w:cs="B Nazanin" w:hint="cs"/>
                <w:sz w:val="24"/>
                <w:szCs w:val="24"/>
                <w:rtl/>
                <w:lang w:bidi="fa-IR"/>
              </w:rPr>
              <w:t>کد ملی تایید کننده دانشگاه(</w:t>
            </w:r>
            <w:r w:rsidRPr="00D57DD8">
              <w:rPr>
                <w:rFonts w:cs="B Nazanin" w:hint="cs"/>
                <w:sz w:val="24"/>
                <w:szCs w:val="24"/>
                <w:rtl/>
              </w:rPr>
              <w:t>مدیر گروه)</w:t>
            </w:r>
          </w:p>
        </w:tc>
        <w:tc>
          <w:tcPr>
            <w:tcW w:w="1949" w:type="dxa"/>
            <w:tcBorders>
              <w:top w:val="single" w:sz="4" w:space="0" w:color="auto"/>
              <w:left w:val="single" w:sz="4" w:space="0" w:color="auto"/>
              <w:bottom w:val="single" w:sz="4" w:space="0" w:color="auto"/>
              <w:right w:val="single" w:sz="4" w:space="0" w:color="auto"/>
            </w:tcBorders>
            <w:vAlign w:val="center"/>
          </w:tcPr>
          <w:p w14:paraId="3FD8CA54" w14:textId="77777777" w:rsidR="006977DA" w:rsidRPr="00365F8D" w:rsidRDefault="006977DA" w:rsidP="006977DA">
            <w:pPr>
              <w:rPr>
                <w:rFonts w:ascii="Times New Roman" w:hAnsi="Times New Roman" w:cs="Times New Roman"/>
                <w:sz w:val="24"/>
                <w:szCs w:val="24"/>
              </w:rPr>
            </w:pPr>
            <w:r w:rsidRPr="00A60A3F">
              <w:rPr>
                <w:rFonts w:asciiTheme="majorBidi" w:hAnsiTheme="majorBidi" w:cstheme="majorBidi"/>
                <w:sz w:val="24"/>
                <w:szCs w:val="24"/>
              </w:rPr>
              <w:t>NvarChar(20)</w:t>
            </w:r>
          </w:p>
        </w:tc>
        <w:tc>
          <w:tcPr>
            <w:tcW w:w="1843" w:type="dxa"/>
            <w:tcBorders>
              <w:top w:val="single" w:sz="4" w:space="0" w:color="auto"/>
              <w:left w:val="single" w:sz="4" w:space="0" w:color="auto"/>
              <w:bottom w:val="single" w:sz="4" w:space="0" w:color="auto"/>
              <w:right w:val="single" w:sz="4" w:space="0" w:color="auto"/>
            </w:tcBorders>
            <w:vAlign w:val="center"/>
          </w:tcPr>
          <w:p w14:paraId="7AD6C16B" w14:textId="77777777" w:rsidR="006977DA" w:rsidRPr="00D57DD8" w:rsidRDefault="006977DA" w:rsidP="006977DA">
            <w:pPr>
              <w:pStyle w:val="ListParagraph"/>
              <w:ind w:left="130"/>
              <w:rPr>
                <w:rFonts w:ascii="Times New Roman" w:hAnsi="Times New Roman" w:cs="Times New Roman"/>
                <w:sz w:val="24"/>
                <w:szCs w:val="24"/>
                <w:rtl/>
              </w:rPr>
            </w:pPr>
            <w:r>
              <w:rPr>
                <w:rFonts w:ascii="Times New Roman" w:hAnsi="Times New Roman" w:cs="Times New Roman"/>
                <w:sz w:val="24"/>
                <w:szCs w:val="24"/>
              </w:rPr>
              <w:t>CID</w:t>
            </w:r>
          </w:p>
        </w:tc>
      </w:tr>
      <w:tr w:rsidR="006977DA" w:rsidRPr="006D738A" w14:paraId="5AACE039" w14:textId="77777777" w:rsidTr="00022F30">
        <w:trPr>
          <w:jc w:val="center"/>
        </w:trPr>
        <w:tc>
          <w:tcPr>
            <w:tcW w:w="1450" w:type="dxa"/>
            <w:tcBorders>
              <w:top w:val="single" w:sz="4" w:space="0" w:color="auto"/>
              <w:left w:val="single" w:sz="4" w:space="0" w:color="auto"/>
              <w:bottom w:val="single" w:sz="4" w:space="0" w:color="auto"/>
              <w:right w:val="single" w:sz="4" w:space="0" w:color="auto"/>
            </w:tcBorders>
            <w:vAlign w:val="center"/>
          </w:tcPr>
          <w:p w14:paraId="40886A09" w14:textId="77777777" w:rsidR="006977DA" w:rsidRDefault="006977DA" w:rsidP="006977DA">
            <w:pPr>
              <w:bidi/>
              <w:jc w:val="center"/>
              <w:rPr>
                <w:rFonts w:ascii="Yagut" w:eastAsia="Times New Roman" w:hAnsi="Yagut" w:cs="Arial"/>
                <w:sz w:val="24"/>
                <w:szCs w:val="24"/>
                <w:rtl/>
                <w:lang w:bidi="fa-IR"/>
              </w:rPr>
            </w:pPr>
          </w:p>
        </w:tc>
        <w:tc>
          <w:tcPr>
            <w:tcW w:w="3685" w:type="dxa"/>
            <w:tcBorders>
              <w:top w:val="single" w:sz="4" w:space="0" w:color="auto"/>
              <w:left w:val="single" w:sz="4" w:space="0" w:color="auto"/>
              <w:bottom w:val="single" w:sz="4" w:space="0" w:color="auto"/>
              <w:right w:val="single" w:sz="4" w:space="0" w:color="auto"/>
            </w:tcBorders>
            <w:vAlign w:val="center"/>
          </w:tcPr>
          <w:p w14:paraId="4C58A18D" w14:textId="77777777" w:rsidR="006977DA" w:rsidRPr="00D57DD8" w:rsidRDefault="006977DA" w:rsidP="006977DA">
            <w:pPr>
              <w:bidi/>
              <w:ind w:left="130"/>
              <w:rPr>
                <w:rFonts w:cs="B Nazanin"/>
                <w:sz w:val="24"/>
                <w:szCs w:val="24"/>
                <w:rtl/>
                <w:lang w:bidi="fa-IR"/>
              </w:rPr>
            </w:pPr>
            <w:r>
              <w:rPr>
                <w:rFonts w:cs="B Nazanin" w:hint="cs"/>
                <w:sz w:val="24"/>
                <w:szCs w:val="24"/>
                <w:rtl/>
                <w:lang w:bidi="fa-IR"/>
              </w:rPr>
              <w:t>اطلاعات اضافی</w:t>
            </w:r>
          </w:p>
        </w:tc>
        <w:tc>
          <w:tcPr>
            <w:tcW w:w="1949" w:type="dxa"/>
            <w:tcBorders>
              <w:top w:val="single" w:sz="4" w:space="0" w:color="auto"/>
              <w:left w:val="single" w:sz="4" w:space="0" w:color="auto"/>
              <w:bottom w:val="single" w:sz="4" w:space="0" w:color="auto"/>
              <w:right w:val="single" w:sz="4" w:space="0" w:color="auto"/>
            </w:tcBorders>
            <w:vAlign w:val="center"/>
          </w:tcPr>
          <w:p w14:paraId="7F3A8698" w14:textId="77777777" w:rsidR="006977DA" w:rsidRPr="00365F8D" w:rsidRDefault="006977DA" w:rsidP="006977DA">
            <w:pPr>
              <w:rPr>
                <w:rFonts w:ascii="Times New Roman" w:hAnsi="Times New Roman" w:cs="Times New Roman"/>
                <w:sz w:val="24"/>
                <w:szCs w:val="24"/>
              </w:rPr>
            </w:pPr>
            <w:r>
              <w:rPr>
                <w:rFonts w:ascii="Times New Roman" w:hAnsi="Times New Roman" w:cs="Times New Roman"/>
                <w:sz w:val="24"/>
                <w:szCs w:val="24"/>
              </w:rPr>
              <w:t>XML</w:t>
            </w:r>
          </w:p>
        </w:tc>
        <w:tc>
          <w:tcPr>
            <w:tcW w:w="1843" w:type="dxa"/>
            <w:tcBorders>
              <w:top w:val="single" w:sz="4" w:space="0" w:color="auto"/>
              <w:left w:val="single" w:sz="4" w:space="0" w:color="auto"/>
              <w:bottom w:val="single" w:sz="4" w:space="0" w:color="auto"/>
              <w:right w:val="single" w:sz="4" w:space="0" w:color="auto"/>
            </w:tcBorders>
            <w:vAlign w:val="center"/>
          </w:tcPr>
          <w:p w14:paraId="034A7666" w14:textId="77777777" w:rsidR="006977DA" w:rsidRDefault="006977DA" w:rsidP="006977DA">
            <w:pPr>
              <w:pStyle w:val="ListParagraph"/>
              <w:ind w:left="130"/>
              <w:rPr>
                <w:rFonts w:ascii="Times New Roman" w:hAnsi="Times New Roman" w:cs="Times New Roman"/>
                <w:sz w:val="24"/>
                <w:szCs w:val="24"/>
              </w:rPr>
            </w:pPr>
            <w:r>
              <w:rPr>
                <w:rFonts w:ascii="Times New Roman" w:hAnsi="Times New Roman" w:cs="Times New Roman"/>
                <w:sz w:val="24"/>
                <w:szCs w:val="24"/>
              </w:rPr>
              <w:t>EP</w:t>
            </w:r>
          </w:p>
        </w:tc>
      </w:tr>
    </w:tbl>
    <w:p w14:paraId="3522DB41" w14:textId="77777777" w:rsidR="006977DA" w:rsidRPr="00CC1E96" w:rsidRDefault="006977DA" w:rsidP="006977DA">
      <w:pPr>
        <w:bidi/>
        <w:rPr>
          <w:rFonts w:cs="B Nazanin"/>
          <w:b/>
          <w:bCs/>
          <w:sz w:val="24"/>
          <w:szCs w:val="24"/>
          <w:lang w:bidi="fa-IR"/>
        </w:rPr>
      </w:pPr>
    </w:p>
    <w:p w14:paraId="1542105A" w14:textId="77777777" w:rsidR="00312731" w:rsidRDefault="00312731" w:rsidP="00312731">
      <w:pPr>
        <w:bidi/>
        <w:rPr>
          <w:rFonts w:cs="B Nazanin"/>
          <w:b/>
          <w:bCs/>
          <w:sz w:val="24"/>
          <w:szCs w:val="24"/>
          <w:lang w:bidi="fa-IR"/>
        </w:rPr>
      </w:pPr>
    </w:p>
    <w:p w14:paraId="227A07F7" w14:textId="77777777" w:rsidR="006D3407" w:rsidRDefault="00E82603" w:rsidP="00656495">
      <w:pPr>
        <w:pStyle w:val="Heading1"/>
        <w:bidi/>
        <w:rPr>
          <w:rFonts w:cs="B Nazanin"/>
          <w:rtl/>
          <w:lang w:bidi="fa-IR"/>
        </w:rPr>
      </w:pPr>
      <w:bookmarkStart w:id="101" w:name="_Toc478296109"/>
      <w:r w:rsidRPr="000F5106">
        <w:rPr>
          <w:rFonts w:cs="B Nazanin" w:hint="cs"/>
          <w:rtl/>
          <w:lang w:bidi="fa-IR"/>
        </w:rPr>
        <w:t xml:space="preserve">سامانه </w:t>
      </w:r>
      <w:bookmarkEnd w:id="101"/>
      <w:r w:rsidR="00656495">
        <w:rPr>
          <w:rFonts w:cs="B Nazanin" w:hint="cs"/>
          <w:rtl/>
          <w:lang w:bidi="fa-IR"/>
        </w:rPr>
        <w:t>کوریکولوم</w:t>
      </w:r>
    </w:p>
    <w:p w14:paraId="3E905C35" w14:textId="77777777" w:rsidR="00656495" w:rsidRPr="00656495" w:rsidRDefault="00656495" w:rsidP="00656495">
      <w:pPr>
        <w:bidi/>
        <w:rPr>
          <w:lang w:bidi="fa-IR"/>
        </w:rPr>
      </w:pPr>
    </w:p>
    <w:p w14:paraId="432E300D" w14:textId="77777777" w:rsidR="00656495" w:rsidRPr="000F5106" w:rsidRDefault="00656495" w:rsidP="00656495">
      <w:pPr>
        <w:pStyle w:val="Heading1"/>
        <w:bidi/>
        <w:rPr>
          <w:rFonts w:cs="B Nazanin"/>
          <w:lang w:bidi="fa-IR"/>
        </w:rPr>
      </w:pPr>
      <w:r w:rsidRPr="000F5106">
        <w:rPr>
          <w:rFonts w:cs="B Nazanin" w:hint="cs"/>
          <w:rtl/>
          <w:lang w:bidi="fa-IR"/>
        </w:rPr>
        <w:t xml:space="preserve">سامانه </w:t>
      </w:r>
      <w:r w:rsidRPr="000F5106">
        <w:rPr>
          <w:rFonts w:cs="B Nazanin"/>
          <w:lang w:bidi="fa-IR"/>
        </w:rPr>
        <w:t>LogBook</w:t>
      </w:r>
    </w:p>
    <w:p w14:paraId="5DF6318C" w14:textId="77777777" w:rsidR="00656495" w:rsidRPr="00656495" w:rsidRDefault="00656495" w:rsidP="00656495">
      <w:pPr>
        <w:bidi/>
        <w:rPr>
          <w:lang w:bidi="fa-IR"/>
        </w:rPr>
      </w:pPr>
    </w:p>
    <w:p w14:paraId="48D7A4FF" w14:textId="77777777" w:rsidR="00F278B8" w:rsidRPr="006977DA" w:rsidRDefault="00F278B8" w:rsidP="006977DA">
      <w:pPr>
        <w:bidi/>
        <w:rPr>
          <w:rFonts w:cs="B Nazanin"/>
          <w:sz w:val="24"/>
          <w:szCs w:val="24"/>
          <w:rtl/>
        </w:rPr>
      </w:pPr>
      <w:r w:rsidRPr="006977DA">
        <w:rPr>
          <w:rFonts w:cs="B Nazanin" w:hint="cs"/>
          <w:sz w:val="24"/>
          <w:szCs w:val="24"/>
          <w:rtl/>
        </w:rPr>
        <w:t xml:space="preserve">برای جمع آموری اطلاعات دستیاران و فعالیت آنها در قالب </w:t>
      </w:r>
      <w:r w:rsidRPr="006977DA">
        <w:rPr>
          <w:rFonts w:cs="B Nazanin"/>
          <w:sz w:val="24"/>
          <w:szCs w:val="24"/>
        </w:rPr>
        <w:t>LogBook</w:t>
      </w:r>
      <w:r w:rsidRPr="006977DA">
        <w:rPr>
          <w:rFonts w:cs="B Nazanin" w:hint="cs"/>
          <w:sz w:val="24"/>
          <w:szCs w:val="24"/>
          <w:rtl/>
          <w:lang w:bidi="fa-IR"/>
        </w:rPr>
        <w:t xml:space="preserve"> دو سامانه زیر باید طراحی شود:</w:t>
      </w:r>
    </w:p>
    <w:p w14:paraId="13E19C03" w14:textId="77777777" w:rsidR="00611D61" w:rsidRPr="00DA360C" w:rsidRDefault="00611D61" w:rsidP="00F278B8">
      <w:pPr>
        <w:pStyle w:val="ListParagraph"/>
        <w:numPr>
          <w:ilvl w:val="0"/>
          <w:numId w:val="9"/>
        </w:numPr>
        <w:bidi/>
        <w:rPr>
          <w:rFonts w:cs="B Nazanin"/>
          <w:b/>
          <w:bCs/>
          <w:sz w:val="24"/>
          <w:szCs w:val="24"/>
          <w:rtl/>
        </w:rPr>
      </w:pPr>
      <w:r w:rsidRPr="00DA360C">
        <w:rPr>
          <w:rFonts w:cs="B Nazanin" w:hint="cs"/>
          <w:b/>
          <w:bCs/>
          <w:sz w:val="24"/>
          <w:szCs w:val="24"/>
          <w:rtl/>
        </w:rPr>
        <w:t>سامانه د</w:t>
      </w:r>
      <w:r w:rsidR="00F278B8" w:rsidRPr="00DA360C">
        <w:rPr>
          <w:rFonts w:cs="B Nazanin" w:hint="cs"/>
          <w:b/>
          <w:bCs/>
          <w:sz w:val="24"/>
          <w:szCs w:val="24"/>
          <w:rtl/>
        </w:rPr>
        <w:t>انشگاه</w:t>
      </w:r>
    </w:p>
    <w:p w14:paraId="512ADC9B" w14:textId="77777777" w:rsidR="00611D61" w:rsidRPr="00DA360C" w:rsidRDefault="00611D61" w:rsidP="00F278B8">
      <w:pPr>
        <w:pStyle w:val="ListParagraph"/>
        <w:numPr>
          <w:ilvl w:val="0"/>
          <w:numId w:val="9"/>
        </w:numPr>
        <w:bidi/>
        <w:rPr>
          <w:rFonts w:cs="B Nazanin"/>
          <w:b/>
          <w:bCs/>
          <w:sz w:val="24"/>
          <w:szCs w:val="24"/>
          <w:rtl/>
        </w:rPr>
      </w:pPr>
      <w:r w:rsidRPr="00DA360C">
        <w:rPr>
          <w:rFonts w:cs="B Nazanin" w:hint="cs"/>
          <w:b/>
          <w:bCs/>
          <w:sz w:val="24"/>
          <w:szCs w:val="24"/>
          <w:rtl/>
        </w:rPr>
        <w:t>سامانه د</w:t>
      </w:r>
      <w:r w:rsidR="00F278B8" w:rsidRPr="00DA360C">
        <w:rPr>
          <w:rFonts w:cs="B Nazanin" w:hint="cs"/>
          <w:b/>
          <w:bCs/>
          <w:sz w:val="24"/>
          <w:szCs w:val="24"/>
          <w:rtl/>
        </w:rPr>
        <w:t>بیرخانه</w:t>
      </w:r>
    </w:p>
    <w:p w14:paraId="745E0504" w14:textId="77777777" w:rsidR="00F278B8" w:rsidRDefault="00F278B8" w:rsidP="00F278B8">
      <w:pPr>
        <w:pStyle w:val="ListParagraph"/>
        <w:bidi/>
        <w:rPr>
          <w:rFonts w:cs="B Nazanin"/>
          <w:b/>
          <w:bCs/>
          <w:sz w:val="24"/>
          <w:szCs w:val="24"/>
        </w:rPr>
      </w:pPr>
    </w:p>
    <w:p w14:paraId="55F35B12" w14:textId="77777777" w:rsidR="00F278B8" w:rsidRPr="00DA360C" w:rsidRDefault="00F278B8" w:rsidP="00F278B8">
      <w:pPr>
        <w:pStyle w:val="ListParagraph"/>
        <w:numPr>
          <w:ilvl w:val="0"/>
          <w:numId w:val="11"/>
        </w:numPr>
        <w:bidi/>
        <w:rPr>
          <w:rFonts w:cs="B Nazanin"/>
          <w:b/>
          <w:bCs/>
          <w:sz w:val="24"/>
          <w:szCs w:val="24"/>
          <w:rtl/>
        </w:rPr>
      </w:pPr>
      <w:r w:rsidRPr="00DA360C">
        <w:rPr>
          <w:rFonts w:cs="B Nazanin" w:hint="cs"/>
          <w:b/>
          <w:bCs/>
          <w:sz w:val="24"/>
          <w:szCs w:val="24"/>
          <w:rtl/>
        </w:rPr>
        <w:t>سامانه دانشگاه</w:t>
      </w:r>
    </w:p>
    <w:p w14:paraId="73F99BAD" w14:textId="77777777" w:rsidR="00F278B8" w:rsidRDefault="00F278B8" w:rsidP="00611D61">
      <w:pPr>
        <w:bidi/>
        <w:rPr>
          <w:rFonts w:cs="B Nazanin"/>
          <w:sz w:val="24"/>
          <w:szCs w:val="24"/>
          <w:rtl/>
        </w:rPr>
      </w:pPr>
      <w:r>
        <w:rPr>
          <w:rFonts w:cs="B Nazanin" w:hint="cs"/>
          <w:sz w:val="24"/>
          <w:szCs w:val="24"/>
          <w:rtl/>
        </w:rPr>
        <w:t>سامانه دانشگاه توسط دانشگاه های کشور تهیه و بهره برداری میشود. در این سامانه اسامی دستیاران و اعضاء هیات علمی گروه های مختلف آموزشی وجود دارد و فعالیت دستیاران در آنها ثبت میگردد.</w:t>
      </w:r>
      <w:r w:rsidR="00F841DA">
        <w:rPr>
          <w:rFonts w:cs="B Nazanin" w:hint="cs"/>
          <w:sz w:val="24"/>
          <w:szCs w:val="24"/>
          <w:rtl/>
        </w:rPr>
        <w:t xml:space="preserve"> کلیه فعالیت ها توسط اعضاء هیات علمی دانشگاه ها باید تایید گردند. </w:t>
      </w:r>
    </w:p>
    <w:p w14:paraId="49D62964" w14:textId="77777777" w:rsidR="00F278B8" w:rsidRPr="00DA360C" w:rsidRDefault="00F278B8" w:rsidP="00F278B8">
      <w:pPr>
        <w:pStyle w:val="ListParagraph"/>
        <w:numPr>
          <w:ilvl w:val="0"/>
          <w:numId w:val="11"/>
        </w:numPr>
        <w:bidi/>
        <w:rPr>
          <w:rFonts w:cs="B Nazanin"/>
          <w:b/>
          <w:bCs/>
          <w:sz w:val="24"/>
          <w:szCs w:val="24"/>
          <w:rtl/>
        </w:rPr>
      </w:pPr>
      <w:bookmarkStart w:id="102" w:name="سامانه_دبیرخانه"/>
      <w:r w:rsidRPr="00DA360C">
        <w:rPr>
          <w:rFonts w:cs="B Nazanin" w:hint="cs"/>
          <w:b/>
          <w:bCs/>
          <w:sz w:val="24"/>
          <w:szCs w:val="24"/>
          <w:rtl/>
        </w:rPr>
        <w:t>سامانه دبیرخانه</w:t>
      </w:r>
      <w:ins w:id="103" w:author="reza" w:date="2017-04-12T16:22:00Z">
        <w:r w:rsidR="0025700E">
          <w:rPr>
            <w:rFonts w:cs="B Nazanin" w:hint="cs"/>
            <w:b/>
            <w:bCs/>
            <w:sz w:val="24"/>
            <w:szCs w:val="24"/>
            <w:rtl/>
          </w:rPr>
          <w:t xml:space="preserve"> یا ستادی</w:t>
        </w:r>
      </w:ins>
    </w:p>
    <w:bookmarkEnd w:id="102"/>
    <w:p w14:paraId="37FED0BF" w14:textId="77777777" w:rsidR="00611D61" w:rsidRDefault="00611D61" w:rsidP="00F278B8">
      <w:pPr>
        <w:bidi/>
        <w:rPr>
          <w:rFonts w:cs="B Nazanin"/>
          <w:sz w:val="24"/>
          <w:szCs w:val="24"/>
          <w:rtl/>
          <w:lang w:bidi="fa-IR"/>
        </w:rPr>
      </w:pPr>
      <w:r>
        <w:rPr>
          <w:rFonts w:cs="B Nazanin" w:hint="cs"/>
          <w:sz w:val="24"/>
          <w:szCs w:val="24"/>
          <w:rtl/>
        </w:rPr>
        <w:t xml:space="preserve">برای ثبت فعالیت های مرتبط با دستیاران تخصصی و فوق تخصصی پیام هایی در غالب </w:t>
      </w:r>
      <w:r>
        <w:rPr>
          <w:rFonts w:cs="B Nazanin"/>
          <w:sz w:val="24"/>
          <w:szCs w:val="24"/>
        </w:rPr>
        <w:t>XML</w:t>
      </w:r>
      <w:r>
        <w:rPr>
          <w:rFonts w:cs="B Nazanin" w:hint="cs"/>
          <w:sz w:val="24"/>
          <w:szCs w:val="24"/>
          <w:rtl/>
          <w:lang w:bidi="fa-IR"/>
        </w:rPr>
        <w:t xml:space="preserve"> به صورت تکی یا گروهی بی</w:t>
      </w:r>
      <w:r w:rsidR="0056751B">
        <w:rPr>
          <w:rFonts w:cs="B Nazanin" w:hint="cs"/>
          <w:sz w:val="24"/>
          <w:szCs w:val="24"/>
          <w:rtl/>
          <w:lang w:bidi="fa-IR"/>
        </w:rPr>
        <w:t>ن سامانه دانشگاهی و سامانه دبیر</w:t>
      </w:r>
      <w:r>
        <w:rPr>
          <w:rFonts w:cs="B Nazanin" w:hint="cs"/>
          <w:sz w:val="24"/>
          <w:szCs w:val="24"/>
          <w:rtl/>
          <w:lang w:bidi="fa-IR"/>
        </w:rPr>
        <w:t>خانه تبادل میگردد.</w:t>
      </w:r>
      <w:ins w:id="104" w:author="reza" w:date="2017-04-12T16:21:00Z">
        <w:r w:rsidR="0025700E">
          <w:rPr>
            <w:rFonts w:cs="B Nazanin" w:hint="cs"/>
            <w:sz w:val="24"/>
            <w:szCs w:val="24"/>
            <w:rtl/>
            <w:lang w:bidi="fa-IR"/>
          </w:rPr>
          <w:t xml:space="preserve"> </w:t>
        </w:r>
      </w:ins>
    </w:p>
    <w:p w14:paraId="459B0D0C" w14:textId="77777777" w:rsidR="00E129CC" w:rsidRDefault="001E53C4" w:rsidP="00611D61">
      <w:pPr>
        <w:bidi/>
        <w:rPr>
          <w:rFonts w:cs="B Nazanin"/>
          <w:sz w:val="24"/>
          <w:szCs w:val="24"/>
        </w:rPr>
      </w:pPr>
      <w:r>
        <w:rPr>
          <w:rFonts w:cs="B Nazanin" w:hint="cs"/>
          <w:sz w:val="24"/>
          <w:szCs w:val="24"/>
          <w:rtl/>
        </w:rPr>
        <w:t>دو گروه فعالیت برای هر دستیار ثبت میشود:</w:t>
      </w:r>
    </w:p>
    <w:p w14:paraId="68506125" w14:textId="77777777" w:rsidR="001E53C4" w:rsidRDefault="001E53C4" w:rsidP="00AE2BBA">
      <w:pPr>
        <w:pStyle w:val="ListParagraph"/>
        <w:numPr>
          <w:ilvl w:val="0"/>
          <w:numId w:val="2"/>
        </w:numPr>
        <w:bidi/>
        <w:rPr>
          <w:rFonts w:cs="B Nazanin"/>
          <w:sz w:val="24"/>
          <w:szCs w:val="24"/>
        </w:rPr>
      </w:pPr>
      <w:del w:id="105" w:author="Farhad" w:date="2017-04-09T16:04:00Z">
        <w:r w:rsidDel="00AE2BBA">
          <w:rPr>
            <w:rFonts w:cs="B Nazanin" w:hint="cs"/>
            <w:sz w:val="24"/>
            <w:szCs w:val="24"/>
            <w:rtl/>
          </w:rPr>
          <w:delText xml:space="preserve">فعالبت </w:delText>
        </w:r>
      </w:del>
      <w:ins w:id="106" w:author="Farhad" w:date="2017-04-09T16:04:00Z">
        <w:r w:rsidR="00AE2BBA">
          <w:rPr>
            <w:rFonts w:cs="B Nazanin" w:hint="cs"/>
            <w:sz w:val="24"/>
            <w:szCs w:val="24"/>
            <w:rtl/>
          </w:rPr>
          <w:t xml:space="preserve">فعاليت </w:t>
        </w:r>
      </w:ins>
      <w:r>
        <w:rPr>
          <w:rFonts w:cs="B Nazanin" w:hint="cs"/>
          <w:sz w:val="24"/>
          <w:szCs w:val="24"/>
          <w:rtl/>
        </w:rPr>
        <w:t xml:space="preserve">های مدیریتی آموزش : </w:t>
      </w:r>
    </w:p>
    <w:p w14:paraId="6EABB5D6" w14:textId="77777777" w:rsidR="001E53C4" w:rsidRDefault="001E53C4" w:rsidP="001E53C4">
      <w:pPr>
        <w:bidi/>
        <w:ind w:left="720"/>
        <w:rPr>
          <w:rFonts w:cs="B Nazanin"/>
          <w:sz w:val="24"/>
          <w:szCs w:val="24"/>
          <w:rtl/>
        </w:rPr>
      </w:pPr>
      <w:r>
        <w:rPr>
          <w:rFonts w:cs="B Nazanin" w:hint="cs"/>
          <w:sz w:val="24"/>
          <w:szCs w:val="24"/>
          <w:rtl/>
        </w:rPr>
        <w:t>این فعالیت ها توسط مدیر گروه یا رییس بخش ثبت میگردند و عبارتند از:</w:t>
      </w:r>
    </w:p>
    <w:p w14:paraId="4C6BB413" w14:textId="77777777" w:rsidR="00660F6D" w:rsidRDefault="00660F6D" w:rsidP="00660F6D">
      <w:pPr>
        <w:bidi/>
        <w:ind w:left="720"/>
        <w:rPr>
          <w:rFonts w:cs="B Nazanin"/>
          <w:sz w:val="24"/>
          <w:szCs w:val="24"/>
          <w:rtl/>
        </w:rPr>
      </w:pPr>
      <w:r w:rsidRPr="00660F6D">
        <w:rPr>
          <w:rFonts w:cs="B Nazanin" w:hint="cs"/>
          <w:sz w:val="24"/>
          <w:szCs w:val="24"/>
          <w:highlight w:val="yellow"/>
          <w:rtl/>
        </w:rPr>
        <w:t>نتیچه آزمون دستیاری و لیست قبول شدگان، دانشگاه ، رشته، آزمون</w:t>
      </w:r>
      <w:r>
        <w:rPr>
          <w:rFonts w:cs="B Nazanin" w:hint="cs"/>
          <w:sz w:val="24"/>
          <w:szCs w:val="24"/>
          <w:rtl/>
        </w:rPr>
        <w:t xml:space="preserve"> </w:t>
      </w:r>
    </w:p>
    <w:p w14:paraId="5AE814F1" w14:textId="77777777" w:rsidR="000F5106" w:rsidRPr="000F5106" w:rsidRDefault="000F5106" w:rsidP="000F5106">
      <w:pPr>
        <w:pStyle w:val="Heading1"/>
        <w:bidi/>
        <w:rPr>
          <w:rFonts w:cs="B Nazanin"/>
          <w:lang w:bidi="fa-IR"/>
        </w:rPr>
      </w:pPr>
      <w:bookmarkStart w:id="107" w:name="_Toc478296110"/>
      <w:r w:rsidRPr="000F5106">
        <w:rPr>
          <w:rFonts w:cs="B Nazanin" w:hint="cs"/>
          <w:rtl/>
          <w:lang w:bidi="fa-IR"/>
        </w:rPr>
        <w:t>پیام ها :</w:t>
      </w:r>
      <w:bookmarkEnd w:id="107"/>
    </w:p>
    <w:p w14:paraId="14784BCD" w14:textId="77777777" w:rsidR="00296D94" w:rsidRDefault="00296D94" w:rsidP="00296D94">
      <w:pPr>
        <w:pStyle w:val="ListParagraph"/>
        <w:numPr>
          <w:ilvl w:val="0"/>
          <w:numId w:val="10"/>
        </w:numPr>
        <w:bidi/>
        <w:ind w:left="1041"/>
        <w:rPr>
          <w:rFonts w:cs="B Nazanin"/>
          <w:sz w:val="24"/>
          <w:szCs w:val="24"/>
        </w:rPr>
      </w:pPr>
      <w:r>
        <w:rPr>
          <w:rFonts w:cs="B Nazanin" w:hint="cs"/>
          <w:sz w:val="24"/>
          <w:szCs w:val="24"/>
          <w:rtl/>
        </w:rPr>
        <w:t xml:space="preserve">پیام </w:t>
      </w:r>
      <w:r w:rsidRPr="00E129CC">
        <w:rPr>
          <w:rFonts w:cs="B Nazanin" w:hint="cs"/>
          <w:sz w:val="24"/>
          <w:szCs w:val="24"/>
          <w:rtl/>
        </w:rPr>
        <w:t>ح</w:t>
      </w:r>
      <w:r>
        <w:rPr>
          <w:rFonts w:cs="B Nazanin" w:hint="cs"/>
          <w:sz w:val="24"/>
          <w:szCs w:val="24"/>
          <w:rtl/>
        </w:rPr>
        <w:t xml:space="preserve">کم ثبت نام در دانشگاه </w:t>
      </w:r>
      <w:r>
        <w:rPr>
          <w:rFonts w:cs="B Nazanin" w:hint="cs"/>
          <w:sz w:val="24"/>
          <w:szCs w:val="24"/>
          <w:rtl/>
          <w:lang w:bidi="fa-IR"/>
        </w:rPr>
        <w:t>(</w:t>
      </w:r>
      <w:r w:rsidRPr="00E129CC">
        <w:rPr>
          <w:rFonts w:cs="B Nazanin" w:hint="cs"/>
          <w:sz w:val="24"/>
          <w:szCs w:val="24"/>
          <w:rtl/>
        </w:rPr>
        <w:t>رشته ، مرتبه ارتقاء</w:t>
      </w:r>
      <w:r>
        <w:rPr>
          <w:rFonts w:cs="B Nazanin" w:hint="cs"/>
          <w:sz w:val="24"/>
          <w:szCs w:val="24"/>
          <w:rtl/>
        </w:rPr>
        <w:t>، تاریخ</w:t>
      </w:r>
      <w:r>
        <w:rPr>
          <w:rFonts w:cs="B Nazanin" w:hint="cs"/>
          <w:sz w:val="24"/>
          <w:szCs w:val="24"/>
          <w:rtl/>
          <w:lang w:bidi="fa-IR"/>
        </w:rPr>
        <w:t>)</w:t>
      </w:r>
      <w:r>
        <w:rPr>
          <w:rFonts w:cs="B Nazanin" w:hint="cs"/>
          <w:sz w:val="24"/>
          <w:szCs w:val="24"/>
          <w:rtl/>
        </w:rPr>
        <w:t xml:space="preserve"> - </w:t>
      </w:r>
      <w:r>
        <w:rPr>
          <w:rFonts w:cs="B Nazanin"/>
          <w:sz w:val="24"/>
          <w:szCs w:val="24"/>
        </w:rPr>
        <w:t xml:space="preserve"> (</w:t>
      </w:r>
      <w:hyperlink w:anchor="پیامA1" w:history="1">
        <w:r w:rsidRPr="00977033">
          <w:rPr>
            <w:rStyle w:val="Hyperlink"/>
            <w:rFonts w:cs="B Nazanin"/>
            <w:b/>
            <w:bCs/>
            <w:sz w:val="24"/>
            <w:szCs w:val="24"/>
          </w:rPr>
          <w:t>A1</w:t>
        </w:r>
      </w:hyperlink>
      <w:r>
        <w:rPr>
          <w:rFonts w:cs="B Nazanin"/>
          <w:sz w:val="24"/>
          <w:szCs w:val="24"/>
        </w:rPr>
        <w:t>)</w:t>
      </w:r>
    </w:p>
    <w:p w14:paraId="6600C0AD" w14:textId="77777777" w:rsidR="00296D94" w:rsidRDefault="00296D94" w:rsidP="00296D94">
      <w:pPr>
        <w:pStyle w:val="ListParagraph"/>
        <w:numPr>
          <w:ilvl w:val="0"/>
          <w:numId w:val="10"/>
        </w:numPr>
        <w:bidi/>
        <w:ind w:left="1041"/>
        <w:rPr>
          <w:rFonts w:cs="B Nazanin"/>
          <w:sz w:val="24"/>
          <w:szCs w:val="24"/>
        </w:rPr>
      </w:pPr>
      <w:commentRangeStart w:id="108"/>
      <w:r>
        <w:rPr>
          <w:rFonts w:cs="B Nazanin" w:hint="cs"/>
          <w:sz w:val="24"/>
          <w:szCs w:val="24"/>
          <w:rtl/>
        </w:rPr>
        <w:t xml:space="preserve">پیام </w:t>
      </w:r>
      <w:r w:rsidRPr="00E129CC">
        <w:rPr>
          <w:rFonts w:cs="B Nazanin" w:hint="cs"/>
          <w:sz w:val="24"/>
          <w:szCs w:val="24"/>
          <w:rtl/>
        </w:rPr>
        <w:t>ابلا</w:t>
      </w:r>
      <w:r>
        <w:rPr>
          <w:rFonts w:cs="B Nazanin" w:hint="cs"/>
          <w:sz w:val="24"/>
          <w:szCs w:val="24"/>
          <w:rtl/>
        </w:rPr>
        <w:t xml:space="preserve">غ شرکت در بخش آموزشی </w:t>
      </w:r>
      <w:commentRangeEnd w:id="108"/>
      <w:r w:rsidR="00AE2BBA">
        <w:rPr>
          <w:rStyle w:val="CommentReference"/>
          <w:rtl/>
        </w:rPr>
        <w:commentReference w:id="108"/>
      </w:r>
      <w:r>
        <w:rPr>
          <w:rFonts w:cs="B Nazanin" w:hint="cs"/>
          <w:sz w:val="24"/>
          <w:szCs w:val="24"/>
          <w:rtl/>
        </w:rPr>
        <w:t>(</w:t>
      </w:r>
      <w:r w:rsidRPr="00E129CC">
        <w:rPr>
          <w:rFonts w:cs="B Nazanin" w:hint="cs"/>
          <w:sz w:val="24"/>
          <w:szCs w:val="24"/>
          <w:rtl/>
        </w:rPr>
        <w:t>دانشگاه ، از تاریخ ، تا تاریخ</w:t>
      </w:r>
      <w:r>
        <w:rPr>
          <w:rFonts w:cs="B Nazanin" w:hint="cs"/>
          <w:sz w:val="24"/>
          <w:szCs w:val="24"/>
          <w:rtl/>
        </w:rPr>
        <w:t xml:space="preserve"> ، مدیر گروه)- </w:t>
      </w:r>
      <w:r>
        <w:rPr>
          <w:rFonts w:cs="B Nazanin"/>
          <w:sz w:val="24"/>
          <w:szCs w:val="24"/>
        </w:rPr>
        <w:t xml:space="preserve"> (</w:t>
      </w:r>
      <w:hyperlink w:anchor="پیامA2" w:history="1">
        <w:r w:rsidRPr="00977033">
          <w:rPr>
            <w:rStyle w:val="Hyperlink"/>
            <w:rFonts w:cs="B Nazanin"/>
            <w:b/>
            <w:bCs/>
            <w:sz w:val="24"/>
            <w:szCs w:val="24"/>
          </w:rPr>
          <w:t>A2</w:t>
        </w:r>
      </w:hyperlink>
      <w:r>
        <w:rPr>
          <w:rFonts w:cs="B Nazanin"/>
          <w:sz w:val="24"/>
          <w:szCs w:val="24"/>
        </w:rPr>
        <w:t>)</w:t>
      </w:r>
    </w:p>
    <w:p w14:paraId="45EC9872" w14:textId="77777777" w:rsidR="00296D94" w:rsidRDefault="00296D94" w:rsidP="00296D94">
      <w:pPr>
        <w:pStyle w:val="ListParagraph"/>
        <w:numPr>
          <w:ilvl w:val="0"/>
          <w:numId w:val="10"/>
        </w:numPr>
        <w:bidi/>
        <w:ind w:left="1041"/>
        <w:rPr>
          <w:rFonts w:cs="B Nazanin"/>
          <w:sz w:val="24"/>
          <w:szCs w:val="24"/>
        </w:rPr>
      </w:pPr>
      <w:r>
        <w:rPr>
          <w:rFonts w:cs="B Nazanin" w:hint="cs"/>
          <w:sz w:val="24"/>
          <w:szCs w:val="24"/>
          <w:rtl/>
        </w:rPr>
        <w:t xml:space="preserve">پیام گواهی شروع به تحصیل در بخش آموزشی (تاریخ شروع، تایید کننده (مدیر گروه یا رییس بخش؟))- </w:t>
      </w:r>
      <w:r>
        <w:rPr>
          <w:rFonts w:cs="B Nazanin"/>
          <w:sz w:val="24"/>
          <w:szCs w:val="24"/>
        </w:rPr>
        <w:t xml:space="preserve"> (</w:t>
      </w:r>
      <w:hyperlink w:anchor="پیامA3" w:history="1">
        <w:r w:rsidRPr="00977033">
          <w:rPr>
            <w:rStyle w:val="Hyperlink"/>
            <w:rFonts w:cs="B Nazanin"/>
            <w:b/>
            <w:bCs/>
            <w:sz w:val="24"/>
            <w:szCs w:val="24"/>
          </w:rPr>
          <w:t>A3</w:t>
        </w:r>
      </w:hyperlink>
      <w:r>
        <w:rPr>
          <w:rFonts w:cs="B Nazanin"/>
          <w:sz w:val="24"/>
          <w:szCs w:val="24"/>
        </w:rPr>
        <w:t>)</w:t>
      </w:r>
    </w:p>
    <w:p w14:paraId="20A120F6" w14:textId="77777777" w:rsidR="00296D94" w:rsidRDefault="00296D94" w:rsidP="00296D94">
      <w:pPr>
        <w:pStyle w:val="ListParagraph"/>
        <w:numPr>
          <w:ilvl w:val="0"/>
          <w:numId w:val="10"/>
        </w:numPr>
        <w:bidi/>
        <w:ind w:left="1041"/>
        <w:rPr>
          <w:rFonts w:cs="B Nazanin"/>
          <w:sz w:val="24"/>
          <w:szCs w:val="24"/>
        </w:rPr>
      </w:pPr>
      <w:r>
        <w:rPr>
          <w:rFonts w:cs="B Nazanin" w:hint="cs"/>
          <w:sz w:val="24"/>
          <w:szCs w:val="24"/>
          <w:rtl/>
        </w:rPr>
        <w:t xml:space="preserve">پیام ابلاغ پایان تحصیل در بخش آموزشی (تاریخ پایان ، نمره ارزیابی درون بخشی، تایید کننده (مدیر گروه یا رییس بخش؟))- </w:t>
      </w:r>
      <w:r>
        <w:rPr>
          <w:rFonts w:cs="B Nazanin"/>
          <w:sz w:val="24"/>
          <w:szCs w:val="24"/>
        </w:rPr>
        <w:t xml:space="preserve"> (</w:t>
      </w:r>
      <w:hyperlink w:anchor="پیامA4" w:history="1">
        <w:r w:rsidRPr="00977033">
          <w:rPr>
            <w:rStyle w:val="Hyperlink"/>
            <w:rFonts w:cs="B Nazanin"/>
            <w:b/>
            <w:bCs/>
            <w:sz w:val="24"/>
            <w:szCs w:val="24"/>
          </w:rPr>
          <w:t>A4</w:t>
        </w:r>
      </w:hyperlink>
      <w:r>
        <w:rPr>
          <w:rFonts w:cs="B Nazanin"/>
          <w:sz w:val="24"/>
          <w:szCs w:val="24"/>
        </w:rPr>
        <w:t>)</w:t>
      </w:r>
    </w:p>
    <w:p w14:paraId="607A4526" w14:textId="77777777" w:rsidR="00296D94" w:rsidRDefault="00296D94" w:rsidP="00296D94">
      <w:pPr>
        <w:pStyle w:val="ListParagraph"/>
        <w:numPr>
          <w:ilvl w:val="0"/>
          <w:numId w:val="10"/>
        </w:numPr>
        <w:bidi/>
        <w:ind w:left="1041"/>
        <w:rPr>
          <w:rFonts w:cs="B Nazanin"/>
          <w:sz w:val="24"/>
          <w:szCs w:val="24"/>
        </w:rPr>
      </w:pPr>
      <w:r>
        <w:rPr>
          <w:rFonts w:cs="B Nazanin" w:hint="cs"/>
          <w:sz w:val="24"/>
          <w:szCs w:val="24"/>
          <w:rtl/>
        </w:rPr>
        <w:t>پیام معرفی به آزمون ارتقا</w:t>
      </w:r>
      <w:r w:rsidR="001E576A">
        <w:rPr>
          <w:rFonts w:cs="B Nazanin" w:hint="cs"/>
          <w:sz w:val="24"/>
          <w:szCs w:val="24"/>
          <w:rtl/>
        </w:rPr>
        <w:t xml:space="preserve"> </w:t>
      </w:r>
      <w:r w:rsidR="001E576A" w:rsidRPr="00C42455">
        <w:rPr>
          <w:rFonts w:cs="B Nazanin" w:hint="cs"/>
          <w:color w:val="FF0000"/>
          <w:sz w:val="24"/>
          <w:szCs w:val="24"/>
          <w:rtl/>
        </w:rPr>
        <w:t>گواهینامه ، دانشنامه</w:t>
      </w:r>
      <w:r>
        <w:rPr>
          <w:rFonts w:cs="B Nazanin" w:hint="cs"/>
          <w:sz w:val="24"/>
          <w:szCs w:val="24"/>
          <w:rtl/>
        </w:rPr>
        <w:t xml:space="preserve"> - </w:t>
      </w:r>
      <w:r>
        <w:rPr>
          <w:rFonts w:cs="B Nazanin"/>
          <w:sz w:val="24"/>
          <w:szCs w:val="24"/>
        </w:rPr>
        <w:t xml:space="preserve"> (</w:t>
      </w:r>
      <w:hyperlink w:anchor="پیامA5" w:history="1">
        <w:r w:rsidRPr="00977033">
          <w:rPr>
            <w:rStyle w:val="Hyperlink"/>
            <w:rFonts w:cs="B Nazanin"/>
            <w:b/>
            <w:bCs/>
            <w:sz w:val="24"/>
            <w:szCs w:val="24"/>
          </w:rPr>
          <w:t>A5</w:t>
        </w:r>
      </w:hyperlink>
      <w:r>
        <w:rPr>
          <w:rFonts w:cs="B Nazanin"/>
          <w:sz w:val="24"/>
          <w:szCs w:val="24"/>
        </w:rPr>
        <w:t>)</w:t>
      </w:r>
      <w:r w:rsidR="001E576A">
        <w:rPr>
          <w:rFonts w:cs="B Nazanin" w:hint="cs"/>
          <w:sz w:val="24"/>
          <w:szCs w:val="24"/>
          <w:rtl/>
        </w:rPr>
        <w:t xml:space="preserve"> - </w:t>
      </w:r>
      <w:r w:rsidR="001E576A" w:rsidRPr="00C42455">
        <w:rPr>
          <w:rFonts w:cs="B Nazanin" w:hint="cs"/>
          <w:color w:val="FF0000"/>
          <w:sz w:val="24"/>
          <w:szCs w:val="24"/>
          <w:rtl/>
        </w:rPr>
        <w:t>باید در اطلاعات ثبت شود تا قابل گزارشگیری شود</w:t>
      </w:r>
    </w:p>
    <w:p w14:paraId="4DBB9D18" w14:textId="77777777" w:rsidR="00296D94" w:rsidRDefault="00296D94" w:rsidP="00296D94">
      <w:pPr>
        <w:pStyle w:val="ListParagraph"/>
        <w:numPr>
          <w:ilvl w:val="0"/>
          <w:numId w:val="10"/>
        </w:numPr>
        <w:bidi/>
        <w:ind w:left="1041"/>
        <w:rPr>
          <w:rFonts w:cs="B Nazanin"/>
          <w:sz w:val="24"/>
          <w:szCs w:val="24"/>
        </w:rPr>
      </w:pPr>
      <w:r w:rsidRPr="00977033">
        <w:rPr>
          <w:rFonts w:cs="B Nazanin" w:hint="cs"/>
          <w:sz w:val="24"/>
          <w:szCs w:val="24"/>
          <w:rtl/>
        </w:rPr>
        <w:t xml:space="preserve">پیام </w:t>
      </w:r>
      <w:r w:rsidRPr="00977033">
        <w:rPr>
          <w:rFonts w:cs="B Nazanin" w:hint="cs"/>
          <w:sz w:val="24"/>
          <w:szCs w:val="24"/>
          <w:rtl/>
          <w:lang w:bidi="fa-IR"/>
        </w:rPr>
        <w:t xml:space="preserve">اعلام </w:t>
      </w:r>
      <w:r w:rsidRPr="00977033">
        <w:rPr>
          <w:rFonts w:cs="B Nazanin" w:hint="cs"/>
          <w:sz w:val="24"/>
          <w:szCs w:val="24"/>
          <w:rtl/>
        </w:rPr>
        <w:t xml:space="preserve">نمره آزمون </w:t>
      </w:r>
      <w:r w:rsidRPr="00977033">
        <w:rPr>
          <w:rFonts w:ascii="Sakkal Majalla" w:hAnsi="Sakkal Majalla" w:cs="Sakkal Majalla" w:hint="cs"/>
          <w:sz w:val="24"/>
          <w:szCs w:val="24"/>
          <w:rtl/>
          <w:lang w:bidi="fa-IR"/>
        </w:rPr>
        <w:t>–</w:t>
      </w:r>
      <w:r w:rsidRPr="00977033">
        <w:rPr>
          <w:rFonts w:cs="B Nazanin" w:hint="cs"/>
          <w:sz w:val="24"/>
          <w:szCs w:val="24"/>
          <w:rtl/>
          <w:lang w:bidi="fa-IR"/>
        </w:rPr>
        <w:t xml:space="preserve"> </w:t>
      </w:r>
      <w:r w:rsidRPr="00977033">
        <w:rPr>
          <w:rFonts w:cs="B Nazanin"/>
          <w:sz w:val="24"/>
          <w:szCs w:val="24"/>
          <w:lang w:bidi="fa-IR"/>
        </w:rPr>
        <w:t>(</w:t>
      </w:r>
      <w:hyperlink w:anchor="پیامA6" w:history="1">
        <w:r w:rsidRPr="00977033">
          <w:rPr>
            <w:rStyle w:val="Hyperlink"/>
            <w:rFonts w:cs="B Nazanin"/>
            <w:b/>
            <w:bCs/>
            <w:sz w:val="24"/>
            <w:szCs w:val="24"/>
            <w:lang w:bidi="fa-IR"/>
          </w:rPr>
          <w:t>A6</w:t>
        </w:r>
      </w:hyperlink>
      <w:r w:rsidRPr="00977033">
        <w:rPr>
          <w:rFonts w:cs="B Nazanin"/>
          <w:sz w:val="24"/>
          <w:szCs w:val="24"/>
          <w:lang w:bidi="fa-IR"/>
        </w:rPr>
        <w:t>)</w:t>
      </w:r>
    </w:p>
    <w:p w14:paraId="318676D7" w14:textId="77777777" w:rsidR="00296D94" w:rsidRDefault="00296D94" w:rsidP="00966A14">
      <w:pPr>
        <w:pStyle w:val="ListParagraph"/>
        <w:numPr>
          <w:ilvl w:val="0"/>
          <w:numId w:val="10"/>
        </w:numPr>
        <w:bidi/>
        <w:ind w:left="1041"/>
        <w:rPr>
          <w:rFonts w:cs="B Nazanin"/>
          <w:sz w:val="24"/>
          <w:szCs w:val="24"/>
        </w:rPr>
        <w:pPrChange w:id="109" w:author="reza" w:date="2017-04-12T16:30:00Z">
          <w:pPr>
            <w:pStyle w:val="ListParagraph"/>
            <w:numPr>
              <w:numId w:val="10"/>
            </w:numPr>
            <w:bidi/>
            <w:ind w:left="1041" w:hanging="360"/>
          </w:pPr>
        </w:pPrChange>
      </w:pPr>
      <w:r>
        <w:rPr>
          <w:rFonts w:cs="B Nazanin" w:hint="cs"/>
          <w:sz w:val="24"/>
          <w:szCs w:val="24"/>
          <w:rtl/>
        </w:rPr>
        <w:lastRenderedPageBreak/>
        <w:t xml:space="preserve">پیام </w:t>
      </w:r>
      <w:del w:id="110" w:author="reza" w:date="2017-04-12T16:30:00Z">
        <w:r w:rsidDel="00966A14">
          <w:rPr>
            <w:rFonts w:cs="B Nazanin" w:hint="cs"/>
            <w:sz w:val="24"/>
            <w:szCs w:val="24"/>
            <w:rtl/>
          </w:rPr>
          <w:delText xml:space="preserve">پایان تحصیل </w:delText>
        </w:r>
      </w:del>
      <w:r w:rsidR="001E576A" w:rsidRPr="00666444">
        <w:rPr>
          <w:rFonts w:cs="B Nazanin" w:hint="cs"/>
          <w:color w:val="FF0000"/>
          <w:sz w:val="24"/>
          <w:szCs w:val="24"/>
          <w:rtl/>
        </w:rPr>
        <w:t xml:space="preserve">قطع تحصیل </w:t>
      </w:r>
      <w:r>
        <w:rPr>
          <w:rFonts w:cs="B Nazanin" w:hint="cs"/>
          <w:sz w:val="24"/>
          <w:szCs w:val="24"/>
          <w:rtl/>
        </w:rPr>
        <w:t>در دانشگاه، (رشته، تاریخ ، وضعیت ( فارغ التحصیل، اخراج(قوانین آموزشی، احکام قضایی، عدم مراجعه)، فوت))</w:t>
      </w:r>
      <w:r>
        <w:rPr>
          <w:rFonts w:cs="B Nazanin" w:hint="cs"/>
          <w:sz w:val="24"/>
          <w:szCs w:val="24"/>
          <w:rtl/>
          <w:lang w:bidi="fa-IR"/>
        </w:rPr>
        <w:t xml:space="preserve">- </w:t>
      </w:r>
      <w:r>
        <w:rPr>
          <w:rFonts w:cs="B Nazanin"/>
          <w:sz w:val="24"/>
          <w:szCs w:val="24"/>
          <w:lang w:bidi="fa-IR"/>
        </w:rPr>
        <w:t>(</w:t>
      </w:r>
      <w:r w:rsidR="0025700E">
        <w:fldChar w:fldCharType="begin"/>
      </w:r>
      <w:r w:rsidR="0025700E">
        <w:instrText xml:space="preserve"> HYPERLINK \l "</w:instrText>
      </w:r>
      <w:r w:rsidR="0025700E">
        <w:rPr>
          <w:rtl/>
        </w:rPr>
        <w:instrText>پیام</w:instrText>
      </w:r>
      <w:r w:rsidR="0025700E">
        <w:instrText xml:space="preserve">A7" </w:instrText>
      </w:r>
      <w:r w:rsidR="0025700E">
        <w:fldChar w:fldCharType="separate"/>
      </w:r>
      <w:r w:rsidRPr="00977033">
        <w:rPr>
          <w:rStyle w:val="Hyperlink"/>
          <w:rFonts w:cs="B Nazanin"/>
          <w:b/>
          <w:bCs/>
          <w:sz w:val="24"/>
          <w:szCs w:val="24"/>
          <w:lang w:bidi="fa-IR"/>
        </w:rPr>
        <w:t>A7</w:t>
      </w:r>
      <w:r w:rsidR="0025700E">
        <w:rPr>
          <w:rStyle w:val="Hyperlink"/>
          <w:rFonts w:cs="B Nazanin"/>
          <w:b/>
          <w:bCs/>
          <w:sz w:val="24"/>
          <w:szCs w:val="24"/>
          <w:lang w:bidi="fa-IR"/>
        </w:rPr>
        <w:fldChar w:fldCharType="end"/>
      </w:r>
      <w:r>
        <w:rPr>
          <w:rFonts w:cs="B Nazanin"/>
          <w:sz w:val="24"/>
          <w:szCs w:val="24"/>
          <w:lang w:bidi="fa-IR"/>
        </w:rPr>
        <w:t>)</w:t>
      </w:r>
    </w:p>
    <w:p w14:paraId="0E89D6C6" w14:textId="77777777" w:rsidR="001E576A" w:rsidRPr="001E576A" w:rsidRDefault="001E576A" w:rsidP="001E576A">
      <w:pPr>
        <w:pStyle w:val="ListParagraph"/>
        <w:numPr>
          <w:ilvl w:val="0"/>
          <w:numId w:val="10"/>
        </w:numPr>
        <w:bidi/>
        <w:ind w:left="1041"/>
        <w:rPr>
          <w:rFonts w:cs="B Nazanin"/>
          <w:color w:val="FF0000"/>
          <w:sz w:val="24"/>
          <w:szCs w:val="24"/>
        </w:rPr>
      </w:pPr>
      <w:r w:rsidRPr="00666444">
        <w:rPr>
          <w:rFonts w:cs="B Nazanin" w:hint="cs"/>
          <w:color w:val="FF0000"/>
          <w:sz w:val="24"/>
          <w:szCs w:val="24"/>
          <w:rtl/>
        </w:rPr>
        <w:t>پیام وقفه تحصیلی ( از تا شرح )</w:t>
      </w:r>
    </w:p>
    <w:p w14:paraId="5901140A" w14:textId="77777777" w:rsidR="00296D94" w:rsidRDefault="00296D94" w:rsidP="00296D94">
      <w:pPr>
        <w:pStyle w:val="ListParagraph"/>
        <w:numPr>
          <w:ilvl w:val="0"/>
          <w:numId w:val="10"/>
        </w:numPr>
        <w:bidi/>
        <w:ind w:left="1041"/>
        <w:rPr>
          <w:rFonts w:cs="B Nazanin"/>
          <w:sz w:val="24"/>
          <w:szCs w:val="24"/>
        </w:rPr>
      </w:pPr>
      <w:r>
        <w:rPr>
          <w:rFonts w:cs="B Nazanin" w:hint="cs"/>
          <w:sz w:val="24"/>
          <w:szCs w:val="24"/>
          <w:rtl/>
        </w:rPr>
        <w:t>پیام بازگشت به تحصیل در دانشگاه</w:t>
      </w:r>
      <w:r>
        <w:rPr>
          <w:rFonts w:cs="B Nazanin" w:hint="cs"/>
          <w:sz w:val="24"/>
          <w:szCs w:val="24"/>
          <w:rtl/>
          <w:lang w:bidi="fa-IR"/>
        </w:rPr>
        <w:t xml:space="preserve"> (</w:t>
      </w:r>
      <w:r>
        <w:rPr>
          <w:rFonts w:cs="B Nazanin" w:hint="cs"/>
          <w:sz w:val="24"/>
          <w:szCs w:val="24"/>
          <w:rtl/>
        </w:rPr>
        <w:t>رشته، تاریخ ، دلیل</w:t>
      </w:r>
      <w:r>
        <w:rPr>
          <w:rFonts w:cs="B Nazanin" w:hint="cs"/>
          <w:sz w:val="24"/>
          <w:szCs w:val="24"/>
          <w:rtl/>
          <w:lang w:bidi="fa-IR"/>
        </w:rPr>
        <w:t>)</w:t>
      </w:r>
      <w:r>
        <w:rPr>
          <w:rFonts w:ascii="Sakkal Majalla" w:hAnsi="Sakkal Majalla" w:cs="Sakkal Majalla" w:hint="cs"/>
          <w:sz w:val="24"/>
          <w:szCs w:val="24"/>
          <w:rtl/>
          <w:lang w:bidi="fa-IR"/>
        </w:rPr>
        <w:t>–</w:t>
      </w:r>
      <w:r>
        <w:rPr>
          <w:rFonts w:cs="B Nazanin" w:hint="cs"/>
          <w:sz w:val="24"/>
          <w:szCs w:val="24"/>
          <w:rtl/>
          <w:lang w:bidi="fa-IR"/>
        </w:rPr>
        <w:t xml:space="preserve"> </w:t>
      </w:r>
      <w:r>
        <w:rPr>
          <w:rFonts w:cs="B Nazanin"/>
          <w:sz w:val="24"/>
          <w:szCs w:val="24"/>
          <w:lang w:bidi="fa-IR"/>
        </w:rPr>
        <w:t>(</w:t>
      </w:r>
      <w:hyperlink w:anchor="پیامA8" w:history="1">
        <w:r w:rsidRPr="00977033">
          <w:rPr>
            <w:rStyle w:val="Hyperlink"/>
            <w:rFonts w:cs="B Nazanin"/>
            <w:b/>
            <w:bCs/>
            <w:sz w:val="24"/>
            <w:szCs w:val="24"/>
            <w:lang w:bidi="fa-IR"/>
          </w:rPr>
          <w:t>A8</w:t>
        </w:r>
      </w:hyperlink>
      <w:r>
        <w:rPr>
          <w:rFonts w:cs="B Nazanin"/>
          <w:sz w:val="24"/>
          <w:szCs w:val="24"/>
          <w:lang w:bidi="fa-IR"/>
        </w:rPr>
        <w:t>)</w:t>
      </w:r>
    </w:p>
    <w:p w14:paraId="196AA09F" w14:textId="77777777" w:rsidR="00296D94" w:rsidRDefault="00296D94" w:rsidP="00296D94">
      <w:pPr>
        <w:pStyle w:val="ListParagraph"/>
        <w:numPr>
          <w:ilvl w:val="0"/>
          <w:numId w:val="10"/>
        </w:numPr>
        <w:bidi/>
        <w:ind w:left="1041"/>
        <w:rPr>
          <w:rFonts w:cs="B Nazanin"/>
          <w:sz w:val="24"/>
          <w:szCs w:val="24"/>
        </w:rPr>
      </w:pPr>
      <w:r>
        <w:rPr>
          <w:rFonts w:cs="B Nazanin" w:hint="cs"/>
          <w:sz w:val="24"/>
          <w:szCs w:val="24"/>
          <w:rtl/>
        </w:rPr>
        <w:t xml:space="preserve">پیام </w:t>
      </w:r>
      <w:r w:rsidRPr="001E53C4">
        <w:rPr>
          <w:rFonts w:cs="B Nazanin" w:hint="cs"/>
          <w:sz w:val="24"/>
          <w:szCs w:val="24"/>
          <w:rtl/>
        </w:rPr>
        <w:t>مرخصی</w:t>
      </w:r>
      <w:r>
        <w:rPr>
          <w:rFonts w:cs="B Nazanin" w:hint="cs"/>
          <w:sz w:val="24"/>
          <w:szCs w:val="24"/>
          <w:rtl/>
        </w:rPr>
        <w:t xml:space="preserve"> از تحصیل (از</w:t>
      </w:r>
      <w:r w:rsidRPr="001E53C4">
        <w:rPr>
          <w:rFonts w:cs="B Nazanin" w:hint="cs"/>
          <w:sz w:val="24"/>
          <w:szCs w:val="24"/>
          <w:rtl/>
        </w:rPr>
        <w:t xml:space="preserve"> تاریخ، تا تاریخ ، دلیل</w:t>
      </w:r>
      <w:r>
        <w:rPr>
          <w:rFonts w:ascii="Sakkal Majalla" w:hAnsi="Sakkal Majalla" w:cs="Sakkal Majalla" w:hint="cs"/>
          <w:sz w:val="24"/>
          <w:szCs w:val="24"/>
          <w:rtl/>
        </w:rPr>
        <w:t xml:space="preserve"> )–</w:t>
      </w:r>
      <w:r>
        <w:rPr>
          <w:rFonts w:cs="B Nazanin" w:hint="cs"/>
          <w:sz w:val="24"/>
          <w:szCs w:val="24"/>
          <w:rtl/>
        </w:rPr>
        <w:t xml:space="preserve"> </w:t>
      </w:r>
      <w:r>
        <w:rPr>
          <w:rFonts w:cs="B Nazanin"/>
          <w:sz w:val="24"/>
          <w:szCs w:val="24"/>
        </w:rPr>
        <w:t>(</w:t>
      </w:r>
      <w:hyperlink w:anchor="پیامA9" w:history="1">
        <w:r w:rsidRPr="00977033">
          <w:rPr>
            <w:rStyle w:val="Hyperlink"/>
            <w:rFonts w:cs="B Nazanin"/>
            <w:b/>
            <w:bCs/>
            <w:sz w:val="24"/>
            <w:szCs w:val="24"/>
          </w:rPr>
          <w:t>A9</w:t>
        </w:r>
      </w:hyperlink>
      <w:r>
        <w:rPr>
          <w:rFonts w:cs="B Nazanin"/>
          <w:sz w:val="24"/>
          <w:szCs w:val="24"/>
        </w:rPr>
        <w:t>)</w:t>
      </w:r>
    </w:p>
    <w:p w14:paraId="2AA0B733" w14:textId="77777777" w:rsidR="00296D94" w:rsidRDefault="00296D94" w:rsidP="00296D94">
      <w:pPr>
        <w:pStyle w:val="ListParagraph"/>
        <w:numPr>
          <w:ilvl w:val="0"/>
          <w:numId w:val="10"/>
        </w:numPr>
        <w:bidi/>
        <w:ind w:left="1041"/>
        <w:rPr>
          <w:rFonts w:cs="B Nazanin"/>
          <w:sz w:val="24"/>
          <w:szCs w:val="24"/>
        </w:rPr>
      </w:pPr>
      <w:r>
        <w:rPr>
          <w:rFonts w:cs="B Nazanin" w:hint="cs"/>
          <w:sz w:val="24"/>
          <w:szCs w:val="24"/>
          <w:rtl/>
        </w:rPr>
        <w:t>مشخصات فردی (</w:t>
      </w:r>
      <w:hyperlink w:anchor="پیامA10" w:history="1">
        <w:r w:rsidRPr="00977033">
          <w:rPr>
            <w:rStyle w:val="Hyperlink"/>
            <w:rFonts w:cs="B Nazanin"/>
            <w:b/>
            <w:bCs/>
            <w:sz w:val="24"/>
            <w:szCs w:val="24"/>
          </w:rPr>
          <w:t>A10</w:t>
        </w:r>
      </w:hyperlink>
      <w:r>
        <w:rPr>
          <w:rFonts w:cs="B Nazanin" w:hint="cs"/>
          <w:sz w:val="24"/>
          <w:szCs w:val="24"/>
          <w:rtl/>
        </w:rPr>
        <w:t>)</w:t>
      </w:r>
    </w:p>
    <w:p w14:paraId="72A0E548" w14:textId="77777777" w:rsidR="00296D94" w:rsidRDefault="00296D94" w:rsidP="00296D94">
      <w:pPr>
        <w:pStyle w:val="ListParagraph"/>
        <w:numPr>
          <w:ilvl w:val="0"/>
          <w:numId w:val="10"/>
        </w:numPr>
        <w:bidi/>
        <w:ind w:left="1041"/>
        <w:rPr>
          <w:rFonts w:cs="B Nazanin"/>
          <w:sz w:val="24"/>
          <w:szCs w:val="24"/>
        </w:rPr>
      </w:pPr>
      <w:r>
        <w:rPr>
          <w:rFonts w:cs="B Nazanin" w:hint="cs"/>
          <w:sz w:val="24"/>
          <w:szCs w:val="24"/>
          <w:rtl/>
        </w:rPr>
        <w:t>مشخصات هیات علمی (</w:t>
      </w:r>
      <w:hyperlink w:anchor="پیامA11" w:history="1">
        <w:r w:rsidRPr="00977033">
          <w:rPr>
            <w:rStyle w:val="Hyperlink"/>
            <w:rFonts w:cs="B Nazanin"/>
            <w:b/>
            <w:bCs/>
            <w:sz w:val="24"/>
            <w:szCs w:val="24"/>
          </w:rPr>
          <w:t>A11</w:t>
        </w:r>
      </w:hyperlink>
      <w:r>
        <w:rPr>
          <w:rFonts w:cs="B Nazanin" w:hint="cs"/>
          <w:sz w:val="24"/>
          <w:szCs w:val="24"/>
          <w:rtl/>
        </w:rPr>
        <w:t>)</w:t>
      </w:r>
    </w:p>
    <w:p w14:paraId="2188FF7B" w14:textId="77777777" w:rsidR="00BE20F6" w:rsidRPr="00296D94" w:rsidRDefault="001E576A" w:rsidP="001E576A">
      <w:pPr>
        <w:pStyle w:val="ListParagraph"/>
        <w:numPr>
          <w:ilvl w:val="0"/>
          <w:numId w:val="10"/>
        </w:numPr>
        <w:bidi/>
        <w:ind w:left="1041"/>
        <w:contextualSpacing w:val="0"/>
        <w:rPr>
          <w:rFonts w:cs="B Nazanin"/>
          <w:sz w:val="24"/>
          <w:szCs w:val="24"/>
          <w:rtl/>
        </w:rPr>
      </w:pPr>
      <w:r w:rsidRPr="00C42455">
        <w:rPr>
          <w:rFonts w:cs="B Nazanin" w:hint="cs"/>
          <w:color w:val="FF0000"/>
          <w:sz w:val="24"/>
          <w:szCs w:val="24"/>
          <w:rtl/>
        </w:rPr>
        <w:t>پیام تغییر گروه آموزشی ( از ، از گروه آموزشی ، به گروه آموزشی ، میهمان، انتقال ، تغییر رشته ، بازگشت به گروه )</w:t>
      </w:r>
    </w:p>
    <w:p w14:paraId="1FBDE322" w14:textId="77777777" w:rsidR="001E53C4" w:rsidRPr="001E53C4" w:rsidRDefault="001E53C4" w:rsidP="001E576A">
      <w:pPr>
        <w:pStyle w:val="ListParagraph"/>
        <w:bidi/>
        <w:ind w:left="1183"/>
        <w:rPr>
          <w:rFonts w:cs="B Nazanin"/>
          <w:sz w:val="24"/>
          <w:szCs w:val="24"/>
        </w:rPr>
      </w:pPr>
    </w:p>
    <w:p w14:paraId="52BF53D6" w14:textId="77777777" w:rsidR="001E53C4" w:rsidRDefault="001E53C4" w:rsidP="001E53C4">
      <w:pPr>
        <w:pStyle w:val="ListParagraph"/>
        <w:numPr>
          <w:ilvl w:val="0"/>
          <w:numId w:val="2"/>
        </w:numPr>
        <w:bidi/>
        <w:rPr>
          <w:rFonts w:cs="B Nazanin"/>
          <w:sz w:val="24"/>
          <w:szCs w:val="24"/>
        </w:rPr>
      </w:pPr>
      <w:r>
        <w:rPr>
          <w:rFonts w:cs="B Nazanin" w:hint="cs"/>
          <w:sz w:val="24"/>
          <w:szCs w:val="24"/>
          <w:rtl/>
        </w:rPr>
        <w:t>فعالیت های آموزشی بالینی</w:t>
      </w:r>
    </w:p>
    <w:p w14:paraId="11001355" w14:textId="77777777" w:rsidR="00977033" w:rsidRPr="00977033" w:rsidRDefault="00977033" w:rsidP="00977033">
      <w:pPr>
        <w:pStyle w:val="ListParagraph"/>
        <w:numPr>
          <w:ilvl w:val="1"/>
          <w:numId w:val="2"/>
        </w:numPr>
        <w:bidi/>
        <w:rPr>
          <w:rFonts w:cs="B Nazanin"/>
          <w:sz w:val="24"/>
          <w:szCs w:val="24"/>
          <w:rtl/>
        </w:rPr>
      </w:pPr>
      <w:r>
        <w:rPr>
          <w:rFonts w:cs="B Nazanin" w:hint="cs"/>
          <w:sz w:val="24"/>
          <w:szCs w:val="24"/>
          <w:rtl/>
        </w:rPr>
        <w:t xml:space="preserve">پیام فعالیت های آموزشی بالینی </w:t>
      </w:r>
      <w:r w:rsidRPr="002954BA">
        <w:rPr>
          <w:rFonts w:ascii="Sakkal Majalla" w:hAnsi="Sakkal Majalla" w:cs="Sakkal Majalla" w:hint="cs"/>
          <w:sz w:val="24"/>
          <w:szCs w:val="24"/>
          <w:rtl/>
        </w:rPr>
        <w:t>–</w:t>
      </w:r>
      <w:r>
        <w:rPr>
          <w:rFonts w:cs="B Nazanin" w:hint="cs"/>
          <w:sz w:val="24"/>
          <w:szCs w:val="24"/>
          <w:rtl/>
        </w:rPr>
        <w:t xml:space="preserve"> </w:t>
      </w:r>
      <w:r>
        <w:rPr>
          <w:rFonts w:cs="B Nazanin"/>
          <w:sz w:val="24"/>
          <w:szCs w:val="24"/>
        </w:rPr>
        <w:t>(</w:t>
      </w:r>
      <w:hyperlink w:anchor="پیامL1" w:history="1">
        <w:r w:rsidRPr="00977033">
          <w:rPr>
            <w:rStyle w:val="Hyperlink"/>
            <w:rFonts w:cs="B Nazanin"/>
            <w:b/>
            <w:bCs/>
            <w:sz w:val="24"/>
            <w:szCs w:val="24"/>
          </w:rPr>
          <w:t>L1</w:t>
        </w:r>
      </w:hyperlink>
      <w:r>
        <w:rPr>
          <w:rFonts w:cs="B Nazanin"/>
          <w:sz w:val="24"/>
          <w:szCs w:val="24"/>
        </w:rPr>
        <w:t>)</w:t>
      </w:r>
    </w:p>
    <w:p w14:paraId="4AF26E82" w14:textId="77777777" w:rsidR="001E53C4" w:rsidRDefault="001E53C4" w:rsidP="00977033">
      <w:pPr>
        <w:pStyle w:val="ListParagraph"/>
        <w:bidi/>
        <w:ind w:left="1183"/>
        <w:rPr>
          <w:rFonts w:cs="B Nazanin"/>
          <w:sz w:val="24"/>
          <w:szCs w:val="24"/>
        </w:rPr>
      </w:pPr>
      <w:r w:rsidRPr="00E129CC">
        <w:rPr>
          <w:rFonts w:cs="B Nazanin" w:hint="cs"/>
          <w:sz w:val="24"/>
          <w:szCs w:val="24"/>
          <w:rtl/>
        </w:rPr>
        <w:t>فعالیت ، در بخش آموزشی دانشگاه ، تاریخ ، نوع فع</w:t>
      </w:r>
      <w:ins w:id="111" w:author="Farhad" w:date="2017-04-09T16:15:00Z">
        <w:r w:rsidR="0029333C">
          <w:rPr>
            <w:rFonts w:cs="B Nazanin" w:hint="cs"/>
            <w:sz w:val="24"/>
            <w:szCs w:val="24"/>
            <w:rtl/>
          </w:rPr>
          <w:t>ا</w:t>
        </w:r>
      </w:ins>
      <w:r w:rsidRPr="00E129CC">
        <w:rPr>
          <w:rFonts w:cs="B Nazanin" w:hint="cs"/>
          <w:sz w:val="24"/>
          <w:szCs w:val="24"/>
          <w:rtl/>
        </w:rPr>
        <w:t xml:space="preserve">لیت ، جزییات، تایید کننده(باید از هیات علمی </w:t>
      </w:r>
      <w:ins w:id="112" w:author="reza" w:date="2017-04-12T16:34:00Z">
        <w:r w:rsidR="00314FCD">
          <w:rPr>
            <w:rFonts w:cs="B Nazanin" w:hint="cs"/>
            <w:sz w:val="24"/>
            <w:szCs w:val="24"/>
            <w:rtl/>
          </w:rPr>
          <w:t xml:space="preserve">یا دستیاران سال بالاتر </w:t>
        </w:r>
      </w:ins>
      <w:r w:rsidRPr="00E129CC">
        <w:rPr>
          <w:rFonts w:cs="B Nazanin" w:hint="cs"/>
          <w:sz w:val="24"/>
          <w:szCs w:val="24"/>
          <w:rtl/>
        </w:rPr>
        <w:t>بخش مربوطه باشد)</w:t>
      </w:r>
    </w:p>
    <w:p w14:paraId="518647C5" w14:textId="77777777" w:rsidR="0056751B" w:rsidRPr="0056751B" w:rsidDel="0025700E" w:rsidRDefault="0056751B" w:rsidP="0025700E">
      <w:pPr>
        <w:bidi/>
        <w:rPr>
          <w:del w:id="113" w:author="reza" w:date="2017-04-12T16:21:00Z"/>
          <w:rFonts w:cs="B Nazanin"/>
          <w:sz w:val="24"/>
          <w:szCs w:val="24"/>
        </w:rPr>
        <w:pPrChange w:id="114" w:author="reza" w:date="2017-04-12T16:21:00Z">
          <w:pPr>
            <w:bidi/>
          </w:pPr>
        </w:pPrChange>
      </w:pPr>
      <w:del w:id="115" w:author="reza" w:date="2017-04-12T16:21:00Z">
        <w:r w:rsidDel="0025700E">
          <w:rPr>
            <w:rFonts w:cs="B Nazanin" w:hint="cs"/>
            <w:sz w:val="24"/>
            <w:szCs w:val="24"/>
            <w:rtl/>
          </w:rPr>
          <w:delText>تبادل اطلاعات بین سامانه دانشگاه و سامانه دبیرخانه از طریق تبادل پیام صورت میگیرد</w:delText>
        </w:r>
        <w:r w:rsidR="005A2C5D" w:rsidDel="0025700E">
          <w:rPr>
            <w:rFonts w:cs="B Nazanin" w:hint="cs"/>
            <w:sz w:val="24"/>
            <w:szCs w:val="24"/>
            <w:rtl/>
          </w:rPr>
          <w:delText>.</w:delText>
        </w:r>
      </w:del>
    </w:p>
    <w:p w14:paraId="277C228A" w14:textId="77777777" w:rsidR="001119B5" w:rsidRDefault="001119B5" w:rsidP="001E53C4">
      <w:pPr>
        <w:pStyle w:val="ListParagraph"/>
        <w:bidi/>
        <w:rPr>
          <w:rFonts w:cs="B Nazanin"/>
          <w:sz w:val="24"/>
          <w:szCs w:val="24"/>
          <w:rtl/>
        </w:rPr>
      </w:pPr>
    </w:p>
    <w:p w14:paraId="6045D708" w14:textId="77777777" w:rsidR="0089416A" w:rsidRPr="0089416A" w:rsidRDefault="0089416A" w:rsidP="001E53C4">
      <w:pPr>
        <w:pStyle w:val="ListParagraph"/>
        <w:bidi/>
        <w:rPr>
          <w:rFonts w:cs="B Nazanin"/>
          <w:b/>
          <w:bCs/>
          <w:sz w:val="24"/>
          <w:szCs w:val="24"/>
          <w:rtl/>
          <w:lang w:bidi="fa-IR"/>
        </w:rPr>
      </w:pPr>
      <w:r w:rsidRPr="0089416A">
        <w:rPr>
          <w:rFonts w:cs="B Nazanin" w:hint="cs"/>
          <w:b/>
          <w:bCs/>
          <w:sz w:val="24"/>
          <w:szCs w:val="24"/>
          <w:rtl/>
          <w:lang w:bidi="fa-IR"/>
        </w:rPr>
        <w:t>ساختار پیام:</w:t>
      </w:r>
    </w:p>
    <w:p w14:paraId="72573202" w14:textId="77777777" w:rsidR="0077745C" w:rsidRDefault="0089416A" w:rsidP="0089416A">
      <w:pPr>
        <w:pStyle w:val="ListParagraph"/>
        <w:bidi/>
        <w:rPr>
          <w:rFonts w:cs="B Nazanin"/>
          <w:sz w:val="24"/>
          <w:szCs w:val="24"/>
          <w:rtl/>
          <w:lang w:bidi="fa-IR"/>
        </w:rPr>
      </w:pPr>
      <w:r>
        <w:rPr>
          <w:rFonts w:cs="B Nazanin" w:hint="cs"/>
          <w:sz w:val="24"/>
          <w:szCs w:val="24"/>
          <w:rtl/>
          <w:lang w:bidi="fa-IR"/>
        </w:rPr>
        <w:t>در کلیه پیام ها چندین فیلد به صورت مشترک و چندین فیلد اختصاصی وجود دارد.</w:t>
      </w:r>
    </w:p>
    <w:p w14:paraId="16266A58" w14:textId="77777777" w:rsidR="0089416A" w:rsidRDefault="0089416A" w:rsidP="0077745C">
      <w:pPr>
        <w:pStyle w:val="ListParagraph"/>
        <w:bidi/>
        <w:rPr>
          <w:rFonts w:cs="B Nazanin"/>
          <w:sz w:val="24"/>
          <w:szCs w:val="24"/>
          <w:rtl/>
          <w:lang w:bidi="fa-IR"/>
        </w:rPr>
      </w:pPr>
      <w:r>
        <w:rPr>
          <w:rFonts w:cs="B Nazanin" w:hint="cs"/>
          <w:sz w:val="24"/>
          <w:szCs w:val="24"/>
          <w:rtl/>
          <w:lang w:bidi="fa-IR"/>
        </w:rPr>
        <w:t xml:space="preserve"> فیلدهای مشترک هر پیام عبارت است از:</w:t>
      </w:r>
    </w:p>
    <w:p w14:paraId="5ACA6FEF" w14:textId="77777777" w:rsidR="003423C9" w:rsidRDefault="003423C9" w:rsidP="003423C9">
      <w:pPr>
        <w:pStyle w:val="ListParagraph"/>
        <w:bidi/>
        <w:rPr>
          <w:rFonts w:cs="B Nazanin"/>
          <w:sz w:val="24"/>
          <w:szCs w:val="24"/>
          <w:rtl/>
          <w:lang w:bidi="fa-IR"/>
        </w:rPr>
      </w:pPr>
    </w:p>
    <w:p w14:paraId="233505FB" w14:textId="77777777" w:rsidR="003423C9" w:rsidRDefault="003423C9" w:rsidP="003423C9">
      <w:pPr>
        <w:pStyle w:val="ListParagraph"/>
        <w:numPr>
          <w:ilvl w:val="0"/>
          <w:numId w:val="6"/>
        </w:numPr>
        <w:bidi/>
        <w:ind w:left="1183"/>
        <w:rPr>
          <w:rFonts w:cs="B Nazanin"/>
          <w:sz w:val="24"/>
          <w:szCs w:val="24"/>
          <w:lang w:bidi="fa-IR"/>
        </w:rPr>
      </w:pPr>
      <w:r>
        <w:rPr>
          <w:rFonts w:cs="B Nazanin" w:hint="cs"/>
          <w:sz w:val="24"/>
          <w:szCs w:val="24"/>
          <w:rtl/>
          <w:lang w:bidi="fa-IR"/>
        </w:rPr>
        <w:t>کد پیام</w:t>
      </w:r>
      <w:r w:rsidRPr="00611D61">
        <w:rPr>
          <w:rFonts w:cs="B Nazanin" w:hint="cs"/>
          <w:sz w:val="24"/>
          <w:szCs w:val="24"/>
          <w:rtl/>
          <w:lang w:bidi="fa-IR"/>
        </w:rPr>
        <w:t xml:space="preserve"> </w:t>
      </w:r>
    </w:p>
    <w:p w14:paraId="44334613" w14:textId="77777777" w:rsidR="003423C9" w:rsidRDefault="003423C9" w:rsidP="003423C9">
      <w:pPr>
        <w:pStyle w:val="ListParagraph"/>
        <w:numPr>
          <w:ilvl w:val="0"/>
          <w:numId w:val="6"/>
        </w:numPr>
        <w:bidi/>
        <w:ind w:left="1183"/>
        <w:rPr>
          <w:rFonts w:cs="B Nazanin"/>
          <w:sz w:val="24"/>
          <w:szCs w:val="24"/>
          <w:lang w:bidi="fa-IR"/>
        </w:rPr>
      </w:pPr>
      <w:r>
        <w:rPr>
          <w:rFonts w:cs="B Nazanin" w:hint="cs"/>
          <w:sz w:val="24"/>
          <w:szCs w:val="24"/>
          <w:rtl/>
          <w:lang w:bidi="fa-IR"/>
        </w:rPr>
        <w:t>کد مرجع سامانه دانشگاه</w:t>
      </w:r>
      <w:r w:rsidRPr="00611D61">
        <w:rPr>
          <w:rFonts w:cs="B Nazanin" w:hint="cs"/>
          <w:sz w:val="24"/>
          <w:szCs w:val="24"/>
          <w:rtl/>
          <w:lang w:bidi="fa-IR"/>
        </w:rPr>
        <w:t xml:space="preserve"> </w:t>
      </w:r>
      <w:r>
        <w:rPr>
          <w:rFonts w:cs="B Nazanin" w:hint="cs"/>
          <w:sz w:val="24"/>
          <w:szCs w:val="24"/>
          <w:rtl/>
          <w:lang w:bidi="fa-IR"/>
        </w:rPr>
        <w:t>:</w:t>
      </w:r>
    </w:p>
    <w:p w14:paraId="7E142336" w14:textId="77777777" w:rsidR="0089416A" w:rsidRDefault="00611D61" w:rsidP="00A0623F">
      <w:pPr>
        <w:pStyle w:val="ListParagraph"/>
        <w:bidi/>
        <w:ind w:left="1183"/>
        <w:rPr>
          <w:rFonts w:cs="B Nazanin"/>
          <w:sz w:val="24"/>
          <w:szCs w:val="24"/>
          <w:lang w:bidi="fa-IR"/>
        </w:rPr>
      </w:pPr>
      <w:r>
        <w:rPr>
          <w:rFonts w:cs="B Nazanin" w:hint="cs"/>
          <w:sz w:val="24"/>
          <w:szCs w:val="24"/>
          <w:rtl/>
          <w:lang w:bidi="fa-IR"/>
        </w:rPr>
        <w:t>برای ایجاد ارتباط بین سامانه دبیرخانه و دانشگاه کد مرجع در سامانه دانشگاه نیز در کلیه پیام ها در نظر گرفته شده است.</w:t>
      </w:r>
    </w:p>
    <w:p w14:paraId="6597C66D" w14:textId="77777777" w:rsidR="00611D61" w:rsidRDefault="00611D61" w:rsidP="00A0623F">
      <w:pPr>
        <w:pStyle w:val="ListParagraph"/>
        <w:numPr>
          <w:ilvl w:val="0"/>
          <w:numId w:val="6"/>
        </w:numPr>
        <w:bidi/>
        <w:ind w:left="1183"/>
        <w:rPr>
          <w:rFonts w:cs="B Nazanin"/>
          <w:sz w:val="24"/>
          <w:szCs w:val="24"/>
          <w:lang w:bidi="fa-IR"/>
        </w:rPr>
      </w:pPr>
      <w:r>
        <w:rPr>
          <w:rFonts w:cs="B Nazanin" w:hint="cs"/>
          <w:sz w:val="24"/>
          <w:szCs w:val="24"/>
          <w:rtl/>
          <w:lang w:bidi="fa-IR"/>
        </w:rPr>
        <w:t>تاریخ انجام فعالیت</w:t>
      </w:r>
    </w:p>
    <w:p w14:paraId="0AA42E86" w14:textId="77777777" w:rsidR="00611D61" w:rsidRDefault="00611D61" w:rsidP="00A0623F">
      <w:pPr>
        <w:pStyle w:val="ListParagraph"/>
        <w:numPr>
          <w:ilvl w:val="0"/>
          <w:numId w:val="6"/>
        </w:numPr>
        <w:bidi/>
        <w:ind w:left="1183"/>
        <w:rPr>
          <w:rFonts w:cs="B Nazanin"/>
          <w:sz w:val="24"/>
          <w:szCs w:val="24"/>
          <w:lang w:bidi="fa-IR"/>
        </w:rPr>
      </w:pPr>
      <w:r>
        <w:rPr>
          <w:rFonts w:cs="B Nazanin" w:hint="cs"/>
          <w:sz w:val="24"/>
          <w:szCs w:val="24"/>
          <w:rtl/>
          <w:lang w:bidi="fa-IR"/>
        </w:rPr>
        <w:t>کد دانشگاه</w:t>
      </w:r>
    </w:p>
    <w:p w14:paraId="579985DF" w14:textId="77777777" w:rsidR="00611D61" w:rsidRDefault="00611D61" w:rsidP="00A0623F">
      <w:pPr>
        <w:pStyle w:val="ListParagraph"/>
        <w:numPr>
          <w:ilvl w:val="0"/>
          <w:numId w:val="6"/>
        </w:numPr>
        <w:bidi/>
        <w:ind w:left="1183"/>
        <w:rPr>
          <w:rFonts w:cs="B Nazanin"/>
          <w:sz w:val="24"/>
          <w:szCs w:val="24"/>
          <w:lang w:bidi="fa-IR"/>
        </w:rPr>
      </w:pPr>
      <w:r>
        <w:rPr>
          <w:rFonts w:cs="B Nazanin" w:hint="cs"/>
          <w:sz w:val="24"/>
          <w:szCs w:val="24"/>
          <w:rtl/>
          <w:lang w:bidi="fa-IR"/>
        </w:rPr>
        <w:t>کد ملی دستیار</w:t>
      </w:r>
    </w:p>
    <w:p w14:paraId="37B1A8E2" w14:textId="77777777" w:rsidR="00611D61" w:rsidRDefault="00611D61" w:rsidP="00A0623F">
      <w:pPr>
        <w:pStyle w:val="ListParagraph"/>
        <w:numPr>
          <w:ilvl w:val="0"/>
          <w:numId w:val="6"/>
        </w:numPr>
        <w:bidi/>
        <w:ind w:left="1183"/>
        <w:rPr>
          <w:rFonts w:cs="B Nazanin"/>
          <w:sz w:val="24"/>
          <w:szCs w:val="24"/>
          <w:lang w:bidi="fa-IR"/>
        </w:rPr>
      </w:pPr>
      <w:r>
        <w:rPr>
          <w:rFonts w:cs="B Nazanin" w:hint="cs"/>
          <w:sz w:val="24"/>
          <w:szCs w:val="24"/>
          <w:rtl/>
          <w:lang w:bidi="fa-IR"/>
        </w:rPr>
        <w:t>کد ملی تایید کننده دانشگاه</w:t>
      </w:r>
    </w:p>
    <w:p w14:paraId="35A8BD05" w14:textId="77777777" w:rsidR="0089416A" w:rsidRDefault="0089416A" w:rsidP="0089416A">
      <w:pPr>
        <w:pStyle w:val="ListParagraph"/>
        <w:bidi/>
        <w:rPr>
          <w:rFonts w:cs="B Nazanin"/>
          <w:sz w:val="24"/>
          <w:szCs w:val="24"/>
          <w:rtl/>
          <w:lang w:bidi="fa-IR"/>
        </w:rPr>
      </w:pPr>
    </w:p>
    <w:p w14:paraId="25683745" w14:textId="77777777" w:rsidR="001E53C4" w:rsidRDefault="00A8607B" w:rsidP="0077745C">
      <w:pPr>
        <w:pStyle w:val="ListParagraph"/>
        <w:bidi/>
        <w:jc w:val="both"/>
        <w:rPr>
          <w:rFonts w:cs="B Nazanin"/>
          <w:sz w:val="24"/>
          <w:szCs w:val="24"/>
          <w:rtl/>
          <w:lang w:bidi="fa-IR"/>
        </w:rPr>
      </w:pPr>
      <w:r>
        <w:rPr>
          <w:rFonts w:cs="B Nazanin" w:hint="cs"/>
          <w:sz w:val="24"/>
          <w:szCs w:val="24"/>
          <w:rtl/>
          <w:lang w:bidi="fa-IR"/>
        </w:rPr>
        <w:t>در هنگام دریافت کلیه پیام ها</w:t>
      </w:r>
      <w:r w:rsidR="0077745C">
        <w:rPr>
          <w:rFonts w:cs="B Nazanin" w:hint="cs"/>
          <w:sz w:val="24"/>
          <w:szCs w:val="24"/>
          <w:rtl/>
          <w:lang w:bidi="fa-IR"/>
        </w:rPr>
        <w:t>،</w:t>
      </w:r>
      <w:r>
        <w:rPr>
          <w:rFonts w:cs="B Nazanin" w:hint="cs"/>
          <w:sz w:val="24"/>
          <w:szCs w:val="24"/>
          <w:rtl/>
          <w:lang w:bidi="fa-IR"/>
        </w:rPr>
        <w:t xml:space="preserve"> تاریخ دریافت پیام ثبت میگردد و یک فیلد به عنوان وضعیت پیام نیز اضافه میشود که در ابتدا وضعیت تایید نشده است که پس از تایید دبیرخانه به صورت </w:t>
      </w:r>
      <w:r w:rsidRPr="00DA360C">
        <w:rPr>
          <w:rFonts w:cs="B Nazanin" w:hint="cs"/>
          <w:b/>
          <w:bCs/>
          <w:sz w:val="24"/>
          <w:szCs w:val="24"/>
          <w:rtl/>
          <w:lang w:bidi="fa-IR"/>
        </w:rPr>
        <w:t>تکی</w:t>
      </w:r>
      <w:r>
        <w:rPr>
          <w:rFonts w:cs="B Nazanin" w:hint="cs"/>
          <w:sz w:val="24"/>
          <w:szCs w:val="24"/>
          <w:rtl/>
          <w:lang w:bidi="fa-IR"/>
        </w:rPr>
        <w:t xml:space="preserve"> یا </w:t>
      </w:r>
      <w:r w:rsidRPr="00DA360C">
        <w:rPr>
          <w:rFonts w:cs="B Nazanin" w:hint="cs"/>
          <w:b/>
          <w:bCs/>
          <w:sz w:val="24"/>
          <w:szCs w:val="24"/>
          <w:rtl/>
          <w:lang w:bidi="fa-IR"/>
        </w:rPr>
        <w:t>گروهی</w:t>
      </w:r>
      <w:r>
        <w:rPr>
          <w:rFonts w:cs="B Nazanin" w:hint="cs"/>
          <w:sz w:val="24"/>
          <w:szCs w:val="24"/>
          <w:rtl/>
          <w:lang w:bidi="fa-IR"/>
        </w:rPr>
        <w:t xml:space="preserve"> به وضعیت تایید شده تغییر می یابد. بدیهی است که مواردی که با اطلاعات دبیرخانه متناقض باشد تایید نشده و پس از انجام هماهنگی های لازم با دانشکده تایید یا پاک میگردد. </w:t>
      </w:r>
    </w:p>
    <w:p w14:paraId="2A1D0C5D" w14:textId="77777777" w:rsidR="0095420C" w:rsidRDefault="0095420C" w:rsidP="00354059">
      <w:pPr>
        <w:pStyle w:val="ListParagraph"/>
        <w:bidi/>
        <w:jc w:val="both"/>
        <w:rPr>
          <w:rFonts w:cs="B Nazanin"/>
          <w:sz w:val="24"/>
          <w:szCs w:val="24"/>
          <w:rtl/>
          <w:lang w:bidi="fa-IR"/>
        </w:rPr>
        <w:pPrChange w:id="116" w:author="reza" w:date="2017-04-12T16:48:00Z">
          <w:pPr>
            <w:pStyle w:val="ListParagraph"/>
            <w:bidi/>
            <w:jc w:val="both"/>
          </w:pPr>
        </w:pPrChange>
      </w:pPr>
      <w:r>
        <w:rPr>
          <w:rFonts w:cs="B Nazanin" w:hint="cs"/>
          <w:sz w:val="24"/>
          <w:szCs w:val="24"/>
          <w:rtl/>
          <w:lang w:bidi="fa-IR"/>
        </w:rPr>
        <w:t xml:space="preserve">پس از ارسال هر پیام به سامانه </w:t>
      </w:r>
      <w:r w:rsidR="00721FA0">
        <w:rPr>
          <w:rFonts w:cs="B Nazanin" w:hint="cs"/>
          <w:sz w:val="24"/>
          <w:szCs w:val="24"/>
          <w:rtl/>
          <w:lang w:bidi="fa-IR"/>
        </w:rPr>
        <w:t>دبیرخانه</w:t>
      </w:r>
      <w:r>
        <w:rPr>
          <w:rFonts w:cs="B Nazanin" w:hint="cs"/>
          <w:sz w:val="24"/>
          <w:szCs w:val="24"/>
          <w:rtl/>
          <w:lang w:bidi="fa-IR"/>
        </w:rPr>
        <w:t xml:space="preserve"> </w:t>
      </w:r>
      <w:del w:id="117" w:author="reza" w:date="2017-04-12T16:48:00Z">
        <w:r w:rsidDel="00354059">
          <w:rPr>
            <w:rFonts w:cs="B Nazanin"/>
            <w:sz w:val="24"/>
            <w:szCs w:val="24"/>
            <w:lang w:bidi="fa-IR"/>
          </w:rPr>
          <w:delText>object</w:delText>
        </w:r>
        <w:r w:rsidDel="00354059">
          <w:rPr>
            <w:rFonts w:cs="B Nazanin" w:hint="cs"/>
            <w:sz w:val="24"/>
            <w:szCs w:val="24"/>
            <w:rtl/>
            <w:lang w:bidi="fa-IR"/>
          </w:rPr>
          <w:delText xml:space="preserve"> </w:delText>
        </w:r>
      </w:del>
      <w:ins w:id="118" w:author="reza" w:date="2017-04-12T16:48:00Z">
        <w:r w:rsidR="00354059">
          <w:rPr>
            <w:rFonts w:cs="B Nazanin" w:hint="cs"/>
            <w:sz w:val="24"/>
            <w:szCs w:val="24"/>
            <w:rtl/>
            <w:lang w:bidi="fa-IR"/>
          </w:rPr>
          <w:t>نتیجه پردازش پیام</w:t>
        </w:r>
        <w:r w:rsidR="00354059">
          <w:rPr>
            <w:rFonts w:cs="B Nazanin" w:hint="cs"/>
            <w:sz w:val="24"/>
            <w:szCs w:val="24"/>
            <w:rtl/>
            <w:lang w:bidi="fa-IR"/>
          </w:rPr>
          <w:t xml:space="preserve"> </w:t>
        </w:r>
      </w:ins>
      <w:r>
        <w:rPr>
          <w:rFonts w:cs="B Nazanin" w:hint="cs"/>
          <w:sz w:val="24"/>
          <w:szCs w:val="24"/>
          <w:rtl/>
          <w:lang w:bidi="fa-IR"/>
        </w:rPr>
        <w:t>برگشت داده میشود که حاکی از چگونگی پیام های دریافتی است:</w:t>
      </w:r>
    </w:p>
    <w:p w14:paraId="37700B66" w14:textId="77777777" w:rsidR="0095420C" w:rsidRDefault="0095420C" w:rsidP="0095420C">
      <w:pPr>
        <w:pStyle w:val="ListParagraph"/>
        <w:numPr>
          <w:ilvl w:val="0"/>
          <w:numId w:val="7"/>
        </w:numPr>
        <w:bidi/>
        <w:jc w:val="both"/>
        <w:rPr>
          <w:rFonts w:cs="B Nazanin"/>
          <w:sz w:val="24"/>
          <w:szCs w:val="24"/>
          <w:lang w:bidi="fa-IR"/>
        </w:rPr>
      </w:pPr>
      <w:r>
        <w:rPr>
          <w:rFonts w:cs="B Nazanin"/>
          <w:sz w:val="24"/>
          <w:szCs w:val="24"/>
          <w:lang w:bidi="fa-IR"/>
        </w:rPr>
        <w:t>OK</w:t>
      </w:r>
    </w:p>
    <w:p w14:paraId="60722A0F" w14:textId="77777777" w:rsidR="0095420C" w:rsidRDefault="0095420C" w:rsidP="0095420C">
      <w:pPr>
        <w:pStyle w:val="ListParagraph"/>
        <w:numPr>
          <w:ilvl w:val="0"/>
          <w:numId w:val="7"/>
        </w:numPr>
        <w:bidi/>
        <w:jc w:val="both"/>
        <w:rPr>
          <w:rFonts w:cs="B Nazanin"/>
          <w:sz w:val="24"/>
          <w:szCs w:val="24"/>
          <w:lang w:bidi="fa-IR"/>
        </w:rPr>
      </w:pPr>
      <w:r>
        <w:rPr>
          <w:rFonts w:cs="B Nazanin"/>
          <w:sz w:val="24"/>
          <w:szCs w:val="24"/>
          <w:lang w:bidi="fa-IR"/>
        </w:rPr>
        <w:t>Error</w:t>
      </w:r>
    </w:p>
    <w:p w14:paraId="16C471C5" w14:textId="77777777" w:rsidR="0095420C" w:rsidRDefault="0095420C" w:rsidP="0095420C">
      <w:pPr>
        <w:pStyle w:val="ListParagraph"/>
        <w:numPr>
          <w:ilvl w:val="0"/>
          <w:numId w:val="7"/>
        </w:numPr>
        <w:bidi/>
        <w:jc w:val="both"/>
        <w:rPr>
          <w:rFonts w:cs="B Nazanin"/>
          <w:sz w:val="24"/>
          <w:szCs w:val="24"/>
          <w:lang w:bidi="fa-IR"/>
        </w:rPr>
      </w:pPr>
      <w:r>
        <w:rPr>
          <w:rFonts w:cs="B Nazanin"/>
          <w:sz w:val="24"/>
          <w:szCs w:val="24"/>
          <w:lang w:bidi="fa-IR"/>
        </w:rPr>
        <w:t>More Info</w:t>
      </w:r>
    </w:p>
    <w:p w14:paraId="094D50C3" w14:textId="77777777" w:rsidR="0049024D" w:rsidRDefault="0049024D" w:rsidP="0095420C">
      <w:pPr>
        <w:pStyle w:val="ListParagraph"/>
        <w:bidi/>
        <w:jc w:val="both"/>
        <w:rPr>
          <w:rFonts w:cs="B Nazanin" w:hint="cs"/>
          <w:sz w:val="24"/>
          <w:szCs w:val="24"/>
          <w:rtl/>
          <w:lang w:bidi="fa-IR"/>
        </w:rPr>
      </w:pPr>
      <w:r>
        <w:rPr>
          <w:rFonts w:cs="B Nazanin" w:hint="cs"/>
          <w:sz w:val="24"/>
          <w:szCs w:val="24"/>
          <w:rtl/>
          <w:lang w:bidi="fa-IR"/>
        </w:rPr>
        <w:t xml:space="preserve">به عنوان مثال ارسال پیام با کد </w:t>
      </w:r>
      <w:r>
        <w:rPr>
          <w:rFonts w:cs="B Nazanin"/>
          <w:sz w:val="24"/>
          <w:szCs w:val="24"/>
          <w:lang w:bidi="fa-IR"/>
        </w:rPr>
        <w:t>A1</w:t>
      </w:r>
      <w:r>
        <w:rPr>
          <w:rFonts w:cs="B Nazanin" w:hint="cs"/>
          <w:sz w:val="24"/>
          <w:szCs w:val="24"/>
          <w:rtl/>
          <w:lang w:bidi="fa-IR"/>
        </w:rPr>
        <w:t xml:space="preserve"> و پاسخ آنرا می بینیم :</w:t>
      </w: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2"/>
        <w:gridCol w:w="5102"/>
      </w:tblGrid>
      <w:tr w:rsidR="0049024D" w14:paraId="5B75532F" w14:textId="77777777" w:rsidTr="00022F30">
        <w:trPr>
          <w:trHeight w:val="2381"/>
          <w:jc w:val="center"/>
        </w:trPr>
        <w:tc>
          <w:tcPr>
            <w:tcW w:w="5102" w:type="dxa"/>
            <w:shd w:val="clear" w:color="auto" w:fill="E2EFD9" w:themeFill="accent6" w:themeFillTint="33"/>
          </w:tcPr>
          <w:p w14:paraId="761FF32C" w14:textId="77777777" w:rsidR="0049024D" w:rsidRPr="00721FA0" w:rsidRDefault="0049024D" w:rsidP="0049024D">
            <w:pPr>
              <w:bidi/>
              <w:jc w:val="both"/>
              <w:rPr>
                <w:rFonts w:cs="B Nazanin"/>
                <w:color w:val="000000" w:themeColor="text1"/>
                <w:lang w:bidi="fa-IR"/>
              </w:rPr>
            </w:pPr>
            <w:r w:rsidRPr="00721FA0">
              <w:rPr>
                <w:rFonts w:cs="B Nazanin" w:hint="cs"/>
                <w:color w:val="000000" w:themeColor="text1"/>
                <w:rtl/>
                <w:lang w:bidi="fa-IR"/>
              </w:rPr>
              <w:lastRenderedPageBreak/>
              <w:t>در صورتیکه مشخصات کد ملی دستیار یا تایید کننده وجود نداشت یک شی بصورت زیر برمیگرداند.</w:t>
            </w:r>
          </w:p>
          <w:p w14:paraId="42C0D0E0" w14:textId="77777777" w:rsidR="0049024D" w:rsidRPr="00721FA0" w:rsidRDefault="0049024D" w:rsidP="0049024D">
            <w:pPr>
              <w:bidi/>
              <w:jc w:val="both"/>
              <w:rPr>
                <w:rFonts w:cs="B Nazanin"/>
                <w:color w:val="000000" w:themeColor="text1"/>
                <w:lang w:bidi="fa-IR"/>
              </w:rPr>
            </w:pPr>
            <w:r w:rsidRPr="00721FA0">
              <w:rPr>
                <w:rFonts w:cs="B Nazanin" w:hint="cs"/>
                <w:b/>
                <w:bCs/>
                <w:color w:val="000000" w:themeColor="text1"/>
                <w:rtl/>
                <w:lang w:bidi="fa-IR"/>
              </w:rPr>
              <w:t xml:space="preserve">نوع </w:t>
            </w:r>
            <w:r w:rsidRPr="00721FA0">
              <w:rPr>
                <w:rFonts w:cs="B Nazanin"/>
                <w:b/>
                <w:bCs/>
                <w:color w:val="000000" w:themeColor="text1"/>
                <w:lang w:bidi="fa-IR"/>
              </w:rPr>
              <w:t>OK</w:t>
            </w:r>
            <w:r w:rsidRPr="00721FA0">
              <w:rPr>
                <w:rFonts w:cs="B Nazanin" w:hint="cs"/>
                <w:color w:val="000000" w:themeColor="text1"/>
                <w:rtl/>
                <w:lang w:bidi="fa-IR"/>
              </w:rPr>
              <w:t xml:space="preserve">  : اطلاعات بصورت صحیح ثبت شد.</w:t>
            </w:r>
          </w:p>
          <w:p w14:paraId="7A19FECF" w14:textId="77777777" w:rsidR="0049024D" w:rsidRPr="00721FA0" w:rsidRDefault="0049024D" w:rsidP="0049024D">
            <w:pPr>
              <w:bidi/>
              <w:jc w:val="both"/>
              <w:rPr>
                <w:rFonts w:cs="B Nazanin"/>
                <w:color w:val="000000" w:themeColor="text1"/>
                <w:rtl/>
                <w:lang w:bidi="fa-IR"/>
              </w:rPr>
            </w:pPr>
            <w:r w:rsidRPr="00721FA0">
              <w:rPr>
                <w:rFonts w:cs="B Nazanin" w:hint="cs"/>
                <w:b/>
                <w:bCs/>
                <w:color w:val="000000" w:themeColor="text1"/>
                <w:rtl/>
                <w:lang w:bidi="fa-IR"/>
              </w:rPr>
              <w:t xml:space="preserve">نوع </w:t>
            </w:r>
            <w:r w:rsidRPr="00721FA0">
              <w:rPr>
                <w:rFonts w:cs="B Nazanin"/>
                <w:b/>
                <w:bCs/>
                <w:color w:val="000000" w:themeColor="text1"/>
                <w:lang w:bidi="fa-IR"/>
              </w:rPr>
              <w:t>Warn</w:t>
            </w:r>
            <w:r w:rsidRPr="00721FA0">
              <w:rPr>
                <w:rFonts w:cs="B Nazanin" w:hint="cs"/>
                <w:color w:val="000000" w:themeColor="text1"/>
                <w:rtl/>
                <w:lang w:bidi="fa-IR"/>
              </w:rPr>
              <w:t xml:space="preserve"> کد ملی افرادی که اطلاعات هویتی آنها موجود نیست را اعلام میکند. که باید ارسال گردد.</w:t>
            </w:r>
          </w:p>
          <w:p w14:paraId="52513872" w14:textId="77777777" w:rsidR="0049024D" w:rsidRPr="00721FA0" w:rsidRDefault="0049024D" w:rsidP="0049024D">
            <w:pPr>
              <w:bidi/>
              <w:jc w:val="both"/>
              <w:rPr>
                <w:rFonts w:cs="B Nazanin"/>
                <w:color w:val="000000" w:themeColor="text1"/>
                <w:rtl/>
                <w:lang w:bidi="fa-IR"/>
              </w:rPr>
            </w:pPr>
            <w:r w:rsidRPr="00721FA0">
              <w:rPr>
                <w:rFonts w:cs="B Nazanin" w:hint="cs"/>
                <w:b/>
                <w:bCs/>
                <w:color w:val="000000" w:themeColor="text1"/>
                <w:rtl/>
                <w:lang w:bidi="fa-IR"/>
              </w:rPr>
              <w:t xml:space="preserve">نوع </w:t>
            </w:r>
            <w:r w:rsidRPr="00721FA0">
              <w:rPr>
                <w:rFonts w:cs="B Nazanin"/>
                <w:b/>
                <w:bCs/>
                <w:color w:val="000000" w:themeColor="text1"/>
                <w:lang w:bidi="fa-IR"/>
              </w:rPr>
              <w:t>Error</w:t>
            </w:r>
            <w:r w:rsidRPr="00721FA0">
              <w:rPr>
                <w:rFonts w:cs="B Nazanin" w:hint="cs"/>
                <w:b/>
                <w:bCs/>
                <w:color w:val="000000" w:themeColor="text1"/>
                <w:rtl/>
                <w:lang w:bidi="fa-IR"/>
              </w:rPr>
              <w:t>:</w:t>
            </w:r>
            <w:r w:rsidRPr="00721FA0">
              <w:rPr>
                <w:rFonts w:cs="B Nazanin" w:hint="cs"/>
                <w:color w:val="000000" w:themeColor="text1"/>
                <w:rtl/>
                <w:lang w:bidi="fa-IR"/>
              </w:rPr>
              <w:t xml:space="preserve"> خطا رخ داده و اطلاعات در سیستم وارد نشده و باید مجددا ارسال شود.</w:t>
            </w:r>
          </w:p>
          <w:p w14:paraId="10EF40F6" w14:textId="77777777" w:rsidR="0049024D" w:rsidRDefault="0049024D" w:rsidP="0049024D">
            <w:pPr>
              <w:pStyle w:val="ListParagraph"/>
              <w:bidi/>
              <w:ind w:left="0"/>
              <w:jc w:val="both"/>
              <w:rPr>
                <w:rFonts w:cs="B Nazanin" w:hint="cs"/>
                <w:sz w:val="24"/>
                <w:szCs w:val="24"/>
                <w:rtl/>
                <w:lang w:bidi="fa-IR"/>
              </w:rPr>
            </w:pPr>
          </w:p>
        </w:tc>
        <w:tc>
          <w:tcPr>
            <w:tcW w:w="5102" w:type="dxa"/>
            <w:shd w:val="clear" w:color="auto" w:fill="FBE4D5" w:themeFill="accent2" w:themeFillTint="33"/>
          </w:tcPr>
          <w:p w14:paraId="459BE526" w14:textId="77777777" w:rsidR="0049024D" w:rsidRPr="00C60797" w:rsidRDefault="0049024D" w:rsidP="00DE56CD">
            <w:pPr>
              <w:jc w:val="both"/>
              <w:rPr>
                <w:rFonts w:cs="B Nazanin"/>
                <w:color w:val="000000" w:themeColor="text1"/>
                <w:lang w:bidi="fa-IR"/>
              </w:rPr>
              <w:pPrChange w:id="119" w:author="reza" w:date="2017-04-12T17:00:00Z">
                <w:pPr>
                  <w:jc w:val="both"/>
                </w:pPr>
              </w:pPrChange>
            </w:pPr>
            <w:r w:rsidRPr="00C60797">
              <w:rPr>
                <w:rFonts w:cs="B Nazanin"/>
                <w:color w:val="000000" w:themeColor="text1"/>
                <w:lang w:bidi="fa-IR"/>
              </w:rPr>
              <w:t>&lt;</w:t>
            </w:r>
            <w:ins w:id="120" w:author="reza" w:date="2017-04-12T17:00:00Z">
              <w:r w:rsidR="00DE56CD">
                <w:rPr>
                  <w:rFonts w:cs="B Nazanin"/>
                  <w:color w:val="000000" w:themeColor="text1"/>
                  <w:lang w:bidi="fa-IR"/>
                </w:rPr>
                <w:t>MC type="</w:t>
              </w:r>
            </w:ins>
            <w:del w:id="121" w:author="reza" w:date="2017-04-12T17:02:00Z">
              <w:r w:rsidRPr="00C60797" w:rsidDel="00DE56CD">
                <w:rPr>
                  <w:rFonts w:cs="B Nazanin"/>
                  <w:color w:val="000000" w:themeColor="text1"/>
                  <w:lang w:bidi="fa-IR"/>
                </w:rPr>
                <w:delText xml:space="preserve"> </w:delText>
              </w:r>
            </w:del>
            <w:del w:id="122" w:author="reza" w:date="2017-04-12T17:00:00Z">
              <w:r w:rsidRPr="00C60797" w:rsidDel="00DE56CD">
                <w:rPr>
                  <w:rFonts w:cs="B Nazanin"/>
                  <w:color w:val="000000" w:themeColor="text1"/>
                  <w:lang w:bidi="fa-IR"/>
                </w:rPr>
                <w:delText>Mes Type=”</w:delText>
              </w:r>
            </w:del>
            <w:r w:rsidRPr="00C60797">
              <w:rPr>
                <w:rFonts w:cs="B Nazanin"/>
                <w:color w:val="000000" w:themeColor="text1"/>
                <w:lang w:bidi="fa-IR"/>
              </w:rPr>
              <w:t>A1</w:t>
            </w:r>
            <w:ins w:id="123" w:author="reza" w:date="2017-04-12T17:00:00Z">
              <w:r w:rsidR="00DE56CD">
                <w:rPr>
                  <w:rFonts w:cs="B Nazanin"/>
                  <w:color w:val="000000" w:themeColor="text1"/>
                  <w:lang w:bidi="fa-IR"/>
                </w:rPr>
                <w:t>"</w:t>
              </w:r>
            </w:ins>
            <w:del w:id="124" w:author="reza" w:date="2017-04-12T17:00:00Z">
              <w:r w:rsidRPr="00C60797" w:rsidDel="00DE56CD">
                <w:rPr>
                  <w:rFonts w:cs="B Nazanin"/>
                  <w:color w:val="000000" w:themeColor="text1"/>
                  <w:lang w:bidi="fa-IR"/>
                </w:rPr>
                <w:delText>”</w:delText>
              </w:r>
            </w:del>
            <w:r w:rsidRPr="00C60797">
              <w:rPr>
                <w:rFonts w:cs="B Nazanin"/>
                <w:color w:val="000000" w:themeColor="text1"/>
                <w:lang w:bidi="fa-IR"/>
              </w:rPr>
              <w:t>&gt;</w:t>
            </w:r>
          </w:p>
          <w:p w14:paraId="08B2BD19" w14:textId="77777777" w:rsidR="0049024D" w:rsidRPr="00C60797" w:rsidRDefault="0049024D" w:rsidP="00C60797">
            <w:pPr>
              <w:jc w:val="both"/>
              <w:rPr>
                <w:rFonts w:cs="B Nazanin"/>
                <w:color w:val="000000" w:themeColor="text1"/>
                <w:lang w:bidi="fa-IR"/>
              </w:rPr>
            </w:pPr>
            <w:r w:rsidRPr="00C60797">
              <w:rPr>
                <w:rFonts w:cs="B Nazanin"/>
                <w:color w:val="000000" w:themeColor="text1"/>
                <w:lang w:bidi="fa-IR"/>
              </w:rPr>
              <w:tab/>
              <w:t>&lt;RC&gt;125176&lt;/RC&gt;</w:t>
            </w:r>
          </w:p>
          <w:p w14:paraId="4C0D16D6" w14:textId="77777777" w:rsidR="0049024D" w:rsidRPr="00C60797" w:rsidRDefault="0049024D" w:rsidP="00C60797">
            <w:pPr>
              <w:jc w:val="both"/>
              <w:rPr>
                <w:rFonts w:cs="B Nazanin"/>
                <w:color w:val="000000" w:themeColor="text1"/>
                <w:lang w:bidi="fa-IR"/>
              </w:rPr>
            </w:pPr>
            <w:r w:rsidRPr="00C60797">
              <w:rPr>
                <w:rFonts w:cs="B Nazanin"/>
                <w:color w:val="000000" w:themeColor="text1"/>
                <w:lang w:bidi="fa-IR"/>
              </w:rPr>
              <w:tab/>
              <w:t>&lt;PD</w:t>
            </w:r>
            <w:del w:id="125" w:author="reza" w:date="2017-04-12T16:49:00Z">
              <w:r w:rsidRPr="00C60797" w:rsidDel="00354059">
                <w:rPr>
                  <w:rFonts w:cs="B Nazanin"/>
                  <w:color w:val="000000" w:themeColor="text1"/>
                  <w:lang w:bidi="fa-IR"/>
                </w:rPr>
                <w:delText>A</w:delText>
              </w:r>
            </w:del>
            <w:r w:rsidRPr="00C60797">
              <w:rPr>
                <w:rFonts w:cs="B Nazanin"/>
                <w:color w:val="000000" w:themeColor="text1"/>
                <w:lang w:bidi="fa-IR"/>
              </w:rPr>
              <w:t>&gt;1394/07/01&lt;/PD&gt;</w:t>
            </w:r>
          </w:p>
          <w:p w14:paraId="2D31F6C5" w14:textId="77777777" w:rsidR="0049024D" w:rsidRPr="00C60797" w:rsidRDefault="0049024D" w:rsidP="00C60797">
            <w:pPr>
              <w:jc w:val="both"/>
              <w:rPr>
                <w:rFonts w:cs="B Nazanin"/>
                <w:color w:val="000000" w:themeColor="text1"/>
                <w:lang w:bidi="fa-IR"/>
              </w:rPr>
            </w:pPr>
            <w:r w:rsidRPr="00C60797">
              <w:rPr>
                <w:rFonts w:cs="B Nazanin"/>
                <w:color w:val="000000" w:themeColor="text1"/>
                <w:lang w:bidi="fa-IR"/>
              </w:rPr>
              <w:tab/>
              <w:t>&lt;UC&gt;2101&lt;/UC&gt;</w:t>
            </w:r>
          </w:p>
          <w:p w14:paraId="70D4B409" w14:textId="77777777" w:rsidR="0049024D" w:rsidRPr="00C60797" w:rsidRDefault="0049024D" w:rsidP="00C60797">
            <w:pPr>
              <w:jc w:val="both"/>
              <w:rPr>
                <w:rFonts w:cs="B Nazanin"/>
                <w:color w:val="000000" w:themeColor="text1"/>
                <w:lang w:bidi="fa-IR"/>
              </w:rPr>
            </w:pPr>
            <w:r w:rsidRPr="00C60797">
              <w:rPr>
                <w:rFonts w:cs="B Nazanin"/>
                <w:color w:val="000000" w:themeColor="text1"/>
                <w:lang w:bidi="fa-IR"/>
              </w:rPr>
              <w:tab/>
              <w:t>&lt;SNI&gt;98387XXXXXXC &lt;/</w:t>
            </w:r>
            <w:ins w:id="126" w:author="reza" w:date="2017-04-12T16:50:00Z">
              <w:r w:rsidR="00354059">
                <w:rPr>
                  <w:rFonts w:cs="B Nazanin"/>
                  <w:color w:val="000000" w:themeColor="text1"/>
                  <w:lang w:bidi="fa-IR"/>
                </w:rPr>
                <w:t>S</w:t>
              </w:r>
            </w:ins>
            <w:r w:rsidRPr="00C60797">
              <w:rPr>
                <w:rFonts w:cs="B Nazanin"/>
                <w:color w:val="000000" w:themeColor="text1"/>
                <w:lang w:bidi="fa-IR"/>
              </w:rPr>
              <w:t>NI</w:t>
            </w:r>
            <w:del w:id="127" w:author="reza" w:date="2017-04-12T16:50:00Z">
              <w:r w:rsidRPr="00C60797" w:rsidDel="00354059">
                <w:rPr>
                  <w:rFonts w:cs="B Nazanin"/>
                  <w:color w:val="000000" w:themeColor="text1"/>
                  <w:lang w:bidi="fa-IR"/>
                </w:rPr>
                <w:delText>D</w:delText>
              </w:r>
            </w:del>
            <w:r w:rsidRPr="00C60797">
              <w:rPr>
                <w:rFonts w:cs="B Nazanin"/>
                <w:color w:val="000000" w:themeColor="text1"/>
                <w:lang w:bidi="fa-IR"/>
              </w:rPr>
              <w:t>&gt;</w:t>
            </w:r>
          </w:p>
          <w:p w14:paraId="2B0BC09F" w14:textId="77777777" w:rsidR="0049024D" w:rsidRPr="00C60797" w:rsidRDefault="0049024D" w:rsidP="00C60797">
            <w:pPr>
              <w:jc w:val="both"/>
              <w:rPr>
                <w:rFonts w:cs="B Nazanin"/>
                <w:color w:val="000000" w:themeColor="text1"/>
                <w:lang w:bidi="fa-IR"/>
              </w:rPr>
            </w:pPr>
            <w:r w:rsidRPr="00C60797">
              <w:rPr>
                <w:rFonts w:cs="B Nazanin"/>
                <w:color w:val="000000" w:themeColor="text1"/>
                <w:lang w:bidi="fa-IR"/>
              </w:rPr>
              <w:tab/>
              <w:t>&lt;CC&gt;12&lt;/CC&gt;</w:t>
            </w:r>
          </w:p>
          <w:p w14:paraId="7CE95745" w14:textId="77777777" w:rsidR="0049024D" w:rsidRPr="00C60797" w:rsidRDefault="0049024D" w:rsidP="00C60797">
            <w:pPr>
              <w:jc w:val="both"/>
              <w:rPr>
                <w:rFonts w:cs="B Nazanin"/>
                <w:color w:val="000000" w:themeColor="text1"/>
                <w:lang w:bidi="fa-IR"/>
              </w:rPr>
            </w:pPr>
            <w:r w:rsidRPr="00C60797">
              <w:rPr>
                <w:rFonts w:cs="B Nazanin"/>
                <w:color w:val="000000" w:themeColor="text1"/>
                <w:lang w:bidi="fa-IR"/>
              </w:rPr>
              <w:tab/>
              <w:t>&lt;EC&gt;1&lt;/EC&gt;</w:t>
            </w:r>
          </w:p>
          <w:p w14:paraId="1EC5E529" w14:textId="77777777" w:rsidR="0049024D" w:rsidRPr="00C60797" w:rsidRDefault="0049024D" w:rsidP="00354059">
            <w:pPr>
              <w:jc w:val="both"/>
              <w:rPr>
                <w:rFonts w:cs="B Nazanin"/>
                <w:color w:val="000000" w:themeColor="text1"/>
                <w:lang w:bidi="fa-IR"/>
              </w:rPr>
              <w:pPrChange w:id="128" w:author="reza" w:date="2017-04-12T16:50:00Z">
                <w:pPr>
                  <w:jc w:val="both"/>
                </w:pPr>
              </w:pPrChange>
            </w:pPr>
            <w:r w:rsidRPr="00C60797">
              <w:rPr>
                <w:rFonts w:cs="B Nazanin"/>
                <w:color w:val="000000" w:themeColor="text1"/>
                <w:lang w:bidi="fa-IR"/>
              </w:rPr>
              <w:tab/>
              <w:t>&lt;</w:t>
            </w:r>
            <w:del w:id="129" w:author="reza" w:date="2017-04-12T16:50:00Z">
              <w:r w:rsidRPr="00C60797" w:rsidDel="00354059">
                <w:rPr>
                  <w:rFonts w:cs="B Nazanin"/>
                  <w:color w:val="000000" w:themeColor="text1"/>
                  <w:lang w:bidi="fa-IR"/>
                </w:rPr>
                <w:delText>CCI</w:delText>
              </w:r>
            </w:del>
            <w:ins w:id="130" w:author="reza" w:date="2017-04-12T16:50:00Z">
              <w:r w:rsidR="00354059" w:rsidRPr="00C60797">
                <w:rPr>
                  <w:rFonts w:cs="B Nazanin"/>
                  <w:color w:val="000000" w:themeColor="text1"/>
                  <w:lang w:bidi="fa-IR"/>
                </w:rPr>
                <w:t>C</w:t>
              </w:r>
              <w:r w:rsidR="00354059">
                <w:rPr>
                  <w:rFonts w:cs="B Nazanin"/>
                  <w:color w:val="000000" w:themeColor="text1"/>
                  <w:lang w:bidi="fa-IR"/>
                </w:rPr>
                <w:t>NI</w:t>
              </w:r>
            </w:ins>
            <w:r w:rsidRPr="00C60797">
              <w:rPr>
                <w:rFonts w:cs="B Nazanin"/>
                <w:color w:val="000000" w:themeColor="text1"/>
                <w:lang w:bidi="fa-IR"/>
              </w:rPr>
              <w:t>&gt; 98dddddddddC &lt;/</w:t>
            </w:r>
            <w:del w:id="131" w:author="reza" w:date="2017-04-12T16:50:00Z">
              <w:r w:rsidRPr="00C60797" w:rsidDel="00354059">
                <w:rPr>
                  <w:rFonts w:cs="B Nazanin"/>
                  <w:color w:val="000000" w:themeColor="text1"/>
                  <w:lang w:bidi="fa-IR"/>
                </w:rPr>
                <w:delText>CID</w:delText>
              </w:r>
            </w:del>
            <w:ins w:id="132" w:author="reza" w:date="2017-04-12T16:50:00Z">
              <w:r w:rsidR="00354059" w:rsidRPr="00C60797">
                <w:rPr>
                  <w:rFonts w:cs="B Nazanin"/>
                  <w:color w:val="000000" w:themeColor="text1"/>
                  <w:lang w:bidi="fa-IR"/>
                </w:rPr>
                <w:t>C</w:t>
              </w:r>
              <w:r w:rsidR="00354059">
                <w:rPr>
                  <w:rFonts w:cs="B Nazanin"/>
                  <w:color w:val="000000" w:themeColor="text1"/>
                  <w:lang w:bidi="fa-IR"/>
                </w:rPr>
                <w:t>NI</w:t>
              </w:r>
            </w:ins>
            <w:r w:rsidRPr="00C60797">
              <w:rPr>
                <w:rFonts w:cs="B Nazanin"/>
                <w:color w:val="000000" w:themeColor="text1"/>
                <w:lang w:bidi="fa-IR"/>
              </w:rPr>
              <w:t>&gt;</w:t>
            </w:r>
          </w:p>
          <w:p w14:paraId="28F5095F" w14:textId="77777777" w:rsidR="0049024D" w:rsidRPr="00C60797" w:rsidRDefault="0049024D" w:rsidP="00C60797">
            <w:pPr>
              <w:jc w:val="both"/>
              <w:rPr>
                <w:rFonts w:cs="B Nazanin"/>
                <w:color w:val="000000" w:themeColor="text1"/>
                <w:rtl/>
                <w:lang w:bidi="fa-IR"/>
              </w:rPr>
            </w:pPr>
            <w:r w:rsidRPr="00C60797">
              <w:rPr>
                <w:rFonts w:cs="B Nazanin"/>
                <w:color w:val="000000" w:themeColor="text1"/>
                <w:lang w:bidi="fa-IR"/>
              </w:rPr>
              <w:t>&lt;/M</w:t>
            </w:r>
            <w:ins w:id="133" w:author="reza" w:date="2017-04-12T17:02:00Z">
              <w:r w:rsidR="00DE56CD">
                <w:rPr>
                  <w:rFonts w:cs="B Nazanin"/>
                  <w:color w:val="000000" w:themeColor="text1"/>
                  <w:lang w:bidi="fa-IR"/>
                </w:rPr>
                <w:t>C</w:t>
              </w:r>
            </w:ins>
            <w:del w:id="134" w:author="reza" w:date="2017-04-12T17:02:00Z">
              <w:r w:rsidRPr="00C60797" w:rsidDel="00DE56CD">
                <w:rPr>
                  <w:rFonts w:cs="B Nazanin"/>
                  <w:color w:val="000000" w:themeColor="text1"/>
                  <w:lang w:bidi="fa-IR"/>
                </w:rPr>
                <w:delText>es</w:delText>
              </w:r>
            </w:del>
            <w:r w:rsidRPr="00C60797">
              <w:rPr>
                <w:rFonts w:cs="B Nazanin"/>
                <w:color w:val="000000" w:themeColor="text1"/>
                <w:lang w:bidi="fa-IR"/>
              </w:rPr>
              <w:t>&gt;</w:t>
            </w:r>
          </w:p>
        </w:tc>
      </w:tr>
    </w:tbl>
    <w:p w14:paraId="3F050B77" w14:textId="77777777" w:rsidR="00C60797" w:rsidRDefault="00C60797" w:rsidP="0049024D">
      <w:pPr>
        <w:bidi/>
        <w:jc w:val="both"/>
        <w:rPr>
          <w:rFonts w:cs="B Nazanin" w:hint="cs"/>
          <w:b/>
          <w:bCs/>
          <w:sz w:val="24"/>
          <w:szCs w:val="24"/>
          <w:lang w:bidi="fa-IR"/>
        </w:rPr>
      </w:pPr>
    </w:p>
    <w:p w14:paraId="3F95A275" w14:textId="77777777" w:rsidR="0049024D" w:rsidRDefault="0049024D" w:rsidP="00C60797">
      <w:pPr>
        <w:bidi/>
        <w:jc w:val="both"/>
        <w:rPr>
          <w:rFonts w:cs="B Nazanin"/>
          <w:b/>
          <w:bCs/>
          <w:sz w:val="24"/>
          <w:szCs w:val="24"/>
          <w:lang w:bidi="fa-IR"/>
        </w:rPr>
      </w:pPr>
      <w:r w:rsidRPr="002C5FEB">
        <w:rPr>
          <w:rFonts w:cs="B Nazanin" w:hint="cs"/>
          <w:b/>
          <w:bCs/>
          <w:sz w:val="24"/>
          <w:szCs w:val="24"/>
          <w:rtl/>
          <w:lang w:bidi="fa-IR"/>
        </w:rPr>
        <w:t>پیام برگشتی:</w:t>
      </w:r>
    </w:p>
    <w:tbl>
      <w:tblPr>
        <w:bidiVisual/>
        <w:tblW w:w="0" w:type="auto"/>
        <w:jc w:val="center"/>
        <w:tblLook w:val="04A0" w:firstRow="1" w:lastRow="0" w:firstColumn="1" w:lastColumn="0" w:noHBand="0" w:noVBand="1"/>
      </w:tblPr>
      <w:tblGrid>
        <w:gridCol w:w="10754"/>
      </w:tblGrid>
      <w:tr w:rsidR="00CB03FA" w14:paraId="38A965F4" w14:textId="77777777" w:rsidTr="00022F30">
        <w:trPr>
          <w:jc w:val="center"/>
        </w:trPr>
        <w:tc>
          <w:tcPr>
            <w:tcW w:w="11096" w:type="dxa"/>
            <w:tcBorders>
              <w:bottom w:val="single" w:sz="4" w:space="0" w:color="auto"/>
            </w:tcBorders>
            <w:shd w:val="clear" w:color="auto" w:fill="FFFFFF" w:themeFill="background1"/>
          </w:tcPr>
          <w:p w14:paraId="6A862E41" w14:textId="77777777" w:rsidR="00CB03FA" w:rsidRPr="00C60797" w:rsidRDefault="00CB03FA" w:rsidP="00CB03FA">
            <w:pPr>
              <w:bidi/>
              <w:jc w:val="both"/>
              <w:rPr>
                <w:rFonts w:cs="B Nazanin"/>
                <w:sz w:val="24"/>
                <w:szCs w:val="24"/>
                <w:lang w:bidi="fa-IR"/>
              </w:rPr>
            </w:pPr>
            <w:r>
              <w:rPr>
                <w:rFonts w:cs="B Nazanin" w:hint="cs"/>
                <w:sz w:val="24"/>
                <w:szCs w:val="24"/>
                <w:rtl/>
                <w:lang w:bidi="fa-IR"/>
              </w:rPr>
              <w:t>در صورت موفقیت :</w:t>
            </w:r>
          </w:p>
        </w:tc>
      </w:tr>
      <w:tr w:rsidR="00CB03FA" w14:paraId="6DC035C6" w14:textId="77777777" w:rsidTr="00022F30">
        <w:trPr>
          <w:jc w:val="center"/>
        </w:trPr>
        <w:tc>
          <w:tcPr>
            <w:tcW w:w="11096"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55B92286" w14:textId="77777777" w:rsidR="00CB03FA" w:rsidRPr="00CB03FA" w:rsidRDefault="00CB03FA" w:rsidP="00CB03FA">
            <w:pPr>
              <w:jc w:val="both"/>
              <w:rPr>
                <w:rFonts w:cs="B Nazanin"/>
                <w:sz w:val="24"/>
                <w:szCs w:val="24"/>
                <w:lang w:bidi="fa-IR"/>
              </w:rPr>
            </w:pPr>
            <w:r w:rsidRPr="00CB03FA">
              <w:rPr>
                <w:rFonts w:cs="B Nazanin"/>
                <w:sz w:val="24"/>
                <w:szCs w:val="24"/>
                <w:lang w:bidi="fa-IR"/>
              </w:rPr>
              <w:t>&lt;Result&gt;</w:t>
            </w:r>
          </w:p>
          <w:p w14:paraId="3A6E4333" w14:textId="77777777" w:rsidR="00CB03FA" w:rsidRPr="00CB03FA" w:rsidRDefault="00CB03FA" w:rsidP="00CB03FA">
            <w:pPr>
              <w:jc w:val="both"/>
              <w:rPr>
                <w:rFonts w:cs="B Nazanin"/>
                <w:sz w:val="24"/>
                <w:szCs w:val="24"/>
                <w:lang w:bidi="fa-IR"/>
              </w:rPr>
            </w:pPr>
            <w:r w:rsidRPr="00CB03FA">
              <w:rPr>
                <w:rFonts w:cs="B Nazanin"/>
                <w:sz w:val="24"/>
                <w:szCs w:val="24"/>
                <w:lang w:bidi="fa-IR"/>
              </w:rPr>
              <w:tab/>
              <w:t>&lt;Code&gt; SuccessFull &lt;/Code&gt;</w:t>
            </w:r>
          </w:p>
          <w:p w14:paraId="3314D12C" w14:textId="77777777" w:rsidR="00CB03FA" w:rsidRPr="00CB03FA" w:rsidRDefault="00CB03FA" w:rsidP="00CB03FA">
            <w:pPr>
              <w:jc w:val="both"/>
              <w:rPr>
                <w:rFonts w:cs="B Nazanin"/>
                <w:sz w:val="24"/>
                <w:szCs w:val="24"/>
                <w:lang w:bidi="fa-IR"/>
              </w:rPr>
            </w:pPr>
            <w:r w:rsidRPr="00CB03FA">
              <w:rPr>
                <w:rFonts w:cs="B Nazanin"/>
                <w:sz w:val="24"/>
                <w:szCs w:val="24"/>
                <w:lang w:bidi="fa-IR"/>
              </w:rPr>
              <w:tab/>
              <w:t>&lt;Date&gt;1395/04/02&lt;/Date&gt;</w:t>
            </w:r>
          </w:p>
          <w:p w14:paraId="40A95010" w14:textId="77777777" w:rsidR="00CB03FA" w:rsidRPr="00CB03FA" w:rsidRDefault="00CB03FA" w:rsidP="00CB03FA">
            <w:pPr>
              <w:jc w:val="both"/>
              <w:rPr>
                <w:rFonts w:cs="B Nazanin"/>
                <w:sz w:val="24"/>
                <w:szCs w:val="24"/>
                <w:lang w:bidi="fa-IR"/>
              </w:rPr>
            </w:pPr>
            <w:r w:rsidRPr="00CB03FA">
              <w:rPr>
                <w:rFonts w:cs="B Nazanin"/>
                <w:sz w:val="24"/>
                <w:szCs w:val="24"/>
                <w:lang w:bidi="fa-IR"/>
              </w:rPr>
              <w:tab/>
              <w:t>&lt;RC&gt;125176&lt;/RC&gt;</w:t>
            </w:r>
          </w:p>
          <w:p w14:paraId="3A714FCD" w14:textId="77777777" w:rsidR="00CB03FA" w:rsidRPr="00CB03FA" w:rsidRDefault="00CB03FA" w:rsidP="00CB03FA">
            <w:pPr>
              <w:jc w:val="both"/>
              <w:rPr>
                <w:rFonts w:cs="B Nazanin"/>
                <w:sz w:val="24"/>
                <w:szCs w:val="24"/>
                <w:lang w:bidi="fa-IR"/>
              </w:rPr>
            </w:pPr>
            <w:r w:rsidRPr="00CB03FA">
              <w:rPr>
                <w:rFonts w:cs="B Nazanin"/>
                <w:sz w:val="24"/>
                <w:szCs w:val="24"/>
                <w:lang w:bidi="fa-IR"/>
              </w:rPr>
              <w:tab/>
              <w:t xml:space="preserve">&lt;Message&gt; </w:t>
            </w:r>
            <w:r w:rsidRPr="00CB03FA">
              <w:rPr>
                <w:rFonts w:cs="B Nazanin" w:hint="cs"/>
                <w:sz w:val="24"/>
                <w:szCs w:val="24"/>
                <w:rtl/>
                <w:lang w:bidi="fa-IR"/>
              </w:rPr>
              <w:t>با موفقیت پردازش و ثبت شد.</w:t>
            </w:r>
            <w:r w:rsidRPr="00CB03FA">
              <w:rPr>
                <w:rFonts w:cs="B Nazanin"/>
                <w:sz w:val="24"/>
                <w:szCs w:val="24"/>
                <w:lang w:bidi="fa-IR"/>
              </w:rPr>
              <w:t xml:space="preserve">&lt;/Message&gt; </w:t>
            </w:r>
          </w:p>
          <w:p w14:paraId="280F4B15" w14:textId="77777777" w:rsidR="00CB03FA" w:rsidRPr="00C60797" w:rsidRDefault="00CB03FA" w:rsidP="00CB03FA">
            <w:pPr>
              <w:jc w:val="both"/>
              <w:rPr>
                <w:rFonts w:cs="B Nazanin"/>
                <w:sz w:val="24"/>
                <w:szCs w:val="24"/>
                <w:lang w:bidi="fa-IR"/>
              </w:rPr>
            </w:pPr>
            <w:r w:rsidRPr="00CB03FA">
              <w:rPr>
                <w:rFonts w:cs="B Nazanin"/>
                <w:sz w:val="24"/>
                <w:szCs w:val="24"/>
                <w:lang w:bidi="fa-IR"/>
              </w:rPr>
              <w:t>&lt;/Result&gt;</w:t>
            </w:r>
          </w:p>
        </w:tc>
      </w:tr>
      <w:tr w:rsidR="00CB03FA" w14:paraId="6B8435EC" w14:textId="77777777" w:rsidTr="00022F30">
        <w:trPr>
          <w:jc w:val="center"/>
        </w:trPr>
        <w:tc>
          <w:tcPr>
            <w:tcW w:w="11096" w:type="dxa"/>
            <w:tcBorders>
              <w:top w:val="single" w:sz="4" w:space="0" w:color="auto"/>
              <w:bottom w:val="single" w:sz="4" w:space="0" w:color="auto"/>
            </w:tcBorders>
            <w:shd w:val="clear" w:color="auto" w:fill="FFFFFF" w:themeFill="background1"/>
          </w:tcPr>
          <w:p w14:paraId="01DBE246" w14:textId="77777777" w:rsidR="00CB03FA" w:rsidRPr="00C60797" w:rsidRDefault="00CB03FA" w:rsidP="00CB03FA">
            <w:pPr>
              <w:bidi/>
              <w:jc w:val="both"/>
              <w:rPr>
                <w:rFonts w:cs="B Nazanin"/>
                <w:sz w:val="24"/>
                <w:szCs w:val="24"/>
                <w:lang w:bidi="fa-IR"/>
              </w:rPr>
            </w:pPr>
            <w:r>
              <w:rPr>
                <w:rFonts w:cs="B Nazanin" w:hint="cs"/>
                <w:sz w:val="24"/>
                <w:szCs w:val="24"/>
                <w:rtl/>
                <w:lang w:bidi="fa-IR"/>
              </w:rPr>
              <w:t>در صورتیکه خطایی رخ داده باشد و نتیجه ثبت نشده باشد.</w:t>
            </w:r>
          </w:p>
        </w:tc>
      </w:tr>
      <w:tr w:rsidR="00C60797" w14:paraId="2DE5707A" w14:textId="77777777" w:rsidTr="00022F30">
        <w:trPr>
          <w:jc w:val="center"/>
        </w:trPr>
        <w:tc>
          <w:tcPr>
            <w:tcW w:w="11096"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4A159C2B" w14:textId="77777777" w:rsidR="00C60797" w:rsidRPr="00C60797" w:rsidRDefault="00C60797" w:rsidP="00C60797">
            <w:pPr>
              <w:jc w:val="both"/>
              <w:rPr>
                <w:rFonts w:cs="B Nazanin"/>
                <w:sz w:val="24"/>
                <w:szCs w:val="24"/>
                <w:lang w:bidi="fa-IR"/>
              </w:rPr>
            </w:pPr>
            <w:r w:rsidRPr="00C60797">
              <w:rPr>
                <w:rFonts w:cs="B Nazanin"/>
                <w:sz w:val="24"/>
                <w:szCs w:val="24"/>
                <w:lang w:bidi="fa-IR"/>
              </w:rPr>
              <w:t>&lt;Result&gt;</w:t>
            </w:r>
          </w:p>
          <w:p w14:paraId="3A14EAB9" w14:textId="77777777" w:rsidR="00C60797" w:rsidRPr="00C60797" w:rsidRDefault="00C60797" w:rsidP="00C60797">
            <w:pPr>
              <w:jc w:val="both"/>
              <w:rPr>
                <w:rFonts w:cs="B Nazanin"/>
                <w:sz w:val="24"/>
                <w:szCs w:val="24"/>
                <w:lang w:bidi="fa-IR"/>
              </w:rPr>
            </w:pPr>
            <w:r w:rsidRPr="00C60797">
              <w:rPr>
                <w:rFonts w:cs="B Nazanin"/>
                <w:sz w:val="24"/>
                <w:szCs w:val="24"/>
                <w:lang w:bidi="fa-IR"/>
              </w:rPr>
              <w:tab/>
              <w:t>&lt;Code&gt; Error &lt;/Code&gt;</w:t>
            </w:r>
          </w:p>
          <w:p w14:paraId="4F7D9186" w14:textId="77777777" w:rsidR="001B37E6" w:rsidRPr="00CB03FA" w:rsidRDefault="001B37E6" w:rsidP="001B37E6">
            <w:pPr>
              <w:jc w:val="both"/>
              <w:rPr>
                <w:ins w:id="135" w:author="reza" w:date="2017-04-12T17:31:00Z"/>
                <w:rFonts w:cs="B Nazanin"/>
                <w:sz w:val="24"/>
                <w:szCs w:val="24"/>
                <w:lang w:bidi="fa-IR"/>
              </w:rPr>
            </w:pPr>
            <w:ins w:id="136" w:author="reza" w:date="2017-04-12T17:31:00Z">
              <w:r w:rsidRPr="00CB03FA">
                <w:rPr>
                  <w:rFonts w:cs="B Nazanin"/>
                  <w:sz w:val="24"/>
                  <w:szCs w:val="24"/>
                  <w:lang w:bidi="fa-IR"/>
                </w:rPr>
                <w:tab/>
                <w:t>&lt;Date&gt;1395/04/02&lt;/Date&gt;</w:t>
              </w:r>
            </w:ins>
          </w:p>
          <w:p w14:paraId="1F44A51D" w14:textId="77777777" w:rsidR="001B37E6" w:rsidRPr="00CB03FA" w:rsidRDefault="001B37E6" w:rsidP="001B37E6">
            <w:pPr>
              <w:jc w:val="both"/>
              <w:rPr>
                <w:ins w:id="137" w:author="reza" w:date="2017-04-12T17:31:00Z"/>
                <w:rFonts w:cs="B Nazanin"/>
                <w:sz w:val="24"/>
                <w:szCs w:val="24"/>
                <w:lang w:bidi="fa-IR"/>
              </w:rPr>
            </w:pPr>
            <w:ins w:id="138" w:author="reza" w:date="2017-04-12T17:31:00Z">
              <w:r w:rsidRPr="00CB03FA">
                <w:rPr>
                  <w:rFonts w:cs="B Nazanin"/>
                  <w:sz w:val="24"/>
                  <w:szCs w:val="24"/>
                  <w:lang w:bidi="fa-IR"/>
                </w:rPr>
                <w:tab/>
                <w:t>&lt;RC&gt;125176&lt;/RC&gt;</w:t>
              </w:r>
            </w:ins>
          </w:p>
          <w:p w14:paraId="277EFE70" w14:textId="77777777" w:rsidR="00C60797" w:rsidRPr="00C60797" w:rsidRDefault="00C60797" w:rsidP="00C60797">
            <w:pPr>
              <w:jc w:val="both"/>
              <w:rPr>
                <w:rFonts w:cs="B Nazanin"/>
                <w:sz w:val="24"/>
                <w:szCs w:val="24"/>
                <w:lang w:bidi="fa-IR"/>
              </w:rPr>
            </w:pPr>
            <w:r w:rsidRPr="00C60797">
              <w:rPr>
                <w:rFonts w:cs="B Nazanin"/>
                <w:sz w:val="24"/>
                <w:szCs w:val="24"/>
                <w:lang w:bidi="fa-IR"/>
              </w:rPr>
              <w:tab/>
              <w:t xml:space="preserve">&lt;Message&gt; </w:t>
            </w:r>
            <w:r w:rsidRPr="00C60797">
              <w:rPr>
                <w:rFonts w:cs="B Nazanin" w:hint="cs"/>
                <w:sz w:val="24"/>
                <w:szCs w:val="24"/>
                <w:rtl/>
              </w:rPr>
              <w:t>خطا رخ داده و ثبت انجام نشد. مجددا تکرار شود</w:t>
            </w:r>
            <w:r w:rsidRPr="00C60797">
              <w:rPr>
                <w:rFonts w:cs="B Nazanin"/>
                <w:sz w:val="24"/>
                <w:szCs w:val="24"/>
                <w:lang w:bidi="fa-IR"/>
              </w:rPr>
              <w:t>&lt;/Message&gt;</w:t>
            </w:r>
          </w:p>
          <w:p w14:paraId="4DF3CB4E" w14:textId="77777777" w:rsidR="00C60797" w:rsidRPr="00C60797" w:rsidRDefault="00C60797" w:rsidP="00C60797">
            <w:pPr>
              <w:jc w:val="both"/>
              <w:rPr>
                <w:rFonts w:cs="B Nazanin"/>
                <w:sz w:val="24"/>
                <w:szCs w:val="24"/>
                <w:lang w:bidi="fa-IR"/>
              </w:rPr>
            </w:pPr>
            <w:r w:rsidRPr="00C60797">
              <w:rPr>
                <w:rFonts w:cs="B Nazanin"/>
                <w:sz w:val="24"/>
                <w:szCs w:val="24"/>
                <w:lang w:bidi="fa-IR"/>
              </w:rPr>
              <w:tab/>
              <w:t>&lt;Error&gt;</w:t>
            </w:r>
          </w:p>
          <w:p w14:paraId="1CCB4728" w14:textId="77777777" w:rsidR="00C60797" w:rsidRPr="00C60797" w:rsidRDefault="00C60797" w:rsidP="00C60797">
            <w:pPr>
              <w:jc w:val="both"/>
              <w:rPr>
                <w:rFonts w:cs="B Nazanin"/>
                <w:sz w:val="24"/>
                <w:szCs w:val="24"/>
                <w:lang w:bidi="fa-IR"/>
              </w:rPr>
            </w:pPr>
            <w:r w:rsidRPr="00C60797">
              <w:rPr>
                <w:rFonts w:cs="B Nazanin"/>
                <w:sz w:val="24"/>
                <w:szCs w:val="24"/>
                <w:lang w:bidi="fa-IR"/>
              </w:rPr>
              <w:tab/>
            </w:r>
            <w:r w:rsidRPr="00C60797">
              <w:rPr>
                <w:rFonts w:cs="B Nazanin"/>
                <w:sz w:val="24"/>
                <w:szCs w:val="24"/>
                <w:lang w:bidi="fa-IR"/>
              </w:rPr>
              <w:tab/>
              <w:t>&lt;NID&gt;387XXXXXXC &lt;/NID&gt;</w:t>
            </w:r>
          </w:p>
          <w:p w14:paraId="3D757883" w14:textId="77777777" w:rsidR="00C60797" w:rsidRPr="00C60797" w:rsidRDefault="00C60797" w:rsidP="001B37E6">
            <w:pPr>
              <w:jc w:val="both"/>
              <w:rPr>
                <w:rFonts w:cs="B Nazanin"/>
                <w:sz w:val="24"/>
                <w:szCs w:val="24"/>
                <w:lang w:bidi="fa-IR"/>
              </w:rPr>
              <w:pPrChange w:id="139" w:author="reza" w:date="2017-04-12T17:30:00Z">
                <w:pPr>
                  <w:jc w:val="both"/>
                </w:pPr>
              </w:pPrChange>
            </w:pPr>
            <w:r w:rsidRPr="00C60797">
              <w:rPr>
                <w:rFonts w:cs="B Nazanin"/>
                <w:sz w:val="24"/>
                <w:szCs w:val="24"/>
                <w:lang w:bidi="fa-IR"/>
              </w:rPr>
              <w:tab/>
            </w:r>
            <w:r w:rsidRPr="00C60797">
              <w:rPr>
                <w:rFonts w:cs="B Nazanin"/>
                <w:sz w:val="24"/>
                <w:szCs w:val="24"/>
                <w:lang w:bidi="fa-IR"/>
              </w:rPr>
              <w:tab/>
              <w:t>&lt;</w:t>
            </w:r>
            <w:del w:id="140" w:author="reza" w:date="2017-04-12T17:30:00Z">
              <w:r w:rsidRPr="00C60797" w:rsidDel="001B37E6">
                <w:rPr>
                  <w:rFonts w:cs="B Nazanin"/>
                  <w:sz w:val="24"/>
                  <w:szCs w:val="24"/>
                  <w:lang w:bidi="fa-IR"/>
                </w:rPr>
                <w:delText>NID</w:delText>
              </w:r>
            </w:del>
            <w:ins w:id="141" w:author="reza" w:date="2017-04-12T17:30:00Z">
              <w:r w:rsidR="001B37E6">
                <w:rPr>
                  <w:rFonts w:cs="B Nazanin"/>
                  <w:sz w:val="24"/>
                  <w:szCs w:val="24"/>
                  <w:lang w:bidi="fa-IR"/>
                </w:rPr>
                <w:t>UC</w:t>
              </w:r>
            </w:ins>
            <w:r w:rsidRPr="00C60797">
              <w:rPr>
                <w:rFonts w:cs="B Nazanin"/>
                <w:sz w:val="24"/>
                <w:szCs w:val="24"/>
                <w:lang w:bidi="fa-IR"/>
              </w:rPr>
              <w:t>&gt;387</w:t>
            </w:r>
            <w:del w:id="142" w:author="reza" w:date="2017-04-12T17:30:00Z">
              <w:r w:rsidRPr="00C60797" w:rsidDel="001B37E6">
                <w:rPr>
                  <w:rFonts w:cs="B Nazanin"/>
                  <w:sz w:val="24"/>
                  <w:szCs w:val="24"/>
                  <w:lang w:bidi="fa-IR"/>
                </w:rPr>
                <w:delText xml:space="preserve">XXXXXXC </w:delText>
              </w:r>
            </w:del>
            <w:r w:rsidRPr="00C60797">
              <w:rPr>
                <w:rFonts w:cs="B Nazanin"/>
                <w:sz w:val="24"/>
                <w:szCs w:val="24"/>
                <w:lang w:bidi="fa-IR"/>
              </w:rPr>
              <w:t>&lt;/</w:t>
            </w:r>
            <w:del w:id="143" w:author="reza" w:date="2017-04-12T17:30:00Z">
              <w:r w:rsidRPr="00C60797" w:rsidDel="001B37E6">
                <w:rPr>
                  <w:rFonts w:cs="B Nazanin"/>
                  <w:sz w:val="24"/>
                  <w:szCs w:val="24"/>
                  <w:lang w:bidi="fa-IR"/>
                </w:rPr>
                <w:delText>NID</w:delText>
              </w:r>
            </w:del>
            <w:ins w:id="144" w:author="reza" w:date="2017-04-12T17:30:00Z">
              <w:r w:rsidR="001B37E6">
                <w:rPr>
                  <w:rFonts w:cs="B Nazanin"/>
                  <w:sz w:val="24"/>
                  <w:szCs w:val="24"/>
                  <w:lang w:bidi="fa-IR"/>
                </w:rPr>
                <w:t>UC</w:t>
              </w:r>
            </w:ins>
            <w:r w:rsidRPr="00C60797">
              <w:rPr>
                <w:rFonts w:cs="B Nazanin"/>
                <w:sz w:val="24"/>
                <w:szCs w:val="24"/>
                <w:lang w:bidi="fa-IR"/>
              </w:rPr>
              <w:t>&gt;</w:t>
            </w:r>
          </w:p>
          <w:p w14:paraId="5E9D0F28" w14:textId="77777777" w:rsidR="00C60797" w:rsidRPr="00C60797" w:rsidRDefault="00C60797" w:rsidP="00C60797">
            <w:pPr>
              <w:jc w:val="both"/>
              <w:rPr>
                <w:rFonts w:cs="B Nazanin"/>
                <w:sz w:val="24"/>
                <w:szCs w:val="24"/>
                <w:lang w:bidi="fa-IR"/>
              </w:rPr>
            </w:pPr>
            <w:r w:rsidRPr="00C60797">
              <w:rPr>
                <w:rFonts w:cs="B Nazanin"/>
                <w:sz w:val="24"/>
                <w:szCs w:val="24"/>
                <w:lang w:bidi="fa-IR"/>
              </w:rPr>
              <w:tab/>
              <w:t>&lt;Error&gt;</w:t>
            </w:r>
          </w:p>
          <w:p w14:paraId="4A5B5C01" w14:textId="77777777" w:rsidR="00C60797" w:rsidRPr="00CB03FA" w:rsidRDefault="00C60797" w:rsidP="00CB03FA">
            <w:pPr>
              <w:jc w:val="both"/>
              <w:rPr>
                <w:rFonts w:cs="B Nazanin"/>
                <w:sz w:val="24"/>
                <w:szCs w:val="24"/>
                <w:rtl/>
                <w:lang w:bidi="fa-IR"/>
              </w:rPr>
            </w:pPr>
            <w:r w:rsidRPr="00C60797">
              <w:rPr>
                <w:rFonts w:cs="B Nazanin"/>
                <w:sz w:val="24"/>
                <w:szCs w:val="24"/>
                <w:lang w:bidi="fa-IR"/>
              </w:rPr>
              <w:t>&lt;/Result&gt;</w:t>
            </w:r>
          </w:p>
        </w:tc>
      </w:tr>
      <w:tr w:rsidR="00C60797" w14:paraId="0C527979" w14:textId="77777777" w:rsidTr="00022F30">
        <w:trPr>
          <w:jc w:val="center"/>
        </w:trPr>
        <w:tc>
          <w:tcPr>
            <w:tcW w:w="11096" w:type="dxa"/>
            <w:tcBorders>
              <w:top w:val="single" w:sz="4" w:space="0" w:color="auto"/>
              <w:bottom w:val="single" w:sz="4" w:space="0" w:color="auto"/>
            </w:tcBorders>
          </w:tcPr>
          <w:p w14:paraId="5618B131" w14:textId="77777777" w:rsidR="00C60797" w:rsidRPr="00C60797" w:rsidRDefault="00CB03FA" w:rsidP="00C60797">
            <w:pPr>
              <w:bidi/>
              <w:jc w:val="both"/>
              <w:rPr>
                <w:rFonts w:cs="B Nazanin"/>
                <w:sz w:val="24"/>
                <w:szCs w:val="24"/>
                <w:rtl/>
                <w:lang w:bidi="fa-IR"/>
              </w:rPr>
            </w:pPr>
            <w:r>
              <w:rPr>
                <w:rFonts w:cs="B Nazanin" w:hint="cs"/>
                <w:sz w:val="24"/>
                <w:szCs w:val="24"/>
                <w:rtl/>
                <w:lang w:bidi="fa-IR"/>
              </w:rPr>
              <w:lastRenderedPageBreak/>
              <w:t xml:space="preserve">در صورتیکه اطلاعات پیام صحیح بوده ولی نیاز </w:t>
            </w:r>
            <w:r w:rsidR="00C60797">
              <w:rPr>
                <w:rFonts w:cs="B Nazanin" w:hint="cs"/>
                <w:sz w:val="24"/>
                <w:szCs w:val="24"/>
                <w:rtl/>
                <w:lang w:bidi="fa-IR"/>
              </w:rPr>
              <w:t xml:space="preserve">اطلاعات </w:t>
            </w:r>
            <w:r>
              <w:rPr>
                <w:rFonts w:cs="B Nazanin" w:hint="cs"/>
                <w:sz w:val="24"/>
                <w:szCs w:val="24"/>
                <w:rtl/>
                <w:lang w:bidi="fa-IR"/>
              </w:rPr>
              <w:t xml:space="preserve">اضافه مثلا اطلاعات </w:t>
            </w:r>
            <w:r w:rsidR="00C60797">
              <w:rPr>
                <w:rFonts w:cs="B Nazanin" w:hint="cs"/>
                <w:sz w:val="24"/>
                <w:szCs w:val="24"/>
                <w:rtl/>
                <w:lang w:bidi="fa-IR"/>
              </w:rPr>
              <w:t xml:space="preserve">فردی </w:t>
            </w:r>
            <w:r>
              <w:rPr>
                <w:rFonts w:cs="B Nazanin" w:hint="cs"/>
                <w:sz w:val="24"/>
                <w:szCs w:val="24"/>
                <w:rtl/>
                <w:lang w:bidi="fa-IR"/>
              </w:rPr>
              <w:t xml:space="preserve">است </w:t>
            </w:r>
            <w:r w:rsidR="00C60797">
              <w:rPr>
                <w:rFonts w:cs="B Nazanin" w:hint="cs"/>
                <w:sz w:val="24"/>
                <w:szCs w:val="24"/>
                <w:rtl/>
                <w:lang w:bidi="fa-IR"/>
              </w:rPr>
              <w:t>:</w:t>
            </w:r>
          </w:p>
        </w:tc>
      </w:tr>
      <w:tr w:rsidR="00C60797" w14:paraId="73656DF3" w14:textId="77777777" w:rsidTr="00022F30">
        <w:trPr>
          <w:jc w:val="center"/>
        </w:trPr>
        <w:tc>
          <w:tcPr>
            <w:tcW w:w="11096"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530AD42C" w14:textId="77777777" w:rsidR="00C60797" w:rsidRPr="00C60797" w:rsidRDefault="00C60797" w:rsidP="00C60797">
            <w:pPr>
              <w:jc w:val="both"/>
              <w:rPr>
                <w:rFonts w:cs="B Nazanin"/>
                <w:sz w:val="24"/>
                <w:szCs w:val="24"/>
                <w:lang w:bidi="fa-IR"/>
              </w:rPr>
            </w:pPr>
            <w:r w:rsidRPr="00C60797">
              <w:rPr>
                <w:rFonts w:cs="B Nazanin"/>
                <w:sz w:val="24"/>
                <w:szCs w:val="24"/>
                <w:lang w:bidi="fa-IR"/>
              </w:rPr>
              <w:t>&lt;Result&gt;</w:t>
            </w:r>
          </w:p>
          <w:p w14:paraId="617A852F" w14:textId="77777777" w:rsidR="00C60797" w:rsidRPr="00C60797" w:rsidRDefault="00C60797" w:rsidP="00C60797">
            <w:pPr>
              <w:jc w:val="both"/>
              <w:rPr>
                <w:rFonts w:cs="B Nazanin"/>
                <w:sz w:val="24"/>
                <w:szCs w:val="24"/>
                <w:lang w:bidi="fa-IR"/>
              </w:rPr>
            </w:pPr>
            <w:r w:rsidRPr="00C60797">
              <w:rPr>
                <w:rFonts w:cs="B Nazanin"/>
                <w:sz w:val="24"/>
                <w:szCs w:val="24"/>
                <w:lang w:bidi="fa-IR"/>
              </w:rPr>
              <w:tab/>
              <w:t>&lt;Code&gt; WARNING &lt;/Code&gt;</w:t>
            </w:r>
          </w:p>
          <w:p w14:paraId="345436D0" w14:textId="77777777" w:rsidR="00C60797" w:rsidRPr="00C60797" w:rsidRDefault="00C60797" w:rsidP="001B37E6">
            <w:pPr>
              <w:jc w:val="both"/>
              <w:rPr>
                <w:rFonts w:cs="B Nazanin"/>
                <w:sz w:val="24"/>
                <w:szCs w:val="24"/>
                <w:lang w:bidi="fa-IR"/>
              </w:rPr>
              <w:pPrChange w:id="145" w:author="reza" w:date="2017-04-12T17:33:00Z">
                <w:pPr>
                  <w:jc w:val="both"/>
                </w:pPr>
              </w:pPrChange>
            </w:pPr>
            <w:r w:rsidRPr="00C60797">
              <w:rPr>
                <w:rFonts w:cs="B Nazanin"/>
                <w:sz w:val="24"/>
                <w:szCs w:val="24"/>
                <w:lang w:bidi="fa-IR"/>
              </w:rPr>
              <w:tab/>
              <w:t>&lt;Message&gt;</w:t>
            </w:r>
            <w:del w:id="146" w:author="reza" w:date="2017-04-12T17:33:00Z">
              <w:r w:rsidRPr="00C60797" w:rsidDel="001B37E6">
                <w:rPr>
                  <w:rFonts w:cs="B Nazanin"/>
                  <w:sz w:val="24"/>
                  <w:szCs w:val="24"/>
                  <w:lang w:bidi="fa-IR"/>
                </w:rPr>
                <w:delText xml:space="preserve"> </w:delText>
              </w:r>
            </w:del>
            <w:r w:rsidRPr="00C60797">
              <w:rPr>
                <w:rFonts w:cs="B Nazanin" w:hint="cs"/>
                <w:sz w:val="24"/>
                <w:szCs w:val="24"/>
                <w:rtl/>
                <w:lang w:bidi="fa-IR"/>
              </w:rPr>
              <w:t>ثبت شد ولی اطلاعات اضافی مورد نیاز است.</w:t>
            </w:r>
            <w:r w:rsidRPr="00C60797">
              <w:rPr>
                <w:rFonts w:cs="B Nazanin"/>
                <w:sz w:val="24"/>
                <w:szCs w:val="24"/>
                <w:lang w:bidi="fa-IR"/>
              </w:rPr>
              <w:t>&lt;/Message&gt;</w:t>
            </w:r>
          </w:p>
          <w:p w14:paraId="1DC7A221" w14:textId="77777777" w:rsidR="00C60797" w:rsidRPr="00C60797" w:rsidRDefault="00C60797" w:rsidP="00C60797">
            <w:pPr>
              <w:jc w:val="both"/>
              <w:rPr>
                <w:rFonts w:cs="B Nazanin"/>
                <w:sz w:val="24"/>
                <w:szCs w:val="24"/>
                <w:lang w:bidi="fa-IR"/>
              </w:rPr>
            </w:pPr>
            <w:r w:rsidRPr="00C60797">
              <w:rPr>
                <w:rFonts w:cs="B Nazanin"/>
                <w:sz w:val="24"/>
                <w:szCs w:val="24"/>
                <w:lang w:bidi="fa-IR"/>
              </w:rPr>
              <w:tab/>
              <w:t>&lt;Warn&gt;</w:t>
            </w:r>
          </w:p>
          <w:p w14:paraId="0EA39A4B" w14:textId="77777777" w:rsidR="00C60797" w:rsidRPr="00C60797" w:rsidRDefault="00C60797" w:rsidP="00C60797">
            <w:pPr>
              <w:jc w:val="both"/>
              <w:rPr>
                <w:rFonts w:cs="B Nazanin"/>
                <w:sz w:val="24"/>
                <w:szCs w:val="24"/>
                <w:lang w:bidi="fa-IR"/>
              </w:rPr>
            </w:pPr>
            <w:r w:rsidRPr="00C60797">
              <w:rPr>
                <w:rFonts w:cs="B Nazanin"/>
                <w:sz w:val="24"/>
                <w:szCs w:val="24"/>
                <w:lang w:bidi="fa-IR"/>
              </w:rPr>
              <w:tab/>
            </w:r>
            <w:r w:rsidRPr="00C60797">
              <w:rPr>
                <w:rFonts w:cs="B Nazanin"/>
                <w:sz w:val="24"/>
                <w:szCs w:val="24"/>
                <w:lang w:bidi="fa-IR"/>
              </w:rPr>
              <w:tab/>
              <w:t>&lt;NID&gt;387XXXXXXC &lt;/NID&gt;</w:t>
            </w:r>
          </w:p>
          <w:p w14:paraId="3562DB9B" w14:textId="77777777" w:rsidR="00C60797" w:rsidRPr="00C60797" w:rsidRDefault="00C60797" w:rsidP="00C60797">
            <w:pPr>
              <w:jc w:val="both"/>
              <w:rPr>
                <w:rFonts w:cs="B Nazanin"/>
                <w:sz w:val="24"/>
                <w:szCs w:val="24"/>
                <w:lang w:bidi="fa-IR"/>
              </w:rPr>
            </w:pPr>
            <w:r w:rsidRPr="00C60797">
              <w:rPr>
                <w:rFonts w:cs="B Nazanin"/>
                <w:sz w:val="24"/>
                <w:szCs w:val="24"/>
                <w:lang w:bidi="fa-IR"/>
              </w:rPr>
              <w:tab/>
            </w:r>
            <w:r w:rsidRPr="00C60797">
              <w:rPr>
                <w:rFonts w:cs="B Nazanin"/>
                <w:sz w:val="24"/>
                <w:szCs w:val="24"/>
                <w:lang w:bidi="fa-IR"/>
              </w:rPr>
              <w:tab/>
              <w:t>&lt;NID&gt;387XXXXXXC &lt;/NID&gt;</w:t>
            </w:r>
          </w:p>
          <w:p w14:paraId="2C8F912B" w14:textId="77777777" w:rsidR="00C60797" w:rsidRPr="00C60797" w:rsidRDefault="00C60797" w:rsidP="00C60797">
            <w:pPr>
              <w:jc w:val="both"/>
              <w:rPr>
                <w:rFonts w:cs="B Nazanin"/>
                <w:sz w:val="24"/>
                <w:szCs w:val="24"/>
                <w:lang w:bidi="fa-IR"/>
              </w:rPr>
            </w:pPr>
            <w:r w:rsidRPr="00C60797">
              <w:rPr>
                <w:rFonts w:cs="B Nazanin"/>
                <w:sz w:val="24"/>
                <w:szCs w:val="24"/>
                <w:lang w:bidi="fa-IR"/>
              </w:rPr>
              <w:tab/>
              <w:t>&lt;Wa</w:t>
            </w:r>
            <w:ins w:id="147" w:author="reza" w:date="2017-04-12T17:28:00Z">
              <w:r w:rsidR="001B37E6">
                <w:rPr>
                  <w:rFonts w:cs="B Nazanin"/>
                  <w:sz w:val="24"/>
                  <w:szCs w:val="24"/>
                  <w:lang w:bidi="fa-IR"/>
                </w:rPr>
                <w:t>r</w:t>
              </w:r>
            </w:ins>
            <w:del w:id="148" w:author="reza" w:date="2017-04-12T17:28:00Z">
              <w:r w:rsidRPr="00C60797" w:rsidDel="001B37E6">
                <w:rPr>
                  <w:rFonts w:cs="B Nazanin"/>
                  <w:sz w:val="24"/>
                  <w:szCs w:val="24"/>
                  <w:lang w:bidi="fa-IR"/>
                </w:rPr>
                <w:delText>e</w:delText>
              </w:r>
            </w:del>
            <w:r w:rsidRPr="00C60797">
              <w:rPr>
                <w:rFonts w:cs="B Nazanin"/>
                <w:sz w:val="24"/>
                <w:szCs w:val="24"/>
                <w:lang w:bidi="fa-IR"/>
              </w:rPr>
              <w:t>n&gt;</w:t>
            </w:r>
          </w:p>
          <w:p w14:paraId="1AC0D984" w14:textId="77777777" w:rsidR="00C60797" w:rsidRDefault="00C60797" w:rsidP="00CB03FA">
            <w:pPr>
              <w:jc w:val="both"/>
              <w:rPr>
                <w:rFonts w:cs="B Nazanin"/>
                <w:sz w:val="24"/>
                <w:szCs w:val="24"/>
                <w:rtl/>
                <w:lang w:bidi="fa-IR"/>
              </w:rPr>
            </w:pPr>
            <w:r w:rsidRPr="00C60797">
              <w:rPr>
                <w:rFonts w:cs="B Nazanin"/>
                <w:sz w:val="24"/>
                <w:szCs w:val="24"/>
                <w:lang w:bidi="fa-IR"/>
              </w:rPr>
              <w:t>&lt;/Result&gt;</w:t>
            </w:r>
          </w:p>
        </w:tc>
      </w:tr>
      <w:tr w:rsidR="00CB03FA" w14:paraId="1D32E22A" w14:textId="77777777" w:rsidTr="00022F30">
        <w:trPr>
          <w:jc w:val="center"/>
        </w:trPr>
        <w:tc>
          <w:tcPr>
            <w:tcW w:w="11096" w:type="dxa"/>
            <w:tcBorders>
              <w:top w:val="single" w:sz="4" w:space="0" w:color="auto"/>
              <w:bottom w:val="single" w:sz="4" w:space="0" w:color="auto"/>
            </w:tcBorders>
          </w:tcPr>
          <w:p w14:paraId="1537EAAE" w14:textId="77777777" w:rsidR="00CB03FA" w:rsidRPr="00C60797" w:rsidRDefault="00CB03FA" w:rsidP="00CB03FA">
            <w:pPr>
              <w:bidi/>
              <w:jc w:val="both"/>
              <w:rPr>
                <w:rFonts w:cs="B Nazanin"/>
                <w:sz w:val="24"/>
                <w:szCs w:val="24"/>
                <w:lang w:bidi="fa-IR"/>
              </w:rPr>
            </w:pPr>
            <w:r>
              <w:rPr>
                <w:rFonts w:cs="B Nazanin" w:hint="cs"/>
                <w:sz w:val="24"/>
                <w:szCs w:val="24"/>
                <w:rtl/>
              </w:rPr>
              <w:t>اگر چند درخواست یکباره فرستاده شده باشد پاسخ نیز به صورا آرایه ای از پاسخ ها ارائه میشود.</w:t>
            </w:r>
          </w:p>
        </w:tc>
      </w:tr>
      <w:tr w:rsidR="00CB03FA" w14:paraId="4186CCD2" w14:textId="77777777" w:rsidTr="00022F30">
        <w:trPr>
          <w:jc w:val="center"/>
        </w:trPr>
        <w:tc>
          <w:tcPr>
            <w:tcW w:w="11096"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441B2DA3" w14:textId="77777777" w:rsidR="00CB03FA" w:rsidRPr="00CB03FA" w:rsidRDefault="00CB03FA" w:rsidP="00CB03FA">
            <w:pPr>
              <w:jc w:val="both"/>
              <w:rPr>
                <w:rFonts w:cs="B Nazanin"/>
                <w:sz w:val="24"/>
                <w:szCs w:val="24"/>
                <w:lang w:bidi="fa-IR"/>
              </w:rPr>
            </w:pPr>
            <w:r w:rsidRPr="00CB03FA">
              <w:rPr>
                <w:rFonts w:cs="B Nazanin"/>
                <w:sz w:val="24"/>
                <w:szCs w:val="24"/>
                <w:lang w:bidi="fa-IR"/>
              </w:rPr>
              <w:t xml:space="preserve">        &lt;ResultArray&gt;</w:t>
            </w:r>
          </w:p>
          <w:p w14:paraId="61B2B1E3" w14:textId="77777777" w:rsidR="00CB03FA" w:rsidRPr="00CB03FA" w:rsidRDefault="00CB03FA" w:rsidP="00CB03FA">
            <w:pPr>
              <w:jc w:val="both"/>
              <w:rPr>
                <w:rFonts w:cs="B Nazanin"/>
                <w:sz w:val="24"/>
                <w:szCs w:val="24"/>
                <w:lang w:bidi="fa-IR"/>
              </w:rPr>
            </w:pPr>
          </w:p>
          <w:p w14:paraId="1F5F2BFB" w14:textId="77777777" w:rsidR="00CB03FA" w:rsidRPr="00CB03FA" w:rsidRDefault="00CB03FA" w:rsidP="00CB03FA">
            <w:pPr>
              <w:jc w:val="both"/>
              <w:rPr>
                <w:rFonts w:cs="B Nazanin"/>
                <w:sz w:val="24"/>
                <w:szCs w:val="24"/>
                <w:lang w:bidi="fa-IR"/>
              </w:rPr>
            </w:pPr>
            <w:r w:rsidRPr="00CB03FA">
              <w:rPr>
                <w:rFonts w:cs="B Nazanin"/>
                <w:sz w:val="24"/>
                <w:szCs w:val="24"/>
                <w:lang w:bidi="fa-IR"/>
              </w:rPr>
              <w:t xml:space="preserve">            &lt;result&gt;</w:t>
            </w:r>
          </w:p>
          <w:p w14:paraId="2126FFD9" w14:textId="77777777" w:rsidR="00CB03FA" w:rsidRPr="00CB03FA" w:rsidRDefault="00CB03FA" w:rsidP="00CB03FA">
            <w:pPr>
              <w:jc w:val="both"/>
              <w:rPr>
                <w:rFonts w:cs="B Nazanin"/>
                <w:sz w:val="24"/>
                <w:szCs w:val="24"/>
                <w:lang w:bidi="fa-IR"/>
              </w:rPr>
            </w:pPr>
            <w:r w:rsidRPr="00CB03FA">
              <w:rPr>
                <w:rFonts w:cs="B Nazanin"/>
                <w:sz w:val="24"/>
                <w:szCs w:val="24"/>
                <w:lang w:bidi="fa-IR"/>
              </w:rPr>
              <w:tab/>
            </w:r>
            <w:r w:rsidRPr="00CB03FA">
              <w:rPr>
                <w:rFonts w:cs="B Nazanin"/>
                <w:sz w:val="24"/>
                <w:szCs w:val="24"/>
                <w:lang w:bidi="fa-IR"/>
              </w:rPr>
              <w:tab/>
              <w:t xml:space="preserve">. . . . . </w:t>
            </w:r>
          </w:p>
          <w:p w14:paraId="7031DC21" w14:textId="77777777" w:rsidR="00CB03FA" w:rsidRPr="00CB03FA" w:rsidRDefault="00CB03FA" w:rsidP="00CB03FA">
            <w:pPr>
              <w:jc w:val="both"/>
              <w:rPr>
                <w:rFonts w:cs="B Nazanin"/>
                <w:sz w:val="24"/>
                <w:szCs w:val="24"/>
                <w:lang w:bidi="fa-IR"/>
              </w:rPr>
            </w:pPr>
            <w:r w:rsidRPr="00CB03FA">
              <w:rPr>
                <w:rFonts w:cs="B Nazanin"/>
                <w:sz w:val="24"/>
                <w:szCs w:val="24"/>
                <w:lang w:bidi="fa-IR"/>
              </w:rPr>
              <w:t xml:space="preserve">            &lt;/result&gt;</w:t>
            </w:r>
          </w:p>
          <w:p w14:paraId="43D6D5F3" w14:textId="77777777" w:rsidR="00CB03FA" w:rsidRPr="00CB03FA" w:rsidRDefault="00CB03FA" w:rsidP="00CB03FA">
            <w:pPr>
              <w:jc w:val="both"/>
              <w:rPr>
                <w:rFonts w:cs="B Nazanin"/>
                <w:sz w:val="24"/>
                <w:szCs w:val="24"/>
                <w:lang w:bidi="fa-IR"/>
              </w:rPr>
            </w:pPr>
          </w:p>
          <w:p w14:paraId="23DA9DC7" w14:textId="77777777" w:rsidR="00CB03FA" w:rsidRPr="00CB03FA" w:rsidRDefault="00CB03FA" w:rsidP="00CB03FA">
            <w:pPr>
              <w:jc w:val="both"/>
              <w:rPr>
                <w:rFonts w:cs="B Nazanin"/>
                <w:sz w:val="24"/>
                <w:szCs w:val="24"/>
                <w:lang w:bidi="fa-IR"/>
              </w:rPr>
            </w:pPr>
            <w:r w:rsidRPr="00CB03FA">
              <w:rPr>
                <w:rFonts w:cs="B Nazanin"/>
                <w:sz w:val="24"/>
                <w:szCs w:val="24"/>
                <w:lang w:bidi="fa-IR"/>
              </w:rPr>
              <w:t xml:space="preserve">            &lt;result&gt;</w:t>
            </w:r>
          </w:p>
          <w:p w14:paraId="14E38E3F" w14:textId="77777777" w:rsidR="00CB03FA" w:rsidRPr="00CB03FA" w:rsidRDefault="00CB03FA" w:rsidP="00CB03FA">
            <w:pPr>
              <w:jc w:val="both"/>
              <w:rPr>
                <w:rFonts w:cs="B Nazanin"/>
                <w:sz w:val="24"/>
                <w:szCs w:val="24"/>
                <w:lang w:bidi="fa-IR"/>
              </w:rPr>
            </w:pPr>
            <w:r w:rsidRPr="00CB03FA">
              <w:rPr>
                <w:rFonts w:cs="B Nazanin"/>
                <w:sz w:val="24"/>
                <w:szCs w:val="24"/>
                <w:lang w:bidi="fa-IR"/>
              </w:rPr>
              <w:tab/>
            </w:r>
            <w:r w:rsidRPr="00CB03FA">
              <w:rPr>
                <w:rFonts w:cs="B Nazanin"/>
                <w:sz w:val="24"/>
                <w:szCs w:val="24"/>
                <w:lang w:bidi="fa-IR"/>
              </w:rPr>
              <w:tab/>
              <w:t xml:space="preserve">. . . . . </w:t>
            </w:r>
          </w:p>
          <w:p w14:paraId="78D4CE24" w14:textId="77777777" w:rsidR="00CB03FA" w:rsidRPr="00CB03FA" w:rsidRDefault="00CB03FA" w:rsidP="00CB03FA">
            <w:pPr>
              <w:jc w:val="both"/>
              <w:rPr>
                <w:rFonts w:cs="B Nazanin"/>
                <w:sz w:val="24"/>
                <w:szCs w:val="24"/>
                <w:lang w:bidi="fa-IR"/>
              </w:rPr>
            </w:pPr>
            <w:r w:rsidRPr="00CB03FA">
              <w:rPr>
                <w:rFonts w:cs="B Nazanin"/>
                <w:sz w:val="24"/>
                <w:szCs w:val="24"/>
                <w:lang w:bidi="fa-IR"/>
              </w:rPr>
              <w:t xml:space="preserve">            &lt;/result&gt;</w:t>
            </w:r>
          </w:p>
          <w:p w14:paraId="16F53151" w14:textId="77777777" w:rsidR="00CB03FA" w:rsidRPr="00CB03FA" w:rsidRDefault="00CB03FA" w:rsidP="00CB03FA">
            <w:pPr>
              <w:jc w:val="both"/>
              <w:rPr>
                <w:rFonts w:cs="B Nazanin"/>
                <w:sz w:val="24"/>
                <w:szCs w:val="24"/>
                <w:lang w:bidi="fa-IR"/>
              </w:rPr>
            </w:pPr>
          </w:p>
          <w:p w14:paraId="5771BC2D" w14:textId="77777777" w:rsidR="00CB03FA" w:rsidRPr="00CB03FA" w:rsidRDefault="00CB03FA" w:rsidP="00CB03FA">
            <w:pPr>
              <w:jc w:val="both"/>
              <w:rPr>
                <w:rFonts w:cs="B Nazanin"/>
                <w:sz w:val="24"/>
                <w:szCs w:val="24"/>
                <w:lang w:bidi="fa-IR"/>
              </w:rPr>
            </w:pPr>
            <w:r w:rsidRPr="00CB03FA">
              <w:rPr>
                <w:rFonts w:cs="B Nazanin"/>
                <w:sz w:val="24"/>
                <w:szCs w:val="24"/>
                <w:lang w:bidi="fa-IR"/>
              </w:rPr>
              <w:t xml:space="preserve">        &lt;/ ResultArray &gt;</w:t>
            </w:r>
          </w:p>
          <w:p w14:paraId="414CFCB0" w14:textId="77777777" w:rsidR="00CB03FA" w:rsidRPr="00C60797" w:rsidRDefault="00CB03FA" w:rsidP="00C60797">
            <w:pPr>
              <w:jc w:val="both"/>
              <w:rPr>
                <w:rFonts w:cs="B Nazanin"/>
                <w:sz w:val="24"/>
                <w:szCs w:val="24"/>
                <w:lang w:bidi="fa-IR"/>
              </w:rPr>
            </w:pPr>
          </w:p>
        </w:tc>
      </w:tr>
    </w:tbl>
    <w:p w14:paraId="6B6C68CE" w14:textId="77777777" w:rsidR="00C60797" w:rsidRDefault="00C60797" w:rsidP="00C60797">
      <w:pPr>
        <w:bidi/>
        <w:jc w:val="both"/>
        <w:rPr>
          <w:rFonts w:cs="B Nazanin"/>
          <w:b/>
          <w:bCs/>
          <w:sz w:val="24"/>
          <w:szCs w:val="24"/>
          <w:lang w:bidi="fa-IR"/>
        </w:rPr>
      </w:pPr>
    </w:p>
    <w:p w14:paraId="38FDA2D8" w14:textId="77777777" w:rsidR="00C60797" w:rsidDel="001B37E6" w:rsidRDefault="00C60797" w:rsidP="00C60797">
      <w:pPr>
        <w:bidi/>
        <w:jc w:val="both"/>
        <w:rPr>
          <w:del w:id="149" w:author="reza" w:date="2017-04-12T17:36:00Z"/>
          <w:rFonts w:cs="B Nazanin"/>
          <w:b/>
          <w:bCs/>
          <w:sz w:val="24"/>
          <w:szCs w:val="24"/>
          <w:lang w:bidi="fa-IR"/>
        </w:rPr>
      </w:pPr>
    </w:p>
    <w:p w14:paraId="755D039E" w14:textId="77777777" w:rsidR="0049024D" w:rsidRPr="001B37E6" w:rsidDel="001B37E6" w:rsidRDefault="0049024D" w:rsidP="001B37E6">
      <w:pPr>
        <w:bidi/>
        <w:rPr>
          <w:del w:id="150" w:author="reza" w:date="2017-04-12T17:36:00Z"/>
          <w:rFonts w:cs="B Nazanin"/>
          <w:sz w:val="24"/>
          <w:szCs w:val="24"/>
          <w:rPrChange w:id="151" w:author="reza" w:date="2017-04-12T17:36:00Z">
            <w:rPr>
              <w:del w:id="152" w:author="reza" w:date="2017-04-12T17:36:00Z"/>
            </w:rPr>
          </w:rPrChange>
        </w:rPr>
        <w:pPrChange w:id="153" w:author="reza" w:date="2017-04-12T17:36:00Z">
          <w:pPr>
            <w:pStyle w:val="ListParagraph"/>
            <w:bidi/>
            <w:ind w:left="49"/>
          </w:pPr>
        </w:pPrChange>
      </w:pPr>
    </w:p>
    <w:p w14:paraId="0C60CBB9" w14:textId="77777777" w:rsidR="0049024D" w:rsidDel="001B37E6" w:rsidRDefault="0049024D" w:rsidP="001B37E6">
      <w:pPr>
        <w:bidi/>
        <w:rPr>
          <w:del w:id="154" w:author="reza" w:date="2017-04-12T17:36:00Z"/>
          <w:rtl/>
          <w:lang w:bidi="fa-IR"/>
        </w:rPr>
        <w:pPrChange w:id="155" w:author="reza" w:date="2017-04-12T17:36:00Z">
          <w:pPr>
            <w:pStyle w:val="ListParagraph"/>
            <w:bidi/>
            <w:jc w:val="both"/>
          </w:pPr>
        </w:pPrChange>
      </w:pPr>
    </w:p>
    <w:p w14:paraId="78742D7A" w14:textId="77777777" w:rsidR="0095420C" w:rsidDel="001B37E6" w:rsidRDefault="00F278B8" w:rsidP="001B37E6">
      <w:pPr>
        <w:bidi/>
        <w:rPr>
          <w:del w:id="156" w:author="reza" w:date="2017-04-12T17:36:00Z"/>
          <w:rtl/>
          <w:lang w:bidi="fa-IR"/>
        </w:rPr>
        <w:pPrChange w:id="157" w:author="reza" w:date="2017-04-12T17:36:00Z">
          <w:pPr>
            <w:pStyle w:val="ListParagraph"/>
            <w:bidi/>
            <w:jc w:val="both"/>
          </w:pPr>
        </w:pPrChange>
      </w:pPr>
      <w:del w:id="158" w:author="reza" w:date="2017-04-12T17:36:00Z">
        <w:r w:rsidDel="001B37E6">
          <w:rPr>
            <w:rFonts w:hint="cs"/>
            <w:rtl/>
            <w:lang w:bidi="fa-IR"/>
          </w:rPr>
          <w:delText>در ادامه تعریف پیام ها و پاسخ هر کدام آمده است.</w:delText>
        </w:r>
        <w:r w:rsidR="00CB03FA" w:rsidDel="001B37E6">
          <w:rPr>
            <w:lang w:bidi="fa-IR"/>
          </w:rPr>
          <w:delText xml:space="preserve"> </w:delText>
        </w:r>
        <w:r w:rsidR="00CB03FA" w:rsidDel="001B37E6">
          <w:rPr>
            <w:rFonts w:hint="cs"/>
            <w:rtl/>
            <w:lang w:bidi="fa-IR"/>
          </w:rPr>
          <w:delText xml:space="preserve"> در هر پیام کدهایی تعریف شده است که قالب آنها و نحوه اعتبار سنجی آنها در جدول زیر آمده است.</w:delText>
        </w:r>
      </w:del>
    </w:p>
    <w:p w14:paraId="1C01A725" w14:textId="77777777" w:rsidR="00DB6A56" w:rsidRDefault="00DB6A56" w:rsidP="001B37E6">
      <w:pPr>
        <w:bidi/>
        <w:rPr>
          <w:rtl/>
          <w:lang w:bidi="fa-IR"/>
        </w:rPr>
        <w:pPrChange w:id="159" w:author="reza" w:date="2017-04-12T17:36:00Z">
          <w:pPr>
            <w:pStyle w:val="ListParagraph"/>
            <w:bidi/>
            <w:jc w:val="both"/>
          </w:pPr>
        </w:pPrChange>
      </w:pPr>
    </w:p>
    <w:p w14:paraId="0675F9CE" w14:textId="77777777" w:rsidR="001B37E6" w:rsidRDefault="001B37E6" w:rsidP="00DB6A56">
      <w:pPr>
        <w:pStyle w:val="ListParagraph"/>
        <w:bidi/>
        <w:jc w:val="both"/>
        <w:rPr>
          <w:ins w:id="160" w:author="reza" w:date="2017-04-12T17:35:00Z"/>
          <w:rFonts w:cs="B Nazanin" w:hint="cs"/>
          <w:sz w:val="24"/>
          <w:szCs w:val="24"/>
          <w:rtl/>
          <w:lang w:bidi="fa-IR"/>
        </w:rPr>
      </w:pPr>
      <w:ins w:id="161" w:author="reza" w:date="2017-04-12T17:35:00Z">
        <w:r>
          <w:rPr>
            <w:rFonts w:cs="B Nazanin" w:hint="cs"/>
            <w:sz w:val="24"/>
            <w:szCs w:val="24"/>
            <w:rtl/>
            <w:lang w:bidi="fa-IR"/>
          </w:rPr>
          <w:t>جدول اقلام اطلاعاتی پیام ها :</w:t>
        </w:r>
      </w:ins>
    </w:p>
    <w:p w14:paraId="76FD129F" w14:textId="77777777" w:rsidR="00DB6A56" w:rsidRDefault="00DB6A56" w:rsidP="001B37E6">
      <w:pPr>
        <w:pStyle w:val="ListParagraph"/>
        <w:bidi/>
        <w:jc w:val="both"/>
        <w:rPr>
          <w:rFonts w:cs="B Nazanin" w:hint="cs"/>
          <w:sz w:val="24"/>
          <w:szCs w:val="24"/>
          <w:rtl/>
          <w:lang w:bidi="fa-IR"/>
        </w:rPr>
        <w:pPrChange w:id="162" w:author="reza" w:date="2017-04-12T17:35:00Z">
          <w:pPr>
            <w:pStyle w:val="ListParagraph"/>
            <w:bidi/>
            <w:jc w:val="both"/>
          </w:pPr>
        </w:pPrChange>
      </w:pPr>
      <w:r>
        <w:rPr>
          <w:rFonts w:cs="B Nazanin" w:hint="cs"/>
          <w:sz w:val="24"/>
          <w:szCs w:val="24"/>
          <w:rtl/>
          <w:lang w:bidi="fa-IR"/>
        </w:rPr>
        <w:t xml:space="preserve">نوع و نحوه اعتبارسنجی المانهای </w:t>
      </w:r>
      <w:r>
        <w:rPr>
          <w:rFonts w:cs="B Nazanin"/>
          <w:sz w:val="24"/>
          <w:szCs w:val="24"/>
          <w:lang w:bidi="fa-IR"/>
        </w:rPr>
        <w:t>XML</w:t>
      </w:r>
      <w:r>
        <w:rPr>
          <w:rFonts w:cs="B Nazanin" w:hint="cs"/>
          <w:sz w:val="24"/>
          <w:szCs w:val="24"/>
          <w:rtl/>
          <w:lang w:bidi="fa-IR"/>
        </w:rPr>
        <w:t xml:space="preserve"> که </w:t>
      </w:r>
      <w:r w:rsidR="00E82603">
        <w:rPr>
          <w:rFonts w:cs="B Nazanin" w:hint="cs"/>
          <w:sz w:val="24"/>
          <w:szCs w:val="24"/>
          <w:rtl/>
          <w:lang w:bidi="fa-IR"/>
        </w:rPr>
        <w:t xml:space="preserve">در پیام ها </w:t>
      </w:r>
      <w:r>
        <w:rPr>
          <w:rFonts w:cs="B Nazanin" w:hint="cs"/>
          <w:sz w:val="24"/>
          <w:szCs w:val="24"/>
          <w:rtl/>
          <w:lang w:bidi="fa-IR"/>
        </w:rPr>
        <w:t>مورد استفاده قرار گرفته است در جدول زیر آمده است.</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163" w:author="reza" w:date="2017-04-12T17:36:00Z">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110"/>
        <w:gridCol w:w="2606"/>
        <w:gridCol w:w="2083"/>
        <w:gridCol w:w="4955"/>
        <w:tblGridChange w:id="164">
          <w:tblGrid>
            <w:gridCol w:w="839"/>
            <w:gridCol w:w="2657"/>
            <w:gridCol w:w="2106"/>
            <w:gridCol w:w="5152"/>
          </w:tblGrid>
        </w:tblGridChange>
      </w:tblGrid>
      <w:tr w:rsidR="00CB03FA" w14:paraId="56F84124" w14:textId="77777777" w:rsidTr="001B37E6">
        <w:trPr>
          <w:jc w:val="center"/>
          <w:trPrChange w:id="165" w:author="reza" w:date="2017-04-12T17:36:00Z">
            <w:trPr>
              <w:jc w:val="center"/>
            </w:trPr>
          </w:trPrChange>
        </w:trPr>
        <w:tc>
          <w:tcPr>
            <w:tcW w:w="839" w:type="dxa"/>
            <w:shd w:val="clear" w:color="auto" w:fill="DEEAF6" w:themeFill="accent1" w:themeFillTint="33"/>
            <w:vAlign w:val="center"/>
            <w:tcPrChange w:id="166" w:author="reza" w:date="2017-04-12T17:36:00Z">
              <w:tcPr>
                <w:tcW w:w="842" w:type="dxa"/>
                <w:shd w:val="clear" w:color="auto" w:fill="DEEAF6" w:themeFill="accent1" w:themeFillTint="33"/>
                <w:vAlign w:val="center"/>
              </w:tcPr>
            </w:tcPrChange>
          </w:tcPr>
          <w:p w14:paraId="65C06634" w14:textId="77777777" w:rsidR="00CB03FA" w:rsidRPr="00541993" w:rsidRDefault="00CB03FA" w:rsidP="003D6EC3">
            <w:pPr>
              <w:rPr>
                <w:rFonts w:asciiTheme="majorBidi" w:hAnsiTheme="majorBidi" w:cstheme="majorBidi"/>
                <w:sz w:val="24"/>
                <w:szCs w:val="24"/>
                <w:lang w:bidi="fa-IR"/>
              </w:rPr>
            </w:pPr>
            <w:r w:rsidRPr="00541993">
              <w:rPr>
                <w:rFonts w:asciiTheme="majorBidi" w:hAnsiTheme="majorBidi" w:cstheme="majorBidi"/>
                <w:sz w:val="24"/>
                <w:szCs w:val="24"/>
                <w:lang w:bidi="fa-IR"/>
              </w:rPr>
              <w:t>Code</w:t>
            </w:r>
          </w:p>
        </w:tc>
        <w:tc>
          <w:tcPr>
            <w:tcW w:w="2657" w:type="dxa"/>
            <w:shd w:val="clear" w:color="auto" w:fill="DEEAF6" w:themeFill="accent1" w:themeFillTint="33"/>
            <w:vAlign w:val="center"/>
            <w:tcPrChange w:id="167" w:author="reza" w:date="2017-04-12T17:36:00Z">
              <w:tcPr>
                <w:tcW w:w="2697" w:type="dxa"/>
                <w:shd w:val="clear" w:color="auto" w:fill="DEEAF6" w:themeFill="accent1" w:themeFillTint="33"/>
                <w:vAlign w:val="center"/>
              </w:tcPr>
            </w:tcPrChange>
          </w:tcPr>
          <w:p w14:paraId="211DD041" w14:textId="77777777" w:rsidR="00CB03FA" w:rsidRPr="00541993" w:rsidRDefault="00CB03FA" w:rsidP="003D6EC3">
            <w:pPr>
              <w:rPr>
                <w:rFonts w:asciiTheme="majorBidi" w:hAnsiTheme="majorBidi" w:cstheme="majorBidi"/>
                <w:sz w:val="24"/>
                <w:szCs w:val="24"/>
                <w:lang w:bidi="fa-IR"/>
              </w:rPr>
            </w:pPr>
            <w:r w:rsidRPr="00541993">
              <w:rPr>
                <w:rFonts w:asciiTheme="majorBidi" w:hAnsiTheme="majorBidi" w:cstheme="majorBidi"/>
                <w:sz w:val="24"/>
                <w:szCs w:val="24"/>
                <w:lang w:bidi="fa-IR"/>
              </w:rPr>
              <w:t>Desc</w:t>
            </w:r>
          </w:p>
        </w:tc>
        <w:tc>
          <w:tcPr>
            <w:tcW w:w="2106" w:type="dxa"/>
            <w:shd w:val="clear" w:color="auto" w:fill="DEEAF6" w:themeFill="accent1" w:themeFillTint="33"/>
            <w:vAlign w:val="center"/>
            <w:tcPrChange w:id="168" w:author="reza" w:date="2017-04-12T17:36:00Z">
              <w:tcPr>
                <w:tcW w:w="2126" w:type="dxa"/>
                <w:shd w:val="clear" w:color="auto" w:fill="DEEAF6" w:themeFill="accent1" w:themeFillTint="33"/>
                <w:vAlign w:val="center"/>
              </w:tcPr>
            </w:tcPrChange>
          </w:tcPr>
          <w:p w14:paraId="0FCB0EA8" w14:textId="77777777" w:rsidR="00CB03FA" w:rsidRPr="00541993" w:rsidRDefault="00CB03FA" w:rsidP="003D6EC3">
            <w:pPr>
              <w:rPr>
                <w:rFonts w:asciiTheme="majorBidi" w:hAnsiTheme="majorBidi" w:cstheme="majorBidi"/>
                <w:sz w:val="24"/>
                <w:szCs w:val="24"/>
                <w:lang w:bidi="fa-IR"/>
              </w:rPr>
            </w:pPr>
            <w:r w:rsidRPr="00541993">
              <w:rPr>
                <w:rFonts w:asciiTheme="majorBidi" w:hAnsiTheme="majorBidi" w:cstheme="majorBidi"/>
                <w:sz w:val="24"/>
                <w:szCs w:val="24"/>
                <w:lang w:bidi="fa-IR"/>
              </w:rPr>
              <w:t>Format</w:t>
            </w:r>
          </w:p>
        </w:tc>
        <w:tc>
          <w:tcPr>
            <w:tcW w:w="5152" w:type="dxa"/>
            <w:shd w:val="clear" w:color="auto" w:fill="DEEAF6" w:themeFill="accent1" w:themeFillTint="33"/>
            <w:vAlign w:val="center"/>
            <w:tcPrChange w:id="169" w:author="reza" w:date="2017-04-12T17:36:00Z">
              <w:tcPr>
                <w:tcW w:w="5245" w:type="dxa"/>
                <w:shd w:val="clear" w:color="auto" w:fill="DEEAF6" w:themeFill="accent1" w:themeFillTint="33"/>
                <w:vAlign w:val="center"/>
              </w:tcPr>
            </w:tcPrChange>
          </w:tcPr>
          <w:p w14:paraId="7BFDE99E" w14:textId="77777777" w:rsidR="00CB03FA" w:rsidRDefault="00CB03FA" w:rsidP="003D6EC3">
            <w:pPr>
              <w:rPr>
                <w:rFonts w:cs="B Nazanin"/>
                <w:b/>
                <w:bCs/>
                <w:sz w:val="24"/>
                <w:szCs w:val="24"/>
                <w:lang w:bidi="fa-IR"/>
              </w:rPr>
            </w:pPr>
            <w:r>
              <w:rPr>
                <w:rFonts w:cs="B Nazanin"/>
                <w:b/>
                <w:bCs/>
                <w:sz w:val="24"/>
                <w:szCs w:val="24"/>
                <w:lang w:bidi="fa-IR"/>
              </w:rPr>
              <w:t>Control</w:t>
            </w:r>
          </w:p>
        </w:tc>
      </w:tr>
      <w:tr w:rsidR="00CB03FA" w14:paraId="24C44F1D" w14:textId="77777777" w:rsidTr="001B37E6">
        <w:trPr>
          <w:jc w:val="center"/>
          <w:trPrChange w:id="170" w:author="reza" w:date="2017-04-12T17:36:00Z">
            <w:trPr>
              <w:jc w:val="center"/>
            </w:trPr>
          </w:trPrChange>
        </w:trPr>
        <w:tc>
          <w:tcPr>
            <w:tcW w:w="839" w:type="dxa"/>
            <w:vAlign w:val="center"/>
            <w:tcPrChange w:id="171" w:author="reza" w:date="2017-04-12T17:36:00Z">
              <w:tcPr>
                <w:tcW w:w="842" w:type="dxa"/>
                <w:vAlign w:val="center"/>
              </w:tcPr>
            </w:tcPrChange>
          </w:tcPr>
          <w:p w14:paraId="0CE7EDE7" w14:textId="77777777" w:rsidR="00CB03FA" w:rsidRPr="00541993" w:rsidRDefault="00CB03FA" w:rsidP="003D6EC3">
            <w:pPr>
              <w:rPr>
                <w:rFonts w:asciiTheme="majorBidi" w:hAnsiTheme="majorBidi" w:cstheme="majorBidi"/>
                <w:sz w:val="24"/>
                <w:szCs w:val="24"/>
                <w:lang w:bidi="fa-IR"/>
              </w:rPr>
            </w:pPr>
            <w:r w:rsidRPr="00541993">
              <w:rPr>
                <w:rFonts w:asciiTheme="majorBidi" w:hAnsiTheme="majorBidi" w:cstheme="majorBidi"/>
                <w:sz w:val="24"/>
                <w:szCs w:val="24"/>
                <w:lang w:bidi="fa-IR"/>
              </w:rPr>
              <w:t>MC</w:t>
            </w:r>
          </w:p>
        </w:tc>
        <w:tc>
          <w:tcPr>
            <w:tcW w:w="2657" w:type="dxa"/>
            <w:vAlign w:val="center"/>
            <w:tcPrChange w:id="172" w:author="reza" w:date="2017-04-12T17:36:00Z">
              <w:tcPr>
                <w:tcW w:w="2697" w:type="dxa"/>
                <w:vAlign w:val="center"/>
              </w:tcPr>
            </w:tcPrChange>
          </w:tcPr>
          <w:p w14:paraId="389E7901" w14:textId="77777777" w:rsidR="00CB03FA" w:rsidRPr="00541993" w:rsidRDefault="00CB03FA" w:rsidP="003D6EC3">
            <w:pPr>
              <w:rPr>
                <w:rFonts w:asciiTheme="majorBidi" w:hAnsiTheme="majorBidi" w:cstheme="majorBidi"/>
                <w:sz w:val="24"/>
                <w:szCs w:val="24"/>
                <w:lang w:bidi="fa-IR"/>
              </w:rPr>
            </w:pPr>
            <w:r w:rsidRPr="00541993">
              <w:rPr>
                <w:rFonts w:asciiTheme="majorBidi" w:hAnsiTheme="majorBidi" w:cstheme="majorBidi"/>
                <w:sz w:val="24"/>
                <w:szCs w:val="24"/>
                <w:lang w:bidi="fa-IR"/>
              </w:rPr>
              <w:t>Message code</w:t>
            </w:r>
          </w:p>
        </w:tc>
        <w:tc>
          <w:tcPr>
            <w:tcW w:w="2106" w:type="dxa"/>
            <w:vAlign w:val="center"/>
            <w:tcPrChange w:id="173" w:author="reza" w:date="2017-04-12T17:36:00Z">
              <w:tcPr>
                <w:tcW w:w="2126" w:type="dxa"/>
                <w:vAlign w:val="center"/>
              </w:tcPr>
            </w:tcPrChange>
          </w:tcPr>
          <w:p w14:paraId="3294FD25" w14:textId="77777777" w:rsidR="00CB03FA" w:rsidRPr="00541993" w:rsidRDefault="00CB03FA" w:rsidP="003D6EC3">
            <w:pPr>
              <w:rPr>
                <w:rFonts w:asciiTheme="majorBidi" w:hAnsiTheme="majorBidi" w:cstheme="majorBidi"/>
                <w:sz w:val="24"/>
                <w:szCs w:val="24"/>
                <w:lang w:bidi="fa-IR"/>
              </w:rPr>
            </w:pPr>
            <w:r w:rsidRPr="00541993">
              <w:rPr>
                <w:rFonts w:asciiTheme="majorBidi" w:hAnsiTheme="majorBidi" w:cstheme="majorBidi"/>
                <w:sz w:val="24"/>
                <w:szCs w:val="24"/>
                <w:lang w:bidi="fa-IR"/>
              </w:rPr>
              <w:t>2 or 3 Alpha Numeric</w:t>
            </w:r>
          </w:p>
        </w:tc>
        <w:tc>
          <w:tcPr>
            <w:tcW w:w="5152" w:type="dxa"/>
            <w:vAlign w:val="center"/>
            <w:tcPrChange w:id="174" w:author="reza" w:date="2017-04-12T17:36:00Z">
              <w:tcPr>
                <w:tcW w:w="5245" w:type="dxa"/>
                <w:vAlign w:val="center"/>
              </w:tcPr>
            </w:tcPrChange>
          </w:tcPr>
          <w:p w14:paraId="18C04FDB" w14:textId="77777777" w:rsidR="00CB03FA" w:rsidRDefault="00CB03FA" w:rsidP="003D6EC3">
            <w:pPr>
              <w:rPr>
                <w:rFonts w:cs="B Nazanin"/>
                <w:b/>
                <w:bCs/>
                <w:sz w:val="24"/>
                <w:szCs w:val="24"/>
                <w:lang w:bidi="fa-IR"/>
              </w:rPr>
            </w:pPr>
            <w:r>
              <w:rPr>
                <w:rFonts w:cs="B Nazanin"/>
                <w:b/>
                <w:bCs/>
                <w:sz w:val="24"/>
                <w:szCs w:val="24"/>
                <w:lang w:bidi="fa-IR"/>
              </w:rPr>
              <w:t>List(A1,A2,..,A13, L1)</w:t>
            </w:r>
          </w:p>
        </w:tc>
      </w:tr>
      <w:tr w:rsidR="00CB03FA" w14:paraId="7A50F098" w14:textId="77777777" w:rsidTr="001B37E6">
        <w:trPr>
          <w:jc w:val="center"/>
          <w:trPrChange w:id="175" w:author="reza" w:date="2017-04-12T17:36:00Z">
            <w:trPr>
              <w:jc w:val="center"/>
            </w:trPr>
          </w:trPrChange>
        </w:trPr>
        <w:tc>
          <w:tcPr>
            <w:tcW w:w="839" w:type="dxa"/>
            <w:vAlign w:val="center"/>
            <w:tcPrChange w:id="176" w:author="reza" w:date="2017-04-12T17:36:00Z">
              <w:tcPr>
                <w:tcW w:w="842" w:type="dxa"/>
                <w:vAlign w:val="center"/>
              </w:tcPr>
            </w:tcPrChange>
          </w:tcPr>
          <w:p w14:paraId="1A1BDB1D" w14:textId="77777777" w:rsidR="00CB03FA" w:rsidRPr="00541993" w:rsidRDefault="00CB03FA" w:rsidP="003D6EC3">
            <w:pPr>
              <w:rPr>
                <w:rFonts w:asciiTheme="majorBidi" w:hAnsiTheme="majorBidi" w:cstheme="majorBidi"/>
                <w:sz w:val="24"/>
                <w:szCs w:val="24"/>
                <w:lang w:bidi="fa-IR"/>
              </w:rPr>
            </w:pPr>
            <w:r w:rsidRPr="00541993">
              <w:rPr>
                <w:rFonts w:asciiTheme="majorBidi" w:hAnsiTheme="majorBidi" w:cstheme="majorBidi"/>
                <w:sz w:val="24"/>
                <w:szCs w:val="24"/>
                <w:lang w:bidi="fa-IR"/>
              </w:rPr>
              <w:lastRenderedPageBreak/>
              <w:t>RC</w:t>
            </w:r>
          </w:p>
        </w:tc>
        <w:tc>
          <w:tcPr>
            <w:tcW w:w="2657" w:type="dxa"/>
            <w:vAlign w:val="center"/>
            <w:tcPrChange w:id="177" w:author="reza" w:date="2017-04-12T17:36:00Z">
              <w:tcPr>
                <w:tcW w:w="2697" w:type="dxa"/>
                <w:vAlign w:val="center"/>
              </w:tcPr>
            </w:tcPrChange>
          </w:tcPr>
          <w:p w14:paraId="39B19744" w14:textId="77777777" w:rsidR="00CB03FA" w:rsidRPr="00541993" w:rsidRDefault="00CB03FA" w:rsidP="003D6EC3">
            <w:pPr>
              <w:rPr>
                <w:rFonts w:asciiTheme="majorBidi" w:hAnsiTheme="majorBidi" w:cstheme="majorBidi"/>
                <w:sz w:val="24"/>
                <w:szCs w:val="24"/>
                <w:lang w:bidi="fa-IR"/>
              </w:rPr>
            </w:pPr>
            <w:r w:rsidRPr="00541993">
              <w:rPr>
                <w:rFonts w:asciiTheme="majorBidi" w:hAnsiTheme="majorBidi" w:cstheme="majorBidi"/>
                <w:sz w:val="24"/>
                <w:szCs w:val="24"/>
                <w:lang w:bidi="fa-IR"/>
              </w:rPr>
              <w:t>Reference Code</w:t>
            </w:r>
          </w:p>
        </w:tc>
        <w:tc>
          <w:tcPr>
            <w:tcW w:w="2106" w:type="dxa"/>
            <w:vAlign w:val="center"/>
            <w:tcPrChange w:id="178" w:author="reza" w:date="2017-04-12T17:36:00Z">
              <w:tcPr>
                <w:tcW w:w="2126" w:type="dxa"/>
                <w:vAlign w:val="center"/>
              </w:tcPr>
            </w:tcPrChange>
          </w:tcPr>
          <w:p w14:paraId="6D04DA3A" w14:textId="77777777" w:rsidR="00CB03FA" w:rsidRPr="00541993" w:rsidRDefault="00CB03FA" w:rsidP="003D6EC3">
            <w:pPr>
              <w:rPr>
                <w:rFonts w:asciiTheme="majorBidi" w:hAnsiTheme="majorBidi" w:cstheme="majorBidi"/>
                <w:sz w:val="24"/>
                <w:szCs w:val="24"/>
                <w:lang w:bidi="fa-IR"/>
              </w:rPr>
            </w:pPr>
            <w:r w:rsidRPr="00541993">
              <w:rPr>
                <w:rFonts w:asciiTheme="majorBidi" w:hAnsiTheme="majorBidi" w:cstheme="majorBidi"/>
                <w:sz w:val="24"/>
                <w:szCs w:val="24"/>
                <w:lang w:bidi="fa-IR"/>
              </w:rPr>
              <w:t>string</w:t>
            </w:r>
          </w:p>
        </w:tc>
        <w:tc>
          <w:tcPr>
            <w:tcW w:w="5152" w:type="dxa"/>
            <w:vAlign w:val="center"/>
            <w:tcPrChange w:id="179" w:author="reza" w:date="2017-04-12T17:36:00Z">
              <w:tcPr>
                <w:tcW w:w="5245" w:type="dxa"/>
                <w:vAlign w:val="center"/>
              </w:tcPr>
            </w:tcPrChange>
          </w:tcPr>
          <w:p w14:paraId="6E34CAB2" w14:textId="77777777" w:rsidR="00CB03FA" w:rsidRDefault="00CB03FA" w:rsidP="003D6EC3">
            <w:pPr>
              <w:rPr>
                <w:rFonts w:cs="B Nazanin"/>
                <w:b/>
                <w:bCs/>
                <w:sz w:val="24"/>
                <w:szCs w:val="24"/>
                <w:lang w:bidi="fa-IR"/>
              </w:rPr>
            </w:pPr>
            <w:r>
              <w:rPr>
                <w:rFonts w:cs="B Nazanin"/>
                <w:b/>
                <w:bCs/>
                <w:sz w:val="24"/>
                <w:szCs w:val="24"/>
                <w:lang w:bidi="fa-IR"/>
              </w:rPr>
              <w:t>-</w:t>
            </w:r>
          </w:p>
        </w:tc>
      </w:tr>
      <w:tr w:rsidR="00CB03FA" w14:paraId="48D54F71" w14:textId="77777777" w:rsidTr="001B37E6">
        <w:trPr>
          <w:jc w:val="center"/>
          <w:trPrChange w:id="180" w:author="reza" w:date="2017-04-12T17:36:00Z">
            <w:trPr>
              <w:jc w:val="center"/>
            </w:trPr>
          </w:trPrChange>
        </w:trPr>
        <w:tc>
          <w:tcPr>
            <w:tcW w:w="839" w:type="dxa"/>
            <w:vAlign w:val="center"/>
            <w:tcPrChange w:id="181" w:author="reza" w:date="2017-04-12T17:36:00Z">
              <w:tcPr>
                <w:tcW w:w="842" w:type="dxa"/>
                <w:vAlign w:val="center"/>
              </w:tcPr>
            </w:tcPrChange>
          </w:tcPr>
          <w:p w14:paraId="0E2AE0A5" w14:textId="77777777" w:rsidR="00CB03FA" w:rsidRPr="00541993" w:rsidRDefault="00CB03FA" w:rsidP="003D6EC3">
            <w:pPr>
              <w:rPr>
                <w:rFonts w:asciiTheme="majorBidi" w:hAnsiTheme="majorBidi" w:cstheme="majorBidi"/>
                <w:sz w:val="24"/>
                <w:szCs w:val="24"/>
                <w:lang w:bidi="fa-IR"/>
              </w:rPr>
            </w:pPr>
            <w:r w:rsidRPr="00541993">
              <w:rPr>
                <w:rFonts w:asciiTheme="majorBidi" w:hAnsiTheme="majorBidi" w:cstheme="majorBidi"/>
                <w:sz w:val="24"/>
                <w:szCs w:val="24"/>
                <w:lang w:bidi="fa-IR"/>
              </w:rPr>
              <w:t>A</w:t>
            </w:r>
            <w:del w:id="182" w:author="reza" w:date="2017-04-12T17:57:00Z">
              <w:r w:rsidRPr="00541993" w:rsidDel="00D41AC5">
                <w:rPr>
                  <w:rFonts w:asciiTheme="majorBidi" w:hAnsiTheme="majorBidi" w:cstheme="majorBidi"/>
                  <w:sz w:val="24"/>
                  <w:szCs w:val="24"/>
                  <w:lang w:bidi="fa-IR"/>
                </w:rPr>
                <w:delText>P</w:delText>
              </w:r>
            </w:del>
            <w:r w:rsidRPr="00541993">
              <w:rPr>
                <w:rFonts w:asciiTheme="majorBidi" w:hAnsiTheme="majorBidi" w:cstheme="majorBidi"/>
                <w:sz w:val="24"/>
                <w:szCs w:val="24"/>
                <w:lang w:bidi="fa-IR"/>
              </w:rPr>
              <w:t>D</w:t>
            </w:r>
          </w:p>
          <w:p w14:paraId="1DF8E34C" w14:textId="77777777" w:rsidR="00CB03FA" w:rsidRPr="00541993" w:rsidRDefault="00CB03FA" w:rsidP="003D6EC3">
            <w:pPr>
              <w:rPr>
                <w:rFonts w:asciiTheme="majorBidi" w:hAnsiTheme="majorBidi" w:cstheme="majorBidi"/>
                <w:sz w:val="24"/>
                <w:szCs w:val="24"/>
                <w:lang w:bidi="fa-IR"/>
              </w:rPr>
            </w:pPr>
          </w:p>
          <w:p w14:paraId="7034ADC7" w14:textId="77777777" w:rsidR="00CB03FA" w:rsidRPr="00541993" w:rsidRDefault="00CB03FA" w:rsidP="003D6EC3">
            <w:pPr>
              <w:rPr>
                <w:rFonts w:asciiTheme="majorBidi" w:hAnsiTheme="majorBidi" w:cstheme="majorBidi"/>
                <w:sz w:val="24"/>
                <w:szCs w:val="24"/>
                <w:lang w:bidi="fa-IR"/>
              </w:rPr>
            </w:pPr>
            <w:r w:rsidRPr="00541993">
              <w:rPr>
                <w:rFonts w:asciiTheme="majorBidi" w:hAnsiTheme="majorBidi" w:cstheme="majorBidi"/>
                <w:sz w:val="24"/>
                <w:szCs w:val="24"/>
                <w:lang w:bidi="fa-IR"/>
              </w:rPr>
              <w:t>S</w:t>
            </w:r>
            <w:del w:id="183" w:author="reza" w:date="2017-04-12T17:57:00Z">
              <w:r w:rsidRPr="00541993" w:rsidDel="00D41AC5">
                <w:rPr>
                  <w:rFonts w:asciiTheme="majorBidi" w:hAnsiTheme="majorBidi" w:cstheme="majorBidi"/>
                  <w:sz w:val="24"/>
                  <w:szCs w:val="24"/>
                  <w:lang w:bidi="fa-IR"/>
                </w:rPr>
                <w:delText>P</w:delText>
              </w:r>
            </w:del>
            <w:r w:rsidRPr="00541993">
              <w:rPr>
                <w:rFonts w:asciiTheme="majorBidi" w:hAnsiTheme="majorBidi" w:cstheme="majorBidi"/>
                <w:sz w:val="24"/>
                <w:szCs w:val="24"/>
                <w:lang w:bidi="fa-IR"/>
              </w:rPr>
              <w:t>D</w:t>
            </w:r>
          </w:p>
          <w:p w14:paraId="2FFB9CF6" w14:textId="77777777" w:rsidR="00CB03FA" w:rsidRPr="00541993" w:rsidRDefault="00CB03FA" w:rsidP="003D6EC3">
            <w:pPr>
              <w:rPr>
                <w:rFonts w:asciiTheme="majorBidi" w:hAnsiTheme="majorBidi" w:cstheme="majorBidi"/>
                <w:sz w:val="24"/>
                <w:szCs w:val="24"/>
                <w:lang w:bidi="fa-IR"/>
              </w:rPr>
            </w:pPr>
            <w:r w:rsidRPr="00541993">
              <w:rPr>
                <w:rFonts w:asciiTheme="majorBidi" w:hAnsiTheme="majorBidi" w:cstheme="majorBidi"/>
                <w:sz w:val="24"/>
                <w:szCs w:val="24"/>
                <w:lang w:bidi="fa-IR"/>
              </w:rPr>
              <w:t>E</w:t>
            </w:r>
            <w:del w:id="184" w:author="reza" w:date="2017-04-12T17:57:00Z">
              <w:r w:rsidRPr="00541993" w:rsidDel="00D41AC5">
                <w:rPr>
                  <w:rFonts w:asciiTheme="majorBidi" w:hAnsiTheme="majorBidi" w:cstheme="majorBidi"/>
                  <w:sz w:val="24"/>
                  <w:szCs w:val="24"/>
                  <w:lang w:bidi="fa-IR"/>
                </w:rPr>
                <w:delText>P</w:delText>
              </w:r>
            </w:del>
            <w:r w:rsidRPr="00541993">
              <w:rPr>
                <w:rFonts w:asciiTheme="majorBidi" w:hAnsiTheme="majorBidi" w:cstheme="majorBidi"/>
                <w:sz w:val="24"/>
                <w:szCs w:val="24"/>
                <w:lang w:bidi="fa-IR"/>
              </w:rPr>
              <w:t>D</w:t>
            </w:r>
          </w:p>
        </w:tc>
        <w:tc>
          <w:tcPr>
            <w:tcW w:w="2657" w:type="dxa"/>
            <w:vAlign w:val="center"/>
            <w:tcPrChange w:id="185" w:author="reza" w:date="2017-04-12T17:36:00Z">
              <w:tcPr>
                <w:tcW w:w="2697" w:type="dxa"/>
                <w:vAlign w:val="center"/>
              </w:tcPr>
            </w:tcPrChange>
          </w:tcPr>
          <w:p w14:paraId="62C151F9" w14:textId="77777777" w:rsidR="00CB03FA" w:rsidRPr="00541993" w:rsidRDefault="00CB03FA" w:rsidP="003D6EC3">
            <w:pPr>
              <w:rPr>
                <w:rFonts w:asciiTheme="majorBidi" w:hAnsiTheme="majorBidi" w:cstheme="majorBidi"/>
                <w:sz w:val="24"/>
                <w:szCs w:val="24"/>
                <w:lang w:bidi="fa-IR"/>
              </w:rPr>
            </w:pPr>
            <w:r w:rsidRPr="00541993">
              <w:rPr>
                <w:rFonts w:asciiTheme="majorBidi" w:hAnsiTheme="majorBidi" w:cstheme="majorBidi"/>
                <w:sz w:val="24"/>
                <w:szCs w:val="24"/>
                <w:lang w:bidi="fa-IR"/>
              </w:rPr>
              <w:t xml:space="preserve">Activity Persian Date of </w:t>
            </w:r>
          </w:p>
          <w:p w14:paraId="2D7297AC" w14:textId="77777777" w:rsidR="00CB03FA" w:rsidRPr="00541993" w:rsidRDefault="00CB03FA" w:rsidP="003D6EC3">
            <w:pPr>
              <w:rPr>
                <w:rFonts w:asciiTheme="majorBidi" w:hAnsiTheme="majorBidi" w:cstheme="majorBidi"/>
                <w:sz w:val="24"/>
                <w:szCs w:val="24"/>
                <w:lang w:bidi="fa-IR"/>
              </w:rPr>
            </w:pPr>
            <w:r w:rsidRPr="00541993">
              <w:rPr>
                <w:rFonts w:asciiTheme="majorBidi" w:hAnsiTheme="majorBidi" w:cstheme="majorBidi"/>
                <w:sz w:val="24"/>
                <w:szCs w:val="24"/>
                <w:rtl/>
                <w:lang w:bidi="fa-IR"/>
              </w:rPr>
              <w:t>تاریخ ثبت فعالیت در دانشگاه</w:t>
            </w:r>
          </w:p>
          <w:p w14:paraId="20316FA3" w14:textId="77777777" w:rsidR="00CB03FA" w:rsidRPr="00541993" w:rsidRDefault="00CB03FA" w:rsidP="003D6EC3">
            <w:pPr>
              <w:rPr>
                <w:rFonts w:asciiTheme="majorBidi" w:hAnsiTheme="majorBidi" w:cstheme="majorBidi"/>
                <w:sz w:val="24"/>
                <w:szCs w:val="24"/>
                <w:lang w:bidi="fa-IR"/>
              </w:rPr>
            </w:pPr>
            <w:r w:rsidRPr="00541993">
              <w:rPr>
                <w:rFonts w:asciiTheme="majorBidi" w:hAnsiTheme="majorBidi" w:cstheme="majorBidi"/>
                <w:sz w:val="24"/>
                <w:szCs w:val="24"/>
                <w:lang w:bidi="fa-IR"/>
              </w:rPr>
              <w:t>Start Persian Date</w:t>
            </w:r>
          </w:p>
          <w:p w14:paraId="23948500" w14:textId="77777777" w:rsidR="00CB03FA" w:rsidRPr="00541993" w:rsidRDefault="00CB03FA" w:rsidP="003D6EC3">
            <w:pPr>
              <w:rPr>
                <w:rFonts w:asciiTheme="majorBidi" w:hAnsiTheme="majorBidi" w:cstheme="majorBidi"/>
                <w:sz w:val="24"/>
                <w:szCs w:val="24"/>
                <w:rtl/>
                <w:lang w:bidi="fa-IR"/>
              </w:rPr>
            </w:pPr>
            <w:r w:rsidRPr="00541993">
              <w:rPr>
                <w:rFonts w:asciiTheme="majorBidi" w:hAnsiTheme="majorBidi" w:cstheme="majorBidi"/>
                <w:sz w:val="24"/>
                <w:szCs w:val="24"/>
                <w:lang w:bidi="fa-IR"/>
              </w:rPr>
              <w:t>End Persian Date</w:t>
            </w:r>
          </w:p>
        </w:tc>
        <w:tc>
          <w:tcPr>
            <w:tcW w:w="2106" w:type="dxa"/>
            <w:vAlign w:val="center"/>
            <w:tcPrChange w:id="186" w:author="reza" w:date="2017-04-12T17:36:00Z">
              <w:tcPr>
                <w:tcW w:w="2126" w:type="dxa"/>
                <w:vAlign w:val="center"/>
              </w:tcPr>
            </w:tcPrChange>
          </w:tcPr>
          <w:p w14:paraId="13BF211A" w14:textId="77777777" w:rsidR="00CB03FA" w:rsidRPr="00541993" w:rsidRDefault="00CB03FA" w:rsidP="003D6EC3">
            <w:pPr>
              <w:rPr>
                <w:rFonts w:asciiTheme="majorBidi" w:hAnsiTheme="majorBidi" w:cstheme="majorBidi"/>
                <w:sz w:val="24"/>
                <w:szCs w:val="24"/>
                <w:lang w:bidi="fa-IR"/>
              </w:rPr>
            </w:pPr>
            <w:r w:rsidRPr="00541993">
              <w:rPr>
                <w:rFonts w:asciiTheme="majorBidi" w:hAnsiTheme="majorBidi" w:cstheme="majorBidi"/>
                <w:sz w:val="24"/>
                <w:szCs w:val="24"/>
                <w:lang w:bidi="fa-IR"/>
              </w:rPr>
              <w:t>1394/12/21</w:t>
            </w:r>
          </w:p>
        </w:tc>
        <w:tc>
          <w:tcPr>
            <w:tcW w:w="5152" w:type="dxa"/>
            <w:vAlign w:val="center"/>
            <w:tcPrChange w:id="187" w:author="reza" w:date="2017-04-12T17:36:00Z">
              <w:tcPr>
                <w:tcW w:w="5245" w:type="dxa"/>
                <w:vAlign w:val="center"/>
              </w:tcPr>
            </w:tcPrChange>
          </w:tcPr>
          <w:p w14:paraId="26659C97" w14:textId="77777777" w:rsidR="00CB03FA" w:rsidRDefault="00CB03FA" w:rsidP="003D6EC3">
            <w:pPr>
              <w:rPr>
                <w:rFonts w:cs="B Nazanin"/>
                <w:b/>
                <w:bCs/>
                <w:sz w:val="24"/>
                <w:szCs w:val="24"/>
                <w:lang w:bidi="fa-IR"/>
              </w:rPr>
            </w:pPr>
            <w:r>
              <w:rPr>
                <w:rFonts w:cs="B Nazanin"/>
                <w:b/>
                <w:bCs/>
                <w:sz w:val="24"/>
                <w:szCs w:val="24"/>
                <w:lang w:bidi="fa-IR"/>
              </w:rPr>
              <w:t>Valid Date</w:t>
            </w:r>
          </w:p>
          <w:p w14:paraId="233524E6" w14:textId="77777777" w:rsidR="00CB03FA" w:rsidRDefault="006653DC" w:rsidP="003D6EC3">
            <w:pPr>
              <w:rPr>
                <w:rFonts w:cs="B Nazanin"/>
                <w:b/>
                <w:bCs/>
                <w:sz w:val="24"/>
                <w:szCs w:val="24"/>
                <w:rtl/>
                <w:lang w:bidi="fa-IR"/>
              </w:rPr>
            </w:pPr>
            <w:ins w:id="188" w:author="reza" w:date="2017-04-12T17:38:00Z">
              <w:r>
                <w:rPr>
                  <w:rFonts w:cs="B Nazanin" w:hint="cs"/>
                  <w:b/>
                  <w:bCs/>
                  <w:sz w:val="24"/>
                  <w:szCs w:val="24"/>
                  <w:rtl/>
                  <w:lang w:bidi="fa-IR"/>
                </w:rPr>
                <w:t xml:space="preserve">کنترل </w:t>
              </w:r>
            </w:ins>
            <w:r w:rsidR="00CB03FA">
              <w:rPr>
                <w:rFonts w:cs="B Nazanin" w:hint="cs"/>
                <w:b/>
                <w:bCs/>
                <w:sz w:val="24"/>
                <w:szCs w:val="24"/>
                <w:rtl/>
                <w:lang w:bidi="fa-IR"/>
              </w:rPr>
              <w:t>حداکثر زمان مجاز برای ارسال فعالیت؟</w:t>
            </w:r>
          </w:p>
        </w:tc>
      </w:tr>
      <w:tr w:rsidR="00CB03FA" w14:paraId="33FF4BCB" w14:textId="77777777" w:rsidTr="001B37E6">
        <w:trPr>
          <w:jc w:val="center"/>
          <w:trPrChange w:id="189" w:author="reza" w:date="2017-04-12T17:36:00Z">
            <w:trPr>
              <w:jc w:val="center"/>
            </w:trPr>
          </w:trPrChange>
        </w:trPr>
        <w:tc>
          <w:tcPr>
            <w:tcW w:w="839" w:type="dxa"/>
            <w:vAlign w:val="center"/>
            <w:tcPrChange w:id="190" w:author="reza" w:date="2017-04-12T17:36:00Z">
              <w:tcPr>
                <w:tcW w:w="842" w:type="dxa"/>
                <w:vAlign w:val="center"/>
              </w:tcPr>
            </w:tcPrChange>
          </w:tcPr>
          <w:p w14:paraId="3A556B42" w14:textId="77777777" w:rsidR="00CB03FA" w:rsidRPr="00541993" w:rsidRDefault="00CB03FA" w:rsidP="003D6EC3">
            <w:pPr>
              <w:rPr>
                <w:rFonts w:asciiTheme="majorBidi" w:hAnsiTheme="majorBidi" w:cstheme="majorBidi"/>
                <w:sz w:val="24"/>
                <w:szCs w:val="24"/>
                <w:lang w:bidi="fa-IR"/>
              </w:rPr>
            </w:pPr>
            <w:r w:rsidRPr="00541993">
              <w:rPr>
                <w:rFonts w:asciiTheme="majorBidi" w:hAnsiTheme="majorBidi" w:cstheme="majorBidi"/>
                <w:sz w:val="24"/>
                <w:szCs w:val="24"/>
                <w:lang w:bidi="fa-IR"/>
              </w:rPr>
              <w:t>UC</w:t>
            </w:r>
          </w:p>
        </w:tc>
        <w:tc>
          <w:tcPr>
            <w:tcW w:w="2657" w:type="dxa"/>
            <w:vAlign w:val="center"/>
            <w:tcPrChange w:id="191" w:author="reza" w:date="2017-04-12T17:36:00Z">
              <w:tcPr>
                <w:tcW w:w="2697" w:type="dxa"/>
                <w:vAlign w:val="center"/>
              </w:tcPr>
            </w:tcPrChange>
          </w:tcPr>
          <w:p w14:paraId="7A008835" w14:textId="77777777" w:rsidR="00CB03FA" w:rsidRPr="00541993" w:rsidRDefault="00CB03FA" w:rsidP="003D6EC3">
            <w:pPr>
              <w:rPr>
                <w:rFonts w:asciiTheme="majorBidi" w:hAnsiTheme="majorBidi" w:cstheme="majorBidi"/>
                <w:sz w:val="24"/>
                <w:szCs w:val="24"/>
                <w:lang w:bidi="fa-IR"/>
              </w:rPr>
            </w:pPr>
            <w:r w:rsidRPr="00541993">
              <w:rPr>
                <w:rFonts w:asciiTheme="majorBidi" w:hAnsiTheme="majorBidi" w:cstheme="majorBidi"/>
                <w:sz w:val="24"/>
                <w:szCs w:val="24"/>
                <w:lang w:bidi="fa-IR"/>
              </w:rPr>
              <w:t>University Code</w:t>
            </w:r>
          </w:p>
        </w:tc>
        <w:tc>
          <w:tcPr>
            <w:tcW w:w="2106" w:type="dxa"/>
            <w:vAlign w:val="center"/>
            <w:tcPrChange w:id="192" w:author="reza" w:date="2017-04-12T17:36:00Z">
              <w:tcPr>
                <w:tcW w:w="2126" w:type="dxa"/>
                <w:vAlign w:val="center"/>
              </w:tcPr>
            </w:tcPrChange>
          </w:tcPr>
          <w:p w14:paraId="0176532B" w14:textId="77777777" w:rsidR="00CB03FA" w:rsidRPr="00541993" w:rsidRDefault="00CB03FA" w:rsidP="003D6EC3">
            <w:pPr>
              <w:rPr>
                <w:rFonts w:asciiTheme="majorBidi" w:hAnsiTheme="majorBidi" w:cstheme="majorBidi"/>
                <w:sz w:val="24"/>
                <w:szCs w:val="24"/>
                <w:lang w:bidi="fa-IR"/>
              </w:rPr>
            </w:pPr>
            <w:r w:rsidRPr="00541993">
              <w:rPr>
                <w:rFonts w:asciiTheme="majorBidi" w:hAnsiTheme="majorBidi" w:cstheme="majorBidi"/>
                <w:sz w:val="24"/>
                <w:szCs w:val="24"/>
                <w:lang w:bidi="fa-IR"/>
              </w:rPr>
              <w:t>6 Digit</w:t>
            </w:r>
          </w:p>
        </w:tc>
        <w:tc>
          <w:tcPr>
            <w:tcW w:w="5152" w:type="dxa"/>
            <w:vAlign w:val="center"/>
            <w:tcPrChange w:id="193" w:author="reza" w:date="2017-04-12T17:36:00Z">
              <w:tcPr>
                <w:tcW w:w="5245" w:type="dxa"/>
                <w:vAlign w:val="center"/>
              </w:tcPr>
            </w:tcPrChange>
          </w:tcPr>
          <w:p w14:paraId="33613A1D" w14:textId="77777777" w:rsidR="00CB03FA" w:rsidRDefault="00CB03FA" w:rsidP="003D6EC3">
            <w:pPr>
              <w:rPr>
                <w:rFonts w:cs="B Nazanin"/>
                <w:b/>
                <w:bCs/>
                <w:sz w:val="24"/>
                <w:szCs w:val="24"/>
                <w:lang w:bidi="fa-IR"/>
              </w:rPr>
            </w:pPr>
            <w:r>
              <w:rPr>
                <w:rFonts w:cs="B Nazanin"/>
                <w:b/>
                <w:bCs/>
                <w:sz w:val="24"/>
                <w:szCs w:val="24"/>
                <w:lang w:bidi="fa-IR"/>
              </w:rPr>
              <w:t>Valid in Table ( Universities )</w:t>
            </w:r>
          </w:p>
        </w:tc>
      </w:tr>
      <w:tr w:rsidR="00CB03FA" w14:paraId="76A53481" w14:textId="77777777" w:rsidTr="001B37E6">
        <w:trPr>
          <w:jc w:val="center"/>
          <w:trPrChange w:id="194" w:author="reza" w:date="2017-04-12T17:36:00Z">
            <w:trPr>
              <w:jc w:val="center"/>
            </w:trPr>
          </w:trPrChange>
        </w:trPr>
        <w:tc>
          <w:tcPr>
            <w:tcW w:w="839" w:type="dxa"/>
            <w:vAlign w:val="center"/>
            <w:tcPrChange w:id="195" w:author="reza" w:date="2017-04-12T17:36:00Z">
              <w:tcPr>
                <w:tcW w:w="842" w:type="dxa"/>
                <w:vAlign w:val="center"/>
              </w:tcPr>
            </w:tcPrChange>
          </w:tcPr>
          <w:p w14:paraId="640B873E" w14:textId="77777777" w:rsidR="00CB03FA" w:rsidRPr="00541993" w:rsidRDefault="00CB03FA" w:rsidP="003D6EC3">
            <w:pPr>
              <w:rPr>
                <w:rFonts w:asciiTheme="majorBidi" w:hAnsiTheme="majorBidi" w:cstheme="majorBidi"/>
                <w:sz w:val="24"/>
                <w:szCs w:val="24"/>
                <w:lang w:bidi="fa-IR"/>
              </w:rPr>
            </w:pPr>
            <w:r w:rsidRPr="00541993">
              <w:rPr>
                <w:rFonts w:asciiTheme="majorBidi" w:hAnsiTheme="majorBidi" w:cstheme="majorBidi"/>
                <w:sz w:val="24"/>
                <w:szCs w:val="24"/>
                <w:lang w:bidi="fa-IR"/>
              </w:rPr>
              <w:t>SNI</w:t>
            </w:r>
          </w:p>
        </w:tc>
        <w:tc>
          <w:tcPr>
            <w:tcW w:w="2657" w:type="dxa"/>
            <w:vAlign w:val="center"/>
            <w:tcPrChange w:id="196" w:author="reza" w:date="2017-04-12T17:36:00Z">
              <w:tcPr>
                <w:tcW w:w="2697" w:type="dxa"/>
                <w:vAlign w:val="center"/>
              </w:tcPr>
            </w:tcPrChange>
          </w:tcPr>
          <w:p w14:paraId="29504B93" w14:textId="77777777" w:rsidR="00CB03FA" w:rsidRPr="00541993" w:rsidRDefault="00CB03FA" w:rsidP="003D6EC3">
            <w:pPr>
              <w:rPr>
                <w:rFonts w:asciiTheme="majorBidi" w:hAnsiTheme="majorBidi" w:cstheme="majorBidi"/>
                <w:sz w:val="24"/>
                <w:szCs w:val="24"/>
                <w:lang w:bidi="fa-IR"/>
              </w:rPr>
            </w:pPr>
            <w:r w:rsidRPr="00541993">
              <w:rPr>
                <w:rFonts w:asciiTheme="majorBidi" w:hAnsiTheme="majorBidi" w:cstheme="majorBidi"/>
                <w:sz w:val="24"/>
                <w:szCs w:val="24"/>
                <w:lang w:bidi="fa-IR"/>
              </w:rPr>
              <w:t>Student National ID</w:t>
            </w:r>
          </w:p>
        </w:tc>
        <w:tc>
          <w:tcPr>
            <w:tcW w:w="2106" w:type="dxa"/>
            <w:vAlign w:val="center"/>
            <w:tcPrChange w:id="197" w:author="reza" w:date="2017-04-12T17:36:00Z">
              <w:tcPr>
                <w:tcW w:w="2126" w:type="dxa"/>
                <w:vAlign w:val="center"/>
              </w:tcPr>
            </w:tcPrChange>
          </w:tcPr>
          <w:p w14:paraId="087013BB" w14:textId="77777777" w:rsidR="006653DC" w:rsidRDefault="00CB03FA" w:rsidP="003D6EC3">
            <w:pPr>
              <w:rPr>
                <w:ins w:id="198" w:author="reza" w:date="2017-04-12T17:39:00Z"/>
                <w:rFonts w:asciiTheme="majorBidi" w:hAnsiTheme="majorBidi" w:cstheme="majorBidi"/>
                <w:sz w:val="24"/>
                <w:szCs w:val="24"/>
                <w:lang w:bidi="fa-IR"/>
              </w:rPr>
            </w:pPr>
            <w:r w:rsidRPr="00541993">
              <w:rPr>
                <w:rFonts w:asciiTheme="majorBidi" w:hAnsiTheme="majorBidi" w:cstheme="majorBidi"/>
                <w:sz w:val="24"/>
                <w:szCs w:val="24"/>
                <w:lang w:bidi="fa-IR"/>
              </w:rPr>
              <w:t>CC</w:t>
            </w:r>
            <w:ins w:id="199" w:author="reza" w:date="2017-04-12T16:58:00Z">
              <w:r w:rsidR="00DE56CD">
                <w:rPr>
                  <w:rFonts w:asciiTheme="majorBidi" w:hAnsiTheme="majorBidi" w:cstheme="majorBidi"/>
                  <w:sz w:val="24"/>
                  <w:szCs w:val="24"/>
                  <w:lang w:bidi="fa-IR"/>
                </w:rPr>
                <w:t>C</w:t>
              </w:r>
            </w:ins>
            <w:del w:id="200" w:author="reza" w:date="2017-04-12T16:58:00Z">
              <w:r w:rsidRPr="00541993" w:rsidDel="00DE56CD">
                <w:rPr>
                  <w:rFonts w:asciiTheme="majorBidi" w:hAnsiTheme="majorBidi" w:cstheme="majorBidi"/>
                  <w:sz w:val="24"/>
                  <w:szCs w:val="24"/>
                  <w:lang w:bidi="fa-IR"/>
                </w:rPr>
                <w:delText>-</w:delText>
              </w:r>
            </w:del>
            <w:r w:rsidRPr="00541993">
              <w:rPr>
                <w:rFonts w:asciiTheme="majorBidi" w:hAnsiTheme="majorBidi" w:cstheme="majorBidi"/>
                <w:sz w:val="24"/>
                <w:szCs w:val="24"/>
                <w:lang w:bidi="fa-IR"/>
              </w:rPr>
              <w:t>ddd</w:t>
            </w:r>
            <w:del w:id="201" w:author="reza" w:date="2017-04-12T16:58:00Z">
              <w:r w:rsidRPr="00541993" w:rsidDel="00DE56CD">
                <w:rPr>
                  <w:rFonts w:asciiTheme="majorBidi" w:hAnsiTheme="majorBidi" w:cstheme="majorBidi"/>
                  <w:sz w:val="24"/>
                  <w:szCs w:val="24"/>
                  <w:lang w:bidi="fa-IR"/>
                </w:rPr>
                <w:delText>-</w:delText>
              </w:r>
            </w:del>
            <w:r w:rsidRPr="00541993">
              <w:rPr>
                <w:rFonts w:asciiTheme="majorBidi" w:hAnsiTheme="majorBidi" w:cstheme="majorBidi"/>
                <w:sz w:val="24"/>
                <w:szCs w:val="24"/>
                <w:lang w:bidi="fa-IR"/>
              </w:rPr>
              <w:t>dddddd</w:t>
            </w:r>
            <w:ins w:id="202" w:author="reza" w:date="2017-04-12T16:58:00Z">
              <w:r w:rsidR="00DE56CD">
                <w:rPr>
                  <w:rFonts w:asciiTheme="majorBidi" w:hAnsiTheme="majorBidi" w:cstheme="majorBidi"/>
                  <w:sz w:val="24"/>
                  <w:szCs w:val="24"/>
                  <w:lang w:bidi="fa-IR"/>
                </w:rPr>
                <w:t>d</w:t>
              </w:r>
            </w:ins>
          </w:p>
          <w:p w14:paraId="4EB1B1CB" w14:textId="77777777" w:rsidR="00CB03FA" w:rsidRPr="006653DC" w:rsidRDefault="006653DC" w:rsidP="003D6EC3">
            <w:pPr>
              <w:rPr>
                <w:rFonts w:asciiTheme="majorBidi" w:hAnsiTheme="majorBidi" w:cs="B Nazanin"/>
                <w:sz w:val="24"/>
                <w:szCs w:val="24"/>
                <w:lang w:bidi="fa-IR"/>
                <w:rPrChange w:id="203" w:author="reza" w:date="2017-04-12T17:40:00Z">
                  <w:rPr>
                    <w:rFonts w:asciiTheme="majorBidi" w:hAnsiTheme="majorBidi" w:cstheme="majorBidi"/>
                    <w:sz w:val="24"/>
                    <w:szCs w:val="24"/>
                    <w:lang w:bidi="fa-IR"/>
                  </w:rPr>
                </w:rPrChange>
              </w:rPr>
            </w:pPr>
            <w:ins w:id="204" w:author="reza" w:date="2017-04-12T17:39:00Z">
              <w:r w:rsidRPr="006653DC">
                <w:rPr>
                  <w:rFonts w:asciiTheme="majorBidi" w:hAnsiTheme="majorBidi" w:cs="B Nazanin"/>
                  <w:lang w:bidi="fa-IR"/>
                  <w:rPrChange w:id="205" w:author="reza" w:date="2017-04-12T17:40:00Z">
                    <w:rPr>
                      <w:rFonts w:asciiTheme="majorBidi" w:hAnsiTheme="majorBidi" w:cstheme="majorBidi"/>
                      <w:sz w:val="24"/>
                      <w:szCs w:val="24"/>
                      <w:lang w:bidi="fa-IR"/>
                    </w:rPr>
                  </w:rPrChange>
                </w:rPr>
                <w:t>CCC</w:t>
              </w:r>
              <w:r w:rsidRPr="006653DC">
                <w:rPr>
                  <w:rFonts w:asciiTheme="majorBidi" w:hAnsiTheme="majorBidi" w:cs="B Nazanin" w:hint="cs"/>
                  <w:rtl/>
                  <w:lang w:bidi="fa-IR"/>
                  <w:rPrChange w:id="206" w:author="reza" w:date="2017-04-12T17:40:00Z">
                    <w:rPr>
                      <w:rFonts w:asciiTheme="majorBidi" w:hAnsiTheme="majorBidi" w:cstheme="majorBidi" w:hint="cs"/>
                      <w:sz w:val="24"/>
                      <w:szCs w:val="24"/>
                      <w:rtl/>
                      <w:lang w:bidi="fa-IR"/>
                    </w:rPr>
                  </w:rPrChange>
                </w:rPr>
                <w:t xml:space="preserve"> کد کشور</w:t>
              </w:r>
            </w:ins>
            <w:ins w:id="207" w:author="reza" w:date="2017-04-12T17:40:00Z">
              <w:r w:rsidRPr="006653DC">
                <w:rPr>
                  <w:rFonts w:asciiTheme="majorBidi" w:hAnsiTheme="majorBidi" w:cs="B Nazanin" w:hint="cs"/>
                  <w:rtl/>
                  <w:lang w:bidi="fa-IR"/>
                  <w:rPrChange w:id="208" w:author="reza" w:date="2017-04-12T17:40:00Z">
                    <w:rPr>
                      <w:rFonts w:asciiTheme="majorBidi" w:hAnsiTheme="majorBidi" w:cstheme="majorBidi" w:hint="cs"/>
                      <w:sz w:val="24"/>
                      <w:szCs w:val="24"/>
                      <w:rtl/>
                      <w:lang w:bidi="fa-IR"/>
                    </w:rPr>
                  </w:rPrChange>
                </w:rPr>
                <w:t>صادر کننده</w:t>
              </w:r>
            </w:ins>
            <w:del w:id="209" w:author="reza" w:date="2017-04-12T16:58:00Z">
              <w:r w:rsidR="00CB03FA" w:rsidRPr="006653DC" w:rsidDel="00DE56CD">
                <w:rPr>
                  <w:rFonts w:asciiTheme="majorBidi" w:hAnsiTheme="majorBidi" w:cs="B Nazanin"/>
                  <w:sz w:val="24"/>
                  <w:szCs w:val="24"/>
                  <w:lang w:bidi="fa-IR"/>
                  <w:rPrChange w:id="210" w:author="reza" w:date="2017-04-12T17:40:00Z">
                    <w:rPr>
                      <w:rFonts w:asciiTheme="majorBidi" w:hAnsiTheme="majorBidi" w:cstheme="majorBidi"/>
                      <w:sz w:val="24"/>
                      <w:szCs w:val="24"/>
                      <w:lang w:bidi="fa-IR"/>
                    </w:rPr>
                  </w:rPrChange>
                </w:rPr>
                <w:delText>-c</w:delText>
              </w:r>
            </w:del>
          </w:p>
        </w:tc>
        <w:tc>
          <w:tcPr>
            <w:tcW w:w="5152" w:type="dxa"/>
            <w:vAlign w:val="center"/>
            <w:tcPrChange w:id="211" w:author="reza" w:date="2017-04-12T17:36:00Z">
              <w:tcPr>
                <w:tcW w:w="5245" w:type="dxa"/>
                <w:vAlign w:val="center"/>
              </w:tcPr>
            </w:tcPrChange>
          </w:tcPr>
          <w:p w14:paraId="11FE8FD1" w14:textId="77777777" w:rsidR="00CB03FA" w:rsidRDefault="00CB03FA" w:rsidP="003D6EC3">
            <w:pPr>
              <w:rPr>
                <w:rFonts w:cs="B Nazanin"/>
                <w:b/>
                <w:bCs/>
                <w:sz w:val="24"/>
                <w:szCs w:val="24"/>
                <w:lang w:bidi="fa-IR"/>
              </w:rPr>
            </w:pPr>
            <w:r>
              <w:rPr>
                <w:rFonts w:cs="B Nazanin"/>
                <w:b/>
                <w:bCs/>
                <w:sz w:val="24"/>
                <w:szCs w:val="24"/>
                <w:lang w:bidi="fa-IR"/>
              </w:rPr>
              <w:t xml:space="preserve">Valid NID </w:t>
            </w:r>
          </w:p>
          <w:p w14:paraId="6DDFFAF2" w14:textId="77777777" w:rsidR="00CB03FA" w:rsidRDefault="00CB03FA" w:rsidP="003D6EC3">
            <w:pPr>
              <w:rPr>
                <w:rFonts w:cs="B Nazanin"/>
                <w:b/>
                <w:bCs/>
                <w:sz w:val="24"/>
                <w:szCs w:val="24"/>
                <w:lang w:bidi="fa-IR"/>
              </w:rPr>
            </w:pPr>
            <w:r>
              <w:rPr>
                <w:rFonts w:cs="B Nazanin"/>
                <w:b/>
                <w:bCs/>
                <w:sz w:val="24"/>
                <w:szCs w:val="24"/>
                <w:lang w:bidi="fa-IR"/>
              </w:rPr>
              <w:t>Existance in Person Table</w:t>
            </w:r>
          </w:p>
          <w:p w14:paraId="44AB14B1" w14:textId="77777777" w:rsidR="00CB03FA" w:rsidRDefault="00CB03FA" w:rsidP="003D6EC3">
            <w:pPr>
              <w:rPr>
                <w:rFonts w:cs="B Nazanin"/>
                <w:b/>
                <w:bCs/>
                <w:sz w:val="24"/>
                <w:szCs w:val="24"/>
                <w:lang w:bidi="fa-IR"/>
              </w:rPr>
            </w:pPr>
            <w:r>
              <w:rPr>
                <w:rFonts w:cs="B Nazanin"/>
                <w:b/>
                <w:bCs/>
                <w:sz w:val="24"/>
                <w:szCs w:val="24"/>
                <w:lang w:bidi="fa-IR"/>
              </w:rPr>
              <w:t>Existance in University Students</w:t>
            </w:r>
          </w:p>
          <w:p w14:paraId="7245B106" w14:textId="77777777" w:rsidR="00CB03FA" w:rsidRDefault="00CB03FA" w:rsidP="003D6EC3">
            <w:pPr>
              <w:rPr>
                <w:rFonts w:cs="B Nazanin"/>
                <w:b/>
                <w:bCs/>
                <w:sz w:val="24"/>
                <w:szCs w:val="24"/>
                <w:lang w:bidi="fa-IR"/>
              </w:rPr>
            </w:pPr>
          </w:p>
        </w:tc>
      </w:tr>
      <w:tr w:rsidR="00CB03FA" w14:paraId="23306945" w14:textId="77777777" w:rsidTr="001B37E6">
        <w:trPr>
          <w:jc w:val="center"/>
          <w:trPrChange w:id="212" w:author="reza" w:date="2017-04-12T17:36:00Z">
            <w:trPr>
              <w:jc w:val="center"/>
            </w:trPr>
          </w:trPrChange>
        </w:trPr>
        <w:tc>
          <w:tcPr>
            <w:tcW w:w="839" w:type="dxa"/>
            <w:vAlign w:val="center"/>
            <w:tcPrChange w:id="213" w:author="reza" w:date="2017-04-12T17:36:00Z">
              <w:tcPr>
                <w:tcW w:w="842" w:type="dxa"/>
                <w:vAlign w:val="center"/>
              </w:tcPr>
            </w:tcPrChange>
          </w:tcPr>
          <w:p w14:paraId="3ADC267C" w14:textId="77777777" w:rsidR="00CB03FA" w:rsidRPr="00541993" w:rsidRDefault="00CB03FA" w:rsidP="003D6EC3">
            <w:pPr>
              <w:rPr>
                <w:rFonts w:asciiTheme="majorBidi" w:hAnsiTheme="majorBidi" w:cstheme="majorBidi"/>
                <w:sz w:val="24"/>
                <w:szCs w:val="24"/>
                <w:lang w:bidi="fa-IR"/>
              </w:rPr>
            </w:pPr>
            <w:r w:rsidRPr="00541993">
              <w:rPr>
                <w:rFonts w:asciiTheme="majorBidi" w:hAnsiTheme="majorBidi" w:cstheme="majorBidi"/>
                <w:sz w:val="24"/>
                <w:szCs w:val="24"/>
                <w:lang w:bidi="fa-IR"/>
              </w:rPr>
              <w:t>CC</w:t>
            </w:r>
          </w:p>
        </w:tc>
        <w:tc>
          <w:tcPr>
            <w:tcW w:w="2657" w:type="dxa"/>
            <w:vAlign w:val="center"/>
            <w:tcPrChange w:id="214" w:author="reza" w:date="2017-04-12T17:36:00Z">
              <w:tcPr>
                <w:tcW w:w="2697" w:type="dxa"/>
                <w:vAlign w:val="center"/>
              </w:tcPr>
            </w:tcPrChange>
          </w:tcPr>
          <w:p w14:paraId="2ABD32FF" w14:textId="77777777" w:rsidR="00CB03FA" w:rsidRPr="00541993" w:rsidRDefault="00CB03FA" w:rsidP="003D6EC3">
            <w:pPr>
              <w:rPr>
                <w:rFonts w:asciiTheme="majorBidi" w:hAnsiTheme="majorBidi" w:cstheme="majorBidi"/>
                <w:sz w:val="24"/>
                <w:szCs w:val="24"/>
                <w:lang w:bidi="fa-IR"/>
              </w:rPr>
            </w:pPr>
            <w:r w:rsidRPr="00541993">
              <w:rPr>
                <w:rFonts w:asciiTheme="majorBidi" w:hAnsiTheme="majorBidi" w:cstheme="majorBidi"/>
                <w:sz w:val="24"/>
                <w:szCs w:val="24"/>
                <w:lang w:bidi="fa-IR"/>
              </w:rPr>
              <w:t>Course Code</w:t>
            </w:r>
          </w:p>
        </w:tc>
        <w:tc>
          <w:tcPr>
            <w:tcW w:w="2106" w:type="dxa"/>
            <w:vAlign w:val="center"/>
            <w:tcPrChange w:id="215" w:author="reza" w:date="2017-04-12T17:36:00Z">
              <w:tcPr>
                <w:tcW w:w="2126" w:type="dxa"/>
                <w:vAlign w:val="center"/>
              </w:tcPr>
            </w:tcPrChange>
          </w:tcPr>
          <w:p w14:paraId="375A3335" w14:textId="77777777" w:rsidR="00CB03FA" w:rsidRPr="00541993" w:rsidRDefault="00CB03FA" w:rsidP="003D6EC3">
            <w:pPr>
              <w:rPr>
                <w:rFonts w:asciiTheme="majorBidi" w:hAnsiTheme="majorBidi" w:cstheme="majorBidi"/>
                <w:sz w:val="24"/>
                <w:szCs w:val="24"/>
                <w:lang w:bidi="fa-IR"/>
              </w:rPr>
            </w:pPr>
            <w:r w:rsidRPr="00541993">
              <w:rPr>
                <w:rFonts w:asciiTheme="majorBidi" w:hAnsiTheme="majorBidi" w:cstheme="majorBidi"/>
                <w:sz w:val="24"/>
                <w:szCs w:val="24"/>
                <w:lang w:bidi="fa-IR"/>
              </w:rPr>
              <w:t>N Digit</w:t>
            </w:r>
          </w:p>
        </w:tc>
        <w:tc>
          <w:tcPr>
            <w:tcW w:w="5152" w:type="dxa"/>
            <w:vAlign w:val="center"/>
            <w:tcPrChange w:id="216" w:author="reza" w:date="2017-04-12T17:36:00Z">
              <w:tcPr>
                <w:tcW w:w="5245" w:type="dxa"/>
                <w:vAlign w:val="center"/>
              </w:tcPr>
            </w:tcPrChange>
          </w:tcPr>
          <w:p w14:paraId="1A6B588A" w14:textId="77777777" w:rsidR="00CB03FA" w:rsidRDefault="00CB03FA" w:rsidP="003D6EC3">
            <w:pPr>
              <w:rPr>
                <w:rFonts w:cs="B Nazanin"/>
                <w:b/>
                <w:bCs/>
                <w:sz w:val="24"/>
                <w:szCs w:val="24"/>
                <w:lang w:bidi="fa-IR"/>
              </w:rPr>
            </w:pPr>
            <w:r>
              <w:rPr>
                <w:rFonts w:cs="B Nazanin"/>
                <w:b/>
                <w:bCs/>
                <w:sz w:val="24"/>
                <w:szCs w:val="24"/>
                <w:lang w:bidi="fa-IR"/>
              </w:rPr>
              <w:t>Valid in Course Table</w:t>
            </w:r>
          </w:p>
        </w:tc>
      </w:tr>
      <w:tr w:rsidR="00CB03FA" w14:paraId="127219E0" w14:textId="77777777" w:rsidTr="001B37E6">
        <w:trPr>
          <w:jc w:val="center"/>
          <w:trPrChange w:id="217" w:author="reza" w:date="2017-04-12T17:36:00Z">
            <w:trPr>
              <w:jc w:val="center"/>
            </w:trPr>
          </w:trPrChange>
        </w:trPr>
        <w:tc>
          <w:tcPr>
            <w:tcW w:w="839" w:type="dxa"/>
            <w:vAlign w:val="center"/>
            <w:tcPrChange w:id="218" w:author="reza" w:date="2017-04-12T17:36:00Z">
              <w:tcPr>
                <w:tcW w:w="842" w:type="dxa"/>
                <w:vAlign w:val="center"/>
              </w:tcPr>
            </w:tcPrChange>
          </w:tcPr>
          <w:p w14:paraId="13434C51" w14:textId="77777777" w:rsidR="00CB03FA" w:rsidRPr="00541993" w:rsidRDefault="00CB03FA" w:rsidP="003D6EC3">
            <w:pPr>
              <w:rPr>
                <w:rFonts w:asciiTheme="majorBidi" w:hAnsiTheme="majorBidi" w:cstheme="majorBidi"/>
                <w:sz w:val="24"/>
                <w:szCs w:val="24"/>
                <w:lang w:bidi="fa-IR"/>
              </w:rPr>
            </w:pPr>
            <w:r w:rsidRPr="00541993">
              <w:rPr>
                <w:rFonts w:asciiTheme="majorBidi" w:hAnsiTheme="majorBidi" w:cstheme="majorBidi"/>
                <w:sz w:val="24"/>
                <w:szCs w:val="24"/>
                <w:lang w:bidi="fa-IR"/>
              </w:rPr>
              <w:t>EC</w:t>
            </w:r>
          </w:p>
        </w:tc>
        <w:tc>
          <w:tcPr>
            <w:tcW w:w="2657" w:type="dxa"/>
            <w:vAlign w:val="center"/>
            <w:tcPrChange w:id="219" w:author="reza" w:date="2017-04-12T17:36:00Z">
              <w:tcPr>
                <w:tcW w:w="2697" w:type="dxa"/>
                <w:vAlign w:val="center"/>
              </w:tcPr>
            </w:tcPrChange>
          </w:tcPr>
          <w:p w14:paraId="17D38782" w14:textId="77777777" w:rsidR="00CB03FA" w:rsidRPr="00541993" w:rsidRDefault="00CB03FA" w:rsidP="003D6EC3">
            <w:pPr>
              <w:rPr>
                <w:rFonts w:asciiTheme="majorBidi" w:hAnsiTheme="majorBidi" w:cstheme="majorBidi"/>
                <w:sz w:val="24"/>
                <w:szCs w:val="24"/>
                <w:lang w:bidi="fa-IR"/>
              </w:rPr>
            </w:pPr>
            <w:r w:rsidRPr="00541993">
              <w:rPr>
                <w:rFonts w:asciiTheme="majorBidi" w:hAnsiTheme="majorBidi" w:cstheme="majorBidi"/>
                <w:sz w:val="24"/>
                <w:szCs w:val="24"/>
                <w:lang w:bidi="fa-IR"/>
              </w:rPr>
              <w:t>Ertegha Code</w:t>
            </w:r>
          </w:p>
        </w:tc>
        <w:tc>
          <w:tcPr>
            <w:tcW w:w="2106" w:type="dxa"/>
            <w:vAlign w:val="center"/>
            <w:tcPrChange w:id="220" w:author="reza" w:date="2017-04-12T17:36:00Z">
              <w:tcPr>
                <w:tcW w:w="2126" w:type="dxa"/>
                <w:vAlign w:val="center"/>
              </w:tcPr>
            </w:tcPrChange>
          </w:tcPr>
          <w:p w14:paraId="29025607" w14:textId="77777777" w:rsidR="00CB03FA" w:rsidRPr="00541993" w:rsidRDefault="00CB03FA" w:rsidP="003D6EC3">
            <w:pPr>
              <w:rPr>
                <w:rFonts w:asciiTheme="majorBidi" w:hAnsiTheme="majorBidi" w:cstheme="majorBidi"/>
                <w:sz w:val="24"/>
                <w:szCs w:val="24"/>
                <w:lang w:bidi="fa-IR"/>
              </w:rPr>
            </w:pPr>
            <w:r w:rsidRPr="00541993">
              <w:rPr>
                <w:rFonts w:asciiTheme="majorBidi" w:hAnsiTheme="majorBidi" w:cstheme="majorBidi"/>
                <w:sz w:val="24"/>
                <w:szCs w:val="24"/>
                <w:lang w:bidi="fa-IR"/>
              </w:rPr>
              <w:t>1 Digit</w:t>
            </w:r>
          </w:p>
        </w:tc>
        <w:tc>
          <w:tcPr>
            <w:tcW w:w="5152" w:type="dxa"/>
            <w:vAlign w:val="center"/>
            <w:tcPrChange w:id="221" w:author="reza" w:date="2017-04-12T17:36:00Z">
              <w:tcPr>
                <w:tcW w:w="5245" w:type="dxa"/>
                <w:vAlign w:val="center"/>
              </w:tcPr>
            </w:tcPrChange>
          </w:tcPr>
          <w:p w14:paraId="59AB0F2D" w14:textId="77777777" w:rsidR="00CB03FA" w:rsidRDefault="00CB03FA" w:rsidP="003D6EC3">
            <w:pPr>
              <w:rPr>
                <w:rFonts w:cs="B Nazanin"/>
                <w:b/>
                <w:bCs/>
                <w:sz w:val="24"/>
                <w:szCs w:val="24"/>
                <w:lang w:bidi="fa-IR"/>
              </w:rPr>
            </w:pPr>
            <w:r>
              <w:rPr>
                <w:rFonts w:cs="B Nazanin"/>
                <w:b/>
                <w:bCs/>
                <w:sz w:val="24"/>
                <w:szCs w:val="24"/>
                <w:lang w:bidi="fa-IR"/>
              </w:rPr>
              <w:t>List( 1,2,3,4</w:t>
            </w:r>
            <w:del w:id="222" w:author="reza" w:date="2017-04-12T17:41:00Z">
              <w:r w:rsidDel="006653DC">
                <w:rPr>
                  <w:rFonts w:cs="B Nazanin"/>
                  <w:b/>
                  <w:bCs/>
                  <w:sz w:val="24"/>
                  <w:szCs w:val="24"/>
                  <w:lang w:bidi="fa-IR"/>
                </w:rPr>
                <w:delText>,5</w:delText>
              </w:r>
            </w:del>
            <w:r>
              <w:rPr>
                <w:rFonts w:cs="B Nazanin"/>
                <w:b/>
                <w:bCs/>
                <w:sz w:val="24"/>
                <w:szCs w:val="24"/>
                <w:lang w:bidi="fa-IR"/>
              </w:rPr>
              <w:t>,9)</w:t>
            </w:r>
          </w:p>
        </w:tc>
      </w:tr>
      <w:tr w:rsidR="00CB03FA" w:rsidRPr="00F42462" w14:paraId="69CAD84B" w14:textId="77777777" w:rsidTr="001B37E6">
        <w:trPr>
          <w:jc w:val="center"/>
          <w:trPrChange w:id="223" w:author="reza" w:date="2017-04-12T17:36:00Z">
            <w:trPr>
              <w:jc w:val="center"/>
            </w:trPr>
          </w:trPrChange>
        </w:trPr>
        <w:tc>
          <w:tcPr>
            <w:tcW w:w="839" w:type="dxa"/>
            <w:vAlign w:val="center"/>
            <w:tcPrChange w:id="224" w:author="reza" w:date="2017-04-12T17:36:00Z">
              <w:tcPr>
                <w:tcW w:w="842" w:type="dxa"/>
                <w:vAlign w:val="center"/>
              </w:tcPr>
            </w:tcPrChange>
          </w:tcPr>
          <w:p w14:paraId="3E5768C3" w14:textId="77777777" w:rsidR="00CB03FA" w:rsidRPr="00541993" w:rsidRDefault="00CB03FA" w:rsidP="003D6EC3">
            <w:pPr>
              <w:rPr>
                <w:rFonts w:asciiTheme="majorBidi" w:hAnsiTheme="majorBidi" w:cstheme="majorBidi"/>
                <w:sz w:val="24"/>
                <w:szCs w:val="24"/>
                <w:lang w:bidi="fa-IR"/>
              </w:rPr>
            </w:pPr>
            <w:r w:rsidRPr="00541993">
              <w:rPr>
                <w:rFonts w:asciiTheme="majorBidi" w:hAnsiTheme="majorBidi" w:cstheme="majorBidi"/>
                <w:sz w:val="24"/>
                <w:szCs w:val="24"/>
                <w:lang w:bidi="fa-IR"/>
              </w:rPr>
              <w:t>CNI</w:t>
            </w:r>
          </w:p>
        </w:tc>
        <w:tc>
          <w:tcPr>
            <w:tcW w:w="2657" w:type="dxa"/>
            <w:vAlign w:val="center"/>
            <w:tcPrChange w:id="225" w:author="reza" w:date="2017-04-12T17:36:00Z">
              <w:tcPr>
                <w:tcW w:w="2697" w:type="dxa"/>
                <w:vAlign w:val="center"/>
              </w:tcPr>
            </w:tcPrChange>
          </w:tcPr>
          <w:p w14:paraId="3A5AD822" w14:textId="77777777" w:rsidR="00CB03FA" w:rsidRPr="00541993" w:rsidRDefault="00CB03FA" w:rsidP="003D6EC3">
            <w:pPr>
              <w:rPr>
                <w:rFonts w:asciiTheme="majorBidi" w:hAnsiTheme="majorBidi" w:cstheme="majorBidi"/>
                <w:sz w:val="24"/>
                <w:szCs w:val="24"/>
                <w:lang w:bidi="fa-IR"/>
              </w:rPr>
            </w:pPr>
            <w:r w:rsidRPr="00541993">
              <w:rPr>
                <w:rFonts w:asciiTheme="majorBidi" w:hAnsiTheme="majorBidi" w:cstheme="majorBidi"/>
                <w:sz w:val="24"/>
                <w:szCs w:val="24"/>
                <w:lang w:bidi="fa-IR"/>
              </w:rPr>
              <w:t>Confirmer National ID</w:t>
            </w:r>
          </w:p>
        </w:tc>
        <w:tc>
          <w:tcPr>
            <w:tcW w:w="2106" w:type="dxa"/>
            <w:vAlign w:val="center"/>
            <w:tcPrChange w:id="226" w:author="reza" w:date="2017-04-12T17:36:00Z">
              <w:tcPr>
                <w:tcW w:w="2126" w:type="dxa"/>
                <w:vAlign w:val="center"/>
              </w:tcPr>
            </w:tcPrChange>
          </w:tcPr>
          <w:p w14:paraId="4A225B48" w14:textId="77777777" w:rsidR="006653DC" w:rsidRDefault="00CB03FA" w:rsidP="003D6EC3">
            <w:pPr>
              <w:rPr>
                <w:ins w:id="227" w:author="reza" w:date="2017-04-12T17:43:00Z"/>
                <w:rFonts w:asciiTheme="majorBidi" w:hAnsiTheme="majorBidi" w:cstheme="majorBidi"/>
                <w:sz w:val="24"/>
                <w:szCs w:val="24"/>
                <w:lang w:bidi="fa-IR"/>
              </w:rPr>
            </w:pPr>
            <w:r w:rsidRPr="00541993">
              <w:rPr>
                <w:rFonts w:asciiTheme="majorBidi" w:hAnsiTheme="majorBidi" w:cstheme="majorBidi"/>
                <w:sz w:val="24"/>
                <w:szCs w:val="24"/>
                <w:lang w:bidi="fa-IR"/>
              </w:rPr>
              <w:t>C</w:t>
            </w:r>
            <w:ins w:id="228" w:author="reza" w:date="2017-04-12T16:57:00Z">
              <w:r w:rsidR="00DE56CD">
                <w:rPr>
                  <w:rFonts w:asciiTheme="majorBidi" w:hAnsiTheme="majorBidi" w:cstheme="majorBidi"/>
                  <w:sz w:val="24"/>
                  <w:szCs w:val="24"/>
                  <w:lang w:bidi="fa-IR"/>
                </w:rPr>
                <w:t>C</w:t>
              </w:r>
            </w:ins>
            <w:r w:rsidRPr="00541993">
              <w:rPr>
                <w:rFonts w:asciiTheme="majorBidi" w:hAnsiTheme="majorBidi" w:cstheme="majorBidi"/>
                <w:sz w:val="24"/>
                <w:szCs w:val="24"/>
                <w:lang w:bidi="fa-IR"/>
              </w:rPr>
              <w:t>C</w:t>
            </w:r>
            <w:del w:id="229" w:author="reza" w:date="2017-04-12T16:57:00Z">
              <w:r w:rsidRPr="00541993" w:rsidDel="00DE56CD">
                <w:rPr>
                  <w:rFonts w:asciiTheme="majorBidi" w:hAnsiTheme="majorBidi" w:cstheme="majorBidi"/>
                  <w:sz w:val="24"/>
                  <w:szCs w:val="24"/>
                  <w:lang w:bidi="fa-IR"/>
                </w:rPr>
                <w:delText>-</w:delText>
              </w:r>
            </w:del>
            <w:r w:rsidRPr="00541993">
              <w:rPr>
                <w:rFonts w:asciiTheme="majorBidi" w:hAnsiTheme="majorBidi" w:cstheme="majorBidi"/>
                <w:sz w:val="24"/>
                <w:szCs w:val="24"/>
                <w:lang w:bidi="fa-IR"/>
              </w:rPr>
              <w:t>ddd</w:t>
            </w:r>
            <w:del w:id="230" w:author="reza" w:date="2017-04-12T16:57:00Z">
              <w:r w:rsidRPr="00541993" w:rsidDel="00DE56CD">
                <w:rPr>
                  <w:rFonts w:asciiTheme="majorBidi" w:hAnsiTheme="majorBidi" w:cstheme="majorBidi"/>
                  <w:sz w:val="24"/>
                  <w:szCs w:val="24"/>
                  <w:lang w:bidi="fa-IR"/>
                </w:rPr>
                <w:delText>-</w:delText>
              </w:r>
            </w:del>
            <w:r w:rsidRPr="00541993">
              <w:rPr>
                <w:rFonts w:asciiTheme="majorBidi" w:hAnsiTheme="majorBidi" w:cstheme="majorBidi"/>
                <w:sz w:val="24"/>
                <w:szCs w:val="24"/>
                <w:lang w:bidi="fa-IR"/>
              </w:rPr>
              <w:t>dddddd</w:t>
            </w:r>
            <w:del w:id="231" w:author="reza" w:date="2017-04-12T16:57:00Z">
              <w:r w:rsidRPr="00541993" w:rsidDel="00DE56CD">
                <w:rPr>
                  <w:rFonts w:asciiTheme="majorBidi" w:hAnsiTheme="majorBidi" w:cstheme="majorBidi"/>
                  <w:sz w:val="24"/>
                  <w:szCs w:val="24"/>
                  <w:lang w:bidi="fa-IR"/>
                </w:rPr>
                <w:delText>-</w:delText>
              </w:r>
            </w:del>
            <w:ins w:id="232" w:author="reza" w:date="2017-04-12T16:57:00Z">
              <w:r w:rsidR="00DE56CD">
                <w:rPr>
                  <w:rFonts w:asciiTheme="majorBidi" w:hAnsiTheme="majorBidi" w:cstheme="majorBidi"/>
                  <w:sz w:val="24"/>
                  <w:szCs w:val="24"/>
                  <w:lang w:bidi="fa-IR"/>
                </w:rPr>
                <w:t>d</w:t>
              </w:r>
            </w:ins>
          </w:p>
          <w:p w14:paraId="2314A536" w14:textId="77777777" w:rsidR="00CB03FA" w:rsidRPr="00541993" w:rsidRDefault="006653DC" w:rsidP="003D6EC3">
            <w:pPr>
              <w:rPr>
                <w:rFonts w:asciiTheme="majorBidi" w:hAnsiTheme="majorBidi" w:cstheme="majorBidi"/>
                <w:sz w:val="24"/>
                <w:szCs w:val="24"/>
                <w:lang w:bidi="fa-IR"/>
              </w:rPr>
            </w:pPr>
            <w:ins w:id="233" w:author="reza" w:date="2017-04-12T17:43:00Z">
              <w:r w:rsidRPr="00BD3798">
                <w:rPr>
                  <w:rFonts w:asciiTheme="majorBidi" w:hAnsiTheme="majorBidi" w:cs="B Nazanin"/>
                  <w:lang w:bidi="fa-IR"/>
                </w:rPr>
                <w:t>CCC</w:t>
              </w:r>
              <w:r w:rsidRPr="00BD3798">
                <w:rPr>
                  <w:rFonts w:asciiTheme="majorBidi" w:hAnsiTheme="majorBidi" w:cs="B Nazanin" w:hint="cs"/>
                  <w:rtl/>
                  <w:lang w:bidi="fa-IR"/>
                </w:rPr>
                <w:t xml:space="preserve"> کد کشورصادر کننده</w:t>
              </w:r>
              <w:r w:rsidRPr="00541993" w:rsidDel="00DE56CD">
                <w:rPr>
                  <w:rFonts w:asciiTheme="majorBidi" w:hAnsiTheme="majorBidi" w:cstheme="majorBidi"/>
                  <w:sz w:val="24"/>
                  <w:szCs w:val="24"/>
                  <w:lang w:bidi="fa-IR"/>
                </w:rPr>
                <w:t xml:space="preserve"> </w:t>
              </w:r>
            </w:ins>
            <w:del w:id="234" w:author="reza" w:date="2017-04-12T16:57:00Z">
              <w:r w:rsidR="00CB03FA" w:rsidRPr="00541993" w:rsidDel="00DE56CD">
                <w:rPr>
                  <w:rFonts w:asciiTheme="majorBidi" w:hAnsiTheme="majorBidi" w:cstheme="majorBidi"/>
                  <w:sz w:val="24"/>
                  <w:szCs w:val="24"/>
                  <w:lang w:bidi="fa-IR"/>
                </w:rPr>
                <w:delText>c</w:delText>
              </w:r>
            </w:del>
          </w:p>
        </w:tc>
        <w:tc>
          <w:tcPr>
            <w:tcW w:w="5152" w:type="dxa"/>
            <w:vAlign w:val="center"/>
            <w:tcPrChange w:id="235" w:author="reza" w:date="2017-04-12T17:36:00Z">
              <w:tcPr>
                <w:tcW w:w="5245" w:type="dxa"/>
                <w:vAlign w:val="center"/>
              </w:tcPr>
            </w:tcPrChange>
          </w:tcPr>
          <w:p w14:paraId="6A12CA1A" w14:textId="77777777" w:rsidR="00CB03FA" w:rsidRPr="00F42462" w:rsidRDefault="00CB03FA" w:rsidP="003D6EC3">
            <w:pPr>
              <w:pStyle w:val="ListParagraph"/>
              <w:numPr>
                <w:ilvl w:val="0"/>
                <w:numId w:val="19"/>
              </w:numPr>
              <w:ind w:left="176" w:firstLine="0"/>
              <w:rPr>
                <w:rFonts w:cs="B Nazanin"/>
                <w:b/>
                <w:bCs/>
                <w:sz w:val="24"/>
                <w:szCs w:val="24"/>
                <w:lang w:bidi="fa-IR"/>
              </w:rPr>
            </w:pPr>
            <w:r w:rsidRPr="00F42462">
              <w:rPr>
                <w:rFonts w:cs="B Nazanin"/>
                <w:b/>
                <w:bCs/>
                <w:sz w:val="24"/>
                <w:szCs w:val="24"/>
                <w:lang w:bidi="fa-IR"/>
              </w:rPr>
              <w:t xml:space="preserve">Valid NID </w:t>
            </w:r>
          </w:p>
          <w:p w14:paraId="6DE03E34" w14:textId="77777777" w:rsidR="00CB03FA" w:rsidRPr="00F42462" w:rsidRDefault="00CB03FA" w:rsidP="003D6EC3">
            <w:pPr>
              <w:pStyle w:val="ListParagraph"/>
              <w:numPr>
                <w:ilvl w:val="0"/>
                <w:numId w:val="19"/>
              </w:numPr>
              <w:ind w:left="176" w:firstLine="0"/>
              <w:rPr>
                <w:rFonts w:cs="B Nazanin"/>
                <w:b/>
                <w:bCs/>
                <w:sz w:val="24"/>
                <w:szCs w:val="24"/>
                <w:lang w:bidi="fa-IR"/>
              </w:rPr>
            </w:pPr>
            <w:r w:rsidRPr="00F42462">
              <w:rPr>
                <w:rFonts w:cs="B Nazanin"/>
                <w:b/>
                <w:bCs/>
                <w:sz w:val="24"/>
                <w:szCs w:val="24"/>
                <w:lang w:bidi="fa-IR"/>
              </w:rPr>
              <w:t>Existance in Person Table</w:t>
            </w:r>
          </w:p>
          <w:p w14:paraId="4EBF4D45" w14:textId="77777777" w:rsidR="00CB03FA" w:rsidRDefault="00CB03FA" w:rsidP="003D6EC3">
            <w:pPr>
              <w:pStyle w:val="ListParagraph"/>
              <w:numPr>
                <w:ilvl w:val="0"/>
                <w:numId w:val="19"/>
              </w:numPr>
              <w:tabs>
                <w:tab w:val="right" w:pos="476"/>
              </w:tabs>
              <w:bidi/>
              <w:ind w:left="176" w:firstLine="0"/>
              <w:rPr>
                <w:ins w:id="236" w:author="reza" w:date="2017-04-12T17:42:00Z"/>
                <w:rFonts w:cs="B Nazanin"/>
                <w:b/>
                <w:bCs/>
                <w:sz w:val="24"/>
                <w:szCs w:val="24"/>
                <w:lang w:bidi="fa-IR"/>
              </w:rPr>
            </w:pPr>
            <w:r w:rsidRPr="00F42462">
              <w:rPr>
                <w:rFonts w:cs="B Nazanin" w:hint="cs"/>
                <w:b/>
                <w:bCs/>
                <w:sz w:val="24"/>
                <w:szCs w:val="24"/>
                <w:rtl/>
                <w:lang w:bidi="fa-IR"/>
              </w:rPr>
              <w:t xml:space="preserve">وجود تایید کننده در جدول هیات علمی دانشگاه با سمت مدیر گروه یا رییس بخش </w:t>
            </w:r>
            <w:r>
              <w:rPr>
                <w:rFonts w:cs="B Nazanin" w:hint="cs"/>
                <w:b/>
                <w:bCs/>
                <w:sz w:val="24"/>
                <w:szCs w:val="24"/>
                <w:rtl/>
                <w:lang w:bidi="fa-IR"/>
              </w:rPr>
              <w:t>در گروه مورد نظر</w:t>
            </w:r>
          </w:p>
          <w:p w14:paraId="1C043DFD" w14:textId="77777777" w:rsidR="006653DC" w:rsidRPr="00F42462" w:rsidRDefault="006653DC" w:rsidP="006653DC">
            <w:pPr>
              <w:pStyle w:val="ListParagraph"/>
              <w:numPr>
                <w:ilvl w:val="0"/>
                <w:numId w:val="19"/>
              </w:numPr>
              <w:tabs>
                <w:tab w:val="right" w:pos="476"/>
              </w:tabs>
              <w:bidi/>
              <w:ind w:left="176" w:firstLine="0"/>
              <w:rPr>
                <w:rFonts w:cs="B Nazanin"/>
                <w:b/>
                <w:bCs/>
                <w:sz w:val="24"/>
                <w:szCs w:val="24"/>
                <w:rtl/>
                <w:lang w:bidi="fa-IR"/>
              </w:rPr>
              <w:pPrChange w:id="237" w:author="reza" w:date="2017-04-12T17:42:00Z">
                <w:pPr>
                  <w:pStyle w:val="ListParagraph"/>
                  <w:numPr>
                    <w:numId w:val="19"/>
                  </w:numPr>
                  <w:tabs>
                    <w:tab w:val="right" w:pos="476"/>
                  </w:tabs>
                  <w:bidi/>
                  <w:ind w:left="176"/>
                </w:pPr>
              </w:pPrChange>
            </w:pPr>
            <w:ins w:id="238" w:author="reza" w:date="2017-04-12T17:42:00Z">
              <w:r>
                <w:rPr>
                  <w:rFonts w:cs="B Nazanin" w:hint="cs"/>
                  <w:b/>
                  <w:bCs/>
                  <w:sz w:val="24"/>
                  <w:szCs w:val="24"/>
                  <w:rtl/>
                  <w:lang w:bidi="fa-IR"/>
                </w:rPr>
                <w:t>تایید کننده دستیار سال بالاتر در همان مرکز باشد.</w:t>
              </w:r>
            </w:ins>
          </w:p>
        </w:tc>
      </w:tr>
      <w:tr w:rsidR="00CB03FA" w:rsidRPr="00226E8E" w14:paraId="4988D4CC" w14:textId="77777777" w:rsidTr="001B37E6">
        <w:trPr>
          <w:jc w:val="center"/>
          <w:trPrChange w:id="239" w:author="reza" w:date="2017-04-12T17:36:00Z">
            <w:trPr>
              <w:jc w:val="center"/>
            </w:trPr>
          </w:trPrChange>
        </w:trPr>
        <w:tc>
          <w:tcPr>
            <w:tcW w:w="839" w:type="dxa"/>
            <w:vAlign w:val="center"/>
            <w:tcPrChange w:id="240" w:author="reza" w:date="2017-04-12T17:36:00Z">
              <w:tcPr>
                <w:tcW w:w="842" w:type="dxa"/>
                <w:vAlign w:val="center"/>
              </w:tcPr>
            </w:tcPrChange>
          </w:tcPr>
          <w:p w14:paraId="25D896BB" w14:textId="77777777" w:rsidR="00CB03FA" w:rsidRPr="00541993" w:rsidRDefault="00CB03FA" w:rsidP="003D6EC3">
            <w:pPr>
              <w:rPr>
                <w:rFonts w:asciiTheme="majorBidi" w:hAnsiTheme="majorBidi" w:cstheme="majorBidi"/>
                <w:sz w:val="24"/>
                <w:szCs w:val="24"/>
                <w:lang w:bidi="fa-IR"/>
              </w:rPr>
            </w:pPr>
            <w:del w:id="241" w:author="reza" w:date="2017-04-12T17:44:00Z">
              <w:r w:rsidRPr="00541993" w:rsidDel="006653DC">
                <w:rPr>
                  <w:rFonts w:asciiTheme="majorBidi" w:hAnsiTheme="majorBidi" w:cstheme="majorBidi"/>
                  <w:sz w:val="24"/>
                  <w:szCs w:val="24"/>
                  <w:lang w:bidi="fa-IR"/>
                </w:rPr>
                <w:delText>N</w:delText>
              </w:r>
            </w:del>
            <w:ins w:id="242" w:author="reza" w:date="2017-04-12T17:57:00Z">
              <w:r w:rsidR="00D41AC5">
                <w:rPr>
                  <w:rFonts w:asciiTheme="majorBidi" w:hAnsiTheme="majorBidi" w:cstheme="majorBidi"/>
                  <w:sz w:val="24"/>
                  <w:szCs w:val="24"/>
                  <w:lang w:bidi="fa-IR"/>
                </w:rPr>
                <w:t>O</w:t>
              </w:r>
            </w:ins>
            <w:ins w:id="243" w:author="reza" w:date="2017-04-12T17:44:00Z">
              <w:r w:rsidR="006653DC">
                <w:rPr>
                  <w:rFonts w:asciiTheme="majorBidi" w:hAnsiTheme="majorBidi" w:cstheme="majorBidi"/>
                  <w:sz w:val="24"/>
                  <w:szCs w:val="24"/>
                  <w:lang w:bidi="fa-IR"/>
                </w:rPr>
                <w:t>N</w:t>
              </w:r>
            </w:ins>
            <w:del w:id="244" w:author="reza" w:date="2017-04-12T17:43:00Z">
              <w:r w:rsidRPr="00541993" w:rsidDel="006653DC">
                <w:rPr>
                  <w:rFonts w:asciiTheme="majorBidi" w:hAnsiTheme="majorBidi" w:cstheme="majorBidi"/>
                  <w:sz w:val="24"/>
                  <w:szCs w:val="24"/>
                  <w:lang w:bidi="fa-IR"/>
                </w:rPr>
                <w:delText>O</w:delText>
              </w:r>
            </w:del>
          </w:p>
        </w:tc>
        <w:tc>
          <w:tcPr>
            <w:tcW w:w="2657" w:type="dxa"/>
            <w:vAlign w:val="center"/>
            <w:tcPrChange w:id="245" w:author="reza" w:date="2017-04-12T17:36:00Z">
              <w:tcPr>
                <w:tcW w:w="2697" w:type="dxa"/>
                <w:vAlign w:val="center"/>
              </w:tcPr>
            </w:tcPrChange>
          </w:tcPr>
          <w:p w14:paraId="011B437A" w14:textId="77777777" w:rsidR="00CB03FA" w:rsidRPr="00541993" w:rsidRDefault="00D41AC5" w:rsidP="003D6EC3">
            <w:pPr>
              <w:rPr>
                <w:rFonts w:asciiTheme="majorBidi" w:hAnsiTheme="majorBidi" w:cstheme="majorBidi"/>
                <w:sz w:val="24"/>
                <w:szCs w:val="24"/>
                <w:lang w:bidi="fa-IR"/>
              </w:rPr>
            </w:pPr>
            <w:ins w:id="246" w:author="reza" w:date="2017-04-12T17:57:00Z">
              <w:r>
                <w:rPr>
                  <w:rFonts w:asciiTheme="majorBidi" w:hAnsiTheme="majorBidi" w:cstheme="majorBidi"/>
                  <w:sz w:val="24"/>
                  <w:szCs w:val="24"/>
                  <w:lang w:bidi="fa-IR"/>
                </w:rPr>
                <w:t>Order</w:t>
              </w:r>
            </w:ins>
            <w:ins w:id="247" w:author="reza" w:date="2017-04-12T17:44:00Z">
              <w:r w:rsidR="006653DC">
                <w:rPr>
                  <w:rFonts w:asciiTheme="majorBidi" w:hAnsiTheme="majorBidi" w:cstheme="majorBidi"/>
                  <w:sz w:val="24"/>
                  <w:szCs w:val="24"/>
                  <w:lang w:bidi="fa-IR"/>
                </w:rPr>
                <w:t xml:space="preserve"> </w:t>
              </w:r>
            </w:ins>
            <w:r w:rsidR="00CB03FA" w:rsidRPr="00541993">
              <w:rPr>
                <w:rFonts w:asciiTheme="majorBidi" w:hAnsiTheme="majorBidi" w:cstheme="majorBidi"/>
                <w:sz w:val="24"/>
                <w:szCs w:val="24"/>
                <w:lang w:bidi="fa-IR"/>
              </w:rPr>
              <w:t>Number</w:t>
            </w:r>
          </w:p>
        </w:tc>
        <w:tc>
          <w:tcPr>
            <w:tcW w:w="2106" w:type="dxa"/>
            <w:vAlign w:val="center"/>
            <w:tcPrChange w:id="248" w:author="reza" w:date="2017-04-12T17:36:00Z">
              <w:tcPr>
                <w:tcW w:w="2126" w:type="dxa"/>
                <w:vAlign w:val="center"/>
              </w:tcPr>
            </w:tcPrChange>
          </w:tcPr>
          <w:p w14:paraId="0DF85400" w14:textId="77777777" w:rsidR="00CB03FA" w:rsidRPr="00541993" w:rsidRDefault="00CB03FA" w:rsidP="003D6EC3">
            <w:pPr>
              <w:rPr>
                <w:rFonts w:asciiTheme="majorBidi" w:hAnsiTheme="majorBidi" w:cstheme="majorBidi"/>
                <w:sz w:val="24"/>
                <w:szCs w:val="24"/>
                <w:lang w:bidi="fa-IR"/>
              </w:rPr>
            </w:pPr>
            <w:r w:rsidRPr="00541993">
              <w:rPr>
                <w:rFonts w:asciiTheme="majorBidi" w:hAnsiTheme="majorBidi" w:cstheme="majorBidi"/>
                <w:sz w:val="24"/>
                <w:szCs w:val="24"/>
                <w:lang w:bidi="fa-IR"/>
              </w:rPr>
              <w:t>string</w:t>
            </w:r>
          </w:p>
        </w:tc>
        <w:tc>
          <w:tcPr>
            <w:tcW w:w="5152" w:type="dxa"/>
            <w:vAlign w:val="center"/>
            <w:tcPrChange w:id="249" w:author="reza" w:date="2017-04-12T17:36:00Z">
              <w:tcPr>
                <w:tcW w:w="5245" w:type="dxa"/>
                <w:vAlign w:val="center"/>
              </w:tcPr>
            </w:tcPrChange>
          </w:tcPr>
          <w:p w14:paraId="0ABB2BB7" w14:textId="77777777" w:rsidR="00CB03FA" w:rsidRPr="00226E8E" w:rsidRDefault="00CB03FA" w:rsidP="003D6EC3">
            <w:pPr>
              <w:bidi/>
              <w:rPr>
                <w:rFonts w:cs="B Nazanin" w:hint="cs"/>
                <w:b/>
                <w:bCs/>
                <w:sz w:val="24"/>
                <w:szCs w:val="24"/>
                <w:rtl/>
                <w:lang w:bidi="fa-IR"/>
              </w:rPr>
            </w:pPr>
            <w:r>
              <w:rPr>
                <w:rFonts w:cs="B Nazanin" w:hint="cs"/>
                <w:b/>
                <w:bCs/>
                <w:sz w:val="24"/>
                <w:szCs w:val="24"/>
                <w:rtl/>
                <w:lang w:bidi="fa-IR"/>
              </w:rPr>
              <w:t>شماره ابلاغ</w:t>
            </w:r>
          </w:p>
        </w:tc>
      </w:tr>
      <w:tr w:rsidR="00CB03FA" w14:paraId="0973DF42" w14:textId="77777777" w:rsidTr="001B37E6">
        <w:trPr>
          <w:jc w:val="center"/>
          <w:trPrChange w:id="250" w:author="reza" w:date="2017-04-12T17:36:00Z">
            <w:trPr>
              <w:jc w:val="center"/>
            </w:trPr>
          </w:trPrChange>
        </w:trPr>
        <w:tc>
          <w:tcPr>
            <w:tcW w:w="839" w:type="dxa"/>
            <w:vAlign w:val="center"/>
            <w:tcPrChange w:id="251" w:author="reza" w:date="2017-04-12T17:36:00Z">
              <w:tcPr>
                <w:tcW w:w="842" w:type="dxa"/>
                <w:vAlign w:val="center"/>
              </w:tcPr>
            </w:tcPrChange>
          </w:tcPr>
          <w:p w14:paraId="215878FB" w14:textId="77777777" w:rsidR="00CB03FA" w:rsidRPr="00541993" w:rsidRDefault="00CB03FA" w:rsidP="003D6EC3">
            <w:pPr>
              <w:rPr>
                <w:rFonts w:asciiTheme="majorBidi" w:hAnsiTheme="majorBidi" w:cstheme="majorBidi"/>
                <w:sz w:val="24"/>
                <w:szCs w:val="24"/>
                <w:lang w:bidi="fa-IR"/>
              </w:rPr>
            </w:pPr>
            <w:r w:rsidRPr="00541993">
              <w:rPr>
                <w:rFonts w:asciiTheme="majorBidi" w:hAnsiTheme="majorBidi" w:cstheme="majorBidi"/>
                <w:sz w:val="24"/>
                <w:szCs w:val="24"/>
                <w:lang w:bidi="fa-IR"/>
              </w:rPr>
              <w:t>UW</w:t>
            </w:r>
          </w:p>
        </w:tc>
        <w:tc>
          <w:tcPr>
            <w:tcW w:w="2657" w:type="dxa"/>
            <w:vAlign w:val="center"/>
            <w:tcPrChange w:id="252" w:author="reza" w:date="2017-04-12T17:36:00Z">
              <w:tcPr>
                <w:tcW w:w="2697" w:type="dxa"/>
                <w:vAlign w:val="center"/>
              </w:tcPr>
            </w:tcPrChange>
          </w:tcPr>
          <w:p w14:paraId="5A25EF54" w14:textId="77777777" w:rsidR="00CB03FA" w:rsidRPr="00541993" w:rsidRDefault="00CB03FA" w:rsidP="003D6EC3">
            <w:pPr>
              <w:rPr>
                <w:rFonts w:asciiTheme="majorBidi" w:hAnsiTheme="majorBidi" w:cstheme="majorBidi"/>
                <w:sz w:val="24"/>
                <w:szCs w:val="24"/>
                <w:lang w:bidi="fa-IR"/>
              </w:rPr>
            </w:pPr>
            <w:r w:rsidRPr="00541993">
              <w:rPr>
                <w:rFonts w:asciiTheme="majorBidi" w:hAnsiTheme="majorBidi" w:cstheme="majorBidi"/>
                <w:sz w:val="24"/>
                <w:szCs w:val="24"/>
                <w:lang w:bidi="fa-IR"/>
              </w:rPr>
              <w:t>University Ward</w:t>
            </w:r>
          </w:p>
        </w:tc>
        <w:tc>
          <w:tcPr>
            <w:tcW w:w="2106" w:type="dxa"/>
            <w:vAlign w:val="center"/>
            <w:tcPrChange w:id="253" w:author="reza" w:date="2017-04-12T17:36:00Z">
              <w:tcPr>
                <w:tcW w:w="2126" w:type="dxa"/>
                <w:vAlign w:val="center"/>
              </w:tcPr>
            </w:tcPrChange>
          </w:tcPr>
          <w:p w14:paraId="7C5B418E" w14:textId="70431984" w:rsidR="00CB03FA" w:rsidRPr="00541993" w:rsidRDefault="00CB03FA" w:rsidP="003D6EC3">
            <w:pPr>
              <w:rPr>
                <w:rFonts w:asciiTheme="majorBidi" w:hAnsiTheme="majorBidi" w:cstheme="majorBidi"/>
                <w:sz w:val="24"/>
                <w:szCs w:val="24"/>
                <w:lang w:bidi="fa-IR"/>
              </w:rPr>
            </w:pPr>
            <w:del w:id="254" w:author="reza" w:date="2017-04-12T18:07:00Z">
              <w:r w:rsidRPr="00541993" w:rsidDel="009A35D0">
                <w:rPr>
                  <w:rFonts w:asciiTheme="majorBidi" w:hAnsiTheme="majorBidi" w:cstheme="majorBidi"/>
                  <w:sz w:val="24"/>
                  <w:szCs w:val="24"/>
                </w:rPr>
                <w:delText>NvarChar(6)</w:delText>
              </w:r>
            </w:del>
            <w:ins w:id="255" w:author="reza" w:date="2017-04-12T18:07:00Z">
              <w:r w:rsidR="009A35D0">
                <w:rPr>
                  <w:rFonts w:asciiTheme="majorBidi" w:hAnsiTheme="majorBidi" w:cstheme="majorBidi"/>
                  <w:sz w:val="24"/>
                  <w:szCs w:val="24"/>
                </w:rPr>
                <w:t>CS</w:t>
              </w:r>
            </w:ins>
          </w:p>
        </w:tc>
        <w:tc>
          <w:tcPr>
            <w:tcW w:w="5152" w:type="dxa"/>
            <w:vAlign w:val="center"/>
            <w:tcPrChange w:id="256" w:author="reza" w:date="2017-04-12T17:36:00Z">
              <w:tcPr>
                <w:tcW w:w="5245" w:type="dxa"/>
                <w:vAlign w:val="center"/>
              </w:tcPr>
            </w:tcPrChange>
          </w:tcPr>
          <w:p w14:paraId="53EECED5" w14:textId="77777777" w:rsidR="00CB03FA" w:rsidDel="00510965" w:rsidRDefault="00CB03FA" w:rsidP="003D6EC3">
            <w:pPr>
              <w:bidi/>
              <w:rPr>
                <w:del w:id="257" w:author="reza" w:date="2017-04-12T18:16:00Z"/>
                <w:rFonts w:cs="B Nazanin"/>
                <w:b/>
                <w:bCs/>
                <w:sz w:val="24"/>
                <w:szCs w:val="24"/>
                <w:rtl/>
                <w:lang w:bidi="fa-IR"/>
              </w:rPr>
            </w:pPr>
            <w:r>
              <w:rPr>
                <w:rFonts w:cs="B Nazanin" w:hint="cs"/>
                <w:b/>
                <w:bCs/>
                <w:sz w:val="24"/>
                <w:szCs w:val="24"/>
                <w:rtl/>
                <w:lang w:bidi="fa-IR"/>
              </w:rPr>
              <w:t>بررسی با جدول بخش های دانشگاهی</w:t>
            </w:r>
          </w:p>
          <w:p w14:paraId="0B81B11A" w14:textId="77777777" w:rsidR="00CB03FA" w:rsidRDefault="00CB03FA" w:rsidP="00510965">
            <w:pPr>
              <w:bidi/>
              <w:rPr>
                <w:rFonts w:cs="B Nazanin" w:hint="cs"/>
                <w:b/>
                <w:bCs/>
                <w:sz w:val="24"/>
                <w:szCs w:val="24"/>
                <w:rtl/>
                <w:lang w:bidi="fa-IR"/>
              </w:rPr>
              <w:pPrChange w:id="258" w:author="reza" w:date="2017-04-12T18:16:00Z">
                <w:pPr>
                  <w:bidi/>
                </w:pPr>
              </w:pPrChange>
            </w:pPr>
          </w:p>
        </w:tc>
      </w:tr>
      <w:tr w:rsidR="00CB03FA" w14:paraId="415BDDF7" w14:textId="77777777" w:rsidTr="001B37E6">
        <w:trPr>
          <w:jc w:val="center"/>
          <w:trPrChange w:id="259" w:author="reza" w:date="2017-04-12T17:36:00Z">
            <w:trPr>
              <w:jc w:val="center"/>
            </w:trPr>
          </w:trPrChange>
        </w:trPr>
        <w:tc>
          <w:tcPr>
            <w:tcW w:w="839" w:type="dxa"/>
            <w:vAlign w:val="center"/>
            <w:tcPrChange w:id="260" w:author="reza" w:date="2017-04-12T17:36:00Z">
              <w:tcPr>
                <w:tcW w:w="842" w:type="dxa"/>
                <w:vAlign w:val="center"/>
              </w:tcPr>
            </w:tcPrChange>
          </w:tcPr>
          <w:p w14:paraId="3D488BEB" w14:textId="77777777" w:rsidR="00CB03FA" w:rsidRPr="00541993" w:rsidRDefault="00CB03FA" w:rsidP="003D6EC3">
            <w:pPr>
              <w:rPr>
                <w:rFonts w:asciiTheme="majorBidi" w:hAnsiTheme="majorBidi" w:cstheme="majorBidi"/>
                <w:sz w:val="24"/>
                <w:szCs w:val="24"/>
                <w:lang w:bidi="fa-IR"/>
              </w:rPr>
            </w:pPr>
            <w:r w:rsidRPr="00541993">
              <w:rPr>
                <w:rFonts w:asciiTheme="majorBidi" w:hAnsiTheme="majorBidi" w:cstheme="majorBidi"/>
                <w:sz w:val="24"/>
                <w:szCs w:val="24"/>
                <w:lang w:bidi="fa-IR"/>
              </w:rPr>
              <w:t>GR</w:t>
            </w:r>
          </w:p>
        </w:tc>
        <w:tc>
          <w:tcPr>
            <w:tcW w:w="2657" w:type="dxa"/>
            <w:vAlign w:val="center"/>
            <w:tcPrChange w:id="261" w:author="reza" w:date="2017-04-12T17:36:00Z">
              <w:tcPr>
                <w:tcW w:w="2697" w:type="dxa"/>
                <w:vAlign w:val="center"/>
              </w:tcPr>
            </w:tcPrChange>
          </w:tcPr>
          <w:p w14:paraId="232C7EE7" w14:textId="77777777" w:rsidR="00CB03FA" w:rsidRPr="00541993" w:rsidRDefault="00CB03FA" w:rsidP="006653DC">
            <w:pPr>
              <w:rPr>
                <w:rFonts w:asciiTheme="majorBidi" w:hAnsiTheme="majorBidi" w:cstheme="majorBidi"/>
                <w:sz w:val="24"/>
                <w:szCs w:val="24"/>
                <w:rtl/>
                <w:lang w:bidi="fa-IR"/>
              </w:rPr>
              <w:pPrChange w:id="262" w:author="reza" w:date="2017-04-12T17:47:00Z">
                <w:pPr/>
              </w:pPrChange>
            </w:pPr>
            <w:r w:rsidRPr="00541993">
              <w:rPr>
                <w:rFonts w:asciiTheme="majorBidi" w:hAnsiTheme="majorBidi" w:cstheme="majorBidi"/>
                <w:sz w:val="24"/>
                <w:szCs w:val="24"/>
                <w:lang w:bidi="fa-IR"/>
              </w:rPr>
              <w:t>Grade</w:t>
            </w:r>
            <w:r w:rsidRPr="00541993">
              <w:rPr>
                <w:rFonts w:asciiTheme="majorBidi" w:hAnsiTheme="majorBidi" w:cstheme="majorBidi"/>
                <w:sz w:val="24"/>
                <w:szCs w:val="24"/>
                <w:rtl/>
                <w:lang w:bidi="fa-IR"/>
              </w:rPr>
              <w:t xml:space="preserve"> </w:t>
            </w:r>
            <w:del w:id="263" w:author="reza" w:date="2017-04-12T17:47:00Z">
              <w:r w:rsidRPr="00541993" w:rsidDel="006653DC">
                <w:rPr>
                  <w:rFonts w:asciiTheme="majorBidi" w:hAnsiTheme="majorBidi" w:cstheme="majorBidi"/>
                  <w:sz w:val="24"/>
                  <w:szCs w:val="24"/>
                  <w:rtl/>
                  <w:lang w:bidi="fa-IR"/>
                </w:rPr>
                <w:delText xml:space="preserve">نمره </w:delText>
              </w:r>
            </w:del>
          </w:p>
        </w:tc>
        <w:tc>
          <w:tcPr>
            <w:tcW w:w="2106" w:type="dxa"/>
            <w:vAlign w:val="center"/>
            <w:tcPrChange w:id="264" w:author="reza" w:date="2017-04-12T17:36:00Z">
              <w:tcPr>
                <w:tcW w:w="2126" w:type="dxa"/>
                <w:vAlign w:val="center"/>
              </w:tcPr>
            </w:tcPrChange>
          </w:tcPr>
          <w:p w14:paraId="7D0D3729" w14:textId="77777777" w:rsidR="00CB03FA" w:rsidRPr="00541993" w:rsidRDefault="00CB03FA" w:rsidP="003D6EC3">
            <w:pPr>
              <w:rPr>
                <w:rFonts w:asciiTheme="majorBidi" w:hAnsiTheme="majorBidi" w:cstheme="majorBidi"/>
                <w:sz w:val="24"/>
                <w:szCs w:val="24"/>
                <w:lang w:bidi="fa-IR"/>
              </w:rPr>
            </w:pPr>
            <w:r w:rsidRPr="00541993">
              <w:rPr>
                <w:rFonts w:asciiTheme="majorBidi" w:hAnsiTheme="majorBidi" w:cstheme="majorBidi"/>
                <w:sz w:val="24"/>
                <w:szCs w:val="24"/>
                <w:lang w:bidi="fa-IR"/>
              </w:rPr>
              <w:t>float</w:t>
            </w:r>
          </w:p>
        </w:tc>
        <w:tc>
          <w:tcPr>
            <w:tcW w:w="5152" w:type="dxa"/>
            <w:vAlign w:val="center"/>
            <w:tcPrChange w:id="265" w:author="reza" w:date="2017-04-12T17:36:00Z">
              <w:tcPr>
                <w:tcW w:w="5245" w:type="dxa"/>
                <w:vAlign w:val="center"/>
              </w:tcPr>
            </w:tcPrChange>
          </w:tcPr>
          <w:p w14:paraId="7F0A1887" w14:textId="77777777" w:rsidR="00CB03FA" w:rsidRDefault="006653DC" w:rsidP="006653DC">
            <w:pPr>
              <w:bidi/>
              <w:rPr>
                <w:rFonts w:cs="B Nazanin"/>
                <w:b/>
                <w:bCs/>
                <w:sz w:val="24"/>
                <w:szCs w:val="24"/>
                <w:rtl/>
                <w:lang w:bidi="fa-IR"/>
              </w:rPr>
              <w:pPrChange w:id="266" w:author="reza" w:date="2017-04-12T17:46:00Z">
                <w:pPr>
                  <w:bidi/>
                </w:pPr>
              </w:pPrChange>
            </w:pPr>
            <w:ins w:id="267" w:author="reza" w:date="2017-04-12T17:46:00Z">
              <w:r>
                <w:rPr>
                  <w:rFonts w:cs="B Nazanin" w:hint="cs"/>
                  <w:b/>
                  <w:bCs/>
                  <w:sz w:val="24"/>
                  <w:szCs w:val="24"/>
                  <w:rtl/>
                  <w:lang w:bidi="fa-IR"/>
                </w:rPr>
                <w:t xml:space="preserve">نمره اعشاری </w:t>
              </w:r>
            </w:ins>
            <w:del w:id="268" w:author="reza" w:date="2017-04-12T17:46:00Z">
              <w:r w:rsidR="00CB03FA" w:rsidDel="006653DC">
                <w:rPr>
                  <w:rFonts w:cs="B Nazanin" w:hint="cs"/>
                  <w:b/>
                  <w:bCs/>
                  <w:sz w:val="24"/>
                  <w:szCs w:val="24"/>
                  <w:rtl/>
                  <w:lang w:bidi="fa-IR"/>
                </w:rPr>
                <w:delText>بین صفر تا 100</w:delText>
              </w:r>
            </w:del>
          </w:p>
        </w:tc>
      </w:tr>
      <w:tr w:rsidR="00CB03FA" w14:paraId="4BABDC0D" w14:textId="77777777" w:rsidTr="001B37E6">
        <w:trPr>
          <w:jc w:val="center"/>
          <w:trPrChange w:id="269" w:author="reza" w:date="2017-04-12T17:36:00Z">
            <w:trPr>
              <w:jc w:val="center"/>
            </w:trPr>
          </w:trPrChange>
        </w:trPr>
        <w:tc>
          <w:tcPr>
            <w:tcW w:w="839" w:type="dxa"/>
            <w:vAlign w:val="center"/>
            <w:tcPrChange w:id="270" w:author="reza" w:date="2017-04-12T17:36:00Z">
              <w:tcPr>
                <w:tcW w:w="842" w:type="dxa"/>
                <w:vAlign w:val="center"/>
              </w:tcPr>
            </w:tcPrChange>
          </w:tcPr>
          <w:p w14:paraId="7C5F2E5C" w14:textId="77777777" w:rsidR="00CB03FA" w:rsidRPr="006653DC" w:rsidRDefault="00CB03FA" w:rsidP="003D6EC3">
            <w:pPr>
              <w:rPr>
                <w:rFonts w:asciiTheme="majorBidi" w:hAnsiTheme="majorBidi" w:cstheme="majorBidi"/>
                <w:sz w:val="24"/>
                <w:szCs w:val="24"/>
                <w:highlight w:val="yellow"/>
                <w:lang w:bidi="fa-IR"/>
                <w:rPrChange w:id="271" w:author="reza" w:date="2017-04-12T17:47:00Z">
                  <w:rPr>
                    <w:rFonts w:asciiTheme="majorBidi" w:hAnsiTheme="majorBidi" w:cstheme="majorBidi"/>
                    <w:sz w:val="24"/>
                    <w:szCs w:val="24"/>
                    <w:lang w:bidi="fa-IR"/>
                  </w:rPr>
                </w:rPrChange>
              </w:rPr>
            </w:pPr>
            <w:r w:rsidRPr="006653DC">
              <w:rPr>
                <w:rFonts w:asciiTheme="majorBidi" w:hAnsiTheme="majorBidi" w:cstheme="majorBidi"/>
                <w:sz w:val="24"/>
                <w:szCs w:val="24"/>
                <w:highlight w:val="yellow"/>
                <w:lang w:bidi="fa-IR"/>
                <w:rPrChange w:id="272" w:author="reza" w:date="2017-04-12T17:47:00Z">
                  <w:rPr>
                    <w:rFonts w:asciiTheme="majorBidi" w:hAnsiTheme="majorBidi" w:cstheme="majorBidi"/>
                    <w:sz w:val="24"/>
                    <w:szCs w:val="24"/>
                    <w:lang w:bidi="fa-IR"/>
                  </w:rPr>
                </w:rPrChange>
              </w:rPr>
              <w:t>EID</w:t>
            </w:r>
          </w:p>
        </w:tc>
        <w:tc>
          <w:tcPr>
            <w:tcW w:w="2657" w:type="dxa"/>
            <w:vAlign w:val="center"/>
            <w:tcPrChange w:id="273" w:author="reza" w:date="2017-04-12T17:36:00Z">
              <w:tcPr>
                <w:tcW w:w="2697" w:type="dxa"/>
                <w:vAlign w:val="center"/>
              </w:tcPr>
            </w:tcPrChange>
          </w:tcPr>
          <w:p w14:paraId="6A827342" w14:textId="77777777" w:rsidR="00CB03FA" w:rsidRPr="006653DC" w:rsidRDefault="00CB03FA" w:rsidP="003D6EC3">
            <w:pPr>
              <w:rPr>
                <w:rFonts w:asciiTheme="majorBidi" w:hAnsiTheme="majorBidi" w:cstheme="majorBidi"/>
                <w:sz w:val="24"/>
                <w:szCs w:val="24"/>
                <w:highlight w:val="yellow"/>
                <w:lang w:bidi="fa-IR"/>
                <w:rPrChange w:id="274" w:author="reza" w:date="2017-04-12T17:47:00Z">
                  <w:rPr>
                    <w:rFonts w:asciiTheme="majorBidi" w:hAnsiTheme="majorBidi" w:cstheme="majorBidi"/>
                    <w:sz w:val="24"/>
                    <w:szCs w:val="24"/>
                    <w:lang w:bidi="fa-IR"/>
                  </w:rPr>
                </w:rPrChange>
              </w:rPr>
            </w:pPr>
            <w:r w:rsidRPr="006653DC">
              <w:rPr>
                <w:rFonts w:asciiTheme="majorBidi" w:hAnsiTheme="majorBidi" w:cstheme="majorBidi"/>
                <w:sz w:val="24"/>
                <w:szCs w:val="24"/>
                <w:highlight w:val="yellow"/>
                <w:lang w:bidi="fa-IR"/>
                <w:rPrChange w:id="275" w:author="reza" w:date="2017-04-12T17:47:00Z">
                  <w:rPr>
                    <w:rFonts w:asciiTheme="majorBidi" w:hAnsiTheme="majorBidi" w:cstheme="majorBidi"/>
                    <w:sz w:val="24"/>
                    <w:szCs w:val="24"/>
                    <w:lang w:bidi="fa-IR"/>
                  </w:rPr>
                </w:rPrChange>
              </w:rPr>
              <w:t>Exam ID</w:t>
            </w:r>
          </w:p>
        </w:tc>
        <w:tc>
          <w:tcPr>
            <w:tcW w:w="2106" w:type="dxa"/>
            <w:vAlign w:val="center"/>
            <w:tcPrChange w:id="276" w:author="reza" w:date="2017-04-12T17:36:00Z">
              <w:tcPr>
                <w:tcW w:w="2126" w:type="dxa"/>
                <w:vAlign w:val="center"/>
              </w:tcPr>
            </w:tcPrChange>
          </w:tcPr>
          <w:p w14:paraId="298CA44A" w14:textId="77777777" w:rsidR="00CB03FA" w:rsidRPr="006653DC" w:rsidRDefault="00CB03FA" w:rsidP="003D6EC3">
            <w:pPr>
              <w:rPr>
                <w:rFonts w:asciiTheme="majorBidi" w:hAnsiTheme="majorBidi" w:cstheme="majorBidi"/>
                <w:sz w:val="24"/>
                <w:szCs w:val="24"/>
                <w:highlight w:val="yellow"/>
                <w:lang w:bidi="fa-IR"/>
                <w:rPrChange w:id="277" w:author="reza" w:date="2017-04-12T17:47:00Z">
                  <w:rPr>
                    <w:rFonts w:asciiTheme="majorBidi" w:hAnsiTheme="majorBidi" w:cstheme="majorBidi"/>
                    <w:sz w:val="24"/>
                    <w:szCs w:val="24"/>
                    <w:lang w:bidi="fa-IR"/>
                  </w:rPr>
                </w:rPrChange>
              </w:rPr>
            </w:pPr>
            <w:r w:rsidRPr="006653DC">
              <w:rPr>
                <w:rFonts w:asciiTheme="majorBidi" w:hAnsiTheme="majorBidi" w:cstheme="majorBidi"/>
                <w:sz w:val="24"/>
                <w:szCs w:val="24"/>
                <w:highlight w:val="yellow"/>
                <w:lang w:bidi="fa-IR"/>
                <w:rPrChange w:id="278" w:author="reza" w:date="2017-04-12T17:47:00Z">
                  <w:rPr>
                    <w:rFonts w:asciiTheme="majorBidi" w:hAnsiTheme="majorBidi" w:cstheme="majorBidi"/>
                    <w:sz w:val="24"/>
                    <w:szCs w:val="24"/>
                    <w:lang w:bidi="fa-IR"/>
                  </w:rPr>
                </w:rPrChange>
              </w:rPr>
              <w:t>int</w:t>
            </w:r>
          </w:p>
        </w:tc>
        <w:tc>
          <w:tcPr>
            <w:tcW w:w="5152" w:type="dxa"/>
            <w:vAlign w:val="center"/>
            <w:tcPrChange w:id="279" w:author="reza" w:date="2017-04-12T17:36:00Z">
              <w:tcPr>
                <w:tcW w:w="5245" w:type="dxa"/>
                <w:vAlign w:val="center"/>
              </w:tcPr>
            </w:tcPrChange>
          </w:tcPr>
          <w:p w14:paraId="13876149" w14:textId="77777777" w:rsidR="00CB03FA" w:rsidRDefault="00CB03FA" w:rsidP="006653DC">
            <w:pPr>
              <w:bidi/>
              <w:rPr>
                <w:rFonts w:cs="B Nazanin" w:hint="cs"/>
                <w:b/>
                <w:bCs/>
                <w:sz w:val="24"/>
                <w:szCs w:val="24"/>
                <w:rtl/>
                <w:lang w:bidi="fa-IR"/>
              </w:rPr>
              <w:pPrChange w:id="280" w:author="reza" w:date="2017-04-12T17:47:00Z">
                <w:pPr>
                  <w:bidi/>
                </w:pPr>
              </w:pPrChange>
            </w:pPr>
            <w:r w:rsidRPr="006653DC">
              <w:rPr>
                <w:rFonts w:cs="B Nazanin" w:hint="cs"/>
                <w:b/>
                <w:bCs/>
                <w:sz w:val="24"/>
                <w:szCs w:val="24"/>
                <w:highlight w:val="yellow"/>
                <w:rtl/>
                <w:lang w:bidi="fa-IR"/>
                <w:rPrChange w:id="281" w:author="reza" w:date="2017-04-12T17:47:00Z">
                  <w:rPr>
                    <w:rFonts w:cs="B Nazanin" w:hint="cs"/>
                    <w:b/>
                    <w:bCs/>
                    <w:sz w:val="24"/>
                    <w:szCs w:val="24"/>
                    <w:rtl/>
                    <w:lang w:bidi="fa-IR"/>
                  </w:rPr>
                </w:rPrChange>
              </w:rPr>
              <w:t xml:space="preserve">کد شناسه آزمون </w:t>
            </w:r>
            <w:del w:id="282" w:author="reza" w:date="2017-04-12T17:47:00Z">
              <w:r w:rsidRPr="006653DC" w:rsidDel="006653DC">
                <w:rPr>
                  <w:rFonts w:cs="B Nazanin" w:hint="cs"/>
                  <w:b/>
                  <w:bCs/>
                  <w:sz w:val="24"/>
                  <w:szCs w:val="24"/>
                  <w:highlight w:val="yellow"/>
                  <w:rtl/>
                  <w:lang w:bidi="fa-IR"/>
                  <w:rPrChange w:id="283" w:author="reza" w:date="2017-04-12T17:47:00Z">
                    <w:rPr>
                      <w:rFonts w:cs="B Nazanin" w:hint="cs"/>
                      <w:b/>
                      <w:bCs/>
                      <w:sz w:val="24"/>
                      <w:szCs w:val="24"/>
                      <w:rtl/>
                      <w:lang w:bidi="fa-IR"/>
                    </w:rPr>
                  </w:rPrChange>
                </w:rPr>
                <w:delText>ارتقاء</w:delText>
              </w:r>
            </w:del>
          </w:p>
        </w:tc>
      </w:tr>
      <w:tr w:rsidR="00CB03FA" w14:paraId="26AB4541" w14:textId="77777777" w:rsidTr="001B37E6">
        <w:trPr>
          <w:jc w:val="center"/>
          <w:trPrChange w:id="284" w:author="reza" w:date="2017-04-12T17:36:00Z">
            <w:trPr>
              <w:jc w:val="center"/>
            </w:trPr>
          </w:trPrChange>
        </w:trPr>
        <w:tc>
          <w:tcPr>
            <w:tcW w:w="839" w:type="dxa"/>
            <w:vAlign w:val="center"/>
            <w:tcPrChange w:id="285" w:author="reza" w:date="2017-04-12T17:36:00Z">
              <w:tcPr>
                <w:tcW w:w="842" w:type="dxa"/>
                <w:vAlign w:val="center"/>
              </w:tcPr>
            </w:tcPrChange>
          </w:tcPr>
          <w:p w14:paraId="1B25B0D9" w14:textId="77777777" w:rsidR="00CB03FA" w:rsidRPr="00541993" w:rsidRDefault="00CB03FA" w:rsidP="003D6EC3">
            <w:pPr>
              <w:rPr>
                <w:rFonts w:asciiTheme="majorBidi" w:hAnsiTheme="majorBidi" w:cstheme="majorBidi"/>
                <w:sz w:val="24"/>
                <w:szCs w:val="24"/>
                <w:lang w:bidi="fa-IR"/>
              </w:rPr>
            </w:pPr>
            <w:r w:rsidRPr="00541993">
              <w:rPr>
                <w:rFonts w:asciiTheme="majorBidi" w:hAnsiTheme="majorBidi" w:cstheme="majorBidi"/>
                <w:sz w:val="24"/>
                <w:szCs w:val="24"/>
                <w:lang w:bidi="fa-IR"/>
              </w:rPr>
              <w:t>SSE</w:t>
            </w:r>
          </w:p>
        </w:tc>
        <w:tc>
          <w:tcPr>
            <w:tcW w:w="2657" w:type="dxa"/>
            <w:vAlign w:val="center"/>
            <w:tcPrChange w:id="286" w:author="reza" w:date="2017-04-12T17:36:00Z">
              <w:tcPr>
                <w:tcW w:w="2697" w:type="dxa"/>
                <w:vAlign w:val="center"/>
              </w:tcPr>
            </w:tcPrChange>
          </w:tcPr>
          <w:p w14:paraId="0FFE2B4F" w14:textId="77777777" w:rsidR="00CB03FA" w:rsidRPr="00541993" w:rsidRDefault="00CB03FA" w:rsidP="003D6EC3">
            <w:pPr>
              <w:rPr>
                <w:rFonts w:asciiTheme="majorBidi" w:hAnsiTheme="majorBidi" w:cstheme="majorBidi"/>
                <w:sz w:val="24"/>
                <w:szCs w:val="24"/>
                <w:lang w:bidi="fa-IR"/>
              </w:rPr>
            </w:pPr>
            <w:r w:rsidRPr="00541993">
              <w:rPr>
                <w:rFonts w:asciiTheme="majorBidi" w:hAnsiTheme="majorBidi" w:cstheme="majorBidi"/>
                <w:sz w:val="24"/>
                <w:szCs w:val="24"/>
                <w:lang w:bidi="fa-IR"/>
              </w:rPr>
              <w:t>Student Status in Exam</w:t>
            </w:r>
          </w:p>
        </w:tc>
        <w:tc>
          <w:tcPr>
            <w:tcW w:w="2106" w:type="dxa"/>
            <w:vAlign w:val="center"/>
            <w:tcPrChange w:id="287" w:author="reza" w:date="2017-04-12T17:36:00Z">
              <w:tcPr>
                <w:tcW w:w="2126" w:type="dxa"/>
                <w:vAlign w:val="center"/>
              </w:tcPr>
            </w:tcPrChange>
          </w:tcPr>
          <w:p w14:paraId="24D02B33" w14:textId="2D66E375" w:rsidR="00CB03FA" w:rsidRPr="00541993" w:rsidRDefault="00CB03FA" w:rsidP="003D6EC3">
            <w:pPr>
              <w:rPr>
                <w:rFonts w:asciiTheme="majorBidi" w:hAnsiTheme="majorBidi" w:cstheme="majorBidi"/>
                <w:sz w:val="24"/>
                <w:szCs w:val="24"/>
                <w:lang w:bidi="fa-IR"/>
              </w:rPr>
            </w:pPr>
            <w:del w:id="288" w:author="reza" w:date="2017-04-12T18:06:00Z">
              <w:r w:rsidRPr="00541993" w:rsidDel="009A35D0">
                <w:rPr>
                  <w:rFonts w:asciiTheme="majorBidi" w:hAnsiTheme="majorBidi" w:cstheme="majorBidi"/>
                  <w:sz w:val="24"/>
                  <w:szCs w:val="24"/>
                  <w:lang w:bidi="fa-IR"/>
                </w:rPr>
                <w:delText>int</w:delText>
              </w:r>
            </w:del>
            <w:ins w:id="289" w:author="reza" w:date="2017-04-12T18:06:00Z">
              <w:r w:rsidR="009A35D0">
                <w:rPr>
                  <w:rFonts w:asciiTheme="majorBidi" w:hAnsiTheme="majorBidi" w:cstheme="majorBidi"/>
                  <w:sz w:val="24"/>
                  <w:szCs w:val="24"/>
                  <w:lang w:bidi="fa-IR"/>
                </w:rPr>
                <w:t>CS</w:t>
              </w:r>
            </w:ins>
          </w:p>
        </w:tc>
        <w:tc>
          <w:tcPr>
            <w:tcW w:w="5152" w:type="dxa"/>
            <w:vAlign w:val="center"/>
            <w:tcPrChange w:id="290" w:author="reza" w:date="2017-04-12T17:36:00Z">
              <w:tcPr>
                <w:tcW w:w="5245" w:type="dxa"/>
                <w:vAlign w:val="center"/>
              </w:tcPr>
            </w:tcPrChange>
          </w:tcPr>
          <w:p w14:paraId="61161187" w14:textId="77777777" w:rsidR="00CB03FA" w:rsidRDefault="00D41AC5" w:rsidP="00D41AC5">
            <w:pPr>
              <w:bidi/>
              <w:rPr>
                <w:rFonts w:cs="B Nazanin" w:hint="cs"/>
                <w:b/>
                <w:bCs/>
                <w:sz w:val="24"/>
                <w:szCs w:val="24"/>
                <w:rtl/>
                <w:lang w:bidi="fa-IR"/>
              </w:rPr>
              <w:pPrChange w:id="291" w:author="reza" w:date="2017-04-12T17:54:00Z">
                <w:pPr/>
              </w:pPrChange>
            </w:pPr>
            <w:ins w:id="292" w:author="reza" w:date="2017-04-12T17:54:00Z">
              <w:r>
                <w:rPr>
                  <w:rFonts w:cs="B Nazanin" w:hint="cs"/>
                  <w:b/>
                  <w:bCs/>
                  <w:sz w:val="24"/>
                  <w:szCs w:val="24"/>
                  <w:rtl/>
                  <w:lang w:bidi="fa-IR"/>
                </w:rPr>
                <w:t xml:space="preserve">رجوع </w:t>
              </w:r>
            </w:ins>
            <w:ins w:id="293" w:author="reza" w:date="2017-04-12T17:55:00Z">
              <w:r>
                <w:rPr>
                  <w:rFonts w:cs="B Nazanin" w:hint="cs"/>
                  <w:b/>
                  <w:bCs/>
                  <w:sz w:val="24"/>
                  <w:szCs w:val="24"/>
                  <w:rtl/>
                  <w:lang w:bidi="fa-IR"/>
                </w:rPr>
                <w:t xml:space="preserve">به </w:t>
              </w:r>
            </w:ins>
            <w:ins w:id="294" w:author="reza" w:date="2017-04-12T17:54:00Z">
              <w:r>
                <w:rPr>
                  <w:rFonts w:cs="B Nazanin" w:hint="cs"/>
                  <w:b/>
                  <w:bCs/>
                  <w:sz w:val="24"/>
                  <w:szCs w:val="24"/>
                  <w:rtl/>
                  <w:lang w:bidi="fa-IR"/>
                </w:rPr>
                <w:t xml:space="preserve">کد جدول </w:t>
              </w:r>
            </w:ins>
            <w:r w:rsidR="00CB03FA">
              <w:rPr>
                <w:rFonts w:cs="B Nazanin"/>
                <w:b/>
                <w:bCs/>
                <w:sz w:val="24"/>
                <w:szCs w:val="24"/>
              </w:rPr>
              <w:t>ExamStatusCode table</w:t>
            </w:r>
            <w:ins w:id="295" w:author="reza" w:date="2017-04-12T17:54:00Z">
              <w:r>
                <w:rPr>
                  <w:rFonts w:cs="B Nazanin" w:hint="cs"/>
                  <w:b/>
                  <w:bCs/>
                  <w:sz w:val="24"/>
                  <w:szCs w:val="24"/>
                  <w:rtl/>
                  <w:lang w:bidi="fa-IR"/>
                </w:rPr>
                <w:t xml:space="preserve"> </w:t>
              </w:r>
            </w:ins>
          </w:p>
        </w:tc>
      </w:tr>
      <w:tr w:rsidR="00CB03FA" w14:paraId="4D3C4875" w14:textId="77777777" w:rsidTr="006653DC">
        <w:trPr>
          <w:jc w:val="center"/>
          <w:trPrChange w:id="296" w:author="reza" w:date="2017-04-12T17:48:00Z">
            <w:trPr>
              <w:jc w:val="center"/>
            </w:trPr>
          </w:trPrChange>
        </w:trPr>
        <w:tc>
          <w:tcPr>
            <w:tcW w:w="839" w:type="dxa"/>
            <w:vAlign w:val="center"/>
            <w:tcPrChange w:id="297" w:author="reza" w:date="2017-04-12T17:48:00Z">
              <w:tcPr>
                <w:tcW w:w="842" w:type="dxa"/>
              </w:tcPr>
            </w:tcPrChange>
          </w:tcPr>
          <w:p w14:paraId="138CA6F5" w14:textId="79CF1AF4" w:rsidR="00CB03FA" w:rsidRPr="00D41AC5" w:rsidRDefault="00CB03FA" w:rsidP="006653DC">
            <w:pPr>
              <w:rPr>
                <w:rFonts w:asciiTheme="majorBidi" w:hAnsiTheme="majorBidi" w:cstheme="majorBidi" w:hint="cs"/>
                <w:sz w:val="24"/>
                <w:szCs w:val="24"/>
                <w:highlight w:val="yellow"/>
                <w:rtl/>
                <w:lang w:bidi="fa-IR"/>
                <w:rPrChange w:id="298" w:author="reza" w:date="2017-04-12T17:50:00Z">
                  <w:rPr>
                    <w:rFonts w:asciiTheme="majorBidi" w:hAnsiTheme="majorBidi" w:cstheme="majorBidi"/>
                    <w:sz w:val="24"/>
                    <w:szCs w:val="24"/>
                    <w:lang w:bidi="fa-IR"/>
                  </w:rPr>
                </w:rPrChange>
              </w:rPr>
              <w:pPrChange w:id="299" w:author="reza" w:date="2017-04-12T17:48:00Z">
                <w:pPr/>
              </w:pPrChange>
            </w:pPr>
            <w:del w:id="300" w:author="reza" w:date="2017-04-12T18:04:00Z">
              <w:r w:rsidRPr="00D41AC5" w:rsidDel="009A35D0">
                <w:rPr>
                  <w:rFonts w:asciiTheme="majorBidi" w:hAnsiTheme="majorBidi" w:cstheme="majorBidi"/>
                  <w:sz w:val="24"/>
                  <w:szCs w:val="24"/>
                  <w:highlight w:val="yellow"/>
                  <w:lang w:bidi="fa-IR"/>
                  <w:rPrChange w:id="301" w:author="reza" w:date="2017-04-12T17:50:00Z">
                    <w:rPr>
                      <w:rFonts w:asciiTheme="majorBidi" w:hAnsiTheme="majorBidi" w:cstheme="majorBidi"/>
                      <w:sz w:val="24"/>
                      <w:szCs w:val="24"/>
                      <w:lang w:bidi="fa-IR"/>
                    </w:rPr>
                  </w:rPrChange>
                </w:rPr>
                <w:delText>GD</w:delText>
              </w:r>
            </w:del>
            <w:ins w:id="302" w:author="reza" w:date="2017-04-12T18:04:00Z">
              <w:r w:rsidR="009A35D0">
                <w:rPr>
                  <w:rFonts w:asciiTheme="majorBidi" w:hAnsiTheme="majorBidi" w:cstheme="majorBidi"/>
                  <w:sz w:val="24"/>
                  <w:szCs w:val="24"/>
                  <w:highlight w:val="yellow"/>
                  <w:lang w:bidi="fa-IR"/>
                </w:rPr>
                <w:t>ES</w:t>
              </w:r>
            </w:ins>
          </w:p>
        </w:tc>
        <w:tc>
          <w:tcPr>
            <w:tcW w:w="2657" w:type="dxa"/>
            <w:vAlign w:val="center"/>
            <w:tcPrChange w:id="303" w:author="reza" w:date="2017-04-12T17:48:00Z">
              <w:tcPr>
                <w:tcW w:w="2697" w:type="dxa"/>
                <w:vAlign w:val="center"/>
              </w:tcPr>
            </w:tcPrChange>
          </w:tcPr>
          <w:p w14:paraId="5CAE2E23" w14:textId="1F0AA154" w:rsidR="00D41AC5" w:rsidRPr="00D41AC5" w:rsidRDefault="00CB03FA" w:rsidP="003D6EC3">
            <w:pPr>
              <w:rPr>
                <w:rFonts w:asciiTheme="majorBidi" w:hAnsiTheme="majorBidi" w:cstheme="majorBidi"/>
                <w:sz w:val="24"/>
                <w:szCs w:val="24"/>
                <w:highlight w:val="yellow"/>
                <w:lang w:bidi="fa-IR"/>
                <w:rPrChange w:id="304" w:author="reza" w:date="2017-04-12T17:50:00Z">
                  <w:rPr>
                    <w:rFonts w:asciiTheme="majorBidi" w:hAnsiTheme="majorBidi" w:cstheme="majorBidi"/>
                    <w:sz w:val="24"/>
                    <w:szCs w:val="24"/>
                    <w:lang w:bidi="fa-IR"/>
                  </w:rPr>
                </w:rPrChange>
              </w:rPr>
            </w:pPr>
            <w:del w:id="305" w:author="reza" w:date="2017-04-12T18:14:00Z">
              <w:r w:rsidRPr="00D41AC5" w:rsidDel="00510965">
                <w:rPr>
                  <w:rFonts w:asciiTheme="majorBidi" w:hAnsiTheme="majorBidi" w:cstheme="majorBidi"/>
                  <w:sz w:val="24"/>
                  <w:szCs w:val="24"/>
                  <w:highlight w:val="yellow"/>
                  <w:lang w:bidi="fa-IR"/>
                  <w:rPrChange w:id="306" w:author="reza" w:date="2017-04-12T17:50:00Z">
                    <w:rPr>
                      <w:rFonts w:asciiTheme="majorBidi" w:hAnsiTheme="majorBidi" w:cstheme="majorBidi"/>
                      <w:sz w:val="24"/>
                      <w:szCs w:val="24"/>
                      <w:lang w:bidi="fa-IR"/>
                    </w:rPr>
                  </w:rPrChange>
                </w:rPr>
                <w:delText>Graduate Date</w:delText>
              </w:r>
            </w:del>
            <w:ins w:id="307" w:author="reza" w:date="2017-04-12T17:51:00Z">
              <w:r w:rsidR="00D41AC5">
                <w:rPr>
                  <w:rFonts w:asciiTheme="majorBidi" w:hAnsiTheme="majorBidi" w:cstheme="majorBidi"/>
                  <w:sz w:val="24"/>
                  <w:szCs w:val="24"/>
                  <w:highlight w:val="yellow"/>
                  <w:lang w:bidi="fa-IR"/>
                </w:rPr>
                <w:t>Exit</w:t>
              </w:r>
            </w:ins>
            <w:ins w:id="308" w:author="reza" w:date="2017-04-12T18:15:00Z">
              <w:r w:rsidR="00510965">
                <w:rPr>
                  <w:rFonts w:asciiTheme="majorBidi" w:hAnsiTheme="majorBidi" w:cstheme="majorBidi"/>
                  <w:sz w:val="24"/>
                  <w:szCs w:val="24"/>
                  <w:highlight w:val="yellow"/>
                  <w:lang w:bidi="fa-IR"/>
                </w:rPr>
                <w:t xml:space="preserve"> </w:t>
              </w:r>
            </w:ins>
            <w:ins w:id="309" w:author="reza" w:date="2017-04-12T18:04:00Z">
              <w:r w:rsidR="009A35D0">
                <w:rPr>
                  <w:rFonts w:asciiTheme="majorBidi" w:hAnsiTheme="majorBidi" w:cstheme="majorBidi"/>
                  <w:sz w:val="24"/>
                  <w:szCs w:val="24"/>
                  <w:highlight w:val="yellow"/>
                  <w:lang w:bidi="fa-IR"/>
                </w:rPr>
                <w:t>Study</w:t>
              </w:r>
            </w:ins>
          </w:p>
        </w:tc>
        <w:tc>
          <w:tcPr>
            <w:tcW w:w="2106" w:type="dxa"/>
            <w:vAlign w:val="center"/>
            <w:tcPrChange w:id="310" w:author="reza" w:date="2017-04-12T17:48:00Z">
              <w:tcPr>
                <w:tcW w:w="2126" w:type="dxa"/>
                <w:vAlign w:val="center"/>
              </w:tcPr>
            </w:tcPrChange>
          </w:tcPr>
          <w:p w14:paraId="212CE1D0" w14:textId="77777777" w:rsidR="00CB03FA" w:rsidRPr="00D41AC5" w:rsidRDefault="00CB03FA" w:rsidP="003D6EC3">
            <w:pPr>
              <w:rPr>
                <w:rFonts w:asciiTheme="majorBidi" w:hAnsiTheme="majorBidi" w:cstheme="majorBidi"/>
                <w:sz w:val="24"/>
                <w:szCs w:val="24"/>
                <w:highlight w:val="yellow"/>
                <w:lang w:bidi="fa-IR"/>
                <w:rPrChange w:id="311" w:author="reza" w:date="2017-04-12T17:50:00Z">
                  <w:rPr>
                    <w:rFonts w:asciiTheme="majorBidi" w:hAnsiTheme="majorBidi" w:cstheme="majorBidi"/>
                    <w:sz w:val="24"/>
                    <w:szCs w:val="24"/>
                    <w:lang w:bidi="fa-IR"/>
                  </w:rPr>
                </w:rPrChange>
              </w:rPr>
            </w:pPr>
            <w:r w:rsidRPr="00D41AC5">
              <w:rPr>
                <w:rFonts w:asciiTheme="majorBidi" w:hAnsiTheme="majorBidi" w:cstheme="majorBidi"/>
                <w:sz w:val="24"/>
                <w:szCs w:val="24"/>
                <w:highlight w:val="yellow"/>
                <w:lang w:bidi="fa-IR"/>
                <w:rPrChange w:id="312" w:author="reza" w:date="2017-04-12T17:50:00Z">
                  <w:rPr>
                    <w:rFonts w:asciiTheme="majorBidi" w:hAnsiTheme="majorBidi" w:cstheme="majorBidi"/>
                    <w:sz w:val="24"/>
                    <w:szCs w:val="24"/>
                    <w:lang w:bidi="fa-IR"/>
                  </w:rPr>
                </w:rPrChange>
              </w:rPr>
              <w:t>PDate</w:t>
            </w:r>
          </w:p>
        </w:tc>
        <w:tc>
          <w:tcPr>
            <w:tcW w:w="5152" w:type="dxa"/>
            <w:vAlign w:val="center"/>
            <w:tcPrChange w:id="313" w:author="reza" w:date="2017-04-12T17:48:00Z">
              <w:tcPr>
                <w:tcW w:w="5245" w:type="dxa"/>
                <w:vAlign w:val="center"/>
              </w:tcPr>
            </w:tcPrChange>
          </w:tcPr>
          <w:p w14:paraId="51DFAE05" w14:textId="3ADD93A9" w:rsidR="00CB03FA" w:rsidRPr="00D41AC5" w:rsidRDefault="00CB03FA" w:rsidP="00510965">
            <w:pPr>
              <w:bidi/>
              <w:rPr>
                <w:ins w:id="314" w:author="reza" w:date="2017-04-12T17:48:00Z"/>
                <w:rFonts w:cs="B Nazanin" w:hint="cs"/>
                <w:b/>
                <w:bCs/>
                <w:sz w:val="24"/>
                <w:szCs w:val="24"/>
                <w:highlight w:val="yellow"/>
                <w:rtl/>
                <w:lang w:bidi="fa-IR"/>
                <w:rPrChange w:id="315" w:author="reza" w:date="2017-04-12T17:50:00Z">
                  <w:rPr>
                    <w:ins w:id="316" w:author="reza" w:date="2017-04-12T17:48:00Z"/>
                    <w:rFonts w:cs="B Nazanin" w:hint="cs"/>
                    <w:b/>
                    <w:bCs/>
                    <w:sz w:val="24"/>
                    <w:szCs w:val="24"/>
                    <w:rtl/>
                    <w:lang w:bidi="fa-IR"/>
                  </w:rPr>
                </w:rPrChange>
              </w:rPr>
              <w:pPrChange w:id="317" w:author="reza" w:date="2017-04-12T18:15:00Z">
                <w:pPr>
                  <w:jc w:val="right"/>
                </w:pPr>
              </w:pPrChange>
            </w:pPr>
            <w:r w:rsidRPr="00D41AC5">
              <w:rPr>
                <w:rFonts w:cs="B Nazanin" w:hint="cs"/>
                <w:b/>
                <w:bCs/>
                <w:sz w:val="24"/>
                <w:szCs w:val="24"/>
                <w:highlight w:val="yellow"/>
                <w:rtl/>
                <w:lang w:bidi="fa-IR"/>
                <w:rPrChange w:id="318" w:author="reza" w:date="2017-04-12T17:50:00Z">
                  <w:rPr>
                    <w:rFonts w:cs="B Nazanin" w:hint="cs"/>
                    <w:b/>
                    <w:bCs/>
                    <w:sz w:val="24"/>
                    <w:szCs w:val="24"/>
                    <w:rtl/>
                    <w:lang w:bidi="fa-IR"/>
                  </w:rPr>
                </w:rPrChange>
              </w:rPr>
              <w:t xml:space="preserve">تاریخ </w:t>
            </w:r>
            <w:del w:id="319" w:author="reza" w:date="2017-04-12T18:15:00Z">
              <w:r w:rsidRPr="00D41AC5" w:rsidDel="00510965">
                <w:rPr>
                  <w:rFonts w:cs="B Nazanin" w:hint="cs"/>
                  <w:b/>
                  <w:bCs/>
                  <w:sz w:val="24"/>
                  <w:szCs w:val="24"/>
                  <w:highlight w:val="yellow"/>
                  <w:rtl/>
                  <w:lang w:bidi="fa-IR"/>
                  <w:rPrChange w:id="320" w:author="reza" w:date="2017-04-12T17:50:00Z">
                    <w:rPr>
                      <w:rFonts w:cs="B Nazanin" w:hint="cs"/>
                      <w:b/>
                      <w:bCs/>
                      <w:sz w:val="24"/>
                      <w:szCs w:val="24"/>
                      <w:rtl/>
                      <w:lang w:bidi="fa-IR"/>
                    </w:rPr>
                  </w:rPrChange>
                </w:rPr>
                <w:delText xml:space="preserve">فارغ </w:delText>
              </w:r>
            </w:del>
            <w:ins w:id="321" w:author="reza" w:date="2017-04-12T18:15:00Z">
              <w:r w:rsidR="00510965">
                <w:rPr>
                  <w:rFonts w:cs="B Nazanin" w:hint="cs"/>
                  <w:b/>
                  <w:bCs/>
                  <w:sz w:val="24"/>
                  <w:szCs w:val="24"/>
                  <w:highlight w:val="yellow"/>
                  <w:rtl/>
                  <w:lang w:bidi="fa-IR"/>
                </w:rPr>
                <w:t xml:space="preserve">قطع </w:t>
              </w:r>
            </w:ins>
            <w:del w:id="322" w:author="reza" w:date="2017-04-12T18:15:00Z">
              <w:r w:rsidRPr="00D41AC5" w:rsidDel="00510965">
                <w:rPr>
                  <w:rFonts w:cs="B Nazanin" w:hint="cs"/>
                  <w:b/>
                  <w:bCs/>
                  <w:sz w:val="24"/>
                  <w:szCs w:val="24"/>
                  <w:highlight w:val="yellow"/>
                  <w:rtl/>
                  <w:lang w:bidi="fa-IR"/>
                  <w:rPrChange w:id="323" w:author="reza" w:date="2017-04-12T17:50:00Z">
                    <w:rPr>
                      <w:rFonts w:cs="B Nazanin" w:hint="cs"/>
                      <w:b/>
                      <w:bCs/>
                      <w:sz w:val="24"/>
                      <w:szCs w:val="24"/>
                      <w:rtl/>
                      <w:lang w:bidi="fa-IR"/>
                    </w:rPr>
                  </w:rPrChange>
                </w:rPr>
                <w:delText>ال</w:delText>
              </w:r>
            </w:del>
            <w:r w:rsidRPr="00D41AC5">
              <w:rPr>
                <w:rFonts w:cs="B Nazanin" w:hint="cs"/>
                <w:b/>
                <w:bCs/>
                <w:sz w:val="24"/>
                <w:szCs w:val="24"/>
                <w:highlight w:val="yellow"/>
                <w:rtl/>
                <w:lang w:bidi="fa-IR"/>
                <w:rPrChange w:id="324" w:author="reza" w:date="2017-04-12T17:50:00Z">
                  <w:rPr>
                    <w:rFonts w:cs="B Nazanin" w:hint="cs"/>
                    <w:b/>
                    <w:bCs/>
                    <w:sz w:val="24"/>
                    <w:szCs w:val="24"/>
                    <w:rtl/>
                    <w:lang w:bidi="fa-IR"/>
                  </w:rPr>
                </w:rPrChange>
              </w:rPr>
              <w:t>تحصیلی</w:t>
            </w:r>
            <w:ins w:id="325" w:author="reza" w:date="2017-04-12T17:48:00Z">
              <w:r w:rsidR="00D41AC5" w:rsidRPr="00D41AC5">
                <w:rPr>
                  <w:rFonts w:cs="B Nazanin" w:hint="cs"/>
                  <w:b/>
                  <w:bCs/>
                  <w:sz w:val="24"/>
                  <w:szCs w:val="24"/>
                  <w:highlight w:val="yellow"/>
                  <w:rtl/>
                  <w:lang w:bidi="fa-IR"/>
                  <w:rPrChange w:id="326" w:author="reza" w:date="2017-04-12T17:50:00Z">
                    <w:rPr>
                      <w:rFonts w:cs="B Nazanin" w:hint="cs"/>
                      <w:b/>
                      <w:bCs/>
                      <w:sz w:val="24"/>
                      <w:szCs w:val="24"/>
                      <w:rtl/>
                      <w:lang w:bidi="fa-IR"/>
                    </w:rPr>
                  </w:rPrChange>
                </w:rPr>
                <w:t xml:space="preserve"> </w:t>
              </w:r>
            </w:ins>
          </w:p>
          <w:p w14:paraId="0D23DE45" w14:textId="77777777" w:rsidR="00D41AC5" w:rsidRPr="00D41AC5" w:rsidRDefault="00D41AC5" w:rsidP="00510965">
            <w:pPr>
              <w:bidi/>
              <w:rPr>
                <w:ins w:id="327" w:author="reza" w:date="2017-04-12T17:49:00Z"/>
                <w:rFonts w:cs="B Nazanin" w:hint="cs"/>
                <w:b/>
                <w:bCs/>
                <w:sz w:val="24"/>
                <w:szCs w:val="24"/>
                <w:highlight w:val="yellow"/>
                <w:rtl/>
                <w:lang w:bidi="fa-IR"/>
                <w:rPrChange w:id="328" w:author="reza" w:date="2017-04-12T17:50:00Z">
                  <w:rPr>
                    <w:ins w:id="329" w:author="reza" w:date="2017-04-12T17:49:00Z"/>
                    <w:rFonts w:cs="B Nazanin"/>
                    <w:b/>
                    <w:bCs/>
                    <w:sz w:val="24"/>
                    <w:szCs w:val="24"/>
                    <w:rtl/>
                    <w:lang w:bidi="fa-IR"/>
                  </w:rPr>
                </w:rPrChange>
              </w:rPr>
              <w:pPrChange w:id="330" w:author="reza" w:date="2017-04-12T18:15:00Z">
                <w:pPr>
                  <w:jc w:val="right"/>
                </w:pPr>
              </w:pPrChange>
            </w:pPr>
            <w:ins w:id="331" w:author="reza" w:date="2017-04-12T17:49:00Z">
              <w:r w:rsidRPr="00D41AC5">
                <w:rPr>
                  <w:rFonts w:cs="B Nazanin" w:hint="cs"/>
                  <w:b/>
                  <w:bCs/>
                  <w:sz w:val="24"/>
                  <w:szCs w:val="24"/>
                  <w:highlight w:val="yellow"/>
                  <w:rtl/>
                  <w:lang w:bidi="fa-IR"/>
                  <w:rPrChange w:id="332" w:author="reza" w:date="2017-04-12T17:50:00Z">
                    <w:rPr>
                      <w:rFonts w:cs="B Nazanin" w:hint="cs"/>
                      <w:b/>
                      <w:bCs/>
                      <w:sz w:val="24"/>
                      <w:szCs w:val="24"/>
                      <w:rtl/>
                      <w:lang w:bidi="fa-IR"/>
                    </w:rPr>
                  </w:rPrChange>
                </w:rPr>
                <w:t xml:space="preserve">کنترل </w:t>
              </w:r>
              <w:r w:rsidRPr="00D41AC5">
                <w:rPr>
                  <w:rFonts w:cs="B Nazanin" w:hint="cs"/>
                  <w:b/>
                  <w:bCs/>
                  <w:sz w:val="24"/>
                  <w:szCs w:val="24"/>
                  <w:highlight w:val="yellow"/>
                  <w:rtl/>
                  <w:lang w:bidi="fa-IR"/>
                  <w:rPrChange w:id="333" w:author="reza" w:date="2017-04-12T17:50:00Z">
                    <w:rPr>
                      <w:rFonts w:cs="B Nazanin" w:hint="cs"/>
                      <w:b/>
                      <w:bCs/>
                      <w:sz w:val="24"/>
                      <w:szCs w:val="24"/>
                      <w:rtl/>
                      <w:lang w:bidi="fa-IR"/>
                    </w:rPr>
                  </w:rPrChange>
                </w:rPr>
                <w:t xml:space="preserve">تاریخ فارسی </w:t>
              </w:r>
            </w:ins>
          </w:p>
          <w:p w14:paraId="3412B87C" w14:textId="77777777" w:rsidR="00D41AC5" w:rsidRDefault="00D41AC5" w:rsidP="00510965">
            <w:pPr>
              <w:bidi/>
              <w:rPr>
                <w:rFonts w:cs="B Nazanin" w:hint="cs"/>
                <w:b/>
                <w:bCs/>
                <w:sz w:val="24"/>
                <w:szCs w:val="24"/>
                <w:rtl/>
                <w:lang w:bidi="fa-IR"/>
              </w:rPr>
              <w:pPrChange w:id="334" w:author="reza" w:date="2017-04-12T18:15:00Z">
                <w:pPr>
                  <w:jc w:val="right"/>
                </w:pPr>
              </w:pPrChange>
            </w:pPr>
            <w:ins w:id="335" w:author="reza" w:date="2017-04-12T17:49:00Z">
              <w:r w:rsidRPr="00D41AC5">
                <w:rPr>
                  <w:rFonts w:cs="B Nazanin" w:hint="cs"/>
                  <w:b/>
                  <w:bCs/>
                  <w:sz w:val="24"/>
                  <w:szCs w:val="24"/>
                  <w:highlight w:val="yellow"/>
                  <w:rtl/>
                  <w:lang w:bidi="fa-IR"/>
                  <w:rPrChange w:id="336" w:author="reza" w:date="2017-04-12T17:50:00Z">
                    <w:rPr>
                      <w:rFonts w:cs="B Nazanin" w:hint="cs"/>
                      <w:b/>
                      <w:bCs/>
                      <w:sz w:val="24"/>
                      <w:szCs w:val="24"/>
                      <w:rtl/>
                      <w:lang w:bidi="fa-IR"/>
                    </w:rPr>
                  </w:rPrChange>
                </w:rPr>
                <w:t>کنترل اینکه بعد از</w:t>
              </w:r>
              <w:r>
                <w:rPr>
                  <w:rFonts w:cs="B Nazanin" w:hint="cs"/>
                  <w:b/>
                  <w:bCs/>
                  <w:sz w:val="24"/>
                  <w:szCs w:val="24"/>
                  <w:rtl/>
                  <w:lang w:bidi="fa-IR"/>
                </w:rPr>
                <w:t xml:space="preserve"> </w:t>
              </w:r>
            </w:ins>
          </w:p>
        </w:tc>
      </w:tr>
      <w:tr w:rsidR="00CB03FA" w14:paraId="63E5C631" w14:textId="77777777" w:rsidTr="00D41AC5">
        <w:trPr>
          <w:jc w:val="center"/>
          <w:trPrChange w:id="337" w:author="reza" w:date="2017-04-12T17:51:00Z">
            <w:trPr>
              <w:jc w:val="center"/>
            </w:trPr>
          </w:trPrChange>
        </w:trPr>
        <w:tc>
          <w:tcPr>
            <w:tcW w:w="839" w:type="dxa"/>
            <w:vAlign w:val="center"/>
            <w:tcPrChange w:id="338" w:author="reza" w:date="2017-04-12T17:51:00Z">
              <w:tcPr>
                <w:tcW w:w="842" w:type="dxa"/>
              </w:tcPr>
            </w:tcPrChange>
          </w:tcPr>
          <w:p w14:paraId="1CB4A16C" w14:textId="77777777" w:rsidR="00CB03FA" w:rsidRPr="00541993" w:rsidRDefault="00CB03FA" w:rsidP="00D41AC5">
            <w:pPr>
              <w:rPr>
                <w:rFonts w:asciiTheme="majorBidi" w:hAnsiTheme="majorBidi" w:cstheme="majorBidi"/>
                <w:sz w:val="24"/>
                <w:szCs w:val="24"/>
                <w:lang w:bidi="fa-IR"/>
              </w:rPr>
              <w:pPrChange w:id="339" w:author="reza" w:date="2017-04-12T17:51:00Z">
                <w:pPr/>
              </w:pPrChange>
            </w:pPr>
            <w:r w:rsidRPr="00541993">
              <w:rPr>
                <w:rFonts w:asciiTheme="majorBidi" w:hAnsiTheme="majorBidi" w:cstheme="majorBidi"/>
                <w:sz w:val="24"/>
                <w:szCs w:val="24"/>
                <w:lang w:bidi="fa-IR"/>
              </w:rPr>
              <w:t>ET</w:t>
            </w:r>
          </w:p>
        </w:tc>
        <w:tc>
          <w:tcPr>
            <w:tcW w:w="2657" w:type="dxa"/>
            <w:vAlign w:val="center"/>
            <w:tcPrChange w:id="340" w:author="reza" w:date="2017-04-12T17:51:00Z">
              <w:tcPr>
                <w:tcW w:w="2697" w:type="dxa"/>
                <w:vAlign w:val="center"/>
              </w:tcPr>
            </w:tcPrChange>
          </w:tcPr>
          <w:p w14:paraId="58A17BCF" w14:textId="77777777" w:rsidR="00CB03FA" w:rsidRPr="00541993" w:rsidRDefault="00CB03FA" w:rsidP="003D6EC3">
            <w:pPr>
              <w:rPr>
                <w:rFonts w:asciiTheme="majorBidi" w:hAnsiTheme="majorBidi" w:cstheme="majorBidi"/>
                <w:sz w:val="24"/>
                <w:szCs w:val="24"/>
                <w:lang w:bidi="fa-IR"/>
              </w:rPr>
            </w:pPr>
            <w:r w:rsidRPr="00541993">
              <w:rPr>
                <w:rFonts w:asciiTheme="majorBidi" w:hAnsiTheme="majorBidi" w:cstheme="majorBidi"/>
                <w:sz w:val="24"/>
                <w:szCs w:val="24"/>
                <w:lang w:bidi="fa-IR"/>
              </w:rPr>
              <w:t>Exit Type</w:t>
            </w:r>
          </w:p>
        </w:tc>
        <w:tc>
          <w:tcPr>
            <w:tcW w:w="2106" w:type="dxa"/>
            <w:vAlign w:val="center"/>
            <w:tcPrChange w:id="341" w:author="reza" w:date="2017-04-12T17:51:00Z">
              <w:tcPr>
                <w:tcW w:w="2126" w:type="dxa"/>
                <w:vAlign w:val="center"/>
              </w:tcPr>
            </w:tcPrChange>
          </w:tcPr>
          <w:p w14:paraId="46178A4B" w14:textId="3007DD90" w:rsidR="00CB03FA" w:rsidRPr="00541993" w:rsidRDefault="00CB03FA" w:rsidP="009A35D0">
            <w:pPr>
              <w:rPr>
                <w:rFonts w:asciiTheme="majorBidi" w:hAnsiTheme="majorBidi" w:cstheme="majorBidi"/>
                <w:sz w:val="24"/>
                <w:szCs w:val="24"/>
                <w:lang w:bidi="fa-IR"/>
              </w:rPr>
              <w:pPrChange w:id="342" w:author="reza" w:date="2017-04-12T18:07:00Z">
                <w:pPr/>
              </w:pPrChange>
            </w:pPr>
            <w:r w:rsidRPr="00541993">
              <w:rPr>
                <w:rFonts w:asciiTheme="majorBidi" w:hAnsiTheme="majorBidi" w:cstheme="majorBidi"/>
                <w:sz w:val="24"/>
                <w:szCs w:val="24"/>
                <w:lang w:bidi="fa-IR"/>
              </w:rPr>
              <w:t>CS</w:t>
            </w:r>
          </w:p>
        </w:tc>
        <w:tc>
          <w:tcPr>
            <w:tcW w:w="5152" w:type="dxa"/>
            <w:vAlign w:val="center"/>
            <w:tcPrChange w:id="343" w:author="reza" w:date="2017-04-12T17:51:00Z">
              <w:tcPr>
                <w:tcW w:w="5245" w:type="dxa"/>
                <w:vAlign w:val="center"/>
              </w:tcPr>
            </w:tcPrChange>
          </w:tcPr>
          <w:p w14:paraId="10212DC6" w14:textId="301ADC05" w:rsidR="00CB03FA" w:rsidRDefault="009A35D0" w:rsidP="003D6EC3">
            <w:pPr>
              <w:jc w:val="right"/>
              <w:rPr>
                <w:rFonts w:cs="B Nazanin"/>
                <w:b/>
                <w:bCs/>
                <w:sz w:val="24"/>
                <w:szCs w:val="24"/>
              </w:rPr>
            </w:pPr>
            <w:ins w:id="344" w:author="reza" w:date="2017-04-12T18:04:00Z">
              <w:r>
                <w:rPr>
                  <w:rFonts w:cs="B Nazanin" w:hint="cs"/>
                  <w:b/>
                  <w:bCs/>
                  <w:sz w:val="24"/>
                  <w:szCs w:val="24"/>
                  <w:rtl/>
                  <w:lang w:bidi="fa-IR"/>
                </w:rPr>
                <w:t xml:space="preserve">در </w:t>
              </w:r>
            </w:ins>
            <w:r w:rsidR="00CB03FA" w:rsidRPr="00860A22">
              <w:rPr>
                <w:rFonts w:cs="B Nazanin" w:hint="cs"/>
                <w:b/>
                <w:bCs/>
                <w:sz w:val="24"/>
                <w:szCs w:val="24"/>
                <w:rtl/>
                <w:lang w:bidi="fa-IR"/>
              </w:rPr>
              <w:t>کد وضعیت خروج</w:t>
            </w:r>
            <w:ins w:id="345" w:author="reza" w:date="2017-04-12T18:03:00Z">
              <w:r>
                <w:rPr>
                  <w:rFonts w:cs="B Nazanin" w:hint="cs"/>
                  <w:b/>
                  <w:bCs/>
                  <w:sz w:val="24"/>
                  <w:szCs w:val="24"/>
                  <w:rtl/>
                  <w:lang w:bidi="fa-IR"/>
                </w:rPr>
                <w:t xml:space="preserve"> از </w:t>
              </w:r>
              <w:r>
                <w:rPr>
                  <w:rFonts w:cs="B Nazanin" w:hint="cs"/>
                  <w:b/>
                  <w:bCs/>
                  <w:sz w:val="24"/>
                  <w:szCs w:val="24"/>
                  <w:rtl/>
                </w:rPr>
                <w:t>تحصیل</w:t>
              </w:r>
            </w:ins>
          </w:p>
        </w:tc>
      </w:tr>
      <w:tr w:rsidR="00CB03FA" w14:paraId="565BF048" w14:textId="77777777" w:rsidTr="001B37E6">
        <w:trPr>
          <w:jc w:val="center"/>
          <w:trPrChange w:id="346" w:author="reza" w:date="2017-04-12T17:36:00Z">
            <w:trPr>
              <w:jc w:val="center"/>
            </w:trPr>
          </w:trPrChange>
        </w:trPr>
        <w:tc>
          <w:tcPr>
            <w:tcW w:w="839" w:type="dxa"/>
            <w:vAlign w:val="center"/>
            <w:tcPrChange w:id="347" w:author="reza" w:date="2017-04-12T17:36:00Z">
              <w:tcPr>
                <w:tcW w:w="842" w:type="dxa"/>
                <w:vAlign w:val="center"/>
              </w:tcPr>
            </w:tcPrChange>
          </w:tcPr>
          <w:p w14:paraId="00F127A9" w14:textId="50F20E1C" w:rsidR="00CB03FA" w:rsidRPr="00541993" w:rsidRDefault="00CB03FA" w:rsidP="009A35D0">
            <w:pPr>
              <w:rPr>
                <w:rFonts w:asciiTheme="majorBidi" w:hAnsiTheme="majorBidi" w:cstheme="majorBidi"/>
                <w:sz w:val="24"/>
                <w:szCs w:val="24"/>
                <w:lang w:bidi="fa-IR"/>
              </w:rPr>
              <w:pPrChange w:id="348" w:author="reza" w:date="2017-04-12T18:05:00Z">
                <w:pPr/>
              </w:pPrChange>
            </w:pPr>
            <w:del w:id="349" w:author="reza" w:date="2017-04-12T18:05:00Z">
              <w:r w:rsidRPr="00541993" w:rsidDel="009A35D0">
                <w:rPr>
                  <w:rFonts w:asciiTheme="majorBidi" w:hAnsiTheme="majorBidi" w:cstheme="majorBidi"/>
                  <w:sz w:val="24"/>
                  <w:szCs w:val="24"/>
                  <w:lang w:bidi="fa-IR"/>
                </w:rPr>
                <w:delText>RTE</w:delText>
              </w:r>
            </w:del>
            <w:ins w:id="350" w:author="reza" w:date="2017-04-12T18:05:00Z">
              <w:r w:rsidR="009A35D0" w:rsidRPr="00541993">
                <w:rPr>
                  <w:rFonts w:asciiTheme="majorBidi" w:hAnsiTheme="majorBidi" w:cstheme="majorBidi"/>
                  <w:sz w:val="24"/>
                  <w:szCs w:val="24"/>
                  <w:lang w:bidi="fa-IR"/>
                </w:rPr>
                <w:t>RT</w:t>
              </w:r>
              <w:r w:rsidR="009A35D0">
                <w:rPr>
                  <w:rFonts w:asciiTheme="majorBidi" w:hAnsiTheme="majorBidi" w:cstheme="majorBidi"/>
                  <w:sz w:val="24"/>
                  <w:szCs w:val="24"/>
                  <w:lang w:bidi="fa-IR"/>
                </w:rPr>
                <w:t>S</w:t>
              </w:r>
            </w:ins>
          </w:p>
        </w:tc>
        <w:tc>
          <w:tcPr>
            <w:tcW w:w="2657" w:type="dxa"/>
            <w:vAlign w:val="center"/>
            <w:tcPrChange w:id="351" w:author="reza" w:date="2017-04-12T17:36:00Z">
              <w:tcPr>
                <w:tcW w:w="2697" w:type="dxa"/>
                <w:vAlign w:val="center"/>
              </w:tcPr>
            </w:tcPrChange>
          </w:tcPr>
          <w:p w14:paraId="3E8B3A6A" w14:textId="393F5336" w:rsidR="00CB03FA" w:rsidRPr="00541993" w:rsidRDefault="00CB03FA" w:rsidP="009A35D0">
            <w:pPr>
              <w:rPr>
                <w:rFonts w:asciiTheme="majorBidi" w:hAnsiTheme="majorBidi" w:cstheme="majorBidi"/>
                <w:sz w:val="24"/>
                <w:szCs w:val="24"/>
                <w:lang w:bidi="fa-IR"/>
              </w:rPr>
              <w:pPrChange w:id="352" w:author="reza" w:date="2017-04-12T18:05:00Z">
                <w:pPr/>
              </w:pPrChange>
            </w:pPr>
            <w:r w:rsidRPr="00541993">
              <w:rPr>
                <w:rFonts w:asciiTheme="majorBidi" w:hAnsiTheme="majorBidi" w:cstheme="majorBidi"/>
                <w:sz w:val="24"/>
                <w:szCs w:val="24"/>
                <w:lang w:bidi="fa-IR"/>
              </w:rPr>
              <w:t xml:space="preserve">Return To </w:t>
            </w:r>
            <w:del w:id="353" w:author="reza" w:date="2017-04-12T18:05:00Z">
              <w:r w:rsidRPr="00541993" w:rsidDel="009A35D0">
                <w:rPr>
                  <w:rFonts w:asciiTheme="majorBidi" w:hAnsiTheme="majorBidi" w:cstheme="majorBidi"/>
                  <w:sz w:val="24"/>
                  <w:szCs w:val="24"/>
                  <w:lang w:bidi="fa-IR"/>
                </w:rPr>
                <w:delText>Education</w:delText>
              </w:r>
            </w:del>
            <w:ins w:id="354" w:author="reza" w:date="2017-04-12T18:05:00Z">
              <w:r w:rsidR="009A35D0">
                <w:rPr>
                  <w:rFonts w:asciiTheme="majorBidi" w:hAnsiTheme="majorBidi" w:cstheme="majorBidi"/>
                  <w:sz w:val="24"/>
                  <w:szCs w:val="24"/>
                  <w:lang w:bidi="fa-IR"/>
                </w:rPr>
                <w:t>School</w:t>
              </w:r>
            </w:ins>
          </w:p>
        </w:tc>
        <w:tc>
          <w:tcPr>
            <w:tcW w:w="2106" w:type="dxa"/>
            <w:vAlign w:val="center"/>
            <w:tcPrChange w:id="355" w:author="reza" w:date="2017-04-12T17:36:00Z">
              <w:tcPr>
                <w:tcW w:w="2126" w:type="dxa"/>
                <w:vAlign w:val="center"/>
              </w:tcPr>
            </w:tcPrChange>
          </w:tcPr>
          <w:p w14:paraId="7E4CBAF0" w14:textId="77777777" w:rsidR="00CB03FA" w:rsidRPr="00541993" w:rsidRDefault="00CB03FA" w:rsidP="003D6EC3">
            <w:pPr>
              <w:rPr>
                <w:rFonts w:asciiTheme="majorBidi" w:hAnsiTheme="majorBidi" w:cstheme="majorBidi"/>
                <w:sz w:val="24"/>
                <w:szCs w:val="24"/>
                <w:lang w:bidi="fa-IR"/>
              </w:rPr>
            </w:pPr>
            <w:r w:rsidRPr="00541993">
              <w:rPr>
                <w:rFonts w:asciiTheme="majorBidi" w:hAnsiTheme="majorBidi" w:cstheme="majorBidi"/>
                <w:sz w:val="24"/>
                <w:szCs w:val="24"/>
                <w:lang w:bidi="fa-IR"/>
              </w:rPr>
              <w:t>CS</w:t>
            </w:r>
          </w:p>
        </w:tc>
        <w:tc>
          <w:tcPr>
            <w:tcW w:w="5152" w:type="dxa"/>
            <w:vAlign w:val="center"/>
            <w:tcPrChange w:id="356" w:author="reza" w:date="2017-04-12T17:36:00Z">
              <w:tcPr>
                <w:tcW w:w="5245" w:type="dxa"/>
                <w:vAlign w:val="center"/>
              </w:tcPr>
            </w:tcPrChange>
          </w:tcPr>
          <w:p w14:paraId="60AC8AF6" w14:textId="77777777" w:rsidR="00CB03FA" w:rsidRDefault="00CB03FA" w:rsidP="003D6EC3">
            <w:pPr>
              <w:jc w:val="right"/>
              <w:rPr>
                <w:rFonts w:cs="B Nazanin"/>
                <w:b/>
                <w:bCs/>
                <w:sz w:val="24"/>
                <w:szCs w:val="24"/>
                <w:rtl/>
                <w:lang w:bidi="fa-IR"/>
              </w:rPr>
            </w:pPr>
            <w:r>
              <w:rPr>
                <w:rFonts w:cs="B Nazanin" w:hint="cs"/>
                <w:b/>
                <w:bCs/>
                <w:sz w:val="24"/>
                <w:szCs w:val="24"/>
                <w:rtl/>
                <w:lang w:bidi="fa-IR"/>
              </w:rPr>
              <w:t>کد بازگشت به تحصیل</w:t>
            </w:r>
          </w:p>
        </w:tc>
      </w:tr>
      <w:tr w:rsidR="00CB03FA" w14:paraId="75F57640" w14:textId="77777777" w:rsidTr="001B37E6">
        <w:trPr>
          <w:jc w:val="center"/>
          <w:trPrChange w:id="357" w:author="reza" w:date="2017-04-12T17:36:00Z">
            <w:trPr>
              <w:jc w:val="center"/>
            </w:trPr>
          </w:trPrChange>
        </w:trPr>
        <w:tc>
          <w:tcPr>
            <w:tcW w:w="839" w:type="dxa"/>
            <w:tcPrChange w:id="358" w:author="reza" w:date="2017-04-12T17:36:00Z">
              <w:tcPr>
                <w:tcW w:w="842" w:type="dxa"/>
              </w:tcPr>
            </w:tcPrChange>
          </w:tcPr>
          <w:p w14:paraId="201DF018" w14:textId="77777777" w:rsidR="00CB03FA" w:rsidRPr="00541993" w:rsidRDefault="00CB03FA" w:rsidP="003D6EC3">
            <w:pPr>
              <w:rPr>
                <w:rFonts w:asciiTheme="majorBidi" w:hAnsiTheme="majorBidi" w:cstheme="majorBidi"/>
                <w:sz w:val="24"/>
                <w:szCs w:val="24"/>
                <w:lang w:bidi="fa-IR"/>
              </w:rPr>
            </w:pPr>
            <w:r w:rsidRPr="00541993">
              <w:rPr>
                <w:rFonts w:asciiTheme="majorBidi" w:hAnsiTheme="majorBidi" w:cstheme="majorBidi"/>
                <w:sz w:val="24"/>
                <w:szCs w:val="24"/>
                <w:lang w:bidi="fa-IR"/>
              </w:rPr>
              <w:t>LC</w:t>
            </w:r>
          </w:p>
        </w:tc>
        <w:tc>
          <w:tcPr>
            <w:tcW w:w="2657" w:type="dxa"/>
            <w:vAlign w:val="center"/>
            <w:tcPrChange w:id="359" w:author="reza" w:date="2017-04-12T17:36:00Z">
              <w:tcPr>
                <w:tcW w:w="2697" w:type="dxa"/>
                <w:vAlign w:val="center"/>
              </w:tcPr>
            </w:tcPrChange>
          </w:tcPr>
          <w:p w14:paraId="37909ED0" w14:textId="77777777" w:rsidR="00CB03FA" w:rsidRPr="00541993" w:rsidRDefault="00CB03FA" w:rsidP="003D6EC3">
            <w:pPr>
              <w:rPr>
                <w:rFonts w:asciiTheme="majorBidi" w:hAnsiTheme="majorBidi" w:cstheme="majorBidi"/>
                <w:sz w:val="24"/>
                <w:szCs w:val="24"/>
                <w:lang w:bidi="fa-IR"/>
              </w:rPr>
            </w:pPr>
            <w:r w:rsidRPr="00541993">
              <w:rPr>
                <w:rFonts w:asciiTheme="majorBidi" w:hAnsiTheme="majorBidi" w:cstheme="majorBidi"/>
                <w:sz w:val="24"/>
                <w:szCs w:val="24"/>
                <w:lang w:bidi="fa-IR"/>
              </w:rPr>
              <w:t>Leave Code</w:t>
            </w:r>
          </w:p>
        </w:tc>
        <w:tc>
          <w:tcPr>
            <w:tcW w:w="2106" w:type="dxa"/>
            <w:vAlign w:val="center"/>
            <w:tcPrChange w:id="360" w:author="reza" w:date="2017-04-12T17:36:00Z">
              <w:tcPr>
                <w:tcW w:w="2126" w:type="dxa"/>
                <w:vAlign w:val="center"/>
              </w:tcPr>
            </w:tcPrChange>
          </w:tcPr>
          <w:p w14:paraId="42296016" w14:textId="77777777" w:rsidR="00CB03FA" w:rsidRPr="00541993" w:rsidRDefault="00CB03FA" w:rsidP="003D6EC3">
            <w:pPr>
              <w:rPr>
                <w:rFonts w:asciiTheme="majorBidi" w:hAnsiTheme="majorBidi" w:cstheme="majorBidi"/>
                <w:sz w:val="24"/>
                <w:szCs w:val="24"/>
                <w:lang w:bidi="fa-IR"/>
              </w:rPr>
            </w:pPr>
            <w:r w:rsidRPr="00541993">
              <w:rPr>
                <w:rFonts w:asciiTheme="majorBidi" w:hAnsiTheme="majorBidi" w:cstheme="majorBidi"/>
                <w:sz w:val="24"/>
                <w:szCs w:val="24"/>
                <w:lang w:bidi="fa-IR"/>
              </w:rPr>
              <w:t>CS</w:t>
            </w:r>
          </w:p>
        </w:tc>
        <w:tc>
          <w:tcPr>
            <w:tcW w:w="5152" w:type="dxa"/>
            <w:vAlign w:val="center"/>
            <w:tcPrChange w:id="361" w:author="reza" w:date="2017-04-12T17:36:00Z">
              <w:tcPr>
                <w:tcW w:w="5245" w:type="dxa"/>
                <w:vAlign w:val="center"/>
              </w:tcPr>
            </w:tcPrChange>
          </w:tcPr>
          <w:p w14:paraId="4858139E" w14:textId="22C4E469" w:rsidR="00CB03FA" w:rsidRDefault="009A35D0" w:rsidP="003D6EC3">
            <w:pPr>
              <w:jc w:val="right"/>
              <w:rPr>
                <w:rFonts w:cs="B Nazanin" w:hint="cs"/>
                <w:b/>
                <w:bCs/>
                <w:sz w:val="24"/>
                <w:szCs w:val="24"/>
                <w:rtl/>
                <w:lang w:bidi="fa-IR"/>
              </w:rPr>
            </w:pPr>
            <w:ins w:id="362" w:author="reza" w:date="2017-04-12T18:06:00Z">
              <w:r>
                <w:rPr>
                  <w:rFonts w:cs="B Nazanin" w:hint="cs"/>
                  <w:b/>
                  <w:bCs/>
                  <w:sz w:val="24"/>
                  <w:szCs w:val="24"/>
                  <w:rtl/>
                  <w:lang w:bidi="fa-IR"/>
                </w:rPr>
                <w:t>کد ترک تحصیل</w:t>
              </w:r>
            </w:ins>
          </w:p>
        </w:tc>
      </w:tr>
      <w:tr w:rsidR="00CB03FA" w14:paraId="7F0816BE" w14:textId="77777777" w:rsidTr="001B37E6">
        <w:trPr>
          <w:jc w:val="center"/>
          <w:trPrChange w:id="363" w:author="reza" w:date="2017-04-12T17:36:00Z">
            <w:trPr>
              <w:jc w:val="center"/>
            </w:trPr>
          </w:trPrChange>
        </w:trPr>
        <w:tc>
          <w:tcPr>
            <w:tcW w:w="839" w:type="dxa"/>
            <w:tcPrChange w:id="364" w:author="reza" w:date="2017-04-12T17:36:00Z">
              <w:tcPr>
                <w:tcW w:w="842" w:type="dxa"/>
              </w:tcPr>
            </w:tcPrChange>
          </w:tcPr>
          <w:p w14:paraId="64C67DFE" w14:textId="77777777" w:rsidR="00CB03FA" w:rsidRPr="00541993" w:rsidRDefault="00CB03FA" w:rsidP="003D6EC3">
            <w:pPr>
              <w:rPr>
                <w:rFonts w:asciiTheme="majorBidi" w:hAnsiTheme="majorBidi" w:cstheme="majorBidi"/>
                <w:sz w:val="24"/>
                <w:szCs w:val="24"/>
                <w:lang w:bidi="fa-IR"/>
              </w:rPr>
            </w:pPr>
            <w:r w:rsidRPr="00541993">
              <w:rPr>
                <w:rFonts w:asciiTheme="majorBidi" w:hAnsiTheme="majorBidi" w:cstheme="majorBidi"/>
                <w:sz w:val="24"/>
                <w:szCs w:val="24"/>
                <w:lang w:bidi="fa-IR"/>
              </w:rPr>
              <w:lastRenderedPageBreak/>
              <w:t>FN</w:t>
            </w:r>
          </w:p>
        </w:tc>
        <w:tc>
          <w:tcPr>
            <w:tcW w:w="2657" w:type="dxa"/>
            <w:vAlign w:val="center"/>
            <w:tcPrChange w:id="365" w:author="reza" w:date="2017-04-12T17:36:00Z">
              <w:tcPr>
                <w:tcW w:w="2697" w:type="dxa"/>
                <w:vAlign w:val="center"/>
              </w:tcPr>
            </w:tcPrChange>
          </w:tcPr>
          <w:p w14:paraId="2DDC6625" w14:textId="77777777" w:rsidR="00CB03FA" w:rsidRPr="00541993" w:rsidRDefault="00CB03FA" w:rsidP="003D6EC3">
            <w:pPr>
              <w:rPr>
                <w:rFonts w:asciiTheme="majorBidi" w:hAnsiTheme="majorBidi" w:cstheme="majorBidi"/>
                <w:sz w:val="24"/>
                <w:szCs w:val="24"/>
                <w:lang w:bidi="fa-IR"/>
              </w:rPr>
            </w:pPr>
            <w:r w:rsidRPr="00541993">
              <w:rPr>
                <w:rFonts w:asciiTheme="majorBidi" w:hAnsiTheme="majorBidi" w:cstheme="majorBidi"/>
                <w:sz w:val="24"/>
                <w:szCs w:val="24"/>
                <w:lang w:bidi="fa-IR"/>
              </w:rPr>
              <w:t>First Name</w:t>
            </w:r>
          </w:p>
        </w:tc>
        <w:tc>
          <w:tcPr>
            <w:tcW w:w="2106" w:type="dxa"/>
            <w:vAlign w:val="center"/>
            <w:tcPrChange w:id="366" w:author="reza" w:date="2017-04-12T17:36:00Z">
              <w:tcPr>
                <w:tcW w:w="2126" w:type="dxa"/>
                <w:vAlign w:val="center"/>
              </w:tcPr>
            </w:tcPrChange>
          </w:tcPr>
          <w:p w14:paraId="7B47705B" w14:textId="77777777" w:rsidR="00CB03FA" w:rsidRPr="00541993" w:rsidRDefault="00CB03FA" w:rsidP="003D6EC3">
            <w:pPr>
              <w:rPr>
                <w:rFonts w:asciiTheme="majorBidi" w:hAnsiTheme="majorBidi" w:cstheme="majorBidi"/>
                <w:sz w:val="24"/>
                <w:szCs w:val="24"/>
                <w:lang w:bidi="fa-IR"/>
              </w:rPr>
            </w:pPr>
            <w:r w:rsidRPr="00541993">
              <w:rPr>
                <w:rFonts w:asciiTheme="majorBidi" w:hAnsiTheme="majorBidi" w:cstheme="majorBidi"/>
                <w:sz w:val="24"/>
                <w:szCs w:val="24"/>
                <w:lang w:bidi="fa-IR"/>
              </w:rPr>
              <w:t>string</w:t>
            </w:r>
          </w:p>
        </w:tc>
        <w:tc>
          <w:tcPr>
            <w:tcW w:w="5152" w:type="dxa"/>
            <w:vAlign w:val="center"/>
            <w:tcPrChange w:id="367" w:author="reza" w:date="2017-04-12T17:36:00Z">
              <w:tcPr>
                <w:tcW w:w="5245" w:type="dxa"/>
                <w:vAlign w:val="center"/>
              </w:tcPr>
            </w:tcPrChange>
          </w:tcPr>
          <w:p w14:paraId="7EAE47DE" w14:textId="77777777" w:rsidR="00CB03FA" w:rsidRDefault="00CB03FA" w:rsidP="003D6EC3">
            <w:pPr>
              <w:jc w:val="right"/>
              <w:rPr>
                <w:rFonts w:cs="B Nazanin"/>
                <w:b/>
                <w:bCs/>
                <w:sz w:val="24"/>
                <w:szCs w:val="24"/>
                <w:rtl/>
                <w:lang w:bidi="fa-IR"/>
              </w:rPr>
            </w:pPr>
          </w:p>
        </w:tc>
      </w:tr>
      <w:tr w:rsidR="00CB03FA" w14:paraId="009656AF" w14:textId="77777777" w:rsidTr="001B37E6">
        <w:trPr>
          <w:jc w:val="center"/>
          <w:trPrChange w:id="368" w:author="reza" w:date="2017-04-12T17:36:00Z">
            <w:trPr>
              <w:jc w:val="center"/>
            </w:trPr>
          </w:trPrChange>
        </w:trPr>
        <w:tc>
          <w:tcPr>
            <w:tcW w:w="839" w:type="dxa"/>
            <w:tcPrChange w:id="369" w:author="reza" w:date="2017-04-12T17:36:00Z">
              <w:tcPr>
                <w:tcW w:w="842" w:type="dxa"/>
              </w:tcPr>
            </w:tcPrChange>
          </w:tcPr>
          <w:p w14:paraId="745D640B" w14:textId="77777777" w:rsidR="00CB03FA" w:rsidRPr="00541993" w:rsidRDefault="00CB03FA" w:rsidP="003D6EC3">
            <w:pPr>
              <w:rPr>
                <w:rFonts w:asciiTheme="majorBidi" w:hAnsiTheme="majorBidi" w:cstheme="majorBidi"/>
                <w:sz w:val="24"/>
                <w:szCs w:val="24"/>
                <w:lang w:bidi="fa-IR"/>
              </w:rPr>
            </w:pPr>
            <w:r w:rsidRPr="00541993">
              <w:rPr>
                <w:rFonts w:asciiTheme="majorBidi" w:hAnsiTheme="majorBidi" w:cstheme="majorBidi"/>
                <w:sz w:val="24"/>
                <w:szCs w:val="24"/>
                <w:lang w:bidi="fa-IR"/>
              </w:rPr>
              <w:t>LN</w:t>
            </w:r>
          </w:p>
        </w:tc>
        <w:tc>
          <w:tcPr>
            <w:tcW w:w="2657" w:type="dxa"/>
            <w:vAlign w:val="center"/>
            <w:tcPrChange w:id="370" w:author="reza" w:date="2017-04-12T17:36:00Z">
              <w:tcPr>
                <w:tcW w:w="2697" w:type="dxa"/>
                <w:vAlign w:val="center"/>
              </w:tcPr>
            </w:tcPrChange>
          </w:tcPr>
          <w:p w14:paraId="3DD3DEED" w14:textId="77777777" w:rsidR="00CB03FA" w:rsidRPr="00541993" w:rsidRDefault="00CB03FA" w:rsidP="003D6EC3">
            <w:pPr>
              <w:rPr>
                <w:rFonts w:asciiTheme="majorBidi" w:hAnsiTheme="majorBidi" w:cstheme="majorBidi"/>
                <w:sz w:val="24"/>
                <w:szCs w:val="24"/>
                <w:lang w:bidi="fa-IR"/>
              </w:rPr>
            </w:pPr>
            <w:r w:rsidRPr="00541993">
              <w:rPr>
                <w:rFonts w:asciiTheme="majorBidi" w:hAnsiTheme="majorBidi" w:cstheme="majorBidi"/>
                <w:sz w:val="24"/>
                <w:szCs w:val="24"/>
                <w:lang w:bidi="fa-IR"/>
              </w:rPr>
              <w:t>Last Name</w:t>
            </w:r>
          </w:p>
        </w:tc>
        <w:tc>
          <w:tcPr>
            <w:tcW w:w="2106" w:type="dxa"/>
            <w:vAlign w:val="center"/>
            <w:tcPrChange w:id="371" w:author="reza" w:date="2017-04-12T17:36:00Z">
              <w:tcPr>
                <w:tcW w:w="2126" w:type="dxa"/>
                <w:vAlign w:val="center"/>
              </w:tcPr>
            </w:tcPrChange>
          </w:tcPr>
          <w:p w14:paraId="041BF75A" w14:textId="77777777" w:rsidR="00CB03FA" w:rsidRPr="00541993" w:rsidRDefault="00CB03FA" w:rsidP="003D6EC3">
            <w:pPr>
              <w:rPr>
                <w:rFonts w:asciiTheme="majorBidi" w:hAnsiTheme="majorBidi" w:cstheme="majorBidi"/>
                <w:sz w:val="24"/>
                <w:szCs w:val="24"/>
                <w:lang w:bidi="fa-IR"/>
              </w:rPr>
            </w:pPr>
            <w:r w:rsidRPr="00541993">
              <w:rPr>
                <w:rFonts w:asciiTheme="majorBidi" w:hAnsiTheme="majorBidi" w:cstheme="majorBidi"/>
                <w:sz w:val="24"/>
                <w:szCs w:val="24"/>
                <w:lang w:bidi="fa-IR"/>
              </w:rPr>
              <w:t>string</w:t>
            </w:r>
          </w:p>
        </w:tc>
        <w:tc>
          <w:tcPr>
            <w:tcW w:w="5152" w:type="dxa"/>
            <w:vAlign w:val="center"/>
            <w:tcPrChange w:id="372" w:author="reza" w:date="2017-04-12T17:36:00Z">
              <w:tcPr>
                <w:tcW w:w="5245" w:type="dxa"/>
                <w:vAlign w:val="center"/>
              </w:tcPr>
            </w:tcPrChange>
          </w:tcPr>
          <w:p w14:paraId="3FECF596" w14:textId="77777777" w:rsidR="00CB03FA" w:rsidRDefault="00CB03FA" w:rsidP="003D6EC3">
            <w:pPr>
              <w:jc w:val="right"/>
              <w:rPr>
                <w:rFonts w:cs="B Nazanin"/>
                <w:b/>
                <w:bCs/>
                <w:sz w:val="24"/>
                <w:szCs w:val="24"/>
                <w:rtl/>
                <w:lang w:bidi="fa-IR"/>
              </w:rPr>
            </w:pPr>
          </w:p>
        </w:tc>
      </w:tr>
      <w:tr w:rsidR="00CB03FA" w14:paraId="1A61234C" w14:textId="77777777" w:rsidTr="001B37E6">
        <w:trPr>
          <w:jc w:val="center"/>
          <w:trPrChange w:id="373" w:author="reza" w:date="2017-04-12T17:36:00Z">
            <w:trPr>
              <w:jc w:val="center"/>
            </w:trPr>
          </w:trPrChange>
        </w:trPr>
        <w:tc>
          <w:tcPr>
            <w:tcW w:w="839" w:type="dxa"/>
            <w:tcPrChange w:id="374" w:author="reza" w:date="2017-04-12T17:36:00Z">
              <w:tcPr>
                <w:tcW w:w="842" w:type="dxa"/>
              </w:tcPr>
            </w:tcPrChange>
          </w:tcPr>
          <w:p w14:paraId="22882D3A" w14:textId="77777777" w:rsidR="00CB03FA" w:rsidRPr="00541993" w:rsidRDefault="00CB03FA" w:rsidP="003D6EC3">
            <w:pPr>
              <w:rPr>
                <w:rFonts w:asciiTheme="majorBidi" w:hAnsiTheme="majorBidi" w:cstheme="majorBidi"/>
                <w:sz w:val="24"/>
                <w:szCs w:val="24"/>
                <w:lang w:bidi="fa-IR"/>
              </w:rPr>
            </w:pPr>
            <w:r>
              <w:rPr>
                <w:rFonts w:asciiTheme="majorBidi" w:hAnsiTheme="majorBidi" w:cstheme="majorBidi"/>
                <w:sz w:val="24"/>
                <w:szCs w:val="24"/>
                <w:lang w:bidi="fa-IR"/>
              </w:rPr>
              <w:t>GT</w:t>
            </w:r>
          </w:p>
        </w:tc>
        <w:tc>
          <w:tcPr>
            <w:tcW w:w="2657" w:type="dxa"/>
            <w:vAlign w:val="center"/>
            <w:tcPrChange w:id="375" w:author="reza" w:date="2017-04-12T17:36:00Z">
              <w:tcPr>
                <w:tcW w:w="2697" w:type="dxa"/>
                <w:vAlign w:val="center"/>
              </w:tcPr>
            </w:tcPrChange>
          </w:tcPr>
          <w:p w14:paraId="5D3BBFA5" w14:textId="77777777" w:rsidR="00CB03FA" w:rsidRPr="00541993" w:rsidRDefault="00CB03FA" w:rsidP="003D6EC3">
            <w:pPr>
              <w:rPr>
                <w:rFonts w:asciiTheme="majorBidi" w:hAnsiTheme="majorBidi" w:cstheme="majorBidi"/>
                <w:sz w:val="24"/>
                <w:szCs w:val="24"/>
                <w:lang w:bidi="fa-IR"/>
              </w:rPr>
            </w:pPr>
            <w:r w:rsidRPr="00541993">
              <w:rPr>
                <w:rFonts w:asciiTheme="majorBidi" w:hAnsiTheme="majorBidi" w:cstheme="majorBidi"/>
                <w:sz w:val="24"/>
                <w:szCs w:val="24"/>
                <w:lang w:bidi="fa-IR"/>
              </w:rPr>
              <w:t>Gender</w:t>
            </w:r>
            <w:r>
              <w:rPr>
                <w:rFonts w:asciiTheme="majorBidi" w:hAnsiTheme="majorBidi" w:cstheme="majorBidi"/>
                <w:sz w:val="24"/>
                <w:szCs w:val="24"/>
                <w:lang w:bidi="fa-IR"/>
              </w:rPr>
              <w:t xml:space="preserve"> Type</w:t>
            </w:r>
          </w:p>
        </w:tc>
        <w:tc>
          <w:tcPr>
            <w:tcW w:w="2106" w:type="dxa"/>
            <w:vAlign w:val="center"/>
            <w:tcPrChange w:id="376" w:author="reza" w:date="2017-04-12T17:36:00Z">
              <w:tcPr>
                <w:tcW w:w="2126" w:type="dxa"/>
                <w:vAlign w:val="center"/>
              </w:tcPr>
            </w:tcPrChange>
          </w:tcPr>
          <w:p w14:paraId="5833FD69" w14:textId="77777777" w:rsidR="00CB03FA" w:rsidRPr="00541993" w:rsidRDefault="00CB03FA" w:rsidP="003D6EC3">
            <w:pPr>
              <w:rPr>
                <w:rFonts w:asciiTheme="majorBidi" w:hAnsiTheme="majorBidi" w:cstheme="majorBidi"/>
                <w:sz w:val="24"/>
                <w:szCs w:val="24"/>
                <w:lang w:bidi="fa-IR"/>
              </w:rPr>
            </w:pPr>
            <w:r>
              <w:rPr>
                <w:rFonts w:asciiTheme="majorBidi" w:hAnsiTheme="majorBidi" w:cstheme="majorBidi"/>
                <w:sz w:val="24"/>
                <w:szCs w:val="24"/>
                <w:lang w:bidi="fa-IR"/>
              </w:rPr>
              <w:t>CS</w:t>
            </w:r>
          </w:p>
        </w:tc>
        <w:tc>
          <w:tcPr>
            <w:tcW w:w="5152" w:type="dxa"/>
            <w:vAlign w:val="center"/>
            <w:tcPrChange w:id="377" w:author="reza" w:date="2017-04-12T17:36:00Z">
              <w:tcPr>
                <w:tcW w:w="5245" w:type="dxa"/>
                <w:vAlign w:val="center"/>
              </w:tcPr>
            </w:tcPrChange>
          </w:tcPr>
          <w:p w14:paraId="5D8D8CD8" w14:textId="653556C4" w:rsidR="00CB03FA" w:rsidRDefault="009A35D0" w:rsidP="009A35D0">
            <w:pPr>
              <w:bidi/>
              <w:rPr>
                <w:rFonts w:cs="B Nazanin" w:hint="cs"/>
                <w:b/>
                <w:bCs/>
                <w:sz w:val="24"/>
                <w:szCs w:val="24"/>
                <w:rtl/>
                <w:lang w:bidi="fa-IR"/>
              </w:rPr>
              <w:pPrChange w:id="378" w:author="reza" w:date="2017-04-12T18:08:00Z">
                <w:pPr>
                  <w:jc w:val="right"/>
                </w:pPr>
              </w:pPrChange>
            </w:pPr>
            <w:ins w:id="379" w:author="reza" w:date="2017-04-12T18:07:00Z">
              <w:r>
                <w:rPr>
                  <w:rFonts w:cs="B Nazanin" w:hint="cs"/>
                  <w:b/>
                  <w:bCs/>
                  <w:sz w:val="24"/>
                  <w:szCs w:val="24"/>
                  <w:rtl/>
                  <w:lang w:bidi="fa-IR"/>
                </w:rPr>
                <w:t xml:space="preserve">از جدول </w:t>
              </w:r>
            </w:ins>
            <w:ins w:id="380" w:author="reza" w:date="2017-04-12T18:08:00Z">
              <w:r>
                <w:rPr>
                  <w:rFonts w:cs="B Nazanin" w:hint="cs"/>
                  <w:b/>
                  <w:bCs/>
                  <w:sz w:val="24"/>
                  <w:szCs w:val="24"/>
                  <w:rtl/>
                  <w:lang w:bidi="fa-IR"/>
                </w:rPr>
                <w:t>جنسیت</w:t>
              </w:r>
            </w:ins>
          </w:p>
        </w:tc>
      </w:tr>
      <w:tr w:rsidR="00CB03FA" w14:paraId="00BC0B6F" w14:textId="77777777" w:rsidTr="001B37E6">
        <w:trPr>
          <w:jc w:val="center"/>
          <w:trPrChange w:id="381" w:author="reza" w:date="2017-04-12T17:36:00Z">
            <w:trPr>
              <w:jc w:val="center"/>
            </w:trPr>
          </w:trPrChange>
        </w:trPr>
        <w:tc>
          <w:tcPr>
            <w:tcW w:w="839" w:type="dxa"/>
            <w:tcPrChange w:id="382" w:author="reza" w:date="2017-04-12T17:36:00Z">
              <w:tcPr>
                <w:tcW w:w="842" w:type="dxa"/>
              </w:tcPr>
            </w:tcPrChange>
          </w:tcPr>
          <w:p w14:paraId="1B93D282" w14:textId="77777777" w:rsidR="00CB03FA" w:rsidRPr="00541993" w:rsidRDefault="00CB03FA" w:rsidP="003D6EC3">
            <w:pPr>
              <w:rPr>
                <w:rFonts w:asciiTheme="majorBidi" w:hAnsiTheme="majorBidi" w:cstheme="majorBidi"/>
                <w:sz w:val="24"/>
                <w:szCs w:val="24"/>
                <w:lang w:bidi="fa-IR"/>
              </w:rPr>
            </w:pPr>
            <w:r w:rsidRPr="00541993">
              <w:rPr>
                <w:rFonts w:asciiTheme="majorBidi" w:hAnsiTheme="majorBidi" w:cstheme="majorBidi"/>
                <w:sz w:val="24"/>
                <w:szCs w:val="24"/>
                <w:lang w:bidi="fa-IR"/>
              </w:rPr>
              <w:t>DOB</w:t>
            </w:r>
          </w:p>
        </w:tc>
        <w:tc>
          <w:tcPr>
            <w:tcW w:w="2657" w:type="dxa"/>
            <w:vAlign w:val="center"/>
            <w:tcPrChange w:id="383" w:author="reza" w:date="2017-04-12T17:36:00Z">
              <w:tcPr>
                <w:tcW w:w="2697" w:type="dxa"/>
                <w:vAlign w:val="center"/>
              </w:tcPr>
            </w:tcPrChange>
          </w:tcPr>
          <w:p w14:paraId="10FF8C09" w14:textId="77777777" w:rsidR="00CB03FA" w:rsidRPr="00541993" w:rsidRDefault="00CB03FA" w:rsidP="003D6EC3">
            <w:pPr>
              <w:rPr>
                <w:rFonts w:asciiTheme="majorBidi" w:hAnsiTheme="majorBidi" w:cstheme="majorBidi"/>
                <w:sz w:val="24"/>
                <w:szCs w:val="24"/>
                <w:lang w:bidi="fa-IR"/>
              </w:rPr>
            </w:pPr>
            <w:r w:rsidRPr="00541993">
              <w:rPr>
                <w:rFonts w:asciiTheme="majorBidi" w:hAnsiTheme="majorBidi" w:cstheme="majorBidi"/>
                <w:sz w:val="24"/>
                <w:szCs w:val="24"/>
                <w:lang w:bidi="fa-IR"/>
              </w:rPr>
              <w:t>Date of Birth</w:t>
            </w:r>
          </w:p>
        </w:tc>
        <w:tc>
          <w:tcPr>
            <w:tcW w:w="2106" w:type="dxa"/>
            <w:vAlign w:val="center"/>
            <w:tcPrChange w:id="384" w:author="reza" w:date="2017-04-12T17:36:00Z">
              <w:tcPr>
                <w:tcW w:w="2126" w:type="dxa"/>
                <w:vAlign w:val="center"/>
              </w:tcPr>
            </w:tcPrChange>
          </w:tcPr>
          <w:p w14:paraId="36AC01B3" w14:textId="75C32865" w:rsidR="00CB03FA" w:rsidRPr="00541993" w:rsidRDefault="00CB03FA" w:rsidP="003D6EC3">
            <w:pPr>
              <w:rPr>
                <w:rFonts w:asciiTheme="majorBidi" w:hAnsiTheme="majorBidi" w:cstheme="majorBidi"/>
                <w:sz w:val="24"/>
                <w:szCs w:val="24"/>
                <w:lang w:bidi="fa-IR"/>
              </w:rPr>
            </w:pPr>
            <w:r>
              <w:rPr>
                <w:rFonts w:asciiTheme="majorBidi" w:hAnsiTheme="majorBidi" w:cstheme="majorBidi"/>
                <w:sz w:val="24"/>
                <w:szCs w:val="24"/>
                <w:lang w:bidi="fa-IR"/>
              </w:rPr>
              <w:t>P</w:t>
            </w:r>
            <w:ins w:id="385" w:author="reza" w:date="2017-04-12T18:09:00Z">
              <w:r w:rsidR="009A35D0">
                <w:rPr>
                  <w:rFonts w:asciiTheme="majorBidi" w:hAnsiTheme="majorBidi" w:cstheme="majorBidi"/>
                  <w:sz w:val="24"/>
                  <w:szCs w:val="24"/>
                  <w:lang w:bidi="fa-IR"/>
                </w:rPr>
                <w:t>D</w:t>
              </w:r>
            </w:ins>
            <w:del w:id="386" w:author="reza" w:date="2017-04-12T18:09:00Z">
              <w:r w:rsidDel="009A35D0">
                <w:rPr>
                  <w:rFonts w:asciiTheme="majorBidi" w:hAnsiTheme="majorBidi" w:cstheme="majorBidi"/>
                  <w:sz w:val="24"/>
                  <w:szCs w:val="24"/>
                  <w:lang w:bidi="fa-IR"/>
                </w:rPr>
                <w:delText>d</w:delText>
              </w:r>
            </w:del>
            <w:r>
              <w:rPr>
                <w:rFonts w:asciiTheme="majorBidi" w:hAnsiTheme="majorBidi" w:cstheme="majorBidi"/>
                <w:sz w:val="24"/>
                <w:szCs w:val="24"/>
                <w:lang w:bidi="fa-IR"/>
              </w:rPr>
              <w:t>ate</w:t>
            </w:r>
          </w:p>
        </w:tc>
        <w:tc>
          <w:tcPr>
            <w:tcW w:w="5152" w:type="dxa"/>
            <w:vAlign w:val="center"/>
            <w:tcPrChange w:id="387" w:author="reza" w:date="2017-04-12T17:36:00Z">
              <w:tcPr>
                <w:tcW w:w="5245" w:type="dxa"/>
                <w:vAlign w:val="center"/>
              </w:tcPr>
            </w:tcPrChange>
          </w:tcPr>
          <w:p w14:paraId="7FC9EDFD" w14:textId="2DC3F7D4" w:rsidR="00CB03FA" w:rsidRDefault="009A35D0" w:rsidP="009A35D0">
            <w:pPr>
              <w:jc w:val="right"/>
              <w:rPr>
                <w:rFonts w:cs="B Nazanin" w:hint="cs"/>
                <w:b/>
                <w:bCs/>
                <w:sz w:val="24"/>
                <w:szCs w:val="24"/>
                <w:rtl/>
                <w:lang w:bidi="fa-IR"/>
              </w:rPr>
              <w:pPrChange w:id="388" w:author="reza" w:date="2017-04-12T18:10:00Z">
                <w:pPr>
                  <w:jc w:val="right"/>
                </w:pPr>
              </w:pPrChange>
            </w:pPr>
            <w:ins w:id="389" w:author="reza" w:date="2017-04-12T18:09:00Z">
              <w:r>
                <w:rPr>
                  <w:rFonts w:cs="B Nazanin" w:hint="cs"/>
                  <w:b/>
                  <w:bCs/>
                  <w:sz w:val="24"/>
                  <w:szCs w:val="24"/>
                  <w:rtl/>
                  <w:lang w:bidi="fa-IR"/>
                </w:rPr>
                <w:t xml:space="preserve">تاریخ </w:t>
              </w:r>
            </w:ins>
            <w:ins w:id="390" w:author="reza" w:date="2017-04-12T18:10:00Z">
              <w:r>
                <w:rPr>
                  <w:rFonts w:cs="B Nazanin" w:hint="cs"/>
                  <w:b/>
                  <w:bCs/>
                  <w:sz w:val="24"/>
                  <w:szCs w:val="24"/>
                  <w:rtl/>
                  <w:lang w:bidi="fa-IR"/>
                </w:rPr>
                <w:t>هجری شمسی</w:t>
              </w:r>
            </w:ins>
          </w:p>
        </w:tc>
      </w:tr>
      <w:tr w:rsidR="00CB03FA" w14:paraId="721DDD4A" w14:textId="77777777" w:rsidTr="001B37E6">
        <w:trPr>
          <w:jc w:val="center"/>
          <w:trPrChange w:id="391" w:author="reza" w:date="2017-04-12T17:36:00Z">
            <w:trPr>
              <w:jc w:val="center"/>
            </w:trPr>
          </w:trPrChange>
        </w:trPr>
        <w:tc>
          <w:tcPr>
            <w:tcW w:w="839" w:type="dxa"/>
            <w:tcPrChange w:id="392" w:author="reza" w:date="2017-04-12T17:36:00Z">
              <w:tcPr>
                <w:tcW w:w="842" w:type="dxa"/>
              </w:tcPr>
            </w:tcPrChange>
          </w:tcPr>
          <w:p w14:paraId="490F5300" w14:textId="77777777" w:rsidR="00CB03FA" w:rsidRPr="00541993" w:rsidRDefault="00CB03FA" w:rsidP="003D6EC3">
            <w:pPr>
              <w:rPr>
                <w:rFonts w:asciiTheme="majorBidi" w:hAnsiTheme="majorBidi" w:cstheme="majorBidi"/>
                <w:sz w:val="24"/>
                <w:szCs w:val="24"/>
                <w:lang w:bidi="fa-IR"/>
              </w:rPr>
            </w:pPr>
            <w:r w:rsidRPr="00541993">
              <w:rPr>
                <w:rFonts w:asciiTheme="majorBidi" w:hAnsiTheme="majorBidi" w:cstheme="majorBidi"/>
                <w:sz w:val="24"/>
                <w:szCs w:val="24"/>
                <w:lang w:bidi="fa-IR"/>
              </w:rPr>
              <w:t>IM</w:t>
            </w:r>
          </w:p>
        </w:tc>
        <w:tc>
          <w:tcPr>
            <w:tcW w:w="2657" w:type="dxa"/>
            <w:vAlign w:val="center"/>
            <w:tcPrChange w:id="393" w:author="reza" w:date="2017-04-12T17:36:00Z">
              <w:tcPr>
                <w:tcW w:w="2697" w:type="dxa"/>
                <w:vAlign w:val="center"/>
              </w:tcPr>
            </w:tcPrChange>
          </w:tcPr>
          <w:p w14:paraId="6BF0113F" w14:textId="77777777" w:rsidR="00CB03FA" w:rsidRPr="00541993" w:rsidRDefault="00CB03FA" w:rsidP="003D6EC3">
            <w:pPr>
              <w:rPr>
                <w:rFonts w:asciiTheme="majorBidi" w:hAnsiTheme="majorBidi" w:cstheme="majorBidi"/>
                <w:sz w:val="24"/>
                <w:szCs w:val="24"/>
                <w:lang w:bidi="fa-IR"/>
              </w:rPr>
            </w:pPr>
            <w:r w:rsidRPr="00541993">
              <w:rPr>
                <w:rFonts w:asciiTheme="majorBidi" w:hAnsiTheme="majorBidi" w:cstheme="majorBidi"/>
                <w:sz w:val="24"/>
                <w:szCs w:val="24"/>
                <w:lang w:bidi="fa-IR"/>
              </w:rPr>
              <w:t>Image</w:t>
            </w:r>
          </w:p>
        </w:tc>
        <w:tc>
          <w:tcPr>
            <w:tcW w:w="2106" w:type="dxa"/>
            <w:vAlign w:val="center"/>
            <w:tcPrChange w:id="394" w:author="reza" w:date="2017-04-12T17:36:00Z">
              <w:tcPr>
                <w:tcW w:w="2126" w:type="dxa"/>
                <w:vAlign w:val="center"/>
              </w:tcPr>
            </w:tcPrChange>
          </w:tcPr>
          <w:p w14:paraId="73D298EB" w14:textId="77777777" w:rsidR="00CB03FA" w:rsidRPr="00541993" w:rsidRDefault="00CB03FA" w:rsidP="003D6EC3">
            <w:pPr>
              <w:rPr>
                <w:rFonts w:asciiTheme="majorBidi" w:hAnsiTheme="majorBidi" w:cstheme="majorBidi"/>
                <w:sz w:val="24"/>
                <w:szCs w:val="24"/>
                <w:lang w:bidi="fa-IR"/>
              </w:rPr>
            </w:pPr>
            <w:r>
              <w:rPr>
                <w:rFonts w:asciiTheme="majorBidi" w:hAnsiTheme="majorBidi" w:cstheme="majorBidi"/>
                <w:sz w:val="24"/>
                <w:szCs w:val="24"/>
                <w:lang w:bidi="fa-IR"/>
              </w:rPr>
              <w:t>Binary</w:t>
            </w:r>
          </w:p>
        </w:tc>
        <w:tc>
          <w:tcPr>
            <w:tcW w:w="5152" w:type="dxa"/>
            <w:vAlign w:val="center"/>
            <w:tcPrChange w:id="395" w:author="reza" w:date="2017-04-12T17:36:00Z">
              <w:tcPr>
                <w:tcW w:w="5245" w:type="dxa"/>
                <w:vAlign w:val="center"/>
              </w:tcPr>
            </w:tcPrChange>
          </w:tcPr>
          <w:p w14:paraId="71415319" w14:textId="52F86C88" w:rsidR="00CB03FA" w:rsidRDefault="009A35D0" w:rsidP="009A35D0">
            <w:pPr>
              <w:bidi/>
              <w:rPr>
                <w:rFonts w:cs="B Nazanin" w:hint="cs"/>
                <w:b/>
                <w:bCs/>
                <w:sz w:val="24"/>
                <w:szCs w:val="24"/>
                <w:rtl/>
                <w:lang w:bidi="fa-IR"/>
              </w:rPr>
              <w:pPrChange w:id="396" w:author="reza" w:date="2017-04-12T18:13:00Z">
                <w:pPr>
                  <w:jc w:val="right"/>
                </w:pPr>
              </w:pPrChange>
            </w:pPr>
            <w:ins w:id="397" w:author="reza" w:date="2017-04-12T18:13:00Z">
              <w:r>
                <w:rPr>
                  <w:rFonts w:cs="B Nazanin" w:hint="cs"/>
                  <w:b/>
                  <w:bCs/>
                  <w:sz w:val="24"/>
                  <w:szCs w:val="24"/>
                  <w:rtl/>
                  <w:lang w:bidi="fa-IR"/>
                </w:rPr>
                <w:t>تصویر</w:t>
              </w:r>
            </w:ins>
            <w:ins w:id="398" w:author="reza" w:date="2017-04-12T18:14:00Z">
              <w:r w:rsidR="00510965">
                <w:rPr>
                  <w:rFonts w:cs="B Nazanin" w:hint="cs"/>
                  <w:b/>
                  <w:bCs/>
                  <w:sz w:val="24"/>
                  <w:szCs w:val="24"/>
                  <w:rtl/>
                  <w:lang w:bidi="fa-IR"/>
                </w:rPr>
                <w:t xml:space="preserve"> پرسنلی</w:t>
              </w:r>
            </w:ins>
          </w:p>
        </w:tc>
      </w:tr>
      <w:tr w:rsidR="00CB03FA" w:rsidRPr="00263877" w14:paraId="0F09F748" w14:textId="77777777" w:rsidTr="001B37E6">
        <w:trPr>
          <w:jc w:val="center"/>
          <w:trPrChange w:id="399" w:author="reza" w:date="2017-04-12T17:36:00Z">
            <w:trPr>
              <w:jc w:val="center"/>
            </w:trPr>
          </w:trPrChange>
        </w:trPr>
        <w:tc>
          <w:tcPr>
            <w:tcW w:w="839" w:type="dxa"/>
            <w:tcPrChange w:id="400" w:author="reza" w:date="2017-04-12T17:36:00Z">
              <w:tcPr>
                <w:tcW w:w="842" w:type="dxa"/>
              </w:tcPr>
            </w:tcPrChange>
          </w:tcPr>
          <w:p w14:paraId="7EBF5FC8" w14:textId="77777777" w:rsidR="00CB03FA" w:rsidRPr="00EC02DE" w:rsidRDefault="00CB03FA" w:rsidP="003D6EC3">
            <w:pPr>
              <w:rPr>
                <w:rFonts w:asciiTheme="majorBidi" w:hAnsiTheme="majorBidi" w:cstheme="majorBidi"/>
                <w:sz w:val="24"/>
                <w:szCs w:val="24"/>
                <w:lang w:bidi="fa-IR"/>
              </w:rPr>
            </w:pPr>
            <w:r w:rsidRPr="00EC02DE">
              <w:rPr>
                <w:rFonts w:asciiTheme="majorBidi" w:hAnsiTheme="majorBidi" w:cstheme="majorBidi"/>
                <w:sz w:val="24"/>
                <w:szCs w:val="24"/>
                <w:lang w:bidi="fa-IR"/>
              </w:rPr>
              <w:t>AN</w:t>
            </w:r>
          </w:p>
        </w:tc>
        <w:tc>
          <w:tcPr>
            <w:tcW w:w="2657" w:type="dxa"/>
            <w:vAlign w:val="center"/>
            <w:tcPrChange w:id="401" w:author="reza" w:date="2017-04-12T17:36:00Z">
              <w:tcPr>
                <w:tcW w:w="2697" w:type="dxa"/>
                <w:vAlign w:val="center"/>
              </w:tcPr>
            </w:tcPrChange>
          </w:tcPr>
          <w:p w14:paraId="0ECA7E42" w14:textId="77777777" w:rsidR="00CB03FA" w:rsidRPr="00541993" w:rsidRDefault="00CB03FA" w:rsidP="003D6EC3">
            <w:pPr>
              <w:rPr>
                <w:rFonts w:asciiTheme="majorBidi" w:hAnsiTheme="majorBidi" w:cstheme="majorBidi"/>
                <w:sz w:val="24"/>
                <w:szCs w:val="24"/>
                <w:lang w:bidi="fa-IR"/>
              </w:rPr>
            </w:pPr>
            <w:r w:rsidRPr="00EC02DE">
              <w:rPr>
                <w:rFonts w:asciiTheme="majorBidi" w:hAnsiTheme="majorBidi" w:cstheme="majorBidi"/>
                <w:sz w:val="24"/>
                <w:szCs w:val="24"/>
                <w:lang w:bidi="fa-IR"/>
              </w:rPr>
              <w:t xml:space="preserve">Activity Name </w:t>
            </w:r>
          </w:p>
        </w:tc>
        <w:tc>
          <w:tcPr>
            <w:tcW w:w="2106" w:type="dxa"/>
            <w:shd w:val="clear" w:color="auto" w:fill="FFFFFF" w:themeFill="background1"/>
            <w:vAlign w:val="center"/>
            <w:tcPrChange w:id="402" w:author="reza" w:date="2017-04-12T17:36:00Z">
              <w:tcPr>
                <w:tcW w:w="2126" w:type="dxa"/>
                <w:shd w:val="clear" w:color="auto" w:fill="FFFFFF" w:themeFill="background1"/>
                <w:vAlign w:val="center"/>
              </w:tcPr>
            </w:tcPrChange>
          </w:tcPr>
          <w:p w14:paraId="095A7489" w14:textId="77777777" w:rsidR="00CB03FA" w:rsidRPr="00EC02DE" w:rsidRDefault="00CB03FA" w:rsidP="003D6EC3">
            <w:pPr>
              <w:rPr>
                <w:rFonts w:asciiTheme="majorBidi" w:hAnsiTheme="majorBidi" w:cstheme="majorBidi"/>
                <w:sz w:val="24"/>
                <w:szCs w:val="24"/>
                <w:rtl/>
                <w:lang w:bidi="fa-IR"/>
              </w:rPr>
            </w:pPr>
            <w:r w:rsidRPr="00541993">
              <w:rPr>
                <w:rFonts w:asciiTheme="majorBidi" w:hAnsiTheme="majorBidi" w:cstheme="majorBidi"/>
                <w:sz w:val="24"/>
                <w:szCs w:val="24"/>
                <w:lang w:bidi="fa-IR"/>
              </w:rPr>
              <w:t>string</w:t>
            </w:r>
          </w:p>
        </w:tc>
        <w:tc>
          <w:tcPr>
            <w:tcW w:w="5152" w:type="dxa"/>
            <w:vAlign w:val="center"/>
            <w:tcPrChange w:id="403" w:author="reza" w:date="2017-04-12T17:36:00Z">
              <w:tcPr>
                <w:tcW w:w="5245" w:type="dxa"/>
                <w:vAlign w:val="center"/>
              </w:tcPr>
            </w:tcPrChange>
          </w:tcPr>
          <w:p w14:paraId="6E3554FA" w14:textId="77777777" w:rsidR="00CB03FA" w:rsidRPr="00263877" w:rsidRDefault="00CB03FA" w:rsidP="003D6EC3">
            <w:pPr>
              <w:bidi/>
              <w:ind w:left="130"/>
              <w:rPr>
                <w:rFonts w:cs="B Nazanin"/>
                <w:b/>
                <w:bCs/>
                <w:sz w:val="24"/>
                <w:szCs w:val="24"/>
                <w:rtl/>
                <w:lang w:bidi="fa-IR"/>
              </w:rPr>
            </w:pPr>
            <w:r w:rsidRPr="00263877">
              <w:rPr>
                <w:rFonts w:cs="B Nazanin" w:hint="cs"/>
                <w:b/>
                <w:bCs/>
                <w:sz w:val="24"/>
                <w:szCs w:val="24"/>
                <w:rtl/>
                <w:lang w:bidi="fa-IR"/>
              </w:rPr>
              <w:t>نام فعالیت</w:t>
            </w:r>
            <w:r>
              <w:rPr>
                <w:rFonts w:cs="B Nazanin"/>
                <w:b/>
                <w:bCs/>
                <w:sz w:val="24"/>
                <w:szCs w:val="24"/>
                <w:lang w:bidi="fa-IR"/>
              </w:rPr>
              <w:t xml:space="preserve"> </w:t>
            </w:r>
          </w:p>
        </w:tc>
      </w:tr>
      <w:tr w:rsidR="00CB03FA" w:rsidRPr="00263877" w14:paraId="24AD879C" w14:textId="77777777" w:rsidTr="001B37E6">
        <w:trPr>
          <w:jc w:val="center"/>
          <w:trPrChange w:id="404" w:author="reza" w:date="2017-04-12T17:36:00Z">
            <w:trPr>
              <w:jc w:val="center"/>
            </w:trPr>
          </w:trPrChange>
        </w:trPr>
        <w:tc>
          <w:tcPr>
            <w:tcW w:w="839" w:type="dxa"/>
            <w:tcPrChange w:id="405" w:author="reza" w:date="2017-04-12T17:36:00Z">
              <w:tcPr>
                <w:tcW w:w="842" w:type="dxa"/>
              </w:tcPr>
            </w:tcPrChange>
          </w:tcPr>
          <w:p w14:paraId="0C602D65" w14:textId="77777777" w:rsidR="00CB03FA" w:rsidRPr="00EC02DE" w:rsidRDefault="00CB03FA" w:rsidP="003D6EC3">
            <w:pPr>
              <w:rPr>
                <w:rFonts w:asciiTheme="majorBidi" w:hAnsiTheme="majorBidi" w:cstheme="majorBidi"/>
                <w:sz w:val="24"/>
                <w:szCs w:val="24"/>
                <w:lang w:bidi="fa-IR"/>
              </w:rPr>
            </w:pPr>
            <w:r w:rsidRPr="00EC02DE">
              <w:rPr>
                <w:rFonts w:asciiTheme="majorBidi" w:hAnsiTheme="majorBidi" w:cstheme="majorBidi"/>
                <w:sz w:val="24"/>
                <w:szCs w:val="24"/>
                <w:lang w:bidi="fa-IR"/>
              </w:rPr>
              <w:t>AT</w:t>
            </w:r>
          </w:p>
        </w:tc>
        <w:tc>
          <w:tcPr>
            <w:tcW w:w="2657" w:type="dxa"/>
            <w:vAlign w:val="center"/>
            <w:tcPrChange w:id="406" w:author="reza" w:date="2017-04-12T17:36:00Z">
              <w:tcPr>
                <w:tcW w:w="2697" w:type="dxa"/>
                <w:vAlign w:val="center"/>
              </w:tcPr>
            </w:tcPrChange>
          </w:tcPr>
          <w:p w14:paraId="60BA43EC" w14:textId="77777777" w:rsidR="00CB03FA" w:rsidRPr="00541993" w:rsidRDefault="00CB03FA" w:rsidP="003D6EC3">
            <w:pPr>
              <w:rPr>
                <w:rFonts w:asciiTheme="majorBidi" w:hAnsiTheme="majorBidi" w:cstheme="majorBidi"/>
                <w:sz w:val="24"/>
                <w:szCs w:val="24"/>
                <w:lang w:bidi="fa-IR"/>
              </w:rPr>
            </w:pPr>
            <w:r w:rsidRPr="00EC02DE">
              <w:rPr>
                <w:rFonts w:asciiTheme="majorBidi" w:hAnsiTheme="majorBidi" w:cstheme="majorBidi"/>
                <w:sz w:val="24"/>
                <w:szCs w:val="24"/>
                <w:lang w:bidi="fa-IR"/>
              </w:rPr>
              <w:t xml:space="preserve">Activity Type </w:t>
            </w:r>
          </w:p>
        </w:tc>
        <w:tc>
          <w:tcPr>
            <w:tcW w:w="2106" w:type="dxa"/>
            <w:shd w:val="clear" w:color="auto" w:fill="FFFFFF" w:themeFill="background1"/>
            <w:vAlign w:val="center"/>
            <w:tcPrChange w:id="407" w:author="reza" w:date="2017-04-12T17:36:00Z">
              <w:tcPr>
                <w:tcW w:w="2126" w:type="dxa"/>
                <w:shd w:val="clear" w:color="auto" w:fill="FFFFFF" w:themeFill="background1"/>
                <w:vAlign w:val="center"/>
              </w:tcPr>
            </w:tcPrChange>
          </w:tcPr>
          <w:p w14:paraId="64CC9278" w14:textId="77777777" w:rsidR="00CB03FA" w:rsidRPr="00EC02DE" w:rsidRDefault="00CB03FA" w:rsidP="003D6EC3">
            <w:pPr>
              <w:rPr>
                <w:rFonts w:asciiTheme="majorBidi" w:hAnsiTheme="majorBidi" w:cstheme="majorBidi"/>
                <w:sz w:val="24"/>
                <w:szCs w:val="24"/>
                <w:rtl/>
                <w:lang w:bidi="fa-IR"/>
              </w:rPr>
            </w:pPr>
            <w:r>
              <w:rPr>
                <w:rFonts w:asciiTheme="majorBidi" w:hAnsiTheme="majorBidi" w:cstheme="majorBidi"/>
                <w:sz w:val="24"/>
                <w:szCs w:val="24"/>
                <w:lang w:bidi="fa-IR"/>
              </w:rPr>
              <w:t>CS</w:t>
            </w:r>
          </w:p>
        </w:tc>
        <w:tc>
          <w:tcPr>
            <w:tcW w:w="5152" w:type="dxa"/>
            <w:vAlign w:val="center"/>
            <w:tcPrChange w:id="408" w:author="reza" w:date="2017-04-12T17:36:00Z">
              <w:tcPr>
                <w:tcW w:w="5245" w:type="dxa"/>
                <w:vAlign w:val="center"/>
              </w:tcPr>
            </w:tcPrChange>
          </w:tcPr>
          <w:p w14:paraId="171BE85A" w14:textId="43F6DA50" w:rsidR="00CB03FA" w:rsidRPr="00263877" w:rsidRDefault="009A35D0" w:rsidP="003D6EC3">
            <w:pPr>
              <w:bidi/>
              <w:ind w:left="130"/>
              <w:rPr>
                <w:rFonts w:cs="B Nazanin"/>
                <w:b/>
                <w:bCs/>
                <w:sz w:val="24"/>
                <w:szCs w:val="24"/>
                <w:rtl/>
              </w:rPr>
            </w:pPr>
            <w:ins w:id="409" w:author="reza" w:date="2017-04-12T18:09:00Z">
              <w:r>
                <w:rPr>
                  <w:rFonts w:cs="B Nazanin" w:hint="cs"/>
                  <w:b/>
                  <w:bCs/>
                  <w:sz w:val="24"/>
                  <w:szCs w:val="24"/>
                  <w:rtl/>
                  <w:lang w:bidi="fa-IR"/>
                </w:rPr>
                <w:t xml:space="preserve">از جدول </w:t>
              </w:r>
            </w:ins>
            <w:r w:rsidR="00CB03FA" w:rsidRPr="00263877">
              <w:rPr>
                <w:rFonts w:ascii="Calibri" w:eastAsia="Times New Roman" w:hAnsi="Calibri" w:cs="B Nazanin"/>
                <w:b/>
                <w:bCs/>
                <w:color w:val="000000"/>
                <w:rtl/>
              </w:rPr>
              <w:t>نوع فعالیت</w:t>
            </w:r>
            <w:r w:rsidR="00CB03FA">
              <w:rPr>
                <w:rFonts w:ascii="Calibri" w:eastAsia="Times New Roman" w:hAnsi="Calibri" w:cs="B Nazanin"/>
                <w:b/>
                <w:bCs/>
                <w:color w:val="000000"/>
              </w:rPr>
              <w:t xml:space="preserve"> </w:t>
            </w:r>
          </w:p>
        </w:tc>
      </w:tr>
      <w:tr w:rsidR="00CB03FA" w:rsidRPr="00263877" w14:paraId="526C1C35" w14:textId="77777777" w:rsidTr="001B37E6">
        <w:trPr>
          <w:jc w:val="center"/>
          <w:trPrChange w:id="410" w:author="reza" w:date="2017-04-12T17:36:00Z">
            <w:trPr>
              <w:jc w:val="center"/>
            </w:trPr>
          </w:trPrChange>
        </w:trPr>
        <w:tc>
          <w:tcPr>
            <w:tcW w:w="839" w:type="dxa"/>
            <w:tcPrChange w:id="411" w:author="reza" w:date="2017-04-12T17:36:00Z">
              <w:tcPr>
                <w:tcW w:w="842" w:type="dxa"/>
              </w:tcPr>
            </w:tcPrChange>
          </w:tcPr>
          <w:p w14:paraId="30382704" w14:textId="77777777" w:rsidR="00CB03FA" w:rsidRPr="00EC02DE" w:rsidRDefault="00CB03FA" w:rsidP="003D6EC3">
            <w:pPr>
              <w:rPr>
                <w:rFonts w:asciiTheme="majorBidi" w:hAnsiTheme="majorBidi" w:cstheme="majorBidi"/>
                <w:sz w:val="24"/>
                <w:szCs w:val="24"/>
                <w:lang w:bidi="fa-IR"/>
              </w:rPr>
            </w:pPr>
            <w:r w:rsidRPr="00EC02DE">
              <w:rPr>
                <w:rFonts w:asciiTheme="majorBidi" w:hAnsiTheme="majorBidi" w:cstheme="majorBidi"/>
                <w:sz w:val="24"/>
                <w:szCs w:val="24"/>
                <w:lang w:bidi="fa-IR"/>
              </w:rPr>
              <w:t>PT</w:t>
            </w:r>
          </w:p>
        </w:tc>
        <w:tc>
          <w:tcPr>
            <w:tcW w:w="2657" w:type="dxa"/>
            <w:vAlign w:val="center"/>
            <w:tcPrChange w:id="412" w:author="reza" w:date="2017-04-12T17:36:00Z">
              <w:tcPr>
                <w:tcW w:w="2697" w:type="dxa"/>
                <w:vAlign w:val="center"/>
              </w:tcPr>
            </w:tcPrChange>
          </w:tcPr>
          <w:p w14:paraId="753D98E5" w14:textId="77777777" w:rsidR="00CB03FA" w:rsidRPr="00541993" w:rsidRDefault="00CB03FA" w:rsidP="003D6EC3">
            <w:pPr>
              <w:rPr>
                <w:rFonts w:asciiTheme="majorBidi" w:hAnsiTheme="majorBidi" w:cstheme="majorBidi"/>
                <w:sz w:val="24"/>
                <w:szCs w:val="24"/>
                <w:lang w:bidi="fa-IR"/>
              </w:rPr>
            </w:pPr>
            <w:r w:rsidRPr="00EC02DE">
              <w:rPr>
                <w:rFonts w:asciiTheme="majorBidi" w:hAnsiTheme="majorBidi" w:cstheme="majorBidi"/>
                <w:sz w:val="24"/>
                <w:szCs w:val="24"/>
                <w:lang w:bidi="fa-IR"/>
              </w:rPr>
              <w:t xml:space="preserve">Partnership Type </w:t>
            </w:r>
          </w:p>
        </w:tc>
        <w:tc>
          <w:tcPr>
            <w:tcW w:w="2106" w:type="dxa"/>
            <w:shd w:val="clear" w:color="auto" w:fill="FFFFFF" w:themeFill="background1"/>
            <w:vAlign w:val="center"/>
            <w:tcPrChange w:id="413" w:author="reza" w:date="2017-04-12T17:36:00Z">
              <w:tcPr>
                <w:tcW w:w="2126" w:type="dxa"/>
                <w:shd w:val="clear" w:color="auto" w:fill="FFFFFF" w:themeFill="background1"/>
                <w:vAlign w:val="center"/>
              </w:tcPr>
            </w:tcPrChange>
          </w:tcPr>
          <w:p w14:paraId="571F7E3A" w14:textId="77777777" w:rsidR="00CB03FA" w:rsidRPr="00EC02DE" w:rsidRDefault="00CB03FA" w:rsidP="003D6EC3">
            <w:pPr>
              <w:rPr>
                <w:rFonts w:asciiTheme="majorBidi" w:hAnsiTheme="majorBidi" w:cstheme="majorBidi"/>
                <w:sz w:val="24"/>
                <w:szCs w:val="24"/>
                <w:rtl/>
                <w:lang w:bidi="fa-IR"/>
              </w:rPr>
            </w:pPr>
            <w:r>
              <w:rPr>
                <w:rFonts w:asciiTheme="majorBidi" w:hAnsiTheme="majorBidi" w:cstheme="majorBidi"/>
                <w:sz w:val="24"/>
                <w:szCs w:val="24"/>
                <w:lang w:bidi="fa-IR"/>
              </w:rPr>
              <w:t>CS</w:t>
            </w:r>
          </w:p>
        </w:tc>
        <w:tc>
          <w:tcPr>
            <w:tcW w:w="5152" w:type="dxa"/>
            <w:vAlign w:val="center"/>
            <w:tcPrChange w:id="414" w:author="reza" w:date="2017-04-12T17:36:00Z">
              <w:tcPr>
                <w:tcW w:w="5245" w:type="dxa"/>
                <w:vAlign w:val="center"/>
              </w:tcPr>
            </w:tcPrChange>
          </w:tcPr>
          <w:p w14:paraId="6E3A6CC8" w14:textId="08B86613" w:rsidR="00CB03FA" w:rsidRPr="00263877" w:rsidRDefault="009A35D0" w:rsidP="003D6EC3">
            <w:pPr>
              <w:bidi/>
              <w:ind w:left="130"/>
              <w:rPr>
                <w:rFonts w:cs="B Nazanin"/>
                <w:b/>
                <w:bCs/>
                <w:sz w:val="24"/>
                <w:szCs w:val="24"/>
                <w:rtl/>
              </w:rPr>
            </w:pPr>
            <w:ins w:id="415" w:author="reza" w:date="2017-04-12T18:09:00Z">
              <w:r>
                <w:rPr>
                  <w:rFonts w:cs="B Nazanin" w:hint="cs"/>
                  <w:b/>
                  <w:bCs/>
                  <w:sz w:val="24"/>
                  <w:szCs w:val="24"/>
                  <w:rtl/>
                  <w:lang w:bidi="fa-IR"/>
                </w:rPr>
                <w:t xml:space="preserve">از جدول </w:t>
              </w:r>
            </w:ins>
            <w:r w:rsidR="00CB03FA" w:rsidRPr="00263877">
              <w:rPr>
                <w:rFonts w:ascii="Calibri" w:eastAsia="Times New Roman" w:hAnsi="Calibri" w:cs="B Nazanin"/>
                <w:b/>
                <w:bCs/>
                <w:color w:val="000000"/>
                <w:rtl/>
              </w:rPr>
              <w:t>نوع مشارکت</w:t>
            </w:r>
            <w:r w:rsidR="00CB03FA">
              <w:rPr>
                <w:rFonts w:ascii="Calibri" w:eastAsia="Times New Roman" w:hAnsi="Calibri" w:cs="B Nazanin"/>
                <w:b/>
                <w:bCs/>
                <w:color w:val="000000"/>
              </w:rPr>
              <w:t xml:space="preserve"> </w:t>
            </w:r>
          </w:p>
        </w:tc>
      </w:tr>
      <w:tr w:rsidR="00CB03FA" w:rsidRPr="00263877" w14:paraId="6DBB0723" w14:textId="77777777" w:rsidTr="001B37E6">
        <w:trPr>
          <w:jc w:val="center"/>
          <w:trPrChange w:id="416" w:author="reza" w:date="2017-04-12T17:36:00Z">
            <w:trPr>
              <w:jc w:val="center"/>
            </w:trPr>
          </w:trPrChange>
        </w:trPr>
        <w:tc>
          <w:tcPr>
            <w:tcW w:w="839" w:type="dxa"/>
            <w:tcPrChange w:id="417" w:author="reza" w:date="2017-04-12T17:36:00Z">
              <w:tcPr>
                <w:tcW w:w="842" w:type="dxa"/>
              </w:tcPr>
            </w:tcPrChange>
          </w:tcPr>
          <w:p w14:paraId="1882F84B" w14:textId="77777777" w:rsidR="00CB03FA" w:rsidRPr="00EC02DE" w:rsidRDefault="00CB03FA" w:rsidP="003D6EC3">
            <w:pPr>
              <w:rPr>
                <w:rFonts w:asciiTheme="majorBidi" w:hAnsiTheme="majorBidi" w:cstheme="majorBidi"/>
                <w:sz w:val="24"/>
                <w:szCs w:val="24"/>
                <w:lang w:bidi="fa-IR"/>
              </w:rPr>
            </w:pPr>
            <w:r w:rsidRPr="00EC02DE">
              <w:rPr>
                <w:rFonts w:asciiTheme="majorBidi" w:hAnsiTheme="majorBidi" w:cstheme="majorBidi"/>
                <w:sz w:val="24"/>
                <w:szCs w:val="24"/>
                <w:lang w:bidi="fa-IR"/>
              </w:rPr>
              <w:t>EP</w:t>
            </w:r>
          </w:p>
        </w:tc>
        <w:tc>
          <w:tcPr>
            <w:tcW w:w="2657" w:type="dxa"/>
            <w:vAlign w:val="center"/>
            <w:tcPrChange w:id="418" w:author="reza" w:date="2017-04-12T17:36:00Z">
              <w:tcPr>
                <w:tcW w:w="2697" w:type="dxa"/>
                <w:vAlign w:val="center"/>
              </w:tcPr>
            </w:tcPrChange>
          </w:tcPr>
          <w:p w14:paraId="737C2352" w14:textId="77777777" w:rsidR="00CB03FA" w:rsidRPr="00541993" w:rsidRDefault="00CB03FA" w:rsidP="003D6EC3">
            <w:pPr>
              <w:rPr>
                <w:rFonts w:asciiTheme="majorBidi" w:hAnsiTheme="majorBidi" w:cstheme="majorBidi"/>
                <w:sz w:val="24"/>
                <w:szCs w:val="24"/>
                <w:lang w:bidi="fa-IR"/>
              </w:rPr>
            </w:pPr>
            <w:r>
              <w:rPr>
                <w:rFonts w:asciiTheme="majorBidi" w:hAnsiTheme="majorBidi" w:cstheme="majorBidi"/>
                <w:sz w:val="24"/>
                <w:szCs w:val="24"/>
                <w:lang w:bidi="fa-IR"/>
              </w:rPr>
              <w:t>Extended Properties</w:t>
            </w:r>
          </w:p>
        </w:tc>
        <w:tc>
          <w:tcPr>
            <w:tcW w:w="2106" w:type="dxa"/>
            <w:shd w:val="clear" w:color="auto" w:fill="FFFFFF" w:themeFill="background1"/>
            <w:vAlign w:val="center"/>
            <w:tcPrChange w:id="419" w:author="reza" w:date="2017-04-12T17:36:00Z">
              <w:tcPr>
                <w:tcW w:w="2126" w:type="dxa"/>
                <w:shd w:val="clear" w:color="auto" w:fill="FFFFFF" w:themeFill="background1"/>
                <w:vAlign w:val="center"/>
              </w:tcPr>
            </w:tcPrChange>
          </w:tcPr>
          <w:p w14:paraId="7C63E4F7" w14:textId="77777777" w:rsidR="00CB03FA" w:rsidRPr="00EC02DE" w:rsidRDefault="00CB03FA" w:rsidP="003D6EC3">
            <w:pPr>
              <w:rPr>
                <w:rFonts w:asciiTheme="majorBidi" w:hAnsiTheme="majorBidi" w:cstheme="majorBidi"/>
                <w:sz w:val="24"/>
                <w:szCs w:val="24"/>
                <w:rtl/>
                <w:lang w:bidi="fa-IR"/>
              </w:rPr>
            </w:pPr>
            <w:r>
              <w:rPr>
                <w:rFonts w:asciiTheme="majorBidi" w:hAnsiTheme="majorBidi" w:cstheme="majorBidi"/>
                <w:sz w:val="24"/>
                <w:szCs w:val="24"/>
                <w:lang w:bidi="fa-IR"/>
              </w:rPr>
              <w:t>XML</w:t>
            </w:r>
          </w:p>
        </w:tc>
        <w:tc>
          <w:tcPr>
            <w:tcW w:w="5152" w:type="dxa"/>
            <w:vAlign w:val="center"/>
            <w:tcPrChange w:id="420" w:author="reza" w:date="2017-04-12T17:36:00Z">
              <w:tcPr>
                <w:tcW w:w="5245" w:type="dxa"/>
                <w:vAlign w:val="center"/>
              </w:tcPr>
            </w:tcPrChange>
          </w:tcPr>
          <w:p w14:paraId="1F53D264" w14:textId="7F300E7E" w:rsidR="00CB03FA" w:rsidRPr="00263877" w:rsidRDefault="009A35D0" w:rsidP="003D6EC3">
            <w:pPr>
              <w:bidi/>
              <w:ind w:left="130"/>
              <w:rPr>
                <w:rFonts w:cs="B Nazanin"/>
                <w:b/>
                <w:bCs/>
                <w:sz w:val="24"/>
                <w:szCs w:val="24"/>
                <w:rtl/>
                <w:lang w:bidi="fa-IR"/>
              </w:rPr>
            </w:pPr>
            <w:ins w:id="421" w:author="reza" w:date="2017-04-12T18:09:00Z">
              <w:r>
                <w:rPr>
                  <w:rFonts w:cs="B Nazanin" w:hint="cs"/>
                  <w:b/>
                  <w:bCs/>
                  <w:sz w:val="24"/>
                  <w:szCs w:val="24"/>
                  <w:rtl/>
                  <w:lang w:bidi="fa-IR"/>
                </w:rPr>
                <w:t xml:space="preserve">از جدول </w:t>
              </w:r>
            </w:ins>
            <w:r w:rsidR="00CB03FA" w:rsidRPr="00263877">
              <w:rPr>
                <w:rFonts w:cs="B Nazanin" w:hint="cs"/>
                <w:b/>
                <w:bCs/>
                <w:sz w:val="24"/>
                <w:szCs w:val="24"/>
                <w:rtl/>
                <w:lang w:bidi="fa-IR"/>
              </w:rPr>
              <w:t>اطلاعات اضافی</w:t>
            </w:r>
          </w:p>
        </w:tc>
      </w:tr>
      <w:tr w:rsidR="00CB03FA" w14:paraId="32070610" w14:textId="77777777" w:rsidTr="001B37E6">
        <w:trPr>
          <w:jc w:val="center"/>
          <w:trPrChange w:id="422" w:author="reza" w:date="2017-04-12T17:36:00Z">
            <w:trPr>
              <w:jc w:val="center"/>
            </w:trPr>
          </w:trPrChange>
        </w:trPr>
        <w:tc>
          <w:tcPr>
            <w:tcW w:w="839" w:type="dxa"/>
            <w:tcPrChange w:id="423" w:author="reza" w:date="2017-04-12T17:36:00Z">
              <w:tcPr>
                <w:tcW w:w="842" w:type="dxa"/>
              </w:tcPr>
            </w:tcPrChange>
          </w:tcPr>
          <w:p w14:paraId="3B0DCE7D" w14:textId="77777777" w:rsidR="00CB03FA" w:rsidRPr="00541993" w:rsidRDefault="00CB03FA" w:rsidP="003D6EC3">
            <w:pPr>
              <w:rPr>
                <w:rFonts w:asciiTheme="majorBidi" w:hAnsiTheme="majorBidi" w:cstheme="majorBidi"/>
                <w:sz w:val="24"/>
                <w:szCs w:val="24"/>
                <w:lang w:bidi="fa-IR"/>
              </w:rPr>
            </w:pPr>
          </w:p>
        </w:tc>
        <w:tc>
          <w:tcPr>
            <w:tcW w:w="2657" w:type="dxa"/>
            <w:vAlign w:val="center"/>
            <w:tcPrChange w:id="424" w:author="reza" w:date="2017-04-12T17:36:00Z">
              <w:tcPr>
                <w:tcW w:w="2697" w:type="dxa"/>
                <w:vAlign w:val="center"/>
              </w:tcPr>
            </w:tcPrChange>
          </w:tcPr>
          <w:p w14:paraId="1BB76628" w14:textId="77777777" w:rsidR="00CB03FA" w:rsidRPr="00541993" w:rsidRDefault="00CB03FA" w:rsidP="003D6EC3">
            <w:pPr>
              <w:rPr>
                <w:rFonts w:asciiTheme="majorBidi" w:hAnsiTheme="majorBidi" w:cstheme="majorBidi"/>
                <w:sz w:val="24"/>
                <w:szCs w:val="24"/>
                <w:lang w:bidi="fa-IR"/>
              </w:rPr>
            </w:pPr>
          </w:p>
        </w:tc>
        <w:tc>
          <w:tcPr>
            <w:tcW w:w="2106" w:type="dxa"/>
            <w:vAlign w:val="center"/>
            <w:tcPrChange w:id="425" w:author="reza" w:date="2017-04-12T17:36:00Z">
              <w:tcPr>
                <w:tcW w:w="2126" w:type="dxa"/>
                <w:vAlign w:val="center"/>
              </w:tcPr>
            </w:tcPrChange>
          </w:tcPr>
          <w:p w14:paraId="65D6D0B7" w14:textId="77777777" w:rsidR="00CB03FA" w:rsidRDefault="00CB03FA" w:rsidP="003D6EC3">
            <w:pPr>
              <w:rPr>
                <w:rFonts w:asciiTheme="majorBidi" w:hAnsiTheme="majorBidi" w:cstheme="majorBidi"/>
                <w:sz w:val="24"/>
                <w:szCs w:val="24"/>
                <w:lang w:bidi="fa-IR"/>
              </w:rPr>
            </w:pPr>
          </w:p>
        </w:tc>
        <w:tc>
          <w:tcPr>
            <w:tcW w:w="5152" w:type="dxa"/>
            <w:vAlign w:val="center"/>
            <w:tcPrChange w:id="426" w:author="reza" w:date="2017-04-12T17:36:00Z">
              <w:tcPr>
                <w:tcW w:w="5245" w:type="dxa"/>
                <w:vAlign w:val="center"/>
              </w:tcPr>
            </w:tcPrChange>
          </w:tcPr>
          <w:p w14:paraId="7D11E18E" w14:textId="77777777" w:rsidR="00CB03FA" w:rsidRDefault="00CB03FA" w:rsidP="003D6EC3">
            <w:pPr>
              <w:jc w:val="right"/>
              <w:rPr>
                <w:rFonts w:cs="B Nazanin"/>
                <w:b/>
                <w:bCs/>
                <w:sz w:val="24"/>
                <w:szCs w:val="24"/>
                <w:rtl/>
                <w:lang w:bidi="fa-IR"/>
              </w:rPr>
            </w:pPr>
          </w:p>
        </w:tc>
      </w:tr>
      <w:tr w:rsidR="00CB03FA" w:rsidDel="001B37E6" w14:paraId="2F762D6C" w14:textId="77777777" w:rsidTr="001B37E6">
        <w:trPr>
          <w:jc w:val="center"/>
          <w:del w:id="427" w:author="reza" w:date="2017-04-12T17:36:00Z"/>
          <w:trPrChange w:id="428" w:author="reza" w:date="2017-04-12T17:36:00Z">
            <w:trPr>
              <w:jc w:val="center"/>
            </w:trPr>
          </w:trPrChange>
        </w:trPr>
        <w:tc>
          <w:tcPr>
            <w:tcW w:w="839" w:type="dxa"/>
            <w:tcPrChange w:id="429" w:author="reza" w:date="2017-04-12T17:36:00Z">
              <w:tcPr>
                <w:tcW w:w="842" w:type="dxa"/>
              </w:tcPr>
            </w:tcPrChange>
          </w:tcPr>
          <w:p w14:paraId="528068DB" w14:textId="77777777" w:rsidR="00CB03FA" w:rsidRPr="00541993" w:rsidDel="001B37E6" w:rsidRDefault="00CB03FA" w:rsidP="003D6EC3">
            <w:pPr>
              <w:rPr>
                <w:del w:id="430" w:author="reza" w:date="2017-04-12T17:36:00Z"/>
                <w:rFonts w:asciiTheme="majorBidi" w:hAnsiTheme="majorBidi" w:cstheme="majorBidi"/>
                <w:sz w:val="24"/>
                <w:szCs w:val="24"/>
                <w:lang w:bidi="fa-IR"/>
              </w:rPr>
            </w:pPr>
          </w:p>
        </w:tc>
        <w:tc>
          <w:tcPr>
            <w:tcW w:w="2657" w:type="dxa"/>
            <w:vAlign w:val="center"/>
            <w:tcPrChange w:id="431" w:author="reza" w:date="2017-04-12T17:36:00Z">
              <w:tcPr>
                <w:tcW w:w="2697" w:type="dxa"/>
                <w:vAlign w:val="center"/>
              </w:tcPr>
            </w:tcPrChange>
          </w:tcPr>
          <w:p w14:paraId="2343799E" w14:textId="77777777" w:rsidR="00CB03FA" w:rsidRPr="00541993" w:rsidDel="001B37E6" w:rsidRDefault="00CB03FA" w:rsidP="003D6EC3">
            <w:pPr>
              <w:rPr>
                <w:del w:id="432" w:author="reza" w:date="2017-04-12T17:36:00Z"/>
                <w:rFonts w:asciiTheme="majorBidi" w:hAnsiTheme="majorBidi" w:cstheme="majorBidi"/>
                <w:sz w:val="24"/>
                <w:szCs w:val="24"/>
                <w:lang w:bidi="fa-IR"/>
              </w:rPr>
            </w:pPr>
          </w:p>
        </w:tc>
        <w:tc>
          <w:tcPr>
            <w:tcW w:w="2106" w:type="dxa"/>
            <w:vAlign w:val="center"/>
            <w:tcPrChange w:id="433" w:author="reza" w:date="2017-04-12T17:36:00Z">
              <w:tcPr>
                <w:tcW w:w="2126" w:type="dxa"/>
                <w:vAlign w:val="center"/>
              </w:tcPr>
            </w:tcPrChange>
          </w:tcPr>
          <w:p w14:paraId="6E9D76FD" w14:textId="77777777" w:rsidR="00CB03FA" w:rsidDel="001B37E6" w:rsidRDefault="00CB03FA" w:rsidP="003D6EC3">
            <w:pPr>
              <w:rPr>
                <w:del w:id="434" w:author="reza" w:date="2017-04-12T17:36:00Z"/>
                <w:rFonts w:asciiTheme="majorBidi" w:hAnsiTheme="majorBidi" w:cstheme="majorBidi"/>
                <w:sz w:val="24"/>
                <w:szCs w:val="24"/>
                <w:lang w:bidi="fa-IR"/>
              </w:rPr>
            </w:pPr>
          </w:p>
        </w:tc>
        <w:tc>
          <w:tcPr>
            <w:tcW w:w="5152" w:type="dxa"/>
            <w:vAlign w:val="center"/>
            <w:tcPrChange w:id="435" w:author="reza" w:date="2017-04-12T17:36:00Z">
              <w:tcPr>
                <w:tcW w:w="5245" w:type="dxa"/>
                <w:vAlign w:val="center"/>
              </w:tcPr>
            </w:tcPrChange>
          </w:tcPr>
          <w:p w14:paraId="29EACAE3" w14:textId="77777777" w:rsidR="00CB03FA" w:rsidDel="001B37E6" w:rsidRDefault="00CB03FA" w:rsidP="003D6EC3">
            <w:pPr>
              <w:jc w:val="right"/>
              <w:rPr>
                <w:del w:id="436" w:author="reza" w:date="2017-04-12T17:36:00Z"/>
                <w:rFonts w:cs="B Nazanin"/>
                <w:b/>
                <w:bCs/>
                <w:sz w:val="24"/>
                <w:szCs w:val="24"/>
                <w:rtl/>
                <w:lang w:bidi="fa-IR"/>
              </w:rPr>
            </w:pPr>
          </w:p>
        </w:tc>
      </w:tr>
      <w:tr w:rsidR="00CB03FA" w:rsidDel="001B37E6" w14:paraId="6368E8CA" w14:textId="77777777" w:rsidTr="001B37E6">
        <w:trPr>
          <w:jc w:val="center"/>
          <w:del w:id="437" w:author="reza" w:date="2017-04-12T17:36:00Z"/>
          <w:trPrChange w:id="438" w:author="reza" w:date="2017-04-12T17:36:00Z">
            <w:trPr>
              <w:jc w:val="center"/>
            </w:trPr>
          </w:trPrChange>
        </w:trPr>
        <w:tc>
          <w:tcPr>
            <w:tcW w:w="839" w:type="dxa"/>
            <w:tcPrChange w:id="439" w:author="reza" w:date="2017-04-12T17:36:00Z">
              <w:tcPr>
                <w:tcW w:w="842" w:type="dxa"/>
              </w:tcPr>
            </w:tcPrChange>
          </w:tcPr>
          <w:p w14:paraId="63B96299" w14:textId="77777777" w:rsidR="00CB03FA" w:rsidRPr="00541993" w:rsidDel="001B37E6" w:rsidRDefault="00CB03FA" w:rsidP="003D6EC3">
            <w:pPr>
              <w:rPr>
                <w:del w:id="440" w:author="reza" w:date="2017-04-12T17:36:00Z"/>
                <w:rFonts w:asciiTheme="majorBidi" w:hAnsiTheme="majorBidi" w:cstheme="majorBidi"/>
                <w:sz w:val="24"/>
                <w:szCs w:val="24"/>
                <w:lang w:bidi="fa-IR"/>
              </w:rPr>
            </w:pPr>
          </w:p>
        </w:tc>
        <w:tc>
          <w:tcPr>
            <w:tcW w:w="2657" w:type="dxa"/>
            <w:vAlign w:val="center"/>
            <w:tcPrChange w:id="441" w:author="reza" w:date="2017-04-12T17:36:00Z">
              <w:tcPr>
                <w:tcW w:w="2697" w:type="dxa"/>
                <w:vAlign w:val="center"/>
              </w:tcPr>
            </w:tcPrChange>
          </w:tcPr>
          <w:p w14:paraId="5A0863AB" w14:textId="77777777" w:rsidR="00CB03FA" w:rsidRPr="00541993" w:rsidDel="001B37E6" w:rsidRDefault="00CB03FA" w:rsidP="003D6EC3">
            <w:pPr>
              <w:rPr>
                <w:del w:id="442" w:author="reza" w:date="2017-04-12T17:36:00Z"/>
                <w:rFonts w:asciiTheme="majorBidi" w:hAnsiTheme="majorBidi" w:cstheme="majorBidi"/>
                <w:sz w:val="24"/>
                <w:szCs w:val="24"/>
                <w:lang w:bidi="fa-IR"/>
              </w:rPr>
            </w:pPr>
          </w:p>
        </w:tc>
        <w:tc>
          <w:tcPr>
            <w:tcW w:w="2106" w:type="dxa"/>
            <w:vAlign w:val="center"/>
            <w:tcPrChange w:id="443" w:author="reza" w:date="2017-04-12T17:36:00Z">
              <w:tcPr>
                <w:tcW w:w="2126" w:type="dxa"/>
                <w:vAlign w:val="center"/>
              </w:tcPr>
            </w:tcPrChange>
          </w:tcPr>
          <w:p w14:paraId="0EE47A08" w14:textId="77777777" w:rsidR="00CB03FA" w:rsidDel="001B37E6" w:rsidRDefault="00CB03FA" w:rsidP="003D6EC3">
            <w:pPr>
              <w:rPr>
                <w:del w:id="444" w:author="reza" w:date="2017-04-12T17:36:00Z"/>
                <w:rFonts w:asciiTheme="majorBidi" w:hAnsiTheme="majorBidi" w:cstheme="majorBidi"/>
                <w:sz w:val="24"/>
                <w:szCs w:val="24"/>
                <w:lang w:bidi="fa-IR"/>
              </w:rPr>
            </w:pPr>
          </w:p>
        </w:tc>
        <w:tc>
          <w:tcPr>
            <w:tcW w:w="5152" w:type="dxa"/>
            <w:vAlign w:val="center"/>
            <w:tcPrChange w:id="445" w:author="reza" w:date="2017-04-12T17:36:00Z">
              <w:tcPr>
                <w:tcW w:w="5245" w:type="dxa"/>
                <w:vAlign w:val="center"/>
              </w:tcPr>
            </w:tcPrChange>
          </w:tcPr>
          <w:p w14:paraId="6E2A2F63" w14:textId="77777777" w:rsidR="00CB03FA" w:rsidDel="001B37E6" w:rsidRDefault="00CB03FA" w:rsidP="003D6EC3">
            <w:pPr>
              <w:jc w:val="right"/>
              <w:rPr>
                <w:del w:id="446" w:author="reza" w:date="2017-04-12T17:36:00Z"/>
                <w:rFonts w:cs="B Nazanin"/>
                <w:b/>
                <w:bCs/>
                <w:sz w:val="24"/>
                <w:szCs w:val="24"/>
                <w:rtl/>
                <w:lang w:bidi="fa-IR"/>
              </w:rPr>
            </w:pPr>
          </w:p>
        </w:tc>
      </w:tr>
    </w:tbl>
    <w:p w14:paraId="4AB78917" w14:textId="77777777" w:rsidR="00CB03FA" w:rsidRDefault="00CB03FA" w:rsidP="00CB03FA">
      <w:pPr>
        <w:pStyle w:val="ListParagraph"/>
        <w:bidi/>
        <w:jc w:val="both"/>
        <w:rPr>
          <w:rFonts w:cs="B Nazanin"/>
          <w:sz w:val="24"/>
          <w:szCs w:val="24"/>
          <w:rtl/>
          <w:lang w:bidi="fa-IR"/>
        </w:rPr>
      </w:pPr>
    </w:p>
    <w:p w14:paraId="7E130CEC" w14:textId="77777777" w:rsidR="00CB03FA" w:rsidRDefault="00CB03FA">
      <w:pPr>
        <w:rPr>
          <w:rFonts w:cs="B Nazanin"/>
          <w:b/>
          <w:bCs/>
          <w:sz w:val="24"/>
          <w:szCs w:val="24"/>
          <w:rtl/>
          <w:lang w:bidi="fa-IR"/>
        </w:rPr>
      </w:pPr>
      <w:r>
        <w:rPr>
          <w:rFonts w:cs="B Nazanin"/>
          <w:b/>
          <w:bCs/>
          <w:sz w:val="24"/>
          <w:szCs w:val="24"/>
          <w:rtl/>
          <w:lang w:bidi="fa-IR"/>
        </w:rPr>
        <w:br w:type="page"/>
      </w:r>
    </w:p>
    <w:p w14:paraId="3BE3A435" w14:textId="77777777" w:rsidR="000D2066" w:rsidRPr="00CB03FA" w:rsidRDefault="00CB03FA" w:rsidP="00CB03FA">
      <w:pPr>
        <w:bidi/>
        <w:rPr>
          <w:rFonts w:cs="B Nazanin"/>
          <w:b/>
          <w:bCs/>
          <w:sz w:val="24"/>
          <w:szCs w:val="24"/>
          <w:rtl/>
          <w:lang w:bidi="fa-IR"/>
        </w:rPr>
      </w:pPr>
      <w:r w:rsidRPr="00CB03FA">
        <w:rPr>
          <w:rFonts w:cs="B Nazanin" w:hint="cs"/>
          <w:b/>
          <w:bCs/>
          <w:sz w:val="24"/>
          <w:szCs w:val="24"/>
          <w:rtl/>
          <w:lang w:bidi="fa-IR"/>
        </w:rPr>
        <w:lastRenderedPageBreak/>
        <w:t xml:space="preserve">جزییات </w:t>
      </w:r>
      <w:r w:rsidR="0095420C" w:rsidRPr="00CB03FA">
        <w:rPr>
          <w:rFonts w:cs="B Nazanin" w:hint="cs"/>
          <w:b/>
          <w:bCs/>
          <w:sz w:val="24"/>
          <w:szCs w:val="24"/>
          <w:rtl/>
          <w:lang w:bidi="fa-IR"/>
        </w:rPr>
        <w:t xml:space="preserve">پیام های ارسالی از طرف سامانه های دانشگاهی به سامانه </w:t>
      </w:r>
      <w:r w:rsidR="00721FA0" w:rsidRPr="00CB03FA">
        <w:rPr>
          <w:rFonts w:cs="B Nazanin" w:hint="cs"/>
          <w:b/>
          <w:bCs/>
          <w:sz w:val="24"/>
          <w:szCs w:val="24"/>
          <w:rtl/>
          <w:lang w:bidi="fa-IR"/>
        </w:rPr>
        <w:t>دبیرخانه</w:t>
      </w:r>
      <w:r w:rsidR="00296D94" w:rsidRPr="00CB03FA">
        <w:rPr>
          <w:rFonts w:cs="B Nazanin"/>
          <w:b/>
          <w:bCs/>
          <w:sz w:val="24"/>
          <w:szCs w:val="24"/>
          <w:rtl/>
          <w:lang w:bidi="fa-IR"/>
        </w:rPr>
        <w:t xml:space="preserve"> </w:t>
      </w:r>
    </w:p>
    <w:p w14:paraId="271F6371" w14:textId="77777777" w:rsidR="007F3EF7" w:rsidRPr="00296D94" w:rsidRDefault="007F3EF7" w:rsidP="00296D94">
      <w:pPr>
        <w:pStyle w:val="ListParagraph"/>
        <w:bidi/>
        <w:rPr>
          <w:rFonts w:cs="B Nazanin"/>
          <w:b/>
          <w:bCs/>
          <w:sz w:val="24"/>
          <w:szCs w:val="24"/>
          <w:rtl/>
          <w:lang w:bidi="fa-IR"/>
        </w:rPr>
      </w:pPr>
    </w:p>
    <w:p w14:paraId="7A36A5E3" w14:textId="77777777" w:rsidR="0077745C" w:rsidRPr="00BE7726" w:rsidRDefault="00171DDB" w:rsidP="000F5106">
      <w:pPr>
        <w:pStyle w:val="Heading2"/>
        <w:numPr>
          <w:ilvl w:val="0"/>
          <w:numId w:val="45"/>
        </w:numPr>
        <w:bidi/>
        <w:rPr>
          <w:rStyle w:val="Hyperlink"/>
          <w:rFonts w:cs="B Nazanin"/>
          <w:color w:val="auto"/>
          <w:sz w:val="24"/>
          <w:szCs w:val="24"/>
          <w:u w:val="none"/>
        </w:rPr>
      </w:pPr>
      <w:bookmarkStart w:id="447" w:name="پیامA1"/>
      <w:bookmarkStart w:id="448" w:name="_Toc478296111"/>
      <w:r w:rsidRPr="00D76C8B">
        <w:rPr>
          <w:rFonts w:cs="B Nazanin" w:hint="cs"/>
          <w:rtl/>
        </w:rPr>
        <w:t xml:space="preserve">پیام </w:t>
      </w:r>
      <w:r w:rsidR="0077745C" w:rsidRPr="00D76C8B">
        <w:rPr>
          <w:rFonts w:cs="B Nazanin" w:hint="cs"/>
          <w:rtl/>
        </w:rPr>
        <w:t>ح</w:t>
      </w:r>
      <w:r w:rsidR="00C72A95" w:rsidRPr="00D76C8B">
        <w:rPr>
          <w:rFonts w:cs="B Nazanin" w:hint="cs"/>
          <w:rtl/>
        </w:rPr>
        <w:t>کم ثبت نام در دانشگاه</w:t>
      </w:r>
      <w:r w:rsidR="00C72A95">
        <w:rPr>
          <w:rFonts w:hint="cs"/>
          <w:rtl/>
        </w:rPr>
        <w:t xml:space="preserve">  </w:t>
      </w:r>
      <w:bookmarkEnd w:id="447"/>
      <w:r w:rsidR="005634E5">
        <w:rPr>
          <w:rFonts w:hint="cs"/>
          <w:rtl/>
        </w:rPr>
        <w:t xml:space="preserve">- </w:t>
      </w:r>
      <w:r w:rsidR="005634E5">
        <w:t xml:space="preserve"> (</w:t>
      </w:r>
      <w:r w:rsidR="005634E5" w:rsidRPr="005634E5">
        <w:rPr>
          <w:b/>
          <w:bCs/>
          <w:color w:val="FF0000"/>
        </w:rPr>
        <w:t>A1</w:t>
      </w:r>
      <w:r w:rsidR="005634E5">
        <w:t>)</w:t>
      </w:r>
      <w:r w:rsidR="00022F30">
        <w:rPr>
          <w:rFonts w:cs="B Nazanin" w:hint="cs"/>
          <w:rtl/>
          <w:lang w:bidi="fa-IR"/>
        </w:rPr>
        <w:t xml:space="preserve">  </w:t>
      </w:r>
      <w:r w:rsidR="0025700E">
        <w:rPr>
          <w:rFonts w:cs="B Nazanin"/>
          <w:noProof/>
          <w:lang w:bidi="fa-IR"/>
        </w:rPr>
      </w:r>
      <w:r w:rsidR="0025700E">
        <w:rPr>
          <w:noProof/>
          <w:lang w:bidi="fa-IR"/>
        </w:rPr>
        <w:pict w14:anchorId="2CBDCD40">
          <v:shape id="Right Arrow 47" o:spid="_x0000_s1124" type="#_x0000_t13" href="#فهرست" style="width:11.35pt;height:11.35pt;rotation:-90;visibility:visible;mso-left-percent:-10001;mso-top-percent:-10001;mso-position-horizontal:absolute;mso-position-horizontal-relative:char;mso-position-vertical:absolute;mso-position-vertical-relative:line;mso-left-percent:-10001;mso-top-percent:-10001;v-text-anchor:middle" o:button="t" adj="10800" fillcolor="#5b9bd5 [3204]" strokecolor="#1f4d78 [1604]" strokeweight="1pt">
            <v:fill o:detectmouseclick="t"/>
            <w10:wrap type="none"/>
            <w10:anchorlock/>
          </v:shape>
        </w:pict>
      </w:r>
      <w:bookmarkEnd w:id="448"/>
    </w:p>
    <w:p w14:paraId="1D86EC61" w14:textId="77777777" w:rsidR="00BE7726" w:rsidRDefault="00BE7726" w:rsidP="000F5106">
      <w:pPr>
        <w:pStyle w:val="ListParagraph"/>
        <w:bidi/>
        <w:rPr>
          <w:rFonts w:cs="B Nazanin"/>
          <w:sz w:val="24"/>
          <w:szCs w:val="24"/>
        </w:rPr>
      </w:pP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
        <w:gridCol w:w="4608"/>
        <w:gridCol w:w="1008"/>
        <w:gridCol w:w="3320"/>
        <w:tblGridChange w:id="449">
          <w:tblGrid>
            <w:gridCol w:w="720"/>
            <w:gridCol w:w="4608"/>
            <w:gridCol w:w="1008"/>
            <w:gridCol w:w="3320"/>
          </w:tblGrid>
        </w:tblGridChange>
      </w:tblGrid>
      <w:tr w:rsidR="00510965" w14:paraId="2A096749" w14:textId="77777777" w:rsidTr="00510965">
        <w:trPr>
          <w:trHeight w:val="144"/>
          <w:jc w:val="center"/>
        </w:trPr>
        <w:tc>
          <w:tcPr>
            <w:tcW w:w="720" w:type="dxa"/>
            <w:shd w:val="clear" w:color="auto" w:fill="C5E0B3" w:themeFill="accent6" w:themeFillTint="66"/>
          </w:tcPr>
          <w:p w14:paraId="5C2702E7" w14:textId="77777777" w:rsidR="00BE7726" w:rsidRPr="00BE7726" w:rsidRDefault="00BE7726" w:rsidP="00EF10C3">
            <w:pPr>
              <w:bidi/>
              <w:spacing w:after="0" w:line="240" w:lineRule="auto"/>
              <w:ind w:left="360"/>
              <w:jc w:val="center"/>
              <w:rPr>
                <w:rFonts w:cs="B Nazanin"/>
                <w:b/>
                <w:bCs/>
                <w:sz w:val="24"/>
                <w:szCs w:val="24"/>
                <w:rtl/>
                <w:lang w:bidi="fa-IR"/>
              </w:rPr>
              <w:pPrChange w:id="450" w:author="reza" w:date="2017-04-12T18:28:00Z">
                <w:pPr>
                  <w:bidi/>
                  <w:ind w:left="360"/>
                  <w:jc w:val="center"/>
                </w:pPr>
              </w:pPrChange>
            </w:pPr>
          </w:p>
        </w:tc>
        <w:tc>
          <w:tcPr>
            <w:tcW w:w="4608" w:type="dxa"/>
            <w:shd w:val="clear" w:color="auto" w:fill="C5E0B3" w:themeFill="accent6" w:themeFillTint="66"/>
            <w:vAlign w:val="center"/>
          </w:tcPr>
          <w:p w14:paraId="5FA74490" w14:textId="77777777" w:rsidR="00BE7726" w:rsidRDefault="00BE7726" w:rsidP="00EF10C3">
            <w:pPr>
              <w:bidi/>
              <w:spacing w:after="0" w:line="240" w:lineRule="auto"/>
              <w:jc w:val="center"/>
              <w:rPr>
                <w:rFonts w:cs="B Nazanin"/>
                <w:b/>
                <w:bCs/>
                <w:sz w:val="24"/>
                <w:szCs w:val="24"/>
                <w:rtl/>
                <w:lang w:bidi="fa-IR"/>
              </w:rPr>
              <w:pPrChange w:id="451" w:author="reza" w:date="2017-04-12T18:28:00Z">
                <w:pPr>
                  <w:bidi/>
                  <w:jc w:val="center"/>
                </w:pPr>
              </w:pPrChange>
            </w:pPr>
            <w:r>
              <w:rPr>
                <w:rFonts w:cs="B Nazanin" w:hint="cs"/>
                <w:b/>
                <w:bCs/>
                <w:sz w:val="24"/>
                <w:szCs w:val="24"/>
                <w:rtl/>
                <w:lang w:bidi="fa-IR"/>
              </w:rPr>
              <w:t>نام فیلد</w:t>
            </w:r>
          </w:p>
        </w:tc>
        <w:tc>
          <w:tcPr>
            <w:tcW w:w="1008" w:type="dxa"/>
            <w:shd w:val="clear" w:color="auto" w:fill="C5E0B3" w:themeFill="accent6" w:themeFillTint="66"/>
          </w:tcPr>
          <w:p w14:paraId="2EFE30B0" w14:textId="77777777" w:rsidR="00BE7726" w:rsidRDefault="00BE7726" w:rsidP="00EF10C3">
            <w:pPr>
              <w:pStyle w:val="ListParagraph"/>
              <w:bidi/>
              <w:spacing w:after="0" w:line="240" w:lineRule="auto"/>
              <w:ind w:left="0"/>
              <w:jc w:val="center"/>
              <w:rPr>
                <w:rFonts w:cs="B Nazanin"/>
                <w:b/>
                <w:bCs/>
                <w:sz w:val="24"/>
                <w:szCs w:val="24"/>
                <w:rtl/>
              </w:rPr>
              <w:pPrChange w:id="452" w:author="reza" w:date="2017-04-12T18:28:00Z">
                <w:pPr>
                  <w:pStyle w:val="ListParagraph"/>
                  <w:bidi/>
                  <w:ind w:left="0"/>
                  <w:jc w:val="center"/>
                </w:pPr>
              </w:pPrChange>
            </w:pPr>
            <w:r>
              <w:rPr>
                <w:rFonts w:cs="B Nazanin" w:hint="cs"/>
                <w:b/>
                <w:bCs/>
                <w:sz w:val="24"/>
                <w:szCs w:val="24"/>
                <w:rtl/>
              </w:rPr>
              <w:t>کد فیلد</w:t>
            </w:r>
          </w:p>
        </w:tc>
        <w:tc>
          <w:tcPr>
            <w:tcW w:w="3320" w:type="dxa"/>
            <w:shd w:val="clear" w:color="auto" w:fill="C5E0B3" w:themeFill="accent6" w:themeFillTint="66"/>
            <w:vAlign w:val="center"/>
          </w:tcPr>
          <w:p w14:paraId="689EAAC0" w14:textId="77777777" w:rsidR="00BE7726" w:rsidRDefault="00BE7726" w:rsidP="00EF10C3">
            <w:pPr>
              <w:pStyle w:val="ListParagraph"/>
              <w:bidi/>
              <w:spacing w:after="0" w:line="240" w:lineRule="auto"/>
              <w:ind w:left="34"/>
              <w:jc w:val="center"/>
              <w:rPr>
                <w:rFonts w:cs="B Nazanin"/>
                <w:b/>
                <w:bCs/>
                <w:sz w:val="24"/>
                <w:szCs w:val="24"/>
              </w:rPr>
              <w:pPrChange w:id="453" w:author="reza" w:date="2017-04-12T18:28:00Z">
                <w:pPr>
                  <w:pStyle w:val="ListParagraph"/>
                  <w:bidi/>
                  <w:ind w:left="34"/>
                  <w:jc w:val="center"/>
                </w:pPr>
              </w:pPrChange>
            </w:pPr>
            <w:r>
              <w:rPr>
                <w:rFonts w:cs="B Nazanin" w:hint="cs"/>
                <w:b/>
                <w:bCs/>
                <w:sz w:val="24"/>
                <w:szCs w:val="24"/>
                <w:rtl/>
              </w:rPr>
              <w:t>مثال</w:t>
            </w:r>
          </w:p>
        </w:tc>
      </w:tr>
      <w:tr w:rsidR="00510965" w14:paraId="55B40EC3" w14:textId="77777777" w:rsidTr="00510965">
        <w:trPr>
          <w:trHeight w:val="144"/>
          <w:jc w:val="center"/>
        </w:trPr>
        <w:tc>
          <w:tcPr>
            <w:tcW w:w="720" w:type="dxa"/>
            <w:shd w:val="clear" w:color="auto" w:fill="C5E0B3" w:themeFill="accent6" w:themeFillTint="66"/>
          </w:tcPr>
          <w:p w14:paraId="45CC25B3" w14:textId="77777777" w:rsidR="00BE7726" w:rsidRPr="00BE7726" w:rsidRDefault="00BE7726" w:rsidP="00EF10C3">
            <w:pPr>
              <w:pStyle w:val="ListParagraph"/>
              <w:numPr>
                <w:ilvl w:val="0"/>
                <w:numId w:val="22"/>
              </w:numPr>
              <w:bidi/>
              <w:spacing w:after="0" w:line="240" w:lineRule="auto"/>
              <w:rPr>
                <w:rFonts w:cs="B Nazanin"/>
                <w:b/>
                <w:bCs/>
                <w:sz w:val="24"/>
                <w:szCs w:val="24"/>
                <w:rtl/>
                <w:lang w:bidi="fa-IR"/>
              </w:rPr>
              <w:pPrChange w:id="454" w:author="reza" w:date="2017-04-12T18:28:00Z">
                <w:pPr>
                  <w:pStyle w:val="ListParagraph"/>
                  <w:numPr>
                    <w:numId w:val="22"/>
                  </w:numPr>
                  <w:bidi/>
                  <w:ind w:hanging="360"/>
                </w:pPr>
              </w:pPrChange>
            </w:pPr>
          </w:p>
        </w:tc>
        <w:tc>
          <w:tcPr>
            <w:tcW w:w="4608" w:type="dxa"/>
            <w:shd w:val="clear" w:color="auto" w:fill="C5E0B3" w:themeFill="accent6" w:themeFillTint="66"/>
            <w:vAlign w:val="center"/>
          </w:tcPr>
          <w:p w14:paraId="43CF171F" w14:textId="77777777" w:rsidR="00BE7726" w:rsidRPr="00DC5AC6" w:rsidRDefault="00BE7726" w:rsidP="00EF10C3">
            <w:pPr>
              <w:bidi/>
              <w:spacing w:after="0" w:line="240" w:lineRule="auto"/>
              <w:rPr>
                <w:rFonts w:cs="B Nazanin"/>
                <w:b/>
                <w:bCs/>
                <w:sz w:val="24"/>
                <w:szCs w:val="24"/>
                <w:rtl/>
              </w:rPr>
              <w:pPrChange w:id="455" w:author="reza" w:date="2017-04-12T18:28:00Z">
                <w:pPr>
                  <w:bidi/>
                </w:pPr>
              </w:pPrChange>
            </w:pPr>
            <w:r w:rsidRPr="00DC5AC6">
              <w:rPr>
                <w:rFonts w:cs="B Nazanin" w:hint="cs"/>
                <w:b/>
                <w:bCs/>
                <w:sz w:val="24"/>
                <w:szCs w:val="24"/>
                <w:rtl/>
                <w:lang w:bidi="fa-IR"/>
              </w:rPr>
              <w:t>کد پیام حکم ثبت نام در دانشگاه</w:t>
            </w:r>
          </w:p>
        </w:tc>
        <w:tc>
          <w:tcPr>
            <w:tcW w:w="1008" w:type="dxa"/>
            <w:shd w:val="clear" w:color="auto" w:fill="C5E0B3" w:themeFill="accent6" w:themeFillTint="66"/>
          </w:tcPr>
          <w:p w14:paraId="7AB6EAF5" w14:textId="77777777" w:rsidR="00BE7726" w:rsidRPr="005634E5" w:rsidRDefault="00BE7726" w:rsidP="00EF10C3">
            <w:pPr>
              <w:pStyle w:val="ListParagraph"/>
              <w:bidi/>
              <w:spacing w:after="0" w:line="240" w:lineRule="auto"/>
              <w:ind w:left="0"/>
              <w:jc w:val="center"/>
              <w:rPr>
                <w:rFonts w:cs="B Nazanin"/>
                <w:b/>
                <w:bCs/>
                <w:sz w:val="24"/>
                <w:szCs w:val="24"/>
              </w:rPr>
              <w:pPrChange w:id="456" w:author="reza" w:date="2017-04-12T18:28:00Z">
                <w:pPr>
                  <w:pStyle w:val="ListParagraph"/>
                  <w:bidi/>
                  <w:ind w:left="0"/>
                  <w:jc w:val="center"/>
                </w:pPr>
              </w:pPrChange>
            </w:pPr>
            <w:r w:rsidRPr="005634E5">
              <w:rPr>
                <w:rFonts w:cs="B Nazanin"/>
                <w:b/>
                <w:bCs/>
                <w:sz w:val="24"/>
                <w:szCs w:val="24"/>
              </w:rPr>
              <w:t>MC</w:t>
            </w:r>
          </w:p>
        </w:tc>
        <w:tc>
          <w:tcPr>
            <w:tcW w:w="3320" w:type="dxa"/>
            <w:shd w:val="clear" w:color="auto" w:fill="C5E0B3" w:themeFill="accent6" w:themeFillTint="66"/>
            <w:vAlign w:val="center"/>
          </w:tcPr>
          <w:p w14:paraId="5660AC05" w14:textId="77777777" w:rsidR="00BE7726" w:rsidRPr="00D04AFB" w:rsidRDefault="00BE7726" w:rsidP="00EF10C3">
            <w:pPr>
              <w:pStyle w:val="ListParagraph"/>
              <w:bidi/>
              <w:spacing w:after="0" w:line="240" w:lineRule="auto"/>
              <w:ind w:left="34"/>
              <w:jc w:val="center"/>
              <w:rPr>
                <w:rFonts w:cs="B Nazanin"/>
                <w:b/>
                <w:bCs/>
                <w:sz w:val="24"/>
                <w:szCs w:val="24"/>
                <w:rtl/>
              </w:rPr>
              <w:pPrChange w:id="457" w:author="reza" w:date="2017-04-12T18:28:00Z">
                <w:pPr>
                  <w:pStyle w:val="ListParagraph"/>
                  <w:bidi/>
                  <w:ind w:left="34"/>
                  <w:jc w:val="center"/>
                </w:pPr>
              </w:pPrChange>
            </w:pPr>
            <w:r>
              <w:rPr>
                <w:rFonts w:cs="B Nazanin"/>
                <w:b/>
                <w:bCs/>
                <w:sz w:val="24"/>
                <w:szCs w:val="24"/>
              </w:rPr>
              <w:t>A1</w:t>
            </w:r>
          </w:p>
        </w:tc>
      </w:tr>
      <w:tr w:rsidR="00510965" w14:paraId="3EB1C009" w14:textId="77777777" w:rsidTr="00510965">
        <w:trPr>
          <w:trHeight w:val="144"/>
          <w:jc w:val="center"/>
        </w:trPr>
        <w:tc>
          <w:tcPr>
            <w:tcW w:w="720" w:type="dxa"/>
            <w:shd w:val="clear" w:color="auto" w:fill="DEEAF6" w:themeFill="accent1" w:themeFillTint="33"/>
          </w:tcPr>
          <w:p w14:paraId="77A72B99" w14:textId="77777777" w:rsidR="00BE7726" w:rsidRPr="00BE7726" w:rsidRDefault="00BE7726" w:rsidP="00EF10C3">
            <w:pPr>
              <w:pStyle w:val="ListParagraph"/>
              <w:numPr>
                <w:ilvl w:val="0"/>
                <w:numId w:val="22"/>
              </w:numPr>
              <w:bidi/>
              <w:spacing w:after="0" w:line="240" w:lineRule="auto"/>
              <w:rPr>
                <w:rFonts w:cs="B Nazanin"/>
                <w:b/>
                <w:bCs/>
                <w:sz w:val="24"/>
                <w:szCs w:val="24"/>
                <w:rtl/>
                <w:lang w:bidi="fa-IR"/>
              </w:rPr>
              <w:pPrChange w:id="458" w:author="reza" w:date="2017-04-12T18:28:00Z">
                <w:pPr>
                  <w:pStyle w:val="ListParagraph"/>
                  <w:numPr>
                    <w:numId w:val="22"/>
                  </w:numPr>
                  <w:bidi/>
                  <w:ind w:hanging="360"/>
                </w:pPr>
              </w:pPrChange>
            </w:pPr>
          </w:p>
        </w:tc>
        <w:tc>
          <w:tcPr>
            <w:tcW w:w="4608" w:type="dxa"/>
            <w:shd w:val="clear" w:color="auto" w:fill="DEEAF6" w:themeFill="accent1" w:themeFillTint="33"/>
            <w:vAlign w:val="center"/>
          </w:tcPr>
          <w:p w14:paraId="634087D6" w14:textId="77777777" w:rsidR="00BE7726" w:rsidRDefault="00BE7726" w:rsidP="00EF10C3">
            <w:pPr>
              <w:bidi/>
              <w:spacing w:after="0" w:line="240" w:lineRule="auto"/>
              <w:rPr>
                <w:rFonts w:cs="B Nazanin"/>
                <w:b/>
                <w:bCs/>
                <w:sz w:val="24"/>
                <w:szCs w:val="24"/>
                <w:rtl/>
                <w:lang w:bidi="fa-IR"/>
              </w:rPr>
              <w:pPrChange w:id="459" w:author="reza" w:date="2017-04-12T18:28:00Z">
                <w:pPr>
                  <w:bidi/>
                </w:pPr>
              </w:pPrChange>
            </w:pPr>
            <w:r>
              <w:rPr>
                <w:rFonts w:cs="B Nazanin" w:hint="cs"/>
                <w:b/>
                <w:bCs/>
                <w:sz w:val="24"/>
                <w:szCs w:val="24"/>
                <w:rtl/>
                <w:lang w:bidi="fa-IR"/>
              </w:rPr>
              <w:t>کد مرجع در سامانه دانشگاه</w:t>
            </w:r>
          </w:p>
        </w:tc>
        <w:tc>
          <w:tcPr>
            <w:tcW w:w="1008" w:type="dxa"/>
          </w:tcPr>
          <w:p w14:paraId="3DA8154D" w14:textId="77777777" w:rsidR="00BE7726" w:rsidRPr="005634E5" w:rsidRDefault="00BE7726" w:rsidP="00EF10C3">
            <w:pPr>
              <w:bidi/>
              <w:spacing w:after="0" w:line="240" w:lineRule="auto"/>
              <w:jc w:val="center"/>
              <w:rPr>
                <w:rFonts w:cs="B Nazanin" w:hint="cs"/>
                <w:b/>
                <w:bCs/>
                <w:sz w:val="24"/>
                <w:szCs w:val="24"/>
                <w:rtl/>
                <w:lang w:bidi="fa-IR"/>
              </w:rPr>
              <w:pPrChange w:id="460" w:author="reza" w:date="2017-04-12T18:28:00Z">
                <w:pPr>
                  <w:bidi/>
                  <w:jc w:val="center"/>
                </w:pPr>
              </w:pPrChange>
            </w:pPr>
            <w:r w:rsidRPr="005634E5">
              <w:rPr>
                <w:rFonts w:cs="B Nazanin"/>
                <w:b/>
                <w:bCs/>
                <w:sz w:val="24"/>
                <w:szCs w:val="24"/>
              </w:rPr>
              <w:t>RC</w:t>
            </w:r>
          </w:p>
        </w:tc>
        <w:tc>
          <w:tcPr>
            <w:tcW w:w="3320" w:type="dxa"/>
            <w:shd w:val="clear" w:color="auto" w:fill="auto"/>
            <w:vAlign w:val="center"/>
          </w:tcPr>
          <w:p w14:paraId="74460EC6" w14:textId="77777777" w:rsidR="00BE7726" w:rsidRPr="005634E5" w:rsidRDefault="00BE7726" w:rsidP="00EF10C3">
            <w:pPr>
              <w:bidi/>
              <w:spacing w:after="0" w:line="240" w:lineRule="auto"/>
              <w:ind w:left="34"/>
              <w:jc w:val="center"/>
              <w:rPr>
                <w:rFonts w:cs="B Nazanin"/>
                <w:sz w:val="24"/>
                <w:szCs w:val="24"/>
                <w:lang w:bidi="fa-IR"/>
              </w:rPr>
              <w:pPrChange w:id="461" w:author="reza" w:date="2017-04-12T18:28:00Z">
                <w:pPr>
                  <w:bidi/>
                  <w:ind w:left="34"/>
                  <w:jc w:val="center"/>
                </w:pPr>
              </w:pPrChange>
            </w:pPr>
            <w:r w:rsidRPr="005634E5">
              <w:rPr>
                <w:rFonts w:cs="B Nazanin"/>
                <w:sz w:val="24"/>
                <w:szCs w:val="24"/>
              </w:rPr>
              <w:t>125176</w:t>
            </w:r>
          </w:p>
        </w:tc>
      </w:tr>
      <w:tr w:rsidR="00510965" w14:paraId="230B2C79" w14:textId="77777777" w:rsidTr="00510965">
        <w:trPr>
          <w:trHeight w:val="144"/>
          <w:jc w:val="center"/>
        </w:trPr>
        <w:tc>
          <w:tcPr>
            <w:tcW w:w="720" w:type="dxa"/>
            <w:shd w:val="clear" w:color="auto" w:fill="DEEAF6" w:themeFill="accent1" w:themeFillTint="33"/>
          </w:tcPr>
          <w:p w14:paraId="4420E7B8" w14:textId="77777777" w:rsidR="00BE7726" w:rsidRPr="00BE7726" w:rsidRDefault="00BE7726" w:rsidP="00EF10C3">
            <w:pPr>
              <w:pStyle w:val="ListParagraph"/>
              <w:numPr>
                <w:ilvl w:val="0"/>
                <w:numId w:val="22"/>
              </w:numPr>
              <w:bidi/>
              <w:spacing w:after="0" w:line="240" w:lineRule="auto"/>
              <w:rPr>
                <w:rFonts w:cs="B Nazanin"/>
                <w:b/>
                <w:bCs/>
                <w:sz w:val="24"/>
                <w:szCs w:val="24"/>
                <w:rtl/>
                <w:lang w:bidi="fa-IR"/>
              </w:rPr>
              <w:pPrChange w:id="462" w:author="reza" w:date="2017-04-12T18:28:00Z">
                <w:pPr>
                  <w:pStyle w:val="ListParagraph"/>
                  <w:numPr>
                    <w:numId w:val="22"/>
                  </w:numPr>
                  <w:bidi/>
                  <w:ind w:hanging="360"/>
                </w:pPr>
              </w:pPrChange>
            </w:pPr>
          </w:p>
        </w:tc>
        <w:tc>
          <w:tcPr>
            <w:tcW w:w="4608" w:type="dxa"/>
            <w:shd w:val="clear" w:color="auto" w:fill="DEEAF6" w:themeFill="accent1" w:themeFillTint="33"/>
            <w:vAlign w:val="center"/>
          </w:tcPr>
          <w:p w14:paraId="3D665E80" w14:textId="77777777" w:rsidR="00BE7726" w:rsidRPr="00C57581" w:rsidRDefault="00BE7726" w:rsidP="00EF10C3">
            <w:pPr>
              <w:bidi/>
              <w:spacing w:after="0" w:line="240" w:lineRule="auto"/>
              <w:rPr>
                <w:rFonts w:cs="B Nazanin"/>
                <w:b/>
                <w:bCs/>
                <w:sz w:val="24"/>
                <w:szCs w:val="24"/>
                <w:rtl/>
                <w:lang w:bidi="fa-IR"/>
              </w:rPr>
              <w:pPrChange w:id="463" w:author="reza" w:date="2017-04-12T18:28:00Z">
                <w:pPr>
                  <w:bidi/>
                </w:pPr>
              </w:pPrChange>
            </w:pPr>
            <w:r w:rsidRPr="00C57581">
              <w:rPr>
                <w:rFonts w:cs="B Nazanin" w:hint="cs"/>
                <w:b/>
                <w:bCs/>
                <w:sz w:val="24"/>
                <w:szCs w:val="24"/>
                <w:rtl/>
                <w:lang w:bidi="fa-IR"/>
              </w:rPr>
              <w:t>تاریخ انجام فعالیت</w:t>
            </w:r>
          </w:p>
        </w:tc>
        <w:tc>
          <w:tcPr>
            <w:tcW w:w="1008" w:type="dxa"/>
          </w:tcPr>
          <w:p w14:paraId="1B443A7B" w14:textId="7F623338" w:rsidR="00BE7726" w:rsidRPr="005634E5" w:rsidRDefault="00BE7726" w:rsidP="00EF10C3">
            <w:pPr>
              <w:bidi/>
              <w:spacing w:after="0" w:line="240" w:lineRule="auto"/>
              <w:jc w:val="center"/>
              <w:rPr>
                <w:rFonts w:cs="B Nazanin"/>
                <w:b/>
                <w:bCs/>
                <w:sz w:val="24"/>
                <w:szCs w:val="24"/>
                <w:lang w:bidi="fa-IR"/>
              </w:rPr>
              <w:pPrChange w:id="464" w:author="reza" w:date="2017-04-12T18:28:00Z">
                <w:pPr>
                  <w:bidi/>
                  <w:jc w:val="center"/>
                </w:pPr>
              </w:pPrChange>
            </w:pPr>
            <w:r>
              <w:rPr>
                <w:rFonts w:cs="B Nazanin"/>
                <w:b/>
                <w:bCs/>
                <w:sz w:val="24"/>
                <w:szCs w:val="24"/>
              </w:rPr>
              <w:t>A</w:t>
            </w:r>
            <w:del w:id="465" w:author="reza" w:date="2017-04-12T18:18:00Z">
              <w:r w:rsidDel="00510965">
                <w:rPr>
                  <w:rFonts w:cs="B Nazanin"/>
                  <w:b/>
                  <w:bCs/>
                  <w:sz w:val="24"/>
                  <w:szCs w:val="24"/>
                </w:rPr>
                <w:delText>P</w:delText>
              </w:r>
            </w:del>
            <w:r>
              <w:rPr>
                <w:rFonts w:cs="B Nazanin"/>
                <w:b/>
                <w:bCs/>
                <w:sz w:val="24"/>
                <w:szCs w:val="24"/>
              </w:rPr>
              <w:t>D</w:t>
            </w:r>
          </w:p>
        </w:tc>
        <w:tc>
          <w:tcPr>
            <w:tcW w:w="3320" w:type="dxa"/>
            <w:shd w:val="clear" w:color="auto" w:fill="auto"/>
            <w:vAlign w:val="center"/>
          </w:tcPr>
          <w:p w14:paraId="23843C54" w14:textId="77777777" w:rsidR="00BE7726" w:rsidRPr="005634E5" w:rsidRDefault="00BE7726" w:rsidP="00EF10C3">
            <w:pPr>
              <w:bidi/>
              <w:spacing w:after="0" w:line="240" w:lineRule="auto"/>
              <w:ind w:left="34"/>
              <w:jc w:val="center"/>
              <w:rPr>
                <w:rFonts w:cs="B Nazanin" w:hint="cs"/>
                <w:sz w:val="24"/>
                <w:szCs w:val="24"/>
                <w:rtl/>
                <w:lang w:bidi="fa-IR"/>
              </w:rPr>
              <w:pPrChange w:id="466" w:author="reza" w:date="2017-04-12T18:28:00Z">
                <w:pPr>
                  <w:bidi/>
                  <w:ind w:left="34"/>
                  <w:jc w:val="center"/>
                </w:pPr>
              </w:pPrChange>
            </w:pPr>
            <w:r w:rsidRPr="005634E5">
              <w:rPr>
                <w:rFonts w:cs="B Nazanin"/>
                <w:sz w:val="24"/>
                <w:szCs w:val="24"/>
              </w:rPr>
              <w:t>1394/07/01</w:t>
            </w:r>
          </w:p>
        </w:tc>
      </w:tr>
      <w:tr w:rsidR="00510965" w14:paraId="2986AAFA" w14:textId="77777777" w:rsidTr="00510965">
        <w:trPr>
          <w:trHeight w:val="144"/>
          <w:jc w:val="center"/>
        </w:trPr>
        <w:tc>
          <w:tcPr>
            <w:tcW w:w="720" w:type="dxa"/>
            <w:shd w:val="clear" w:color="auto" w:fill="DEEAF6" w:themeFill="accent1" w:themeFillTint="33"/>
          </w:tcPr>
          <w:p w14:paraId="7EB5DC25" w14:textId="77777777" w:rsidR="00BE7726" w:rsidRPr="00BE7726" w:rsidRDefault="00BE7726" w:rsidP="00EF10C3">
            <w:pPr>
              <w:pStyle w:val="ListParagraph"/>
              <w:numPr>
                <w:ilvl w:val="0"/>
                <w:numId w:val="22"/>
              </w:numPr>
              <w:bidi/>
              <w:spacing w:after="0" w:line="240" w:lineRule="auto"/>
              <w:rPr>
                <w:rFonts w:cs="B Nazanin"/>
                <w:b/>
                <w:bCs/>
                <w:sz w:val="24"/>
                <w:szCs w:val="24"/>
                <w:rtl/>
              </w:rPr>
              <w:pPrChange w:id="467" w:author="reza" w:date="2017-04-12T18:28:00Z">
                <w:pPr>
                  <w:pStyle w:val="ListParagraph"/>
                  <w:numPr>
                    <w:numId w:val="22"/>
                  </w:numPr>
                  <w:bidi/>
                  <w:ind w:hanging="360"/>
                </w:pPr>
              </w:pPrChange>
            </w:pPr>
          </w:p>
        </w:tc>
        <w:tc>
          <w:tcPr>
            <w:tcW w:w="4608" w:type="dxa"/>
            <w:shd w:val="clear" w:color="auto" w:fill="DEEAF6" w:themeFill="accent1" w:themeFillTint="33"/>
            <w:vAlign w:val="center"/>
          </w:tcPr>
          <w:p w14:paraId="21CB6E81" w14:textId="77777777" w:rsidR="00BE7726" w:rsidRPr="00F74E48" w:rsidRDefault="00BE7726" w:rsidP="00EF10C3">
            <w:pPr>
              <w:bidi/>
              <w:spacing w:after="0" w:line="240" w:lineRule="auto"/>
              <w:rPr>
                <w:rFonts w:cs="B Nazanin"/>
                <w:b/>
                <w:bCs/>
                <w:sz w:val="24"/>
                <w:szCs w:val="24"/>
                <w:rtl/>
              </w:rPr>
              <w:pPrChange w:id="468" w:author="reza" w:date="2017-04-12T18:28:00Z">
                <w:pPr>
                  <w:bidi/>
                </w:pPr>
              </w:pPrChange>
            </w:pPr>
            <w:r>
              <w:rPr>
                <w:rFonts w:cs="B Nazanin" w:hint="cs"/>
                <w:b/>
                <w:bCs/>
                <w:sz w:val="24"/>
                <w:szCs w:val="24"/>
                <w:rtl/>
              </w:rPr>
              <w:t>کد دانشگاه</w:t>
            </w:r>
          </w:p>
        </w:tc>
        <w:tc>
          <w:tcPr>
            <w:tcW w:w="1008" w:type="dxa"/>
          </w:tcPr>
          <w:p w14:paraId="145B1678" w14:textId="77777777" w:rsidR="00BE7726" w:rsidRPr="005634E5" w:rsidRDefault="00BE7726" w:rsidP="00EF10C3">
            <w:pPr>
              <w:bidi/>
              <w:spacing w:after="0" w:line="240" w:lineRule="auto"/>
              <w:jc w:val="center"/>
              <w:rPr>
                <w:rFonts w:cs="B Nazanin"/>
                <w:b/>
                <w:bCs/>
                <w:sz w:val="24"/>
                <w:szCs w:val="24"/>
              </w:rPr>
              <w:pPrChange w:id="469" w:author="reza" w:date="2017-04-12T18:28:00Z">
                <w:pPr>
                  <w:bidi/>
                  <w:jc w:val="center"/>
                </w:pPr>
              </w:pPrChange>
            </w:pPr>
            <w:r w:rsidRPr="005634E5">
              <w:rPr>
                <w:rFonts w:cs="B Nazanin"/>
                <w:b/>
                <w:bCs/>
                <w:sz w:val="24"/>
                <w:szCs w:val="24"/>
              </w:rPr>
              <w:t>UC</w:t>
            </w:r>
          </w:p>
        </w:tc>
        <w:tc>
          <w:tcPr>
            <w:tcW w:w="3320" w:type="dxa"/>
            <w:shd w:val="clear" w:color="auto" w:fill="auto"/>
            <w:vAlign w:val="center"/>
          </w:tcPr>
          <w:p w14:paraId="0579B7A3" w14:textId="77777777" w:rsidR="00BE7726" w:rsidRPr="005634E5" w:rsidRDefault="00BE7726" w:rsidP="00EF10C3">
            <w:pPr>
              <w:bidi/>
              <w:spacing w:after="0" w:line="240" w:lineRule="auto"/>
              <w:ind w:left="34"/>
              <w:jc w:val="center"/>
              <w:rPr>
                <w:rFonts w:cs="B Nazanin"/>
                <w:sz w:val="24"/>
                <w:szCs w:val="24"/>
              </w:rPr>
              <w:pPrChange w:id="470" w:author="reza" w:date="2017-04-12T18:28:00Z">
                <w:pPr>
                  <w:bidi/>
                  <w:ind w:left="34"/>
                  <w:jc w:val="center"/>
                </w:pPr>
              </w:pPrChange>
            </w:pPr>
            <w:r w:rsidRPr="005634E5">
              <w:rPr>
                <w:rFonts w:cs="B Nazanin"/>
                <w:sz w:val="24"/>
                <w:szCs w:val="24"/>
              </w:rPr>
              <w:t>2101</w:t>
            </w:r>
          </w:p>
        </w:tc>
      </w:tr>
      <w:tr w:rsidR="00510965" w14:paraId="1E1B64C9" w14:textId="77777777" w:rsidTr="00510965">
        <w:trPr>
          <w:trHeight w:val="144"/>
          <w:jc w:val="center"/>
        </w:trPr>
        <w:tc>
          <w:tcPr>
            <w:tcW w:w="720" w:type="dxa"/>
            <w:shd w:val="clear" w:color="auto" w:fill="DEEAF6" w:themeFill="accent1" w:themeFillTint="33"/>
          </w:tcPr>
          <w:p w14:paraId="2E5A0C97" w14:textId="77777777" w:rsidR="00BE7726" w:rsidRPr="00BE7726" w:rsidRDefault="00BE7726" w:rsidP="00EF10C3">
            <w:pPr>
              <w:pStyle w:val="ListParagraph"/>
              <w:numPr>
                <w:ilvl w:val="0"/>
                <w:numId w:val="22"/>
              </w:numPr>
              <w:bidi/>
              <w:spacing w:after="0" w:line="240" w:lineRule="auto"/>
              <w:rPr>
                <w:rFonts w:cs="B Nazanin"/>
                <w:b/>
                <w:bCs/>
                <w:sz w:val="24"/>
                <w:szCs w:val="24"/>
                <w:rtl/>
              </w:rPr>
              <w:pPrChange w:id="471" w:author="reza" w:date="2017-04-12T18:28:00Z">
                <w:pPr>
                  <w:pStyle w:val="ListParagraph"/>
                  <w:numPr>
                    <w:numId w:val="22"/>
                  </w:numPr>
                  <w:bidi/>
                  <w:ind w:hanging="360"/>
                </w:pPr>
              </w:pPrChange>
            </w:pPr>
          </w:p>
        </w:tc>
        <w:tc>
          <w:tcPr>
            <w:tcW w:w="4608" w:type="dxa"/>
            <w:shd w:val="clear" w:color="auto" w:fill="DEEAF6" w:themeFill="accent1" w:themeFillTint="33"/>
            <w:vAlign w:val="center"/>
          </w:tcPr>
          <w:p w14:paraId="4FA1D98B" w14:textId="2F60E199" w:rsidR="00BE7726" w:rsidRDefault="00BE7726" w:rsidP="00EF10C3">
            <w:pPr>
              <w:bidi/>
              <w:spacing w:after="0" w:line="240" w:lineRule="auto"/>
              <w:rPr>
                <w:rFonts w:cs="B Nazanin"/>
                <w:b/>
                <w:bCs/>
                <w:sz w:val="24"/>
                <w:szCs w:val="24"/>
                <w:lang w:bidi="fa-IR"/>
              </w:rPr>
              <w:pPrChange w:id="472" w:author="reza" w:date="2017-04-12T18:28:00Z">
                <w:pPr>
                  <w:bidi/>
                </w:pPr>
              </w:pPrChange>
            </w:pPr>
            <w:r>
              <w:rPr>
                <w:rFonts w:cs="B Nazanin" w:hint="cs"/>
                <w:b/>
                <w:bCs/>
                <w:sz w:val="24"/>
                <w:szCs w:val="24"/>
                <w:rtl/>
              </w:rPr>
              <w:t>کد ملی دستیار</w:t>
            </w:r>
            <w:r>
              <w:rPr>
                <w:rFonts w:cs="B Nazanin"/>
                <w:b/>
                <w:bCs/>
                <w:sz w:val="24"/>
                <w:szCs w:val="24"/>
              </w:rPr>
              <w:t xml:space="preserve"> </w:t>
            </w:r>
            <w:r>
              <w:rPr>
                <w:rFonts w:cs="B Nazanin" w:hint="cs"/>
                <w:b/>
                <w:bCs/>
                <w:sz w:val="24"/>
                <w:szCs w:val="24"/>
                <w:rtl/>
                <w:lang w:bidi="fa-IR"/>
              </w:rPr>
              <w:t xml:space="preserve"> -</w:t>
            </w:r>
            <w:del w:id="473" w:author="reza" w:date="2017-04-12T18:18:00Z">
              <w:r w:rsidDel="00510965">
                <w:rPr>
                  <w:rFonts w:cs="B Nazanin" w:hint="cs"/>
                  <w:b/>
                  <w:bCs/>
                  <w:sz w:val="24"/>
                  <w:szCs w:val="24"/>
                  <w:rtl/>
                  <w:lang w:bidi="fa-IR"/>
                </w:rPr>
                <w:delText xml:space="preserve"> </w:delText>
              </w:r>
              <w:r w:rsidDel="00510965">
                <w:rPr>
                  <w:rFonts w:cs="B Nazanin"/>
                  <w:b/>
                  <w:bCs/>
                  <w:sz w:val="24"/>
                  <w:szCs w:val="24"/>
                  <w:lang w:bidi="fa-IR"/>
                </w:rPr>
                <w:delText>CCNID</w:delText>
              </w:r>
              <w:r w:rsidDel="00510965">
                <w:rPr>
                  <w:rFonts w:cs="B Nazanin" w:hint="cs"/>
                  <w:b/>
                  <w:bCs/>
                  <w:sz w:val="24"/>
                  <w:szCs w:val="24"/>
                  <w:rtl/>
                  <w:lang w:bidi="fa-IR"/>
                </w:rPr>
                <w:delText>-</w:delText>
              </w:r>
            </w:del>
            <w:r>
              <w:rPr>
                <w:rFonts w:cs="B Nazanin" w:hint="cs"/>
                <w:b/>
                <w:bCs/>
                <w:sz w:val="24"/>
                <w:szCs w:val="24"/>
                <w:rtl/>
                <w:lang w:bidi="fa-IR"/>
              </w:rPr>
              <w:t xml:space="preserve"> </w:t>
            </w:r>
            <w:r>
              <w:rPr>
                <w:rFonts w:cs="B Nazanin"/>
                <w:b/>
                <w:bCs/>
                <w:sz w:val="24"/>
                <w:szCs w:val="24"/>
                <w:lang w:bidi="fa-IR"/>
              </w:rPr>
              <w:t>Student National ID</w:t>
            </w:r>
          </w:p>
        </w:tc>
        <w:tc>
          <w:tcPr>
            <w:tcW w:w="1008" w:type="dxa"/>
          </w:tcPr>
          <w:p w14:paraId="0F23776D" w14:textId="77777777" w:rsidR="00BE7726" w:rsidRPr="005634E5" w:rsidRDefault="00BE7726" w:rsidP="00EF10C3">
            <w:pPr>
              <w:bidi/>
              <w:spacing w:after="0" w:line="240" w:lineRule="auto"/>
              <w:jc w:val="center"/>
              <w:rPr>
                <w:rFonts w:cs="B Nazanin"/>
                <w:b/>
                <w:bCs/>
                <w:sz w:val="24"/>
                <w:szCs w:val="24"/>
                <w:lang w:bidi="fa-IR"/>
              </w:rPr>
              <w:pPrChange w:id="474" w:author="reza" w:date="2017-04-12T18:28:00Z">
                <w:pPr>
                  <w:bidi/>
                  <w:jc w:val="center"/>
                </w:pPr>
              </w:pPrChange>
            </w:pPr>
            <w:r>
              <w:rPr>
                <w:rFonts w:cs="B Nazanin"/>
                <w:b/>
                <w:bCs/>
                <w:sz w:val="24"/>
                <w:szCs w:val="24"/>
                <w:lang w:bidi="fa-IR"/>
              </w:rPr>
              <w:t>SNI</w:t>
            </w:r>
          </w:p>
        </w:tc>
        <w:tc>
          <w:tcPr>
            <w:tcW w:w="3320" w:type="dxa"/>
            <w:vAlign w:val="center"/>
          </w:tcPr>
          <w:p w14:paraId="5EA9407A" w14:textId="75BF0C63" w:rsidR="00BE7726" w:rsidRDefault="00BE7726" w:rsidP="00EF10C3">
            <w:pPr>
              <w:bidi/>
              <w:spacing w:after="0" w:line="240" w:lineRule="auto"/>
              <w:ind w:left="34"/>
              <w:jc w:val="center"/>
              <w:rPr>
                <w:rFonts w:cs="B Nazanin"/>
                <w:sz w:val="24"/>
                <w:szCs w:val="24"/>
                <w:rtl/>
                <w:lang w:bidi="fa-IR"/>
              </w:rPr>
              <w:pPrChange w:id="475" w:author="reza" w:date="2017-04-12T18:28:00Z">
                <w:pPr>
                  <w:ind w:left="34"/>
                  <w:jc w:val="center"/>
                </w:pPr>
              </w:pPrChange>
            </w:pPr>
            <w:del w:id="476" w:author="reza" w:date="2017-04-12T18:19:00Z">
              <w:r w:rsidDel="00510965">
                <w:rPr>
                  <w:rFonts w:cs="B Nazanin"/>
                  <w:sz w:val="24"/>
                  <w:szCs w:val="24"/>
                  <w:lang w:bidi="fa-IR"/>
                </w:rPr>
                <w:delText>98387XXXXXXC</w:delText>
              </w:r>
            </w:del>
            <w:ins w:id="477" w:author="reza" w:date="2017-04-12T18:19:00Z">
              <w:r w:rsidR="00510965">
                <w:rPr>
                  <w:rFonts w:cs="B Nazanin"/>
                  <w:sz w:val="24"/>
                  <w:szCs w:val="24"/>
                  <w:lang w:bidi="fa-IR"/>
                </w:rPr>
                <w:t>IRN</w:t>
              </w:r>
              <w:r w:rsidR="00510965">
                <w:rPr>
                  <w:rFonts w:cs="B Nazanin"/>
                  <w:sz w:val="24"/>
                  <w:szCs w:val="24"/>
                  <w:lang w:bidi="fa-IR"/>
                </w:rPr>
                <w:t>387XXXXXXC</w:t>
              </w:r>
            </w:ins>
          </w:p>
        </w:tc>
      </w:tr>
      <w:tr w:rsidR="00510965" w14:paraId="5B6433A7" w14:textId="77777777" w:rsidTr="00510965">
        <w:trPr>
          <w:trHeight w:val="144"/>
          <w:jc w:val="center"/>
        </w:trPr>
        <w:tc>
          <w:tcPr>
            <w:tcW w:w="720" w:type="dxa"/>
            <w:shd w:val="clear" w:color="auto" w:fill="DEEAF6" w:themeFill="accent1" w:themeFillTint="33"/>
          </w:tcPr>
          <w:p w14:paraId="1BF62C0B" w14:textId="77777777" w:rsidR="00BE7726" w:rsidRPr="00BE7726" w:rsidRDefault="00BE7726" w:rsidP="00EF10C3">
            <w:pPr>
              <w:pStyle w:val="ListParagraph"/>
              <w:numPr>
                <w:ilvl w:val="0"/>
                <w:numId w:val="22"/>
              </w:numPr>
              <w:bidi/>
              <w:spacing w:after="0" w:line="240" w:lineRule="auto"/>
              <w:rPr>
                <w:rFonts w:cs="B Nazanin"/>
                <w:b/>
                <w:bCs/>
                <w:sz w:val="24"/>
                <w:szCs w:val="24"/>
                <w:rtl/>
                <w:lang w:bidi="fa-IR"/>
              </w:rPr>
              <w:pPrChange w:id="478" w:author="reza" w:date="2017-04-12T18:28:00Z">
                <w:pPr>
                  <w:pStyle w:val="ListParagraph"/>
                  <w:numPr>
                    <w:numId w:val="22"/>
                  </w:numPr>
                  <w:bidi/>
                  <w:ind w:hanging="360"/>
                </w:pPr>
              </w:pPrChange>
            </w:pPr>
          </w:p>
        </w:tc>
        <w:tc>
          <w:tcPr>
            <w:tcW w:w="4608" w:type="dxa"/>
            <w:shd w:val="clear" w:color="auto" w:fill="DEEAF6" w:themeFill="accent1" w:themeFillTint="33"/>
            <w:vAlign w:val="center"/>
          </w:tcPr>
          <w:p w14:paraId="4E045E3D" w14:textId="3EC136EF" w:rsidR="00BE7726" w:rsidDel="00510965" w:rsidRDefault="00BE7726" w:rsidP="00EF10C3">
            <w:pPr>
              <w:bidi/>
              <w:spacing w:after="0" w:line="240" w:lineRule="auto"/>
              <w:rPr>
                <w:del w:id="479" w:author="reza" w:date="2017-04-12T18:22:00Z"/>
                <w:rFonts w:cs="B Nazanin"/>
                <w:b/>
                <w:bCs/>
                <w:sz w:val="24"/>
                <w:szCs w:val="24"/>
                <w:lang w:bidi="fa-IR"/>
              </w:rPr>
              <w:pPrChange w:id="480" w:author="reza" w:date="2017-04-12T18:28:00Z">
                <w:pPr>
                  <w:bidi/>
                </w:pPr>
              </w:pPrChange>
            </w:pPr>
            <w:r>
              <w:rPr>
                <w:rFonts w:cs="B Nazanin" w:hint="cs"/>
                <w:b/>
                <w:bCs/>
                <w:sz w:val="24"/>
                <w:szCs w:val="24"/>
                <w:rtl/>
                <w:lang w:bidi="fa-IR"/>
              </w:rPr>
              <w:t>کد ملی تایید کننده دانشگاه</w:t>
            </w:r>
            <w:del w:id="481" w:author="reza" w:date="2017-04-12T18:23:00Z">
              <w:r w:rsidDel="00510965">
                <w:rPr>
                  <w:rFonts w:cs="B Nazanin" w:hint="cs"/>
                  <w:b/>
                  <w:bCs/>
                  <w:sz w:val="24"/>
                  <w:szCs w:val="24"/>
                  <w:rtl/>
                  <w:lang w:bidi="fa-IR"/>
                </w:rPr>
                <w:delText>(</w:delText>
              </w:r>
              <w:r w:rsidDel="00510965">
                <w:rPr>
                  <w:rFonts w:cs="B Nazanin" w:hint="cs"/>
                  <w:b/>
                  <w:bCs/>
                  <w:sz w:val="24"/>
                  <w:szCs w:val="24"/>
                  <w:rtl/>
                </w:rPr>
                <w:delText>مدیر گروه)</w:delText>
              </w:r>
            </w:del>
            <w:del w:id="482" w:author="reza" w:date="2017-04-12T18:22:00Z">
              <w:r w:rsidDel="00510965">
                <w:rPr>
                  <w:rFonts w:cs="B Nazanin" w:hint="cs"/>
                  <w:b/>
                  <w:bCs/>
                  <w:sz w:val="24"/>
                  <w:szCs w:val="24"/>
                  <w:rtl/>
                  <w:lang w:bidi="fa-IR"/>
                </w:rPr>
                <w:delText>-</w:delText>
              </w:r>
            </w:del>
            <w:del w:id="483" w:author="reza" w:date="2017-04-12T18:23:00Z">
              <w:r w:rsidDel="00510965">
                <w:rPr>
                  <w:rFonts w:cs="B Nazanin" w:hint="cs"/>
                  <w:b/>
                  <w:bCs/>
                  <w:sz w:val="24"/>
                  <w:szCs w:val="24"/>
                  <w:rtl/>
                  <w:lang w:bidi="fa-IR"/>
                </w:rPr>
                <w:delText xml:space="preserve"> </w:delText>
              </w:r>
            </w:del>
            <w:del w:id="484" w:author="reza" w:date="2017-04-12T18:18:00Z">
              <w:r w:rsidDel="00510965">
                <w:rPr>
                  <w:rFonts w:cs="B Nazanin"/>
                  <w:b/>
                  <w:bCs/>
                  <w:sz w:val="24"/>
                  <w:szCs w:val="24"/>
                  <w:lang w:bidi="fa-IR"/>
                </w:rPr>
                <w:delText>CCNID</w:delText>
              </w:r>
            </w:del>
          </w:p>
          <w:p w14:paraId="18A02580" w14:textId="0A9C0D42" w:rsidR="00BE7726" w:rsidRDefault="00BE7726" w:rsidP="00EF10C3">
            <w:pPr>
              <w:bidi/>
              <w:spacing w:after="0" w:line="240" w:lineRule="auto"/>
              <w:rPr>
                <w:rFonts w:cs="B Nazanin"/>
                <w:b/>
                <w:bCs/>
                <w:sz w:val="24"/>
                <w:szCs w:val="24"/>
                <w:lang w:bidi="fa-IR"/>
              </w:rPr>
              <w:pPrChange w:id="485" w:author="reza" w:date="2017-04-12T18:28:00Z">
                <w:pPr>
                  <w:bidi/>
                  <w:jc w:val="right"/>
                </w:pPr>
              </w:pPrChange>
            </w:pPr>
            <w:del w:id="486" w:author="reza" w:date="2017-04-12T18:22:00Z">
              <w:r w:rsidDel="00510965">
                <w:rPr>
                  <w:rFonts w:cs="B Nazanin"/>
                  <w:b/>
                  <w:bCs/>
                  <w:sz w:val="24"/>
                  <w:szCs w:val="24"/>
                  <w:lang w:bidi="fa-IR"/>
                </w:rPr>
                <w:delText>Confirmer National ID</w:delText>
              </w:r>
            </w:del>
          </w:p>
        </w:tc>
        <w:tc>
          <w:tcPr>
            <w:tcW w:w="1008" w:type="dxa"/>
            <w:vAlign w:val="center"/>
          </w:tcPr>
          <w:p w14:paraId="52CB6316" w14:textId="77777777" w:rsidR="00BE7726" w:rsidRPr="005634E5" w:rsidRDefault="00BE7726" w:rsidP="00EF10C3">
            <w:pPr>
              <w:bidi/>
              <w:spacing w:after="0" w:line="240" w:lineRule="auto"/>
              <w:jc w:val="center"/>
              <w:rPr>
                <w:rFonts w:cs="B Nazanin"/>
                <w:b/>
                <w:bCs/>
                <w:sz w:val="24"/>
                <w:szCs w:val="24"/>
                <w:lang w:bidi="fa-IR"/>
              </w:rPr>
              <w:pPrChange w:id="487" w:author="reza" w:date="2017-04-12T18:28:00Z">
                <w:pPr>
                  <w:bidi/>
                  <w:jc w:val="center"/>
                </w:pPr>
              </w:pPrChange>
            </w:pPr>
            <w:r>
              <w:rPr>
                <w:rFonts w:cs="B Nazanin"/>
                <w:b/>
                <w:bCs/>
                <w:sz w:val="24"/>
                <w:szCs w:val="24"/>
                <w:lang w:bidi="fa-IR"/>
              </w:rPr>
              <w:t>CNI</w:t>
            </w:r>
          </w:p>
        </w:tc>
        <w:tc>
          <w:tcPr>
            <w:tcW w:w="3320" w:type="dxa"/>
            <w:vAlign w:val="center"/>
          </w:tcPr>
          <w:p w14:paraId="5FA516AF" w14:textId="77777777" w:rsidR="00BE7726" w:rsidRDefault="00BE7726" w:rsidP="00EF10C3">
            <w:pPr>
              <w:bidi/>
              <w:spacing w:after="0" w:line="240" w:lineRule="auto"/>
              <w:ind w:left="34"/>
              <w:jc w:val="center"/>
              <w:rPr>
                <w:rFonts w:cs="B Nazanin"/>
                <w:sz w:val="24"/>
                <w:szCs w:val="24"/>
                <w:rtl/>
                <w:lang w:bidi="fa-IR"/>
              </w:rPr>
              <w:pPrChange w:id="488" w:author="reza" w:date="2017-04-12T18:28:00Z">
                <w:pPr>
                  <w:ind w:left="34"/>
                  <w:jc w:val="center"/>
                </w:pPr>
              </w:pPrChange>
            </w:pPr>
            <w:r>
              <w:rPr>
                <w:rFonts w:cs="B Nazanin"/>
                <w:sz w:val="24"/>
                <w:szCs w:val="24"/>
                <w:lang w:bidi="fa-IR"/>
              </w:rPr>
              <w:t>98dddddddddC</w:t>
            </w:r>
          </w:p>
        </w:tc>
      </w:tr>
      <w:tr w:rsidR="00510965" w14:paraId="74635C61" w14:textId="77777777" w:rsidTr="00510965">
        <w:trPr>
          <w:trHeight w:val="144"/>
          <w:jc w:val="center"/>
        </w:trPr>
        <w:tc>
          <w:tcPr>
            <w:tcW w:w="720" w:type="dxa"/>
            <w:shd w:val="clear" w:color="auto" w:fill="DEEAF6" w:themeFill="accent1" w:themeFillTint="33"/>
          </w:tcPr>
          <w:p w14:paraId="2E1E8614" w14:textId="77777777" w:rsidR="00BE7726" w:rsidRPr="00BE7726" w:rsidRDefault="00BE7726" w:rsidP="00EF10C3">
            <w:pPr>
              <w:pStyle w:val="ListParagraph"/>
              <w:numPr>
                <w:ilvl w:val="0"/>
                <w:numId w:val="22"/>
              </w:numPr>
              <w:bidi/>
              <w:spacing w:after="0" w:line="240" w:lineRule="auto"/>
              <w:rPr>
                <w:rFonts w:cs="B Nazanin"/>
                <w:b/>
                <w:bCs/>
                <w:sz w:val="24"/>
                <w:szCs w:val="24"/>
                <w:rtl/>
              </w:rPr>
              <w:pPrChange w:id="489" w:author="reza" w:date="2017-04-12T18:28:00Z">
                <w:pPr>
                  <w:pStyle w:val="ListParagraph"/>
                  <w:numPr>
                    <w:numId w:val="22"/>
                  </w:numPr>
                  <w:bidi/>
                  <w:ind w:hanging="360"/>
                </w:pPr>
              </w:pPrChange>
            </w:pPr>
          </w:p>
        </w:tc>
        <w:tc>
          <w:tcPr>
            <w:tcW w:w="4608" w:type="dxa"/>
            <w:shd w:val="clear" w:color="auto" w:fill="DEEAF6" w:themeFill="accent1" w:themeFillTint="33"/>
            <w:vAlign w:val="center"/>
          </w:tcPr>
          <w:p w14:paraId="640A8322" w14:textId="77777777" w:rsidR="00BE7726" w:rsidRDefault="00BE7726" w:rsidP="00EF10C3">
            <w:pPr>
              <w:bidi/>
              <w:spacing w:after="0" w:line="240" w:lineRule="auto"/>
              <w:rPr>
                <w:rFonts w:cs="B Nazanin"/>
                <w:sz w:val="24"/>
                <w:szCs w:val="24"/>
                <w:lang w:bidi="fa-IR"/>
              </w:rPr>
              <w:pPrChange w:id="490" w:author="reza" w:date="2017-04-12T18:28:00Z">
                <w:pPr>
                  <w:bidi/>
                </w:pPr>
              </w:pPrChange>
            </w:pPr>
            <w:r>
              <w:rPr>
                <w:rFonts w:cs="B Nazanin" w:hint="cs"/>
                <w:b/>
                <w:bCs/>
                <w:sz w:val="24"/>
                <w:szCs w:val="24"/>
                <w:rtl/>
              </w:rPr>
              <w:t xml:space="preserve">کد </w:t>
            </w:r>
            <w:r w:rsidRPr="00D04AFB">
              <w:rPr>
                <w:rFonts w:cs="B Nazanin" w:hint="cs"/>
                <w:b/>
                <w:bCs/>
                <w:sz w:val="24"/>
                <w:szCs w:val="24"/>
                <w:rtl/>
              </w:rPr>
              <w:t>رشته</w:t>
            </w:r>
            <w:r>
              <w:rPr>
                <w:rFonts w:cs="B Nazanin" w:hint="cs"/>
                <w:b/>
                <w:bCs/>
                <w:sz w:val="24"/>
                <w:szCs w:val="24"/>
                <w:rtl/>
              </w:rPr>
              <w:t>/مقطع</w:t>
            </w:r>
            <w:r>
              <w:rPr>
                <w:rFonts w:cs="B Nazanin" w:hint="cs"/>
                <w:b/>
                <w:bCs/>
                <w:sz w:val="24"/>
                <w:szCs w:val="24"/>
                <w:rtl/>
                <w:lang w:bidi="fa-IR"/>
              </w:rPr>
              <w:t xml:space="preserve"> تحصیلی (جدول 14)</w:t>
            </w:r>
            <w:r>
              <w:rPr>
                <w:rFonts w:ascii="Times New Roman" w:hAnsi="Times New Roman" w:cs="Times New Roman" w:hint="cs"/>
                <w:b/>
                <w:bCs/>
                <w:sz w:val="24"/>
                <w:szCs w:val="24"/>
                <w:rtl/>
                <w:lang w:bidi="fa-IR"/>
              </w:rPr>
              <w:t>-</w:t>
            </w:r>
            <w:r>
              <w:rPr>
                <w:rFonts w:cs="B Nazanin"/>
                <w:b/>
                <w:bCs/>
                <w:sz w:val="24"/>
                <w:szCs w:val="24"/>
                <w:lang w:bidi="fa-IR"/>
              </w:rPr>
              <w:t>Course Code</w:t>
            </w:r>
          </w:p>
        </w:tc>
        <w:tc>
          <w:tcPr>
            <w:tcW w:w="1008" w:type="dxa"/>
          </w:tcPr>
          <w:p w14:paraId="02558F57" w14:textId="77777777" w:rsidR="00BE7726" w:rsidRPr="005634E5" w:rsidRDefault="00BE7726" w:rsidP="00EF10C3">
            <w:pPr>
              <w:bidi/>
              <w:spacing w:after="0" w:line="240" w:lineRule="auto"/>
              <w:jc w:val="center"/>
              <w:rPr>
                <w:rFonts w:cs="B Nazanin"/>
                <w:b/>
                <w:bCs/>
                <w:sz w:val="24"/>
                <w:szCs w:val="24"/>
                <w:lang w:bidi="fa-IR"/>
              </w:rPr>
              <w:pPrChange w:id="491" w:author="reza" w:date="2017-04-12T18:28:00Z">
                <w:pPr>
                  <w:bidi/>
                  <w:jc w:val="center"/>
                </w:pPr>
              </w:pPrChange>
            </w:pPr>
            <w:r w:rsidRPr="005634E5">
              <w:rPr>
                <w:rFonts w:cs="B Nazanin"/>
                <w:b/>
                <w:bCs/>
                <w:sz w:val="24"/>
                <w:szCs w:val="24"/>
                <w:lang w:bidi="fa-IR"/>
              </w:rPr>
              <w:t>CC</w:t>
            </w:r>
          </w:p>
        </w:tc>
        <w:tc>
          <w:tcPr>
            <w:tcW w:w="3320" w:type="dxa"/>
            <w:vAlign w:val="center"/>
          </w:tcPr>
          <w:p w14:paraId="2768A3DF" w14:textId="77777777" w:rsidR="00BE7726" w:rsidRDefault="00BE7726" w:rsidP="00EF10C3">
            <w:pPr>
              <w:bidi/>
              <w:spacing w:after="0" w:line="240" w:lineRule="auto"/>
              <w:ind w:left="34"/>
              <w:jc w:val="center"/>
              <w:rPr>
                <w:rFonts w:cs="B Nazanin"/>
                <w:sz w:val="24"/>
                <w:szCs w:val="24"/>
                <w:rtl/>
                <w:lang w:bidi="fa-IR"/>
              </w:rPr>
              <w:pPrChange w:id="492" w:author="reza" w:date="2017-04-12T18:28:00Z">
                <w:pPr>
                  <w:bidi/>
                  <w:ind w:left="34"/>
                  <w:jc w:val="center"/>
                </w:pPr>
              </w:pPrChange>
            </w:pPr>
            <w:r>
              <w:rPr>
                <w:rFonts w:cs="B Nazanin"/>
                <w:sz w:val="24"/>
                <w:szCs w:val="24"/>
                <w:lang w:bidi="fa-IR"/>
              </w:rPr>
              <w:t>12</w:t>
            </w:r>
          </w:p>
        </w:tc>
      </w:tr>
      <w:tr w:rsidR="00510965" w14:paraId="62FE87AD" w14:textId="77777777" w:rsidTr="00510965">
        <w:trPr>
          <w:trHeight w:val="144"/>
          <w:jc w:val="center"/>
        </w:trPr>
        <w:tc>
          <w:tcPr>
            <w:tcW w:w="720" w:type="dxa"/>
            <w:shd w:val="clear" w:color="auto" w:fill="DEEAF6" w:themeFill="accent1" w:themeFillTint="33"/>
          </w:tcPr>
          <w:p w14:paraId="22DBF930" w14:textId="77777777" w:rsidR="00BE7726" w:rsidRPr="00BE7726" w:rsidRDefault="00BE7726" w:rsidP="00EF10C3">
            <w:pPr>
              <w:pStyle w:val="ListParagraph"/>
              <w:numPr>
                <w:ilvl w:val="0"/>
                <w:numId w:val="22"/>
              </w:numPr>
              <w:bidi/>
              <w:spacing w:after="0" w:line="240" w:lineRule="auto"/>
              <w:rPr>
                <w:rFonts w:cs="B Nazanin"/>
                <w:b/>
                <w:bCs/>
                <w:sz w:val="24"/>
                <w:szCs w:val="24"/>
                <w:rtl/>
                <w:lang w:bidi="fa-IR"/>
              </w:rPr>
              <w:pPrChange w:id="493" w:author="reza" w:date="2017-04-12T18:28:00Z">
                <w:pPr>
                  <w:pStyle w:val="ListParagraph"/>
                  <w:numPr>
                    <w:numId w:val="22"/>
                  </w:numPr>
                  <w:bidi/>
                  <w:ind w:hanging="360"/>
                </w:pPr>
              </w:pPrChange>
            </w:pPr>
          </w:p>
        </w:tc>
        <w:tc>
          <w:tcPr>
            <w:tcW w:w="4608" w:type="dxa"/>
            <w:shd w:val="clear" w:color="auto" w:fill="DEEAF6" w:themeFill="accent1" w:themeFillTint="33"/>
            <w:vAlign w:val="center"/>
          </w:tcPr>
          <w:p w14:paraId="6BF37B54" w14:textId="77777777" w:rsidR="00BE7726" w:rsidRDefault="00BE7726" w:rsidP="00EF10C3">
            <w:pPr>
              <w:bidi/>
              <w:spacing w:after="0" w:line="240" w:lineRule="auto"/>
              <w:rPr>
                <w:rFonts w:cs="B Nazanin"/>
                <w:b/>
                <w:bCs/>
                <w:sz w:val="24"/>
                <w:szCs w:val="24"/>
                <w:lang w:bidi="fa-IR"/>
              </w:rPr>
              <w:pPrChange w:id="494" w:author="reza" w:date="2017-04-12T18:28:00Z">
                <w:pPr>
                  <w:bidi/>
                </w:pPr>
              </w:pPrChange>
            </w:pPr>
            <w:r>
              <w:rPr>
                <w:rFonts w:cs="B Nazanin" w:hint="cs"/>
                <w:b/>
                <w:bCs/>
                <w:sz w:val="24"/>
                <w:szCs w:val="24"/>
                <w:rtl/>
                <w:lang w:bidi="fa-IR"/>
              </w:rPr>
              <w:t>کد مقطع</w:t>
            </w:r>
            <w:r>
              <w:rPr>
                <w:rFonts w:cs="B Nazanin" w:hint="cs"/>
                <w:b/>
                <w:bCs/>
                <w:sz w:val="24"/>
                <w:szCs w:val="24"/>
                <w:rtl/>
              </w:rPr>
              <w:t xml:space="preserve"> ارتقاء (</w:t>
            </w:r>
            <w:r w:rsidRPr="00510965">
              <w:rPr>
                <w:rFonts w:cs="B Nazanin" w:hint="cs"/>
                <w:b/>
                <w:bCs/>
                <w:sz w:val="24"/>
                <w:szCs w:val="24"/>
                <w:highlight w:val="yellow"/>
                <w:rtl/>
                <w:rPrChange w:id="495" w:author="reza" w:date="2017-04-12T18:23:00Z">
                  <w:rPr>
                    <w:rFonts w:cs="B Nazanin" w:hint="cs"/>
                    <w:b/>
                    <w:bCs/>
                    <w:sz w:val="24"/>
                    <w:szCs w:val="24"/>
                    <w:rtl/>
                  </w:rPr>
                </w:rPrChange>
              </w:rPr>
              <w:t>جدول</w:t>
            </w:r>
            <w:r>
              <w:rPr>
                <w:rFonts w:cs="B Nazanin" w:hint="cs"/>
                <w:b/>
                <w:bCs/>
                <w:sz w:val="24"/>
                <w:szCs w:val="24"/>
                <w:rtl/>
              </w:rPr>
              <w:t xml:space="preserve"> )</w:t>
            </w:r>
            <w:r>
              <w:rPr>
                <w:rFonts w:cs="B Nazanin" w:hint="cs"/>
                <w:b/>
                <w:bCs/>
                <w:sz w:val="24"/>
                <w:szCs w:val="24"/>
                <w:rtl/>
                <w:lang w:bidi="fa-IR"/>
              </w:rPr>
              <w:t>-</w:t>
            </w:r>
            <w:r>
              <w:rPr>
                <w:rFonts w:cs="B Nazanin"/>
                <w:b/>
                <w:bCs/>
                <w:sz w:val="24"/>
                <w:szCs w:val="24"/>
                <w:lang w:bidi="fa-IR"/>
              </w:rPr>
              <w:t xml:space="preserve"> Ertegha Code </w:t>
            </w:r>
          </w:p>
        </w:tc>
        <w:tc>
          <w:tcPr>
            <w:tcW w:w="1008" w:type="dxa"/>
          </w:tcPr>
          <w:p w14:paraId="76CF3DFF" w14:textId="77777777" w:rsidR="00BE7726" w:rsidRPr="005634E5" w:rsidRDefault="00BE7726" w:rsidP="00EF10C3">
            <w:pPr>
              <w:bidi/>
              <w:spacing w:after="0" w:line="240" w:lineRule="auto"/>
              <w:jc w:val="center"/>
              <w:rPr>
                <w:rFonts w:cs="B Nazanin"/>
                <w:b/>
                <w:bCs/>
                <w:sz w:val="24"/>
                <w:szCs w:val="24"/>
                <w:lang w:bidi="fa-IR"/>
              </w:rPr>
              <w:pPrChange w:id="496" w:author="reza" w:date="2017-04-12T18:28:00Z">
                <w:pPr>
                  <w:bidi/>
                  <w:jc w:val="center"/>
                </w:pPr>
              </w:pPrChange>
            </w:pPr>
            <w:r w:rsidRPr="005634E5">
              <w:rPr>
                <w:rFonts w:cs="B Nazanin"/>
                <w:b/>
                <w:bCs/>
                <w:sz w:val="24"/>
                <w:szCs w:val="24"/>
                <w:lang w:bidi="fa-IR"/>
              </w:rPr>
              <w:t>EC</w:t>
            </w:r>
          </w:p>
        </w:tc>
        <w:tc>
          <w:tcPr>
            <w:tcW w:w="3320" w:type="dxa"/>
            <w:vAlign w:val="center"/>
          </w:tcPr>
          <w:p w14:paraId="078A62D7" w14:textId="77777777" w:rsidR="00BE7726" w:rsidRDefault="00BE7726" w:rsidP="00EF10C3">
            <w:pPr>
              <w:bidi/>
              <w:spacing w:after="0" w:line="240" w:lineRule="auto"/>
              <w:ind w:left="34"/>
              <w:jc w:val="center"/>
              <w:rPr>
                <w:rFonts w:cs="B Nazanin"/>
                <w:sz w:val="24"/>
                <w:szCs w:val="24"/>
                <w:rtl/>
                <w:lang w:bidi="fa-IR"/>
              </w:rPr>
              <w:pPrChange w:id="497" w:author="reza" w:date="2017-04-12T18:28:00Z">
                <w:pPr>
                  <w:bidi/>
                  <w:ind w:left="34"/>
                  <w:jc w:val="center"/>
                </w:pPr>
              </w:pPrChange>
            </w:pPr>
            <w:r>
              <w:rPr>
                <w:rFonts w:cs="B Nazanin"/>
                <w:sz w:val="24"/>
                <w:szCs w:val="24"/>
                <w:lang w:bidi="fa-IR"/>
              </w:rPr>
              <w:t>1</w:t>
            </w:r>
          </w:p>
        </w:tc>
      </w:tr>
    </w:tbl>
    <w:p w14:paraId="59A7F32E" w14:textId="77777777" w:rsidR="006408CC" w:rsidRDefault="006408CC" w:rsidP="000F5106">
      <w:pPr>
        <w:pStyle w:val="ListParagraph"/>
        <w:bidi/>
        <w:ind w:left="1041"/>
        <w:rPr>
          <w:rFonts w:cs="B Nazanin" w:hint="cs"/>
          <w:sz w:val="24"/>
          <w:szCs w:val="24"/>
          <w:lang w:bidi="fa-IR"/>
        </w:rPr>
      </w:pPr>
    </w:p>
    <w:p w14:paraId="1B2904CE" w14:textId="77777777" w:rsidR="0077745C" w:rsidRPr="00D76C8B" w:rsidRDefault="00171DDB" w:rsidP="00A77CC3">
      <w:pPr>
        <w:pStyle w:val="Heading2"/>
        <w:numPr>
          <w:ilvl w:val="0"/>
          <w:numId w:val="45"/>
        </w:numPr>
        <w:bidi/>
        <w:rPr>
          <w:rFonts w:cs="B Nazanin"/>
        </w:rPr>
      </w:pPr>
      <w:bookmarkStart w:id="498" w:name="پیامA2"/>
      <w:bookmarkStart w:id="499" w:name="_Toc478296112"/>
      <w:r w:rsidRPr="00D76C8B">
        <w:rPr>
          <w:rFonts w:cs="B Nazanin" w:hint="cs"/>
          <w:rtl/>
        </w:rPr>
        <w:t xml:space="preserve">پیام </w:t>
      </w:r>
      <w:r w:rsidR="0077745C" w:rsidRPr="00D76C8B">
        <w:rPr>
          <w:rFonts w:cs="B Nazanin" w:hint="cs"/>
          <w:rtl/>
        </w:rPr>
        <w:t>ابلا</w:t>
      </w:r>
      <w:r w:rsidR="00C72A95" w:rsidRPr="00D76C8B">
        <w:rPr>
          <w:rFonts w:cs="B Nazanin" w:hint="cs"/>
          <w:rtl/>
        </w:rPr>
        <w:t xml:space="preserve">غ شرکت در بخش آموزشی </w:t>
      </w:r>
      <w:bookmarkEnd w:id="498"/>
      <w:r w:rsidR="005634E5" w:rsidRPr="00D76C8B">
        <w:rPr>
          <w:rFonts w:cs="B Nazanin" w:hint="cs"/>
          <w:rtl/>
        </w:rPr>
        <w:t xml:space="preserve">- </w:t>
      </w:r>
      <w:r w:rsidR="005634E5" w:rsidRPr="00D76C8B">
        <w:rPr>
          <w:rFonts w:cs="B Nazanin"/>
        </w:rPr>
        <w:t xml:space="preserve"> (</w:t>
      </w:r>
      <w:r w:rsidR="005634E5" w:rsidRPr="00A77CC3">
        <w:rPr>
          <w:rFonts w:cs="B Nazanin"/>
          <w:b/>
          <w:bCs/>
          <w:color w:val="FF0000"/>
        </w:rPr>
        <w:t>A2</w:t>
      </w:r>
      <w:r w:rsidR="005634E5" w:rsidRPr="00D76C8B">
        <w:rPr>
          <w:rFonts w:cs="B Nazanin"/>
        </w:rPr>
        <w:t>)</w:t>
      </w:r>
      <w:r w:rsidR="00977033" w:rsidRPr="00D76C8B">
        <w:rPr>
          <w:rFonts w:cs="B Nazanin" w:hint="cs"/>
          <w:rtl/>
        </w:rPr>
        <w:t xml:space="preserve"> </w:t>
      </w:r>
      <w:hyperlink w:anchor="سامانه_دبیرخانه" w:history="1">
        <w:r w:rsidR="00357A3E" w:rsidRPr="00A77CC3">
          <w:rPr>
            <w:rFonts w:ascii="Arial" w:hAnsi="Arial" w:cs="Arial" w:hint="cs"/>
            <w:rtl/>
          </w:rPr>
          <w:t>↑</w:t>
        </w:r>
        <w:bookmarkEnd w:id="499"/>
      </w:hyperlink>
    </w:p>
    <w:tbl>
      <w:tblPr>
        <w:bidiVisual/>
        <w:tblW w:w="82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2903"/>
        <w:gridCol w:w="1542"/>
        <w:gridCol w:w="3065"/>
      </w:tblGrid>
      <w:tr w:rsidR="00357A3E" w14:paraId="6141078C" w14:textId="77777777" w:rsidTr="00AC2AD3">
        <w:trPr>
          <w:jc w:val="center"/>
        </w:trPr>
        <w:tc>
          <w:tcPr>
            <w:tcW w:w="964" w:type="dxa"/>
            <w:shd w:val="clear" w:color="auto" w:fill="C5E0B3" w:themeFill="accent6" w:themeFillTint="66"/>
          </w:tcPr>
          <w:p w14:paraId="0FAA0531" w14:textId="77777777" w:rsidR="00357A3E" w:rsidRPr="00BE7726" w:rsidRDefault="00357A3E" w:rsidP="00EF10C3">
            <w:pPr>
              <w:bidi/>
              <w:spacing w:after="0" w:line="240" w:lineRule="auto"/>
              <w:ind w:left="60" w:right="-132"/>
              <w:jc w:val="center"/>
              <w:rPr>
                <w:rFonts w:cs="B Nazanin"/>
                <w:b/>
                <w:bCs/>
                <w:sz w:val="24"/>
                <w:szCs w:val="24"/>
                <w:rtl/>
                <w:lang w:bidi="fa-IR"/>
              </w:rPr>
              <w:pPrChange w:id="500" w:author="reza" w:date="2017-04-12T18:26:00Z">
                <w:pPr>
                  <w:bidi/>
                  <w:ind w:left="60" w:right="-132"/>
                  <w:jc w:val="center"/>
                </w:pPr>
              </w:pPrChange>
            </w:pPr>
          </w:p>
        </w:tc>
        <w:tc>
          <w:tcPr>
            <w:tcW w:w="3598" w:type="dxa"/>
            <w:shd w:val="clear" w:color="auto" w:fill="C5E0B3" w:themeFill="accent6" w:themeFillTint="66"/>
            <w:vAlign w:val="center"/>
          </w:tcPr>
          <w:p w14:paraId="0895DEAE" w14:textId="77777777" w:rsidR="00357A3E" w:rsidRDefault="00357A3E" w:rsidP="00EF10C3">
            <w:pPr>
              <w:bidi/>
              <w:spacing w:after="0" w:line="240" w:lineRule="auto"/>
              <w:jc w:val="center"/>
              <w:rPr>
                <w:rFonts w:cs="B Nazanin"/>
                <w:b/>
                <w:bCs/>
                <w:sz w:val="24"/>
                <w:szCs w:val="24"/>
                <w:rtl/>
                <w:lang w:bidi="fa-IR"/>
              </w:rPr>
              <w:pPrChange w:id="501" w:author="reza" w:date="2017-04-12T18:26:00Z">
                <w:pPr>
                  <w:bidi/>
                  <w:jc w:val="center"/>
                </w:pPr>
              </w:pPrChange>
            </w:pPr>
            <w:r>
              <w:rPr>
                <w:rFonts w:cs="B Nazanin" w:hint="cs"/>
                <w:b/>
                <w:bCs/>
                <w:sz w:val="24"/>
                <w:szCs w:val="24"/>
                <w:rtl/>
                <w:lang w:bidi="fa-IR"/>
              </w:rPr>
              <w:t>نام فیلد</w:t>
            </w:r>
          </w:p>
        </w:tc>
        <w:tc>
          <w:tcPr>
            <w:tcW w:w="1843" w:type="dxa"/>
            <w:shd w:val="clear" w:color="auto" w:fill="C5E0B3" w:themeFill="accent6" w:themeFillTint="66"/>
          </w:tcPr>
          <w:p w14:paraId="788C5D53" w14:textId="77777777" w:rsidR="00357A3E" w:rsidRDefault="00357A3E" w:rsidP="00EF10C3">
            <w:pPr>
              <w:pStyle w:val="ListParagraph"/>
              <w:bidi/>
              <w:spacing w:after="0" w:line="240" w:lineRule="auto"/>
              <w:ind w:left="0"/>
              <w:jc w:val="center"/>
              <w:rPr>
                <w:rFonts w:cs="B Nazanin"/>
                <w:b/>
                <w:bCs/>
                <w:sz w:val="24"/>
                <w:szCs w:val="24"/>
                <w:rtl/>
              </w:rPr>
              <w:pPrChange w:id="502" w:author="reza" w:date="2017-04-12T18:26:00Z">
                <w:pPr>
                  <w:pStyle w:val="ListParagraph"/>
                  <w:bidi/>
                  <w:ind w:left="0"/>
                  <w:jc w:val="center"/>
                </w:pPr>
              </w:pPrChange>
            </w:pPr>
            <w:r>
              <w:rPr>
                <w:rFonts w:cs="B Nazanin" w:hint="cs"/>
                <w:b/>
                <w:bCs/>
                <w:sz w:val="24"/>
                <w:szCs w:val="24"/>
                <w:rtl/>
              </w:rPr>
              <w:t>کد فیلد</w:t>
            </w:r>
          </w:p>
        </w:tc>
        <w:tc>
          <w:tcPr>
            <w:tcW w:w="1843" w:type="dxa"/>
            <w:shd w:val="clear" w:color="auto" w:fill="C5E0B3" w:themeFill="accent6" w:themeFillTint="66"/>
            <w:vAlign w:val="center"/>
          </w:tcPr>
          <w:p w14:paraId="3BE5281F" w14:textId="77777777" w:rsidR="00357A3E" w:rsidRDefault="00357A3E" w:rsidP="00EF10C3">
            <w:pPr>
              <w:pStyle w:val="ListParagraph"/>
              <w:bidi/>
              <w:spacing w:after="0" w:line="240" w:lineRule="auto"/>
              <w:ind w:left="34"/>
              <w:jc w:val="center"/>
              <w:rPr>
                <w:rFonts w:cs="B Nazanin"/>
                <w:b/>
                <w:bCs/>
                <w:sz w:val="24"/>
                <w:szCs w:val="24"/>
              </w:rPr>
              <w:pPrChange w:id="503" w:author="reza" w:date="2017-04-12T18:26:00Z">
                <w:pPr>
                  <w:pStyle w:val="ListParagraph"/>
                  <w:bidi/>
                  <w:ind w:left="34"/>
                  <w:jc w:val="center"/>
                </w:pPr>
              </w:pPrChange>
            </w:pPr>
            <w:r>
              <w:rPr>
                <w:rFonts w:cs="B Nazanin" w:hint="cs"/>
                <w:b/>
                <w:bCs/>
                <w:sz w:val="24"/>
                <w:szCs w:val="24"/>
                <w:rtl/>
              </w:rPr>
              <w:t>مثال</w:t>
            </w:r>
          </w:p>
        </w:tc>
      </w:tr>
      <w:tr w:rsidR="00357A3E" w14:paraId="47D83183" w14:textId="77777777" w:rsidTr="00AC2AD3">
        <w:trPr>
          <w:jc w:val="center"/>
        </w:trPr>
        <w:tc>
          <w:tcPr>
            <w:tcW w:w="964" w:type="dxa"/>
            <w:shd w:val="clear" w:color="auto" w:fill="C5E0B3" w:themeFill="accent6" w:themeFillTint="66"/>
          </w:tcPr>
          <w:p w14:paraId="16CB8158" w14:textId="77777777" w:rsidR="00357A3E" w:rsidRPr="00357A3E" w:rsidRDefault="00357A3E" w:rsidP="00EF10C3">
            <w:pPr>
              <w:pStyle w:val="ListParagraph"/>
              <w:numPr>
                <w:ilvl w:val="0"/>
                <w:numId w:val="23"/>
              </w:numPr>
              <w:bidi/>
              <w:spacing w:after="0" w:line="240" w:lineRule="auto"/>
              <w:ind w:right="-132"/>
              <w:rPr>
                <w:rFonts w:cs="B Nazanin"/>
                <w:b/>
                <w:bCs/>
                <w:sz w:val="24"/>
                <w:szCs w:val="24"/>
                <w:rtl/>
                <w:lang w:bidi="fa-IR"/>
              </w:rPr>
              <w:pPrChange w:id="504" w:author="reza" w:date="2017-04-12T18:26:00Z">
                <w:pPr>
                  <w:pStyle w:val="ListParagraph"/>
                  <w:numPr>
                    <w:numId w:val="23"/>
                  </w:numPr>
                  <w:bidi/>
                  <w:ind w:right="-132" w:hanging="360"/>
                </w:pPr>
              </w:pPrChange>
            </w:pPr>
          </w:p>
        </w:tc>
        <w:tc>
          <w:tcPr>
            <w:tcW w:w="3598" w:type="dxa"/>
            <w:shd w:val="clear" w:color="auto" w:fill="C5E0B3" w:themeFill="accent6" w:themeFillTint="66"/>
            <w:vAlign w:val="center"/>
          </w:tcPr>
          <w:p w14:paraId="182DCDA2" w14:textId="77777777" w:rsidR="00357A3E" w:rsidRPr="0077745C" w:rsidRDefault="00357A3E" w:rsidP="00EF10C3">
            <w:pPr>
              <w:bidi/>
              <w:spacing w:after="0" w:line="240" w:lineRule="auto"/>
              <w:rPr>
                <w:rFonts w:cs="B Nazanin"/>
                <w:b/>
                <w:bCs/>
                <w:sz w:val="24"/>
                <w:szCs w:val="24"/>
                <w:rtl/>
              </w:rPr>
              <w:pPrChange w:id="505" w:author="reza" w:date="2017-04-12T18:26:00Z">
                <w:pPr>
                  <w:bidi/>
                  <w:jc w:val="center"/>
                </w:pPr>
              </w:pPrChange>
            </w:pPr>
            <w:r>
              <w:rPr>
                <w:rFonts w:cs="B Nazanin" w:hint="cs"/>
                <w:b/>
                <w:bCs/>
                <w:sz w:val="24"/>
                <w:szCs w:val="24"/>
                <w:rtl/>
                <w:lang w:bidi="fa-IR"/>
              </w:rPr>
              <w:t xml:space="preserve">کد پیام </w:t>
            </w:r>
            <w:r w:rsidRPr="005634E5">
              <w:rPr>
                <w:rFonts w:cs="B Nazanin" w:hint="cs"/>
                <w:b/>
                <w:bCs/>
                <w:sz w:val="20"/>
                <w:szCs w:val="20"/>
                <w:rtl/>
              </w:rPr>
              <w:t>ابلاغ شرکت در بخش آموزشی</w:t>
            </w:r>
          </w:p>
        </w:tc>
        <w:tc>
          <w:tcPr>
            <w:tcW w:w="1843" w:type="dxa"/>
            <w:shd w:val="clear" w:color="auto" w:fill="C5E0B3" w:themeFill="accent6" w:themeFillTint="66"/>
          </w:tcPr>
          <w:p w14:paraId="30369053" w14:textId="77777777" w:rsidR="00357A3E" w:rsidRPr="005634E5" w:rsidRDefault="00357A3E" w:rsidP="00EF10C3">
            <w:pPr>
              <w:pStyle w:val="ListParagraph"/>
              <w:bidi/>
              <w:spacing w:after="0" w:line="240" w:lineRule="auto"/>
              <w:ind w:left="0"/>
              <w:jc w:val="center"/>
              <w:rPr>
                <w:rFonts w:cs="B Nazanin"/>
                <w:b/>
                <w:bCs/>
                <w:sz w:val="24"/>
                <w:szCs w:val="24"/>
              </w:rPr>
              <w:pPrChange w:id="506" w:author="reza" w:date="2017-04-12T18:26:00Z">
                <w:pPr>
                  <w:pStyle w:val="ListParagraph"/>
                  <w:bidi/>
                  <w:ind w:left="0"/>
                  <w:jc w:val="center"/>
                </w:pPr>
              </w:pPrChange>
            </w:pPr>
            <w:r w:rsidRPr="005634E5">
              <w:rPr>
                <w:rFonts w:cs="B Nazanin"/>
                <w:b/>
                <w:bCs/>
                <w:sz w:val="24"/>
                <w:szCs w:val="24"/>
              </w:rPr>
              <w:t>MC</w:t>
            </w:r>
          </w:p>
        </w:tc>
        <w:tc>
          <w:tcPr>
            <w:tcW w:w="1843" w:type="dxa"/>
            <w:shd w:val="clear" w:color="auto" w:fill="C5E0B3" w:themeFill="accent6" w:themeFillTint="66"/>
            <w:vAlign w:val="center"/>
          </w:tcPr>
          <w:p w14:paraId="384B9D24" w14:textId="77777777" w:rsidR="00357A3E" w:rsidRPr="00D04AFB" w:rsidRDefault="00357A3E" w:rsidP="00EF10C3">
            <w:pPr>
              <w:pStyle w:val="ListParagraph"/>
              <w:bidi/>
              <w:spacing w:after="0" w:line="240" w:lineRule="auto"/>
              <w:rPr>
                <w:rFonts w:cs="B Nazanin"/>
                <w:b/>
                <w:bCs/>
                <w:sz w:val="24"/>
                <w:szCs w:val="24"/>
                <w:rtl/>
              </w:rPr>
              <w:pPrChange w:id="507" w:author="reza" w:date="2017-04-12T18:26:00Z">
                <w:pPr>
                  <w:pStyle w:val="ListParagraph"/>
                  <w:bidi/>
                </w:pPr>
              </w:pPrChange>
            </w:pPr>
            <w:r>
              <w:rPr>
                <w:rFonts w:cs="B Nazanin"/>
                <w:b/>
                <w:bCs/>
                <w:sz w:val="24"/>
                <w:szCs w:val="24"/>
              </w:rPr>
              <w:t>A2</w:t>
            </w:r>
          </w:p>
        </w:tc>
      </w:tr>
      <w:tr w:rsidR="00357A3E" w14:paraId="32B0F88A" w14:textId="77777777" w:rsidTr="00AC2AD3">
        <w:trPr>
          <w:jc w:val="center"/>
        </w:trPr>
        <w:tc>
          <w:tcPr>
            <w:tcW w:w="964" w:type="dxa"/>
            <w:shd w:val="clear" w:color="auto" w:fill="DEEAF6" w:themeFill="accent1" w:themeFillTint="33"/>
          </w:tcPr>
          <w:p w14:paraId="4BF05AB6" w14:textId="77777777" w:rsidR="00357A3E" w:rsidRPr="00357A3E" w:rsidRDefault="00357A3E" w:rsidP="00EF10C3">
            <w:pPr>
              <w:pStyle w:val="ListParagraph"/>
              <w:numPr>
                <w:ilvl w:val="0"/>
                <w:numId w:val="23"/>
              </w:numPr>
              <w:bidi/>
              <w:spacing w:after="0" w:line="240" w:lineRule="auto"/>
              <w:ind w:right="-132"/>
              <w:rPr>
                <w:rFonts w:cs="B Nazanin"/>
                <w:b/>
                <w:bCs/>
                <w:sz w:val="24"/>
                <w:szCs w:val="24"/>
                <w:rtl/>
                <w:lang w:bidi="fa-IR"/>
              </w:rPr>
              <w:pPrChange w:id="508" w:author="reza" w:date="2017-04-12T18:26:00Z">
                <w:pPr>
                  <w:pStyle w:val="ListParagraph"/>
                  <w:numPr>
                    <w:numId w:val="23"/>
                  </w:numPr>
                  <w:bidi/>
                  <w:ind w:right="-132" w:hanging="360"/>
                </w:pPr>
              </w:pPrChange>
            </w:pPr>
          </w:p>
        </w:tc>
        <w:tc>
          <w:tcPr>
            <w:tcW w:w="3598" w:type="dxa"/>
            <w:shd w:val="clear" w:color="auto" w:fill="DEEAF6" w:themeFill="accent1" w:themeFillTint="33"/>
            <w:vAlign w:val="center"/>
          </w:tcPr>
          <w:p w14:paraId="5ED4D613" w14:textId="77777777" w:rsidR="00357A3E" w:rsidRDefault="00357A3E" w:rsidP="00EF10C3">
            <w:pPr>
              <w:bidi/>
              <w:spacing w:after="0" w:line="240" w:lineRule="auto"/>
              <w:rPr>
                <w:rFonts w:cs="B Nazanin"/>
                <w:b/>
                <w:bCs/>
                <w:sz w:val="24"/>
                <w:szCs w:val="24"/>
                <w:rtl/>
                <w:lang w:bidi="fa-IR"/>
              </w:rPr>
              <w:pPrChange w:id="509" w:author="reza" w:date="2017-04-12T18:26:00Z">
                <w:pPr>
                  <w:bidi/>
                </w:pPr>
              </w:pPrChange>
            </w:pPr>
            <w:r>
              <w:rPr>
                <w:rFonts w:cs="B Nazanin" w:hint="cs"/>
                <w:b/>
                <w:bCs/>
                <w:sz w:val="24"/>
                <w:szCs w:val="24"/>
                <w:rtl/>
                <w:lang w:bidi="fa-IR"/>
              </w:rPr>
              <w:t>کد مرجع در سامانه دانشگاه</w:t>
            </w:r>
          </w:p>
        </w:tc>
        <w:tc>
          <w:tcPr>
            <w:tcW w:w="1843" w:type="dxa"/>
          </w:tcPr>
          <w:p w14:paraId="26258E91" w14:textId="77777777" w:rsidR="00357A3E" w:rsidRPr="005634E5" w:rsidRDefault="00357A3E" w:rsidP="00EF10C3">
            <w:pPr>
              <w:bidi/>
              <w:spacing w:after="0" w:line="240" w:lineRule="auto"/>
              <w:jc w:val="center"/>
              <w:rPr>
                <w:rFonts w:cs="B Nazanin"/>
                <w:b/>
                <w:bCs/>
                <w:sz w:val="24"/>
                <w:szCs w:val="24"/>
              </w:rPr>
              <w:pPrChange w:id="510" w:author="reza" w:date="2017-04-12T18:26:00Z">
                <w:pPr>
                  <w:bidi/>
                  <w:jc w:val="center"/>
                </w:pPr>
              </w:pPrChange>
            </w:pPr>
            <w:r w:rsidRPr="005634E5">
              <w:rPr>
                <w:rFonts w:cs="B Nazanin"/>
                <w:b/>
                <w:bCs/>
                <w:sz w:val="24"/>
                <w:szCs w:val="24"/>
              </w:rPr>
              <w:t>RC</w:t>
            </w:r>
          </w:p>
        </w:tc>
        <w:tc>
          <w:tcPr>
            <w:tcW w:w="1843" w:type="dxa"/>
            <w:shd w:val="clear" w:color="auto" w:fill="auto"/>
            <w:vAlign w:val="center"/>
          </w:tcPr>
          <w:p w14:paraId="09DB073A" w14:textId="77777777" w:rsidR="00357A3E" w:rsidRPr="005634E5" w:rsidRDefault="00357A3E" w:rsidP="00EF10C3">
            <w:pPr>
              <w:bidi/>
              <w:spacing w:after="0" w:line="240" w:lineRule="auto"/>
              <w:jc w:val="center"/>
              <w:rPr>
                <w:rFonts w:cs="B Nazanin"/>
                <w:sz w:val="24"/>
                <w:szCs w:val="24"/>
              </w:rPr>
              <w:pPrChange w:id="511" w:author="reza" w:date="2017-04-12T18:26:00Z">
                <w:pPr>
                  <w:bidi/>
                  <w:jc w:val="center"/>
                </w:pPr>
              </w:pPrChange>
            </w:pPr>
            <w:r w:rsidRPr="005634E5">
              <w:rPr>
                <w:rFonts w:cs="B Nazanin"/>
                <w:sz w:val="24"/>
                <w:szCs w:val="24"/>
              </w:rPr>
              <w:t>125176</w:t>
            </w:r>
          </w:p>
        </w:tc>
      </w:tr>
      <w:tr w:rsidR="00357A3E" w14:paraId="082BE664" w14:textId="77777777" w:rsidTr="00AC2AD3">
        <w:trPr>
          <w:jc w:val="center"/>
        </w:trPr>
        <w:tc>
          <w:tcPr>
            <w:tcW w:w="964" w:type="dxa"/>
            <w:shd w:val="clear" w:color="auto" w:fill="DEEAF6" w:themeFill="accent1" w:themeFillTint="33"/>
          </w:tcPr>
          <w:p w14:paraId="4A3B9003" w14:textId="77777777" w:rsidR="00357A3E" w:rsidRPr="00357A3E" w:rsidRDefault="00357A3E" w:rsidP="00EF10C3">
            <w:pPr>
              <w:pStyle w:val="ListParagraph"/>
              <w:numPr>
                <w:ilvl w:val="0"/>
                <w:numId w:val="23"/>
              </w:numPr>
              <w:bidi/>
              <w:spacing w:after="0" w:line="240" w:lineRule="auto"/>
              <w:ind w:right="-132"/>
              <w:rPr>
                <w:rFonts w:cs="B Nazanin"/>
                <w:b/>
                <w:bCs/>
                <w:sz w:val="24"/>
                <w:szCs w:val="24"/>
                <w:rtl/>
                <w:lang w:bidi="fa-IR"/>
              </w:rPr>
              <w:pPrChange w:id="512" w:author="reza" w:date="2017-04-12T18:26:00Z">
                <w:pPr>
                  <w:pStyle w:val="ListParagraph"/>
                  <w:numPr>
                    <w:numId w:val="23"/>
                  </w:numPr>
                  <w:bidi/>
                  <w:ind w:right="-132" w:hanging="360"/>
                </w:pPr>
              </w:pPrChange>
            </w:pPr>
          </w:p>
        </w:tc>
        <w:tc>
          <w:tcPr>
            <w:tcW w:w="3598" w:type="dxa"/>
            <w:shd w:val="clear" w:color="auto" w:fill="DEEAF6" w:themeFill="accent1" w:themeFillTint="33"/>
            <w:vAlign w:val="center"/>
          </w:tcPr>
          <w:p w14:paraId="6A10A0AC" w14:textId="77777777" w:rsidR="00357A3E" w:rsidRDefault="00357A3E" w:rsidP="00EF10C3">
            <w:pPr>
              <w:bidi/>
              <w:spacing w:after="0" w:line="240" w:lineRule="auto"/>
              <w:rPr>
                <w:rFonts w:cs="B Nazanin"/>
                <w:b/>
                <w:bCs/>
                <w:sz w:val="24"/>
                <w:szCs w:val="24"/>
                <w:rtl/>
                <w:lang w:bidi="fa-IR"/>
              </w:rPr>
              <w:pPrChange w:id="513" w:author="reza" w:date="2017-04-12T18:26:00Z">
                <w:pPr>
                  <w:bidi/>
                </w:pPr>
              </w:pPrChange>
            </w:pPr>
            <w:r>
              <w:rPr>
                <w:rFonts w:cs="B Nazanin" w:hint="cs"/>
                <w:b/>
                <w:bCs/>
                <w:sz w:val="24"/>
                <w:szCs w:val="24"/>
                <w:rtl/>
                <w:lang w:bidi="fa-IR"/>
              </w:rPr>
              <w:t>تاریخ</w:t>
            </w:r>
          </w:p>
        </w:tc>
        <w:tc>
          <w:tcPr>
            <w:tcW w:w="1843" w:type="dxa"/>
          </w:tcPr>
          <w:p w14:paraId="1AF0E1AB" w14:textId="77777777" w:rsidR="00357A3E" w:rsidRPr="005634E5" w:rsidRDefault="00357A3E" w:rsidP="00EF10C3">
            <w:pPr>
              <w:bidi/>
              <w:spacing w:after="0" w:line="240" w:lineRule="auto"/>
              <w:jc w:val="center"/>
              <w:rPr>
                <w:rFonts w:cs="B Nazanin"/>
                <w:b/>
                <w:bCs/>
                <w:sz w:val="24"/>
                <w:szCs w:val="24"/>
              </w:rPr>
              <w:pPrChange w:id="514" w:author="reza" w:date="2017-04-12T18:26:00Z">
                <w:pPr>
                  <w:bidi/>
                  <w:jc w:val="center"/>
                </w:pPr>
              </w:pPrChange>
            </w:pPr>
            <w:r>
              <w:rPr>
                <w:rFonts w:cs="B Nazanin"/>
                <w:b/>
                <w:bCs/>
                <w:sz w:val="24"/>
                <w:szCs w:val="24"/>
              </w:rPr>
              <w:t>A</w:t>
            </w:r>
            <w:del w:id="515" w:author="reza" w:date="2017-04-12T18:24:00Z">
              <w:r w:rsidDel="00EF10C3">
                <w:rPr>
                  <w:rFonts w:cs="B Nazanin"/>
                  <w:b/>
                  <w:bCs/>
                  <w:sz w:val="24"/>
                  <w:szCs w:val="24"/>
                </w:rPr>
                <w:delText>P</w:delText>
              </w:r>
            </w:del>
            <w:r>
              <w:rPr>
                <w:rFonts w:cs="B Nazanin"/>
                <w:b/>
                <w:bCs/>
                <w:sz w:val="24"/>
                <w:szCs w:val="24"/>
              </w:rPr>
              <w:t>D</w:t>
            </w:r>
          </w:p>
        </w:tc>
        <w:tc>
          <w:tcPr>
            <w:tcW w:w="1843" w:type="dxa"/>
            <w:shd w:val="clear" w:color="auto" w:fill="auto"/>
            <w:vAlign w:val="center"/>
          </w:tcPr>
          <w:p w14:paraId="260E2847" w14:textId="77777777" w:rsidR="00357A3E" w:rsidRPr="005634E5" w:rsidRDefault="00357A3E" w:rsidP="00EF10C3">
            <w:pPr>
              <w:bidi/>
              <w:spacing w:after="0" w:line="240" w:lineRule="auto"/>
              <w:jc w:val="center"/>
              <w:rPr>
                <w:rFonts w:cs="B Nazanin"/>
                <w:sz w:val="24"/>
                <w:szCs w:val="24"/>
              </w:rPr>
              <w:pPrChange w:id="516" w:author="reza" w:date="2017-04-12T18:26:00Z">
                <w:pPr>
                  <w:bidi/>
                  <w:jc w:val="center"/>
                </w:pPr>
              </w:pPrChange>
            </w:pPr>
            <w:r w:rsidRPr="005634E5">
              <w:rPr>
                <w:rFonts w:cs="B Nazanin"/>
                <w:sz w:val="24"/>
                <w:szCs w:val="24"/>
              </w:rPr>
              <w:t>1394/07/01</w:t>
            </w:r>
          </w:p>
        </w:tc>
      </w:tr>
      <w:tr w:rsidR="00357A3E" w14:paraId="49CC07DE" w14:textId="77777777" w:rsidTr="00AC2AD3">
        <w:trPr>
          <w:jc w:val="center"/>
        </w:trPr>
        <w:tc>
          <w:tcPr>
            <w:tcW w:w="964" w:type="dxa"/>
            <w:shd w:val="clear" w:color="auto" w:fill="DEEAF6" w:themeFill="accent1" w:themeFillTint="33"/>
          </w:tcPr>
          <w:p w14:paraId="17323F75" w14:textId="77777777" w:rsidR="00357A3E" w:rsidRPr="00357A3E" w:rsidRDefault="00357A3E" w:rsidP="00EF10C3">
            <w:pPr>
              <w:pStyle w:val="ListParagraph"/>
              <w:numPr>
                <w:ilvl w:val="0"/>
                <w:numId w:val="23"/>
              </w:numPr>
              <w:bidi/>
              <w:spacing w:after="0" w:line="240" w:lineRule="auto"/>
              <w:ind w:right="-132"/>
              <w:rPr>
                <w:rFonts w:cs="B Nazanin"/>
                <w:b/>
                <w:bCs/>
                <w:sz w:val="24"/>
                <w:szCs w:val="24"/>
                <w:rtl/>
              </w:rPr>
              <w:pPrChange w:id="517" w:author="reza" w:date="2017-04-12T18:26:00Z">
                <w:pPr>
                  <w:pStyle w:val="ListParagraph"/>
                  <w:numPr>
                    <w:numId w:val="23"/>
                  </w:numPr>
                  <w:bidi/>
                  <w:ind w:right="-132" w:hanging="360"/>
                </w:pPr>
              </w:pPrChange>
            </w:pPr>
          </w:p>
        </w:tc>
        <w:tc>
          <w:tcPr>
            <w:tcW w:w="3598" w:type="dxa"/>
            <w:shd w:val="clear" w:color="auto" w:fill="DEEAF6" w:themeFill="accent1" w:themeFillTint="33"/>
            <w:vAlign w:val="center"/>
          </w:tcPr>
          <w:p w14:paraId="7DB916A9" w14:textId="77777777" w:rsidR="00357A3E" w:rsidRPr="00F74E48" w:rsidRDefault="00357A3E" w:rsidP="00EF10C3">
            <w:pPr>
              <w:bidi/>
              <w:spacing w:after="0" w:line="240" w:lineRule="auto"/>
              <w:rPr>
                <w:rFonts w:cs="B Nazanin"/>
                <w:b/>
                <w:bCs/>
                <w:sz w:val="24"/>
                <w:szCs w:val="24"/>
                <w:rtl/>
              </w:rPr>
              <w:pPrChange w:id="518" w:author="reza" w:date="2017-04-12T18:26:00Z">
                <w:pPr>
                  <w:bidi/>
                </w:pPr>
              </w:pPrChange>
            </w:pPr>
            <w:r>
              <w:rPr>
                <w:rFonts w:cs="B Nazanin" w:hint="cs"/>
                <w:b/>
                <w:bCs/>
                <w:sz w:val="24"/>
                <w:szCs w:val="24"/>
                <w:rtl/>
              </w:rPr>
              <w:t>کد دانشگاه</w:t>
            </w:r>
          </w:p>
        </w:tc>
        <w:tc>
          <w:tcPr>
            <w:tcW w:w="1843" w:type="dxa"/>
          </w:tcPr>
          <w:p w14:paraId="40A74336" w14:textId="77777777" w:rsidR="00357A3E" w:rsidRPr="005634E5" w:rsidRDefault="00357A3E" w:rsidP="00EF10C3">
            <w:pPr>
              <w:bidi/>
              <w:spacing w:after="0" w:line="240" w:lineRule="auto"/>
              <w:jc w:val="center"/>
              <w:rPr>
                <w:rFonts w:cs="B Nazanin"/>
                <w:b/>
                <w:bCs/>
                <w:sz w:val="24"/>
                <w:szCs w:val="24"/>
              </w:rPr>
              <w:pPrChange w:id="519" w:author="reza" w:date="2017-04-12T18:26:00Z">
                <w:pPr>
                  <w:bidi/>
                  <w:jc w:val="center"/>
                </w:pPr>
              </w:pPrChange>
            </w:pPr>
            <w:r w:rsidRPr="005634E5">
              <w:rPr>
                <w:rFonts w:cs="B Nazanin"/>
                <w:b/>
                <w:bCs/>
                <w:sz w:val="24"/>
                <w:szCs w:val="24"/>
              </w:rPr>
              <w:t>UC</w:t>
            </w:r>
          </w:p>
        </w:tc>
        <w:tc>
          <w:tcPr>
            <w:tcW w:w="1843" w:type="dxa"/>
            <w:shd w:val="clear" w:color="auto" w:fill="auto"/>
            <w:vAlign w:val="center"/>
          </w:tcPr>
          <w:p w14:paraId="6BCA4528" w14:textId="77777777" w:rsidR="00357A3E" w:rsidRPr="005634E5" w:rsidRDefault="00357A3E" w:rsidP="00EF10C3">
            <w:pPr>
              <w:bidi/>
              <w:spacing w:after="0" w:line="240" w:lineRule="auto"/>
              <w:jc w:val="center"/>
              <w:rPr>
                <w:rFonts w:cs="B Nazanin"/>
                <w:sz w:val="24"/>
                <w:szCs w:val="24"/>
              </w:rPr>
              <w:pPrChange w:id="520" w:author="reza" w:date="2017-04-12T18:26:00Z">
                <w:pPr>
                  <w:bidi/>
                  <w:jc w:val="center"/>
                </w:pPr>
              </w:pPrChange>
            </w:pPr>
            <w:r w:rsidRPr="005634E5">
              <w:rPr>
                <w:rFonts w:cs="B Nazanin"/>
                <w:sz w:val="24"/>
                <w:szCs w:val="24"/>
              </w:rPr>
              <w:t>2101</w:t>
            </w:r>
          </w:p>
        </w:tc>
      </w:tr>
      <w:tr w:rsidR="00357A3E" w14:paraId="53ECD39D" w14:textId="77777777" w:rsidTr="00AC2AD3">
        <w:trPr>
          <w:jc w:val="center"/>
        </w:trPr>
        <w:tc>
          <w:tcPr>
            <w:tcW w:w="964" w:type="dxa"/>
            <w:shd w:val="clear" w:color="auto" w:fill="DEEAF6" w:themeFill="accent1" w:themeFillTint="33"/>
          </w:tcPr>
          <w:p w14:paraId="33569EB3" w14:textId="77777777" w:rsidR="00357A3E" w:rsidRPr="00357A3E" w:rsidRDefault="00357A3E" w:rsidP="00EF10C3">
            <w:pPr>
              <w:pStyle w:val="ListParagraph"/>
              <w:numPr>
                <w:ilvl w:val="0"/>
                <w:numId w:val="23"/>
              </w:numPr>
              <w:bidi/>
              <w:spacing w:after="0" w:line="240" w:lineRule="auto"/>
              <w:ind w:right="-132"/>
              <w:rPr>
                <w:rFonts w:cs="B Nazanin"/>
                <w:b/>
                <w:bCs/>
                <w:sz w:val="24"/>
                <w:szCs w:val="24"/>
                <w:rtl/>
              </w:rPr>
              <w:pPrChange w:id="521" w:author="reza" w:date="2017-04-12T18:26:00Z">
                <w:pPr>
                  <w:pStyle w:val="ListParagraph"/>
                  <w:numPr>
                    <w:numId w:val="23"/>
                  </w:numPr>
                  <w:bidi/>
                  <w:ind w:right="-132" w:hanging="360"/>
                </w:pPr>
              </w:pPrChange>
            </w:pPr>
          </w:p>
        </w:tc>
        <w:tc>
          <w:tcPr>
            <w:tcW w:w="3598" w:type="dxa"/>
            <w:shd w:val="clear" w:color="auto" w:fill="DEEAF6" w:themeFill="accent1" w:themeFillTint="33"/>
            <w:vAlign w:val="center"/>
          </w:tcPr>
          <w:p w14:paraId="1D1304B5" w14:textId="77777777" w:rsidR="00357A3E" w:rsidRDefault="00357A3E" w:rsidP="00EF10C3">
            <w:pPr>
              <w:bidi/>
              <w:spacing w:after="0" w:line="240" w:lineRule="auto"/>
              <w:rPr>
                <w:rFonts w:cs="B Nazanin" w:hint="cs"/>
                <w:b/>
                <w:bCs/>
                <w:sz w:val="24"/>
                <w:szCs w:val="24"/>
                <w:rtl/>
                <w:lang w:bidi="fa-IR"/>
              </w:rPr>
              <w:pPrChange w:id="522" w:author="reza" w:date="2017-04-12T18:26:00Z">
                <w:pPr>
                  <w:bidi/>
                </w:pPr>
              </w:pPrChange>
            </w:pPr>
            <w:r>
              <w:rPr>
                <w:rFonts w:cs="B Nazanin" w:hint="cs"/>
                <w:b/>
                <w:bCs/>
                <w:sz w:val="24"/>
                <w:szCs w:val="24"/>
                <w:rtl/>
              </w:rPr>
              <w:t>کد ملی دستیار</w:t>
            </w:r>
          </w:p>
        </w:tc>
        <w:tc>
          <w:tcPr>
            <w:tcW w:w="1843" w:type="dxa"/>
          </w:tcPr>
          <w:p w14:paraId="7DA858C2" w14:textId="77777777" w:rsidR="00357A3E" w:rsidRPr="005634E5" w:rsidRDefault="00357A3E" w:rsidP="00EF10C3">
            <w:pPr>
              <w:bidi/>
              <w:spacing w:after="0" w:line="240" w:lineRule="auto"/>
              <w:jc w:val="center"/>
              <w:rPr>
                <w:rFonts w:cs="B Nazanin"/>
                <w:b/>
                <w:bCs/>
                <w:sz w:val="24"/>
                <w:szCs w:val="24"/>
                <w:lang w:bidi="fa-IR"/>
              </w:rPr>
              <w:pPrChange w:id="523" w:author="reza" w:date="2017-04-12T18:26:00Z">
                <w:pPr>
                  <w:bidi/>
                  <w:jc w:val="center"/>
                </w:pPr>
              </w:pPrChange>
            </w:pPr>
            <w:r>
              <w:rPr>
                <w:rFonts w:cs="B Nazanin"/>
                <w:b/>
                <w:bCs/>
                <w:sz w:val="24"/>
                <w:szCs w:val="24"/>
                <w:lang w:bidi="fa-IR"/>
              </w:rPr>
              <w:t>S</w:t>
            </w:r>
            <w:r w:rsidRPr="005634E5">
              <w:rPr>
                <w:rFonts w:cs="B Nazanin"/>
                <w:b/>
                <w:bCs/>
                <w:sz w:val="24"/>
                <w:szCs w:val="24"/>
                <w:lang w:bidi="fa-IR"/>
              </w:rPr>
              <w:t>NI</w:t>
            </w:r>
          </w:p>
        </w:tc>
        <w:tc>
          <w:tcPr>
            <w:tcW w:w="1843" w:type="dxa"/>
            <w:vAlign w:val="center"/>
          </w:tcPr>
          <w:p w14:paraId="3E6215D8" w14:textId="307CC997" w:rsidR="00357A3E" w:rsidRDefault="00EF10C3" w:rsidP="00EF10C3">
            <w:pPr>
              <w:spacing w:after="0" w:line="240" w:lineRule="auto"/>
              <w:jc w:val="center"/>
              <w:rPr>
                <w:rFonts w:cs="B Nazanin"/>
                <w:sz w:val="24"/>
                <w:szCs w:val="24"/>
                <w:lang w:bidi="fa-IR"/>
              </w:rPr>
              <w:pPrChange w:id="524" w:author="reza" w:date="2017-04-12T18:26:00Z">
                <w:pPr>
                  <w:bidi/>
                  <w:jc w:val="center"/>
                </w:pPr>
              </w:pPrChange>
            </w:pPr>
            <w:ins w:id="525" w:author="reza" w:date="2017-04-12T18:24:00Z">
              <w:r>
                <w:rPr>
                  <w:rFonts w:cs="B Nazanin"/>
                  <w:sz w:val="24"/>
                  <w:szCs w:val="24"/>
                  <w:lang w:bidi="fa-IR"/>
                </w:rPr>
                <w:t>IRN</w:t>
              </w:r>
            </w:ins>
            <w:r w:rsidR="00357A3E">
              <w:rPr>
                <w:rFonts w:cs="B Nazanin"/>
                <w:sz w:val="24"/>
                <w:szCs w:val="24"/>
                <w:lang w:bidi="fa-IR"/>
              </w:rPr>
              <w:t>387XXXXXXC</w:t>
            </w:r>
          </w:p>
        </w:tc>
      </w:tr>
      <w:tr w:rsidR="00357A3E" w14:paraId="438D4A41" w14:textId="77777777" w:rsidTr="00AC2AD3">
        <w:trPr>
          <w:jc w:val="center"/>
        </w:trPr>
        <w:tc>
          <w:tcPr>
            <w:tcW w:w="964" w:type="dxa"/>
            <w:shd w:val="clear" w:color="auto" w:fill="DEEAF6" w:themeFill="accent1" w:themeFillTint="33"/>
          </w:tcPr>
          <w:p w14:paraId="3F7F0733" w14:textId="77777777" w:rsidR="00357A3E" w:rsidRPr="00357A3E" w:rsidRDefault="00357A3E" w:rsidP="00EF10C3">
            <w:pPr>
              <w:pStyle w:val="ListParagraph"/>
              <w:numPr>
                <w:ilvl w:val="0"/>
                <w:numId w:val="23"/>
              </w:numPr>
              <w:bidi/>
              <w:spacing w:after="0" w:line="240" w:lineRule="auto"/>
              <w:ind w:right="-132"/>
              <w:rPr>
                <w:rFonts w:cs="B Nazanin"/>
                <w:b/>
                <w:bCs/>
                <w:sz w:val="24"/>
                <w:szCs w:val="24"/>
                <w:rtl/>
                <w:lang w:bidi="fa-IR"/>
              </w:rPr>
              <w:pPrChange w:id="526" w:author="reza" w:date="2017-04-12T18:26:00Z">
                <w:pPr>
                  <w:pStyle w:val="ListParagraph"/>
                  <w:numPr>
                    <w:numId w:val="23"/>
                  </w:numPr>
                  <w:bidi/>
                  <w:ind w:right="-132" w:hanging="360"/>
                </w:pPr>
              </w:pPrChange>
            </w:pPr>
          </w:p>
        </w:tc>
        <w:tc>
          <w:tcPr>
            <w:tcW w:w="3598" w:type="dxa"/>
            <w:shd w:val="clear" w:color="auto" w:fill="DEEAF6" w:themeFill="accent1" w:themeFillTint="33"/>
            <w:vAlign w:val="center"/>
          </w:tcPr>
          <w:p w14:paraId="07440F37" w14:textId="0F216634" w:rsidR="00357A3E" w:rsidRDefault="00357A3E" w:rsidP="00EF10C3">
            <w:pPr>
              <w:bidi/>
              <w:spacing w:after="0" w:line="240" w:lineRule="auto"/>
              <w:rPr>
                <w:rFonts w:cs="B Nazanin"/>
                <w:b/>
                <w:bCs/>
                <w:sz w:val="24"/>
                <w:szCs w:val="24"/>
                <w:rtl/>
              </w:rPr>
              <w:pPrChange w:id="527" w:author="reza" w:date="2017-04-12T18:26:00Z">
                <w:pPr>
                  <w:bidi/>
                </w:pPr>
              </w:pPrChange>
            </w:pPr>
            <w:r>
              <w:rPr>
                <w:rFonts w:cs="B Nazanin" w:hint="cs"/>
                <w:b/>
                <w:bCs/>
                <w:sz w:val="24"/>
                <w:szCs w:val="24"/>
                <w:rtl/>
                <w:lang w:bidi="fa-IR"/>
              </w:rPr>
              <w:t>کد ملی تایید کننده دانشگاه</w:t>
            </w:r>
            <w:del w:id="528" w:author="reza" w:date="2017-04-12T18:25:00Z">
              <w:r w:rsidDel="00EF10C3">
                <w:rPr>
                  <w:rFonts w:cs="B Nazanin" w:hint="cs"/>
                  <w:b/>
                  <w:bCs/>
                  <w:sz w:val="24"/>
                  <w:szCs w:val="24"/>
                  <w:rtl/>
                  <w:lang w:bidi="fa-IR"/>
                </w:rPr>
                <w:delText>(</w:delText>
              </w:r>
              <w:r w:rsidDel="00EF10C3">
                <w:rPr>
                  <w:rFonts w:cs="B Nazanin" w:hint="cs"/>
                  <w:b/>
                  <w:bCs/>
                  <w:sz w:val="24"/>
                  <w:szCs w:val="24"/>
                  <w:rtl/>
                </w:rPr>
                <w:delText>مدیر گروه)</w:delText>
              </w:r>
            </w:del>
          </w:p>
        </w:tc>
        <w:tc>
          <w:tcPr>
            <w:tcW w:w="1843" w:type="dxa"/>
          </w:tcPr>
          <w:p w14:paraId="590862BB" w14:textId="77777777" w:rsidR="00357A3E" w:rsidRPr="005634E5" w:rsidRDefault="00357A3E" w:rsidP="00EF10C3">
            <w:pPr>
              <w:bidi/>
              <w:spacing w:after="0" w:line="240" w:lineRule="auto"/>
              <w:jc w:val="center"/>
              <w:rPr>
                <w:rFonts w:cs="B Nazanin"/>
                <w:b/>
                <w:bCs/>
                <w:sz w:val="24"/>
                <w:szCs w:val="24"/>
                <w:lang w:bidi="fa-IR"/>
              </w:rPr>
              <w:pPrChange w:id="529" w:author="reza" w:date="2017-04-12T18:26:00Z">
                <w:pPr>
                  <w:bidi/>
                  <w:jc w:val="center"/>
                </w:pPr>
              </w:pPrChange>
            </w:pPr>
            <w:r w:rsidRPr="005634E5">
              <w:rPr>
                <w:rFonts w:cs="B Nazanin"/>
                <w:b/>
                <w:bCs/>
                <w:sz w:val="24"/>
                <w:szCs w:val="24"/>
                <w:lang w:bidi="fa-IR"/>
              </w:rPr>
              <w:t>C</w:t>
            </w:r>
            <w:r>
              <w:rPr>
                <w:rFonts w:cs="B Nazanin"/>
                <w:b/>
                <w:bCs/>
                <w:sz w:val="24"/>
                <w:szCs w:val="24"/>
                <w:lang w:bidi="fa-IR"/>
              </w:rPr>
              <w:t>NI</w:t>
            </w:r>
          </w:p>
        </w:tc>
        <w:tc>
          <w:tcPr>
            <w:tcW w:w="1843" w:type="dxa"/>
            <w:vAlign w:val="center"/>
          </w:tcPr>
          <w:p w14:paraId="31C09127" w14:textId="17B900C4" w:rsidR="00357A3E" w:rsidRDefault="00EF10C3" w:rsidP="00EF10C3">
            <w:pPr>
              <w:bidi/>
              <w:spacing w:after="0" w:line="240" w:lineRule="auto"/>
              <w:jc w:val="center"/>
              <w:rPr>
                <w:rFonts w:cs="B Nazanin"/>
                <w:sz w:val="24"/>
                <w:szCs w:val="24"/>
                <w:rtl/>
                <w:lang w:bidi="fa-IR"/>
              </w:rPr>
              <w:pPrChange w:id="530" w:author="reza" w:date="2017-04-12T18:26:00Z">
                <w:pPr>
                  <w:bidi/>
                  <w:jc w:val="center"/>
                </w:pPr>
              </w:pPrChange>
            </w:pPr>
            <w:ins w:id="531" w:author="reza" w:date="2017-04-12T18:25:00Z">
              <w:r>
                <w:rPr>
                  <w:rFonts w:cs="B Nazanin"/>
                  <w:sz w:val="24"/>
                  <w:szCs w:val="24"/>
                  <w:lang w:bidi="fa-IR"/>
                </w:rPr>
                <w:t>IRN387XXXXXXC</w:t>
              </w:r>
            </w:ins>
            <w:del w:id="532" w:author="reza" w:date="2017-04-12T18:25:00Z">
              <w:r w:rsidR="00357A3E" w:rsidDel="00EF10C3">
                <w:rPr>
                  <w:rFonts w:cs="B Nazanin"/>
                  <w:sz w:val="24"/>
                  <w:szCs w:val="24"/>
                  <w:lang w:bidi="fa-IR"/>
                </w:rPr>
                <w:delText>dddddddddC</w:delText>
              </w:r>
            </w:del>
          </w:p>
        </w:tc>
      </w:tr>
      <w:tr w:rsidR="00357A3E" w14:paraId="77B7FCEB" w14:textId="77777777" w:rsidTr="00AC2AD3">
        <w:trPr>
          <w:jc w:val="center"/>
        </w:trPr>
        <w:tc>
          <w:tcPr>
            <w:tcW w:w="964" w:type="dxa"/>
            <w:shd w:val="clear" w:color="auto" w:fill="DEEAF6" w:themeFill="accent1" w:themeFillTint="33"/>
          </w:tcPr>
          <w:p w14:paraId="1E666539" w14:textId="77777777" w:rsidR="00357A3E" w:rsidRPr="00357A3E" w:rsidRDefault="00357A3E" w:rsidP="00EF10C3">
            <w:pPr>
              <w:pStyle w:val="ListParagraph"/>
              <w:numPr>
                <w:ilvl w:val="0"/>
                <w:numId w:val="23"/>
              </w:numPr>
              <w:bidi/>
              <w:spacing w:after="0" w:line="240" w:lineRule="auto"/>
              <w:ind w:right="-132"/>
              <w:rPr>
                <w:rFonts w:cs="B Nazanin"/>
                <w:b/>
                <w:bCs/>
                <w:sz w:val="24"/>
                <w:szCs w:val="24"/>
                <w:rtl/>
                <w:lang w:bidi="fa-IR"/>
              </w:rPr>
              <w:pPrChange w:id="533" w:author="reza" w:date="2017-04-12T18:26:00Z">
                <w:pPr>
                  <w:pStyle w:val="ListParagraph"/>
                  <w:numPr>
                    <w:numId w:val="23"/>
                  </w:numPr>
                  <w:bidi/>
                  <w:ind w:right="-132" w:hanging="360"/>
                </w:pPr>
              </w:pPrChange>
            </w:pPr>
          </w:p>
        </w:tc>
        <w:tc>
          <w:tcPr>
            <w:tcW w:w="3598" w:type="dxa"/>
            <w:shd w:val="clear" w:color="auto" w:fill="DEEAF6" w:themeFill="accent1" w:themeFillTint="33"/>
            <w:vAlign w:val="center"/>
          </w:tcPr>
          <w:p w14:paraId="59460BBB" w14:textId="77777777" w:rsidR="00357A3E" w:rsidRDefault="00357A3E" w:rsidP="00EF10C3">
            <w:pPr>
              <w:bidi/>
              <w:spacing w:after="0" w:line="240" w:lineRule="auto"/>
              <w:rPr>
                <w:rFonts w:cs="B Nazanin"/>
                <w:b/>
                <w:bCs/>
                <w:sz w:val="24"/>
                <w:szCs w:val="24"/>
                <w:rtl/>
                <w:lang w:bidi="fa-IR"/>
              </w:rPr>
              <w:pPrChange w:id="534" w:author="reza" w:date="2017-04-12T18:26:00Z">
                <w:pPr>
                  <w:bidi/>
                </w:pPr>
              </w:pPrChange>
            </w:pPr>
            <w:r>
              <w:rPr>
                <w:rFonts w:cs="B Nazanin" w:hint="cs"/>
                <w:b/>
                <w:bCs/>
                <w:sz w:val="24"/>
                <w:szCs w:val="24"/>
                <w:rtl/>
                <w:lang w:bidi="fa-IR"/>
              </w:rPr>
              <w:t>شماره ابلاغ</w:t>
            </w:r>
          </w:p>
        </w:tc>
        <w:tc>
          <w:tcPr>
            <w:tcW w:w="1843" w:type="dxa"/>
          </w:tcPr>
          <w:p w14:paraId="6F3CDE78" w14:textId="77777777" w:rsidR="00357A3E" w:rsidRPr="005634E5" w:rsidRDefault="00357A3E" w:rsidP="00EF10C3">
            <w:pPr>
              <w:bidi/>
              <w:spacing w:after="0" w:line="240" w:lineRule="auto"/>
              <w:jc w:val="center"/>
              <w:rPr>
                <w:rFonts w:cs="B Nazanin"/>
                <w:b/>
                <w:bCs/>
                <w:sz w:val="24"/>
                <w:szCs w:val="24"/>
                <w:lang w:bidi="fa-IR"/>
              </w:rPr>
              <w:pPrChange w:id="535" w:author="reza" w:date="2017-04-12T18:26:00Z">
                <w:pPr>
                  <w:bidi/>
                  <w:jc w:val="center"/>
                </w:pPr>
              </w:pPrChange>
            </w:pPr>
            <w:del w:id="536" w:author="reza" w:date="2017-04-12T17:45:00Z">
              <w:r w:rsidRPr="005634E5" w:rsidDel="006653DC">
                <w:rPr>
                  <w:rFonts w:cs="B Nazanin"/>
                  <w:b/>
                  <w:bCs/>
                  <w:sz w:val="24"/>
                  <w:szCs w:val="24"/>
                  <w:lang w:bidi="fa-IR"/>
                </w:rPr>
                <w:delText>NO</w:delText>
              </w:r>
            </w:del>
            <w:ins w:id="537" w:author="reza" w:date="2017-04-12T17:57:00Z">
              <w:r w:rsidR="00D41AC5">
                <w:rPr>
                  <w:rFonts w:cs="B Nazanin"/>
                  <w:b/>
                  <w:bCs/>
                  <w:sz w:val="24"/>
                  <w:szCs w:val="24"/>
                  <w:lang w:bidi="fa-IR"/>
                </w:rPr>
                <w:t>O</w:t>
              </w:r>
            </w:ins>
            <w:ins w:id="538" w:author="reza" w:date="2017-04-12T17:45:00Z">
              <w:r w:rsidR="006653DC">
                <w:rPr>
                  <w:rFonts w:cs="B Nazanin"/>
                  <w:b/>
                  <w:bCs/>
                  <w:sz w:val="24"/>
                  <w:szCs w:val="24"/>
                  <w:lang w:bidi="fa-IR"/>
                </w:rPr>
                <w:t>N</w:t>
              </w:r>
            </w:ins>
          </w:p>
        </w:tc>
        <w:tc>
          <w:tcPr>
            <w:tcW w:w="1843" w:type="dxa"/>
            <w:vAlign w:val="center"/>
          </w:tcPr>
          <w:p w14:paraId="0D2FA41F" w14:textId="77777777" w:rsidR="00357A3E" w:rsidRDefault="00357A3E" w:rsidP="00EF10C3">
            <w:pPr>
              <w:bidi/>
              <w:spacing w:after="0" w:line="240" w:lineRule="auto"/>
              <w:jc w:val="center"/>
              <w:rPr>
                <w:rFonts w:cs="B Nazanin"/>
                <w:sz w:val="24"/>
                <w:szCs w:val="24"/>
                <w:lang w:bidi="fa-IR"/>
              </w:rPr>
              <w:pPrChange w:id="539" w:author="reza" w:date="2017-04-12T18:26:00Z">
                <w:pPr>
                  <w:bidi/>
                  <w:jc w:val="center"/>
                </w:pPr>
              </w:pPrChange>
            </w:pPr>
            <w:r>
              <w:rPr>
                <w:rFonts w:cs="B Nazanin"/>
                <w:sz w:val="24"/>
                <w:szCs w:val="24"/>
                <w:lang w:bidi="fa-IR"/>
              </w:rPr>
              <w:t>Xxx</w:t>
            </w:r>
          </w:p>
        </w:tc>
      </w:tr>
      <w:tr w:rsidR="00357A3E" w14:paraId="46D9BFEA" w14:textId="77777777" w:rsidTr="00AC2AD3">
        <w:trPr>
          <w:jc w:val="center"/>
        </w:trPr>
        <w:tc>
          <w:tcPr>
            <w:tcW w:w="964" w:type="dxa"/>
            <w:shd w:val="clear" w:color="auto" w:fill="DEEAF6" w:themeFill="accent1" w:themeFillTint="33"/>
          </w:tcPr>
          <w:p w14:paraId="686EC465" w14:textId="77777777" w:rsidR="00357A3E" w:rsidRPr="00357A3E" w:rsidRDefault="00357A3E" w:rsidP="00EF10C3">
            <w:pPr>
              <w:pStyle w:val="ListParagraph"/>
              <w:numPr>
                <w:ilvl w:val="0"/>
                <w:numId w:val="23"/>
              </w:numPr>
              <w:bidi/>
              <w:spacing w:after="0" w:line="240" w:lineRule="auto"/>
              <w:ind w:right="-132"/>
              <w:rPr>
                <w:rFonts w:cs="B Nazanin"/>
                <w:b/>
                <w:bCs/>
                <w:sz w:val="24"/>
                <w:szCs w:val="24"/>
                <w:rtl/>
              </w:rPr>
              <w:pPrChange w:id="540" w:author="reza" w:date="2017-04-12T18:26:00Z">
                <w:pPr>
                  <w:pStyle w:val="ListParagraph"/>
                  <w:numPr>
                    <w:numId w:val="23"/>
                  </w:numPr>
                  <w:bidi/>
                  <w:ind w:right="-132" w:hanging="360"/>
                </w:pPr>
              </w:pPrChange>
            </w:pPr>
          </w:p>
        </w:tc>
        <w:tc>
          <w:tcPr>
            <w:tcW w:w="3598" w:type="dxa"/>
            <w:shd w:val="clear" w:color="auto" w:fill="DEEAF6" w:themeFill="accent1" w:themeFillTint="33"/>
            <w:vAlign w:val="center"/>
          </w:tcPr>
          <w:p w14:paraId="7C714ECC" w14:textId="77777777" w:rsidR="00357A3E" w:rsidRDefault="00357A3E" w:rsidP="00EF10C3">
            <w:pPr>
              <w:bidi/>
              <w:spacing w:after="0" w:line="240" w:lineRule="auto"/>
              <w:rPr>
                <w:rFonts w:cs="B Nazanin"/>
                <w:sz w:val="24"/>
                <w:szCs w:val="24"/>
                <w:rtl/>
                <w:lang w:bidi="fa-IR"/>
              </w:rPr>
              <w:pPrChange w:id="541" w:author="reza" w:date="2017-04-12T18:26:00Z">
                <w:pPr>
                  <w:bidi/>
                </w:pPr>
              </w:pPrChange>
            </w:pPr>
            <w:r>
              <w:rPr>
                <w:rFonts w:cs="B Nazanin" w:hint="cs"/>
                <w:b/>
                <w:bCs/>
                <w:sz w:val="24"/>
                <w:szCs w:val="24"/>
                <w:rtl/>
              </w:rPr>
              <w:t xml:space="preserve">کد </w:t>
            </w:r>
            <w:r>
              <w:rPr>
                <w:rFonts w:cs="B Nazanin" w:hint="cs"/>
                <w:b/>
                <w:bCs/>
                <w:sz w:val="24"/>
                <w:szCs w:val="24"/>
                <w:rtl/>
                <w:lang w:bidi="fa-IR"/>
              </w:rPr>
              <w:t>بخش دانشگاه</w:t>
            </w:r>
          </w:p>
        </w:tc>
        <w:tc>
          <w:tcPr>
            <w:tcW w:w="1843" w:type="dxa"/>
          </w:tcPr>
          <w:p w14:paraId="21E8EED5" w14:textId="77777777" w:rsidR="00357A3E" w:rsidRPr="005634E5" w:rsidRDefault="00357A3E" w:rsidP="00EF10C3">
            <w:pPr>
              <w:bidi/>
              <w:spacing w:after="0" w:line="240" w:lineRule="auto"/>
              <w:jc w:val="center"/>
              <w:rPr>
                <w:rFonts w:cs="B Nazanin"/>
                <w:b/>
                <w:bCs/>
                <w:sz w:val="24"/>
                <w:szCs w:val="24"/>
                <w:lang w:bidi="fa-IR"/>
              </w:rPr>
              <w:pPrChange w:id="542" w:author="reza" w:date="2017-04-12T18:26:00Z">
                <w:pPr>
                  <w:bidi/>
                  <w:jc w:val="center"/>
                </w:pPr>
              </w:pPrChange>
            </w:pPr>
            <w:r>
              <w:rPr>
                <w:rFonts w:cs="B Nazanin"/>
                <w:b/>
                <w:bCs/>
                <w:sz w:val="24"/>
                <w:szCs w:val="24"/>
                <w:lang w:bidi="fa-IR"/>
              </w:rPr>
              <w:t>UW</w:t>
            </w:r>
          </w:p>
        </w:tc>
        <w:tc>
          <w:tcPr>
            <w:tcW w:w="1843" w:type="dxa"/>
            <w:vAlign w:val="center"/>
          </w:tcPr>
          <w:p w14:paraId="001F2BA3" w14:textId="77777777" w:rsidR="00357A3E" w:rsidRDefault="00357A3E" w:rsidP="00EF10C3">
            <w:pPr>
              <w:bidi/>
              <w:spacing w:after="0" w:line="240" w:lineRule="auto"/>
              <w:jc w:val="center"/>
              <w:rPr>
                <w:rFonts w:cs="B Nazanin"/>
                <w:sz w:val="24"/>
                <w:szCs w:val="24"/>
                <w:rtl/>
                <w:lang w:bidi="fa-IR"/>
              </w:rPr>
              <w:pPrChange w:id="543" w:author="reza" w:date="2017-04-12T18:26:00Z">
                <w:pPr>
                  <w:bidi/>
                  <w:jc w:val="center"/>
                </w:pPr>
              </w:pPrChange>
            </w:pPr>
            <w:r>
              <w:rPr>
                <w:rFonts w:cs="B Nazanin"/>
                <w:sz w:val="24"/>
                <w:szCs w:val="24"/>
                <w:lang w:bidi="fa-IR"/>
              </w:rPr>
              <w:t>210111</w:t>
            </w:r>
          </w:p>
        </w:tc>
      </w:tr>
      <w:tr w:rsidR="00357A3E" w14:paraId="6B783763" w14:textId="77777777" w:rsidTr="00AC2AD3">
        <w:trPr>
          <w:jc w:val="center"/>
        </w:trPr>
        <w:tc>
          <w:tcPr>
            <w:tcW w:w="964" w:type="dxa"/>
            <w:shd w:val="clear" w:color="auto" w:fill="DEEAF6" w:themeFill="accent1" w:themeFillTint="33"/>
          </w:tcPr>
          <w:p w14:paraId="2AA45A96" w14:textId="77777777" w:rsidR="00357A3E" w:rsidRPr="00357A3E" w:rsidRDefault="00357A3E" w:rsidP="00EF10C3">
            <w:pPr>
              <w:pStyle w:val="ListParagraph"/>
              <w:numPr>
                <w:ilvl w:val="0"/>
                <w:numId w:val="23"/>
              </w:numPr>
              <w:bidi/>
              <w:spacing w:after="0" w:line="240" w:lineRule="auto"/>
              <w:ind w:right="-132"/>
              <w:rPr>
                <w:rFonts w:cs="B Nazanin"/>
                <w:b/>
                <w:bCs/>
                <w:sz w:val="24"/>
                <w:szCs w:val="24"/>
                <w:rtl/>
                <w:lang w:bidi="fa-IR"/>
              </w:rPr>
              <w:pPrChange w:id="544" w:author="reza" w:date="2017-04-12T18:26:00Z">
                <w:pPr>
                  <w:pStyle w:val="ListParagraph"/>
                  <w:numPr>
                    <w:numId w:val="23"/>
                  </w:numPr>
                  <w:bidi/>
                  <w:ind w:right="-132" w:hanging="360"/>
                </w:pPr>
              </w:pPrChange>
            </w:pPr>
          </w:p>
        </w:tc>
        <w:tc>
          <w:tcPr>
            <w:tcW w:w="3598" w:type="dxa"/>
            <w:shd w:val="clear" w:color="auto" w:fill="DEEAF6" w:themeFill="accent1" w:themeFillTint="33"/>
            <w:vAlign w:val="center"/>
          </w:tcPr>
          <w:p w14:paraId="7E3407E7" w14:textId="77777777" w:rsidR="00357A3E" w:rsidRDefault="00357A3E" w:rsidP="00EF10C3">
            <w:pPr>
              <w:bidi/>
              <w:spacing w:after="0" w:line="240" w:lineRule="auto"/>
              <w:rPr>
                <w:rFonts w:cs="B Nazanin" w:hint="cs"/>
                <w:b/>
                <w:bCs/>
                <w:sz w:val="24"/>
                <w:szCs w:val="24"/>
                <w:rtl/>
                <w:lang w:bidi="fa-IR"/>
              </w:rPr>
              <w:pPrChange w:id="545" w:author="reza" w:date="2017-04-12T18:26:00Z">
                <w:pPr>
                  <w:bidi/>
                </w:pPr>
              </w:pPrChange>
            </w:pPr>
            <w:r>
              <w:rPr>
                <w:rFonts w:cs="B Nazanin" w:hint="cs"/>
                <w:b/>
                <w:bCs/>
                <w:sz w:val="24"/>
                <w:szCs w:val="24"/>
                <w:rtl/>
              </w:rPr>
              <w:t>مرتبه ارتقا</w:t>
            </w:r>
          </w:p>
        </w:tc>
        <w:tc>
          <w:tcPr>
            <w:tcW w:w="1843" w:type="dxa"/>
          </w:tcPr>
          <w:p w14:paraId="2D2019D6" w14:textId="77777777" w:rsidR="00357A3E" w:rsidRPr="005634E5" w:rsidRDefault="00357A3E" w:rsidP="00EF10C3">
            <w:pPr>
              <w:bidi/>
              <w:spacing w:after="0" w:line="240" w:lineRule="auto"/>
              <w:jc w:val="center"/>
              <w:rPr>
                <w:rFonts w:cs="B Nazanin"/>
                <w:b/>
                <w:bCs/>
                <w:sz w:val="24"/>
                <w:szCs w:val="24"/>
                <w:lang w:bidi="fa-IR"/>
              </w:rPr>
              <w:pPrChange w:id="546" w:author="reza" w:date="2017-04-12T18:26:00Z">
                <w:pPr>
                  <w:bidi/>
                  <w:jc w:val="center"/>
                </w:pPr>
              </w:pPrChange>
            </w:pPr>
            <w:r w:rsidRPr="005634E5">
              <w:rPr>
                <w:rFonts w:cs="B Nazanin"/>
                <w:b/>
                <w:bCs/>
                <w:sz w:val="24"/>
                <w:szCs w:val="24"/>
                <w:lang w:bidi="fa-IR"/>
              </w:rPr>
              <w:t>EC</w:t>
            </w:r>
          </w:p>
        </w:tc>
        <w:tc>
          <w:tcPr>
            <w:tcW w:w="1843" w:type="dxa"/>
            <w:vAlign w:val="center"/>
          </w:tcPr>
          <w:p w14:paraId="438BF664" w14:textId="77777777" w:rsidR="00357A3E" w:rsidRDefault="00357A3E" w:rsidP="00EF10C3">
            <w:pPr>
              <w:bidi/>
              <w:spacing w:after="0" w:line="240" w:lineRule="auto"/>
              <w:jc w:val="center"/>
              <w:rPr>
                <w:rFonts w:cs="B Nazanin"/>
                <w:sz w:val="24"/>
                <w:szCs w:val="24"/>
                <w:rtl/>
                <w:lang w:bidi="fa-IR"/>
              </w:rPr>
              <w:pPrChange w:id="547" w:author="reza" w:date="2017-04-12T18:26:00Z">
                <w:pPr>
                  <w:bidi/>
                  <w:jc w:val="center"/>
                </w:pPr>
              </w:pPrChange>
            </w:pPr>
            <w:r>
              <w:rPr>
                <w:rFonts w:cs="B Nazanin"/>
                <w:sz w:val="24"/>
                <w:szCs w:val="24"/>
                <w:lang w:bidi="fa-IR"/>
              </w:rPr>
              <w:t>1</w:t>
            </w:r>
          </w:p>
        </w:tc>
      </w:tr>
      <w:tr w:rsidR="00357A3E" w14:paraId="1CEDCBE3" w14:textId="77777777" w:rsidTr="00AC2AD3">
        <w:trPr>
          <w:jc w:val="center"/>
        </w:trPr>
        <w:tc>
          <w:tcPr>
            <w:tcW w:w="964" w:type="dxa"/>
            <w:shd w:val="clear" w:color="auto" w:fill="DEEAF6" w:themeFill="accent1" w:themeFillTint="33"/>
          </w:tcPr>
          <w:p w14:paraId="7DF1C1BA" w14:textId="77777777" w:rsidR="00357A3E" w:rsidRPr="00357A3E" w:rsidRDefault="00357A3E" w:rsidP="00EF10C3">
            <w:pPr>
              <w:pStyle w:val="ListParagraph"/>
              <w:numPr>
                <w:ilvl w:val="0"/>
                <w:numId w:val="23"/>
              </w:numPr>
              <w:bidi/>
              <w:spacing w:after="0" w:line="240" w:lineRule="auto"/>
              <w:ind w:right="-132"/>
              <w:rPr>
                <w:rFonts w:cs="B Nazanin"/>
                <w:b/>
                <w:bCs/>
                <w:sz w:val="24"/>
                <w:szCs w:val="24"/>
                <w:rtl/>
              </w:rPr>
              <w:pPrChange w:id="548" w:author="reza" w:date="2017-04-12T18:26:00Z">
                <w:pPr>
                  <w:pStyle w:val="ListParagraph"/>
                  <w:numPr>
                    <w:numId w:val="23"/>
                  </w:numPr>
                  <w:bidi/>
                  <w:ind w:right="-132" w:hanging="360"/>
                </w:pPr>
              </w:pPrChange>
            </w:pPr>
          </w:p>
        </w:tc>
        <w:tc>
          <w:tcPr>
            <w:tcW w:w="3598" w:type="dxa"/>
            <w:shd w:val="clear" w:color="auto" w:fill="DEEAF6" w:themeFill="accent1" w:themeFillTint="33"/>
            <w:vAlign w:val="center"/>
          </w:tcPr>
          <w:p w14:paraId="3EA20B02" w14:textId="77777777" w:rsidR="00357A3E" w:rsidRDefault="00357A3E" w:rsidP="00EF10C3">
            <w:pPr>
              <w:bidi/>
              <w:spacing w:after="0" w:line="240" w:lineRule="auto"/>
              <w:rPr>
                <w:rFonts w:cs="B Nazanin"/>
                <w:b/>
                <w:bCs/>
                <w:sz w:val="24"/>
                <w:szCs w:val="24"/>
                <w:rtl/>
              </w:rPr>
              <w:pPrChange w:id="549" w:author="reza" w:date="2017-04-12T18:26:00Z">
                <w:pPr>
                  <w:bidi/>
                </w:pPr>
              </w:pPrChange>
            </w:pPr>
            <w:r>
              <w:rPr>
                <w:rFonts w:cs="B Nazanin" w:hint="cs"/>
                <w:b/>
                <w:bCs/>
                <w:sz w:val="24"/>
                <w:szCs w:val="24"/>
                <w:rtl/>
              </w:rPr>
              <w:t>از تاریخ</w:t>
            </w:r>
          </w:p>
        </w:tc>
        <w:tc>
          <w:tcPr>
            <w:tcW w:w="1843" w:type="dxa"/>
          </w:tcPr>
          <w:p w14:paraId="698D311A" w14:textId="77777777" w:rsidR="00357A3E" w:rsidRPr="005634E5" w:rsidRDefault="00357A3E" w:rsidP="00EF10C3">
            <w:pPr>
              <w:bidi/>
              <w:spacing w:after="0" w:line="240" w:lineRule="auto"/>
              <w:jc w:val="center"/>
              <w:rPr>
                <w:rFonts w:cs="B Nazanin"/>
                <w:b/>
                <w:bCs/>
                <w:sz w:val="24"/>
                <w:szCs w:val="24"/>
                <w:lang w:bidi="fa-IR"/>
              </w:rPr>
              <w:pPrChange w:id="550" w:author="reza" w:date="2017-04-12T18:26:00Z">
                <w:pPr>
                  <w:bidi/>
                  <w:jc w:val="center"/>
                </w:pPr>
              </w:pPrChange>
            </w:pPr>
            <w:r>
              <w:rPr>
                <w:rFonts w:cs="B Nazanin"/>
                <w:b/>
                <w:bCs/>
                <w:sz w:val="24"/>
                <w:szCs w:val="24"/>
                <w:lang w:bidi="fa-IR"/>
              </w:rPr>
              <w:t>S</w:t>
            </w:r>
            <w:del w:id="551" w:author="reza" w:date="2017-04-12T18:25:00Z">
              <w:r w:rsidDel="00EF10C3">
                <w:rPr>
                  <w:rFonts w:cs="B Nazanin"/>
                  <w:b/>
                  <w:bCs/>
                  <w:sz w:val="24"/>
                  <w:szCs w:val="24"/>
                  <w:lang w:bidi="fa-IR"/>
                </w:rPr>
                <w:delText>P</w:delText>
              </w:r>
            </w:del>
            <w:r>
              <w:rPr>
                <w:rFonts w:cs="B Nazanin"/>
                <w:b/>
                <w:bCs/>
                <w:sz w:val="24"/>
                <w:szCs w:val="24"/>
                <w:lang w:bidi="fa-IR"/>
              </w:rPr>
              <w:t>D</w:t>
            </w:r>
          </w:p>
        </w:tc>
        <w:tc>
          <w:tcPr>
            <w:tcW w:w="1843" w:type="dxa"/>
            <w:vAlign w:val="center"/>
          </w:tcPr>
          <w:p w14:paraId="68A1A96E" w14:textId="77777777" w:rsidR="00357A3E" w:rsidRDefault="00357A3E" w:rsidP="00EF10C3">
            <w:pPr>
              <w:bidi/>
              <w:spacing w:after="0" w:line="240" w:lineRule="auto"/>
              <w:jc w:val="center"/>
              <w:rPr>
                <w:rFonts w:cs="B Nazanin"/>
                <w:sz w:val="24"/>
                <w:szCs w:val="24"/>
                <w:lang w:bidi="fa-IR"/>
              </w:rPr>
              <w:pPrChange w:id="552" w:author="reza" w:date="2017-04-12T18:26:00Z">
                <w:pPr>
                  <w:bidi/>
                  <w:jc w:val="center"/>
                </w:pPr>
              </w:pPrChange>
            </w:pPr>
            <w:r>
              <w:rPr>
                <w:rFonts w:cs="B Nazanin"/>
                <w:sz w:val="24"/>
                <w:szCs w:val="24"/>
                <w:lang w:bidi="fa-IR"/>
              </w:rPr>
              <w:t>1394/07/01</w:t>
            </w:r>
          </w:p>
        </w:tc>
      </w:tr>
      <w:tr w:rsidR="00357A3E" w14:paraId="3A0A0775" w14:textId="77777777" w:rsidTr="00AC2AD3">
        <w:trPr>
          <w:jc w:val="center"/>
        </w:trPr>
        <w:tc>
          <w:tcPr>
            <w:tcW w:w="964" w:type="dxa"/>
            <w:shd w:val="clear" w:color="auto" w:fill="DEEAF6" w:themeFill="accent1" w:themeFillTint="33"/>
          </w:tcPr>
          <w:p w14:paraId="69B37EA8" w14:textId="77777777" w:rsidR="00357A3E" w:rsidRPr="00357A3E" w:rsidRDefault="00357A3E" w:rsidP="00EF10C3">
            <w:pPr>
              <w:pStyle w:val="ListParagraph"/>
              <w:numPr>
                <w:ilvl w:val="0"/>
                <w:numId w:val="23"/>
              </w:numPr>
              <w:bidi/>
              <w:spacing w:after="0" w:line="240" w:lineRule="auto"/>
              <w:ind w:right="-132"/>
              <w:rPr>
                <w:rFonts w:cs="B Nazanin"/>
                <w:b/>
                <w:bCs/>
                <w:sz w:val="24"/>
                <w:szCs w:val="24"/>
                <w:rtl/>
              </w:rPr>
              <w:pPrChange w:id="553" w:author="reza" w:date="2017-04-12T18:26:00Z">
                <w:pPr>
                  <w:pStyle w:val="ListParagraph"/>
                  <w:numPr>
                    <w:numId w:val="23"/>
                  </w:numPr>
                  <w:bidi/>
                  <w:ind w:right="-132" w:hanging="360"/>
                </w:pPr>
              </w:pPrChange>
            </w:pPr>
          </w:p>
        </w:tc>
        <w:tc>
          <w:tcPr>
            <w:tcW w:w="3598" w:type="dxa"/>
            <w:shd w:val="clear" w:color="auto" w:fill="DEEAF6" w:themeFill="accent1" w:themeFillTint="33"/>
            <w:vAlign w:val="center"/>
          </w:tcPr>
          <w:p w14:paraId="260EDFE7" w14:textId="77777777" w:rsidR="00357A3E" w:rsidRDefault="00357A3E" w:rsidP="00EF10C3">
            <w:pPr>
              <w:bidi/>
              <w:spacing w:after="0" w:line="240" w:lineRule="auto"/>
              <w:rPr>
                <w:rFonts w:cs="B Nazanin"/>
                <w:b/>
                <w:bCs/>
                <w:sz w:val="24"/>
                <w:szCs w:val="24"/>
                <w:rtl/>
              </w:rPr>
              <w:pPrChange w:id="554" w:author="reza" w:date="2017-04-12T18:26:00Z">
                <w:pPr>
                  <w:bidi/>
                </w:pPr>
              </w:pPrChange>
            </w:pPr>
            <w:r>
              <w:rPr>
                <w:rFonts w:cs="B Nazanin" w:hint="cs"/>
                <w:b/>
                <w:bCs/>
                <w:sz w:val="24"/>
                <w:szCs w:val="24"/>
                <w:rtl/>
              </w:rPr>
              <w:t>تا تاریخ</w:t>
            </w:r>
          </w:p>
        </w:tc>
        <w:tc>
          <w:tcPr>
            <w:tcW w:w="1843" w:type="dxa"/>
          </w:tcPr>
          <w:p w14:paraId="23B077D6" w14:textId="77777777" w:rsidR="00357A3E" w:rsidRPr="005634E5" w:rsidRDefault="00357A3E" w:rsidP="00EF10C3">
            <w:pPr>
              <w:bidi/>
              <w:spacing w:after="0" w:line="240" w:lineRule="auto"/>
              <w:jc w:val="center"/>
              <w:rPr>
                <w:rFonts w:cs="B Nazanin"/>
                <w:b/>
                <w:bCs/>
                <w:sz w:val="24"/>
                <w:szCs w:val="24"/>
                <w:lang w:bidi="fa-IR"/>
              </w:rPr>
              <w:pPrChange w:id="555" w:author="reza" w:date="2017-04-12T18:26:00Z">
                <w:pPr>
                  <w:bidi/>
                  <w:jc w:val="center"/>
                </w:pPr>
              </w:pPrChange>
            </w:pPr>
            <w:r>
              <w:rPr>
                <w:rFonts w:cs="B Nazanin"/>
                <w:b/>
                <w:bCs/>
                <w:sz w:val="24"/>
                <w:szCs w:val="24"/>
                <w:lang w:bidi="fa-IR"/>
              </w:rPr>
              <w:t>E</w:t>
            </w:r>
            <w:del w:id="556" w:author="reza" w:date="2017-04-12T18:25:00Z">
              <w:r w:rsidDel="00EF10C3">
                <w:rPr>
                  <w:rFonts w:cs="B Nazanin"/>
                  <w:b/>
                  <w:bCs/>
                  <w:sz w:val="24"/>
                  <w:szCs w:val="24"/>
                  <w:lang w:bidi="fa-IR"/>
                </w:rPr>
                <w:delText>P</w:delText>
              </w:r>
            </w:del>
            <w:r>
              <w:rPr>
                <w:rFonts w:cs="B Nazanin"/>
                <w:b/>
                <w:bCs/>
                <w:sz w:val="24"/>
                <w:szCs w:val="24"/>
                <w:lang w:bidi="fa-IR"/>
              </w:rPr>
              <w:t>D</w:t>
            </w:r>
          </w:p>
        </w:tc>
        <w:tc>
          <w:tcPr>
            <w:tcW w:w="1843" w:type="dxa"/>
            <w:vAlign w:val="center"/>
          </w:tcPr>
          <w:p w14:paraId="43F21B31" w14:textId="77777777" w:rsidR="00357A3E" w:rsidRDefault="00357A3E" w:rsidP="00EF10C3">
            <w:pPr>
              <w:bidi/>
              <w:spacing w:after="0" w:line="240" w:lineRule="auto"/>
              <w:jc w:val="center"/>
              <w:rPr>
                <w:rFonts w:cs="B Nazanin"/>
                <w:sz w:val="24"/>
                <w:szCs w:val="24"/>
                <w:lang w:bidi="fa-IR"/>
              </w:rPr>
              <w:pPrChange w:id="557" w:author="reza" w:date="2017-04-12T18:26:00Z">
                <w:pPr>
                  <w:bidi/>
                  <w:jc w:val="center"/>
                </w:pPr>
              </w:pPrChange>
            </w:pPr>
            <w:r>
              <w:rPr>
                <w:rFonts w:cs="B Nazanin"/>
                <w:sz w:val="24"/>
                <w:szCs w:val="24"/>
                <w:lang w:bidi="fa-IR"/>
              </w:rPr>
              <w:t>1394/11/01</w:t>
            </w:r>
          </w:p>
        </w:tc>
      </w:tr>
    </w:tbl>
    <w:p w14:paraId="2DCCF97C" w14:textId="77777777" w:rsidR="0077745C" w:rsidRPr="00E129CC" w:rsidRDefault="0077745C" w:rsidP="0077745C">
      <w:pPr>
        <w:pStyle w:val="ListParagraph"/>
        <w:bidi/>
        <w:ind w:left="1041"/>
        <w:rPr>
          <w:rFonts w:cs="B Nazanin"/>
          <w:sz w:val="24"/>
          <w:szCs w:val="24"/>
          <w:rtl/>
        </w:rPr>
      </w:pPr>
    </w:p>
    <w:p w14:paraId="2B8BC5B1" w14:textId="77777777" w:rsidR="0077745C" w:rsidRPr="00D76C8B" w:rsidRDefault="00171DDB" w:rsidP="00A77CC3">
      <w:pPr>
        <w:pStyle w:val="Heading2"/>
        <w:numPr>
          <w:ilvl w:val="0"/>
          <w:numId w:val="45"/>
        </w:numPr>
        <w:bidi/>
        <w:rPr>
          <w:rFonts w:cs="B Nazanin"/>
        </w:rPr>
      </w:pPr>
      <w:bookmarkStart w:id="558" w:name="پیامA3"/>
      <w:bookmarkStart w:id="559" w:name="_Toc478296113"/>
      <w:r w:rsidRPr="00D76C8B">
        <w:rPr>
          <w:rFonts w:cs="B Nazanin" w:hint="cs"/>
          <w:rtl/>
        </w:rPr>
        <w:t xml:space="preserve">پیام </w:t>
      </w:r>
      <w:r w:rsidR="00A81D35" w:rsidRPr="00D76C8B">
        <w:rPr>
          <w:rFonts w:cs="B Nazanin" w:hint="cs"/>
          <w:rtl/>
        </w:rPr>
        <w:t>گواهی</w:t>
      </w:r>
      <w:r w:rsidR="00C72A95" w:rsidRPr="00D76C8B">
        <w:rPr>
          <w:rFonts w:cs="B Nazanin" w:hint="cs"/>
          <w:rtl/>
        </w:rPr>
        <w:t xml:space="preserve"> شروع به تحصیل در بخش آموزشی </w:t>
      </w:r>
      <w:bookmarkEnd w:id="558"/>
      <w:r w:rsidR="005634E5" w:rsidRPr="00D76C8B">
        <w:rPr>
          <w:rFonts w:cs="B Nazanin" w:hint="cs"/>
          <w:rtl/>
        </w:rPr>
        <w:t xml:space="preserve">- </w:t>
      </w:r>
      <w:r w:rsidR="005634E5" w:rsidRPr="00D76C8B">
        <w:rPr>
          <w:rFonts w:cs="B Nazanin"/>
        </w:rPr>
        <w:t xml:space="preserve"> (</w:t>
      </w:r>
      <w:r w:rsidR="005634E5" w:rsidRPr="00A77CC3">
        <w:rPr>
          <w:rFonts w:cs="B Nazanin"/>
          <w:b/>
          <w:bCs/>
          <w:color w:val="FF0000"/>
        </w:rPr>
        <w:t>A3</w:t>
      </w:r>
      <w:r w:rsidR="005634E5" w:rsidRPr="00D76C8B">
        <w:rPr>
          <w:rFonts w:cs="B Nazanin"/>
        </w:rPr>
        <w:t>)</w:t>
      </w:r>
      <w:r w:rsidR="00977033" w:rsidRPr="00D76C8B">
        <w:rPr>
          <w:rFonts w:cs="B Nazanin" w:hint="cs"/>
          <w:rtl/>
        </w:rPr>
        <w:t xml:space="preserve"> </w:t>
      </w:r>
      <w:hyperlink w:anchor="سامانه_دبیرخانه" w:history="1">
        <w:r w:rsidR="00357A3E" w:rsidRPr="00A77CC3">
          <w:rPr>
            <w:rFonts w:ascii="Arial" w:hAnsi="Arial" w:cs="Arial" w:hint="cs"/>
            <w:rtl/>
          </w:rPr>
          <w:t>↑</w:t>
        </w:r>
        <w:bookmarkEnd w:id="559"/>
      </w:hyperlink>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
        <w:gridCol w:w="3598"/>
        <w:gridCol w:w="1843"/>
        <w:gridCol w:w="1843"/>
      </w:tblGrid>
      <w:tr w:rsidR="00357A3E" w:rsidRPr="0077745C" w14:paraId="77874EDC" w14:textId="77777777" w:rsidTr="00AC2AD3">
        <w:trPr>
          <w:jc w:val="center"/>
        </w:trPr>
        <w:tc>
          <w:tcPr>
            <w:tcW w:w="1020" w:type="dxa"/>
            <w:shd w:val="clear" w:color="auto" w:fill="C5E0B3" w:themeFill="accent6" w:themeFillTint="66"/>
          </w:tcPr>
          <w:p w14:paraId="2C2BE142" w14:textId="77777777" w:rsidR="00357A3E" w:rsidRDefault="00357A3E" w:rsidP="00EF10C3">
            <w:pPr>
              <w:bidi/>
              <w:spacing w:after="0" w:line="240" w:lineRule="auto"/>
              <w:jc w:val="center"/>
              <w:rPr>
                <w:rFonts w:cs="B Nazanin"/>
                <w:b/>
                <w:bCs/>
                <w:sz w:val="24"/>
                <w:szCs w:val="24"/>
                <w:rtl/>
                <w:lang w:bidi="fa-IR"/>
              </w:rPr>
              <w:pPrChange w:id="560" w:author="reza" w:date="2017-04-12T18:27:00Z">
                <w:pPr>
                  <w:bidi/>
                  <w:jc w:val="center"/>
                </w:pPr>
              </w:pPrChange>
            </w:pPr>
          </w:p>
        </w:tc>
        <w:tc>
          <w:tcPr>
            <w:tcW w:w="3598" w:type="dxa"/>
            <w:shd w:val="clear" w:color="auto" w:fill="C5E0B3" w:themeFill="accent6" w:themeFillTint="66"/>
            <w:vAlign w:val="center"/>
          </w:tcPr>
          <w:p w14:paraId="2A6D5F2B" w14:textId="77777777" w:rsidR="00357A3E" w:rsidRDefault="00357A3E" w:rsidP="00EF10C3">
            <w:pPr>
              <w:bidi/>
              <w:spacing w:after="0" w:line="240" w:lineRule="auto"/>
              <w:jc w:val="center"/>
              <w:rPr>
                <w:rFonts w:cs="B Nazanin"/>
                <w:b/>
                <w:bCs/>
                <w:sz w:val="24"/>
                <w:szCs w:val="24"/>
                <w:rtl/>
                <w:lang w:bidi="fa-IR"/>
              </w:rPr>
              <w:pPrChange w:id="561" w:author="reza" w:date="2017-04-12T18:27:00Z">
                <w:pPr>
                  <w:bidi/>
                  <w:jc w:val="center"/>
                </w:pPr>
              </w:pPrChange>
            </w:pPr>
            <w:r>
              <w:rPr>
                <w:rFonts w:cs="B Nazanin" w:hint="cs"/>
                <w:b/>
                <w:bCs/>
                <w:sz w:val="24"/>
                <w:szCs w:val="24"/>
                <w:rtl/>
                <w:lang w:bidi="fa-IR"/>
              </w:rPr>
              <w:t>نام فیلد</w:t>
            </w:r>
          </w:p>
        </w:tc>
        <w:tc>
          <w:tcPr>
            <w:tcW w:w="1843" w:type="dxa"/>
            <w:shd w:val="clear" w:color="auto" w:fill="C5E0B3" w:themeFill="accent6" w:themeFillTint="66"/>
          </w:tcPr>
          <w:p w14:paraId="40E8C552" w14:textId="77777777" w:rsidR="00357A3E" w:rsidRDefault="00357A3E" w:rsidP="00EF10C3">
            <w:pPr>
              <w:pStyle w:val="ListParagraph"/>
              <w:bidi/>
              <w:spacing w:after="0" w:line="240" w:lineRule="auto"/>
              <w:ind w:left="0"/>
              <w:jc w:val="center"/>
              <w:rPr>
                <w:rFonts w:cs="B Nazanin"/>
                <w:b/>
                <w:bCs/>
                <w:sz w:val="24"/>
                <w:szCs w:val="24"/>
                <w:rtl/>
              </w:rPr>
              <w:pPrChange w:id="562" w:author="reza" w:date="2017-04-12T18:27:00Z">
                <w:pPr>
                  <w:pStyle w:val="ListParagraph"/>
                  <w:bidi/>
                  <w:ind w:left="0"/>
                  <w:jc w:val="center"/>
                </w:pPr>
              </w:pPrChange>
            </w:pPr>
            <w:r>
              <w:rPr>
                <w:rFonts w:cs="B Nazanin" w:hint="cs"/>
                <w:b/>
                <w:bCs/>
                <w:sz w:val="24"/>
                <w:szCs w:val="24"/>
                <w:rtl/>
              </w:rPr>
              <w:t>کد فیلد</w:t>
            </w:r>
          </w:p>
        </w:tc>
        <w:tc>
          <w:tcPr>
            <w:tcW w:w="1843" w:type="dxa"/>
            <w:shd w:val="clear" w:color="auto" w:fill="C5E0B3" w:themeFill="accent6" w:themeFillTint="66"/>
            <w:vAlign w:val="center"/>
          </w:tcPr>
          <w:p w14:paraId="3CE6A651" w14:textId="77777777" w:rsidR="00357A3E" w:rsidRDefault="00357A3E" w:rsidP="00EF10C3">
            <w:pPr>
              <w:pStyle w:val="ListParagraph"/>
              <w:bidi/>
              <w:spacing w:after="0" w:line="240" w:lineRule="auto"/>
              <w:ind w:left="34"/>
              <w:jc w:val="center"/>
              <w:rPr>
                <w:rFonts w:cs="B Nazanin"/>
                <w:b/>
                <w:bCs/>
                <w:sz w:val="24"/>
                <w:szCs w:val="24"/>
              </w:rPr>
              <w:pPrChange w:id="563" w:author="reza" w:date="2017-04-12T18:27:00Z">
                <w:pPr>
                  <w:pStyle w:val="ListParagraph"/>
                  <w:bidi/>
                  <w:ind w:left="34"/>
                  <w:jc w:val="center"/>
                </w:pPr>
              </w:pPrChange>
            </w:pPr>
            <w:r>
              <w:rPr>
                <w:rFonts w:cs="B Nazanin" w:hint="cs"/>
                <w:b/>
                <w:bCs/>
                <w:sz w:val="24"/>
                <w:szCs w:val="24"/>
                <w:rtl/>
              </w:rPr>
              <w:t>مثال</w:t>
            </w:r>
          </w:p>
        </w:tc>
      </w:tr>
      <w:tr w:rsidR="00357A3E" w:rsidRPr="0077745C" w14:paraId="66DFBEDF" w14:textId="77777777" w:rsidTr="00AC2AD3">
        <w:trPr>
          <w:jc w:val="center"/>
        </w:trPr>
        <w:tc>
          <w:tcPr>
            <w:tcW w:w="1020" w:type="dxa"/>
            <w:shd w:val="clear" w:color="auto" w:fill="C5E0B3" w:themeFill="accent6" w:themeFillTint="66"/>
          </w:tcPr>
          <w:p w14:paraId="1CE93B2B" w14:textId="77777777" w:rsidR="00357A3E" w:rsidRPr="00357A3E" w:rsidRDefault="00357A3E" w:rsidP="00EF10C3">
            <w:pPr>
              <w:pStyle w:val="ListParagraph"/>
              <w:numPr>
                <w:ilvl w:val="0"/>
                <w:numId w:val="24"/>
              </w:numPr>
              <w:bidi/>
              <w:spacing w:after="0" w:line="240" w:lineRule="auto"/>
              <w:jc w:val="center"/>
              <w:rPr>
                <w:rFonts w:cs="B Nazanin"/>
                <w:b/>
                <w:bCs/>
                <w:sz w:val="24"/>
                <w:szCs w:val="24"/>
                <w:rtl/>
                <w:lang w:bidi="fa-IR"/>
              </w:rPr>
              <w:pPrChange w:id="564" w:author="reza" w:date="2017-04-12T18:27:00Z">
                <w:pPr>
                  <w:pStyle w:val="ListParagraph"/>
                  <w:numPr>
                    <w:numId w:val="24"/>
                  </w:numPr>
                  <w:bidi/>
                  <w:ind w:hanging="360"/>
                  <w:jc w:val="center"/>
                </w:pPr>
              </w:pPrChange>
            </w:pPr>
          </w:p>
        </w:tc>
        <w:tc>
          <w:tcPr>
            <w:tcW w:w="3598" w:type="dxa"/>
            <w:shd w:val="clear" w:color="auto" w:fill="C5E0B3" w:themeFill="accent6" w:themeFillTint="66"/>
            <w:vAlign w:val="center"/>
          </w:tcPr>
          <w:p w14:paraId="3A8FB42B" w14:textId="77777777" w:rsidR="00357A3E" w:rsidRPr="00D04AFB" w:rsidRDefault="00357A3E" w:rsidP="00EF10C3">
            <w:pPr>
              <w:bidi/>
              <w:spacing w:after="0" w:line="240" w:lineRule="auto"/>
              <w:jc w:val="center"/>
              <w:rPr>
                <w:rFonts w:cs="B Nazanin"/>
                <w:b/>
                <w:bCs/>
                <w:sz w:val="24"/>
                <w:szCs w:val="24"/>
                <w:rtl/>
              </w:rPr>
              <w:pPrChange w:id="565" w:author="reza" w:date="2017-04-12T18:27:00Z">
                <w:pPr>
                  <w:bidi/>
                  <w:jc w:val="center"/>
                </w:pPr>
              </w:pPrChange>
            </w:pPr>
            <w:r>
              <w:rPr>
                <w:rFonts w:cs="B Nazanin" w:hint="cs"/>
                <w:b/>
                <w:bCs/>
                <w:sz w:val="24"/>
                <w:szCs w:val="24"/>
                <w:rtl/>
                <w:lang w:bidi="fa-IR"/>
              </w:rPr>
              <w:t xml:space="preserve">کد پیام </w:t>
            </w:r>
            <w:r w:rsidRPr="005634E5">
              <w:rPr>
                <w:rFonts w:cs="B Nazanin" w:hint="cs"/>
                <w:b/>
                <w:bCs/>
                <w:sz w:val="18"/>
                <w:szCs w:val="18"/>
                <w:rtl/>
              </w:rPr>
              <w:t>ابلاغ شروع به تحصیل در بخش آموزشی</w:t>
            </w:r>
          </w:p>
        </w:tc>
        <w:tc>
          <w:tcPr>
            <w:tcW w:w="1843" w:type="dxa"/>
            <w:shd w:val="clear" w:color="auto" w:fill="C5E0B3" w:themeFill="accent6" w:themeFillTint="66"/>
          </w:tcPr>
          <w:p w14:paraId="35FF9D67" w14:textId="77777777" w:rsidR="00357A3E" w:rsidRPr="005634E5" w:rsidRDefault="00357A3E" w:rsidP="00EF10C3">
            <w:pPr>
              <w:pStyle w:val="ListParagraph"/>
              <w:bidi/>
              <w:spacing w:after="0" w:line="240" w:lineRule="auto"/>
              <w:ind w:left="0"/>
              <w:jc w:val="center"/>
              <w:rPr>
                <w:rFonts w:cs="B Nazanin"/>
                <w:b/>
                <w:bCs/>
                <w:sz w:val="24"/>
                <w:szCs w:val="24"/>
              </w:rPr>
              <w:pPrChange w:id="566" w:author="reza" w:date="2017-04-12T18:27:00Z">
                <w:pPr>
                  <w:pStyle w:val="ListParagraph"/>
                  <w:bidi/>
                  <w:ind w:left="0"/>
                  <w:jc w:val="center"/>
                </w:pPr>
              </w:pPrChange>
            </w:pPr>
            <w:r w:rsidRPr="005634E5">
              <w:rPr>
                <w:rFonts w:cs="B Nazanin"/>
                <w:b/>
                <w:bCs/>
                <w:sz w:val="24"/>
                <w:szCs w:val="24"/>
              </w:rPr>
              <w:t>MC</w:t>
            </w:r>
          </w:p>
        </w:tc>
        <w:tc>
          <w:tcPr>
            <w:tcW w:w="1843" w:type="dxa"/>
            <w:shd w:val="clear" w:color="auto" w:fill="C5E0B3" w:themeFill="accent6" w:themeFillTint="66"/>
            <w:vAlign w:val="center"/>
          </w:tcPr>
          <w:p w14:paraId="2A4652B5" w14:textId="77777777" w:rsidR="00357A3E" w:rsidRPr="00D04AFB" w:rsidRDefault="00357A3E" w:rsidP="00EF10C3">
            <w:pPr>
              <w:bidi/>
              <w:spacing w:after="0" w:line="240" w:lineRule="auto"/>
              <w:jc w:val="center"/>
              <w:rPr>
                <w:rFonts w:cs="B Nazanin"/>
                <w:b/>
                <w:bCs/>
                <w:sz w:val="24"/>
                <w:szCs w:val="24"/>
                <w:rtl/>
              </w:rPr>
              <w:pPrChange w:id="567" w:author="reza" w:date="2017-04-12T18:27:00Z">
                <w:pPr>
                  <w:bidi/>
                  <w:jc w:val="center"/>
                </w:pPr>
              </w:pPrChange>
            </w:pPr>
            <w:r>
              <w:rPr>
                <w:rFonts w:cs="B Nazanin"/>
                <w:b/>
                <w:bCs/>
                <w:sz w:val="24"/>
                <w:szCs w:val="24"/>
              </w:rPr>
              <w:t>A3</w:t>
            </w:r>
          </w:p>
        </w:tc>
      </w:tr>
      <w:tr w:rsidR="00357A3E" w14:paraId="264D319F" w14:textId="77777777" w:rsidTr="00AC2AD3">
        <w:trPr>
          <w:jc w:val="center"/>
        </w:trPr>
        <w:tc>
          <w:tcPr>
            <w:tcW w:w="1020" w:type="dxa"/>
            <w:shd w:val="clear" w:color="auto" w:fill="DEEAF6" w:themeFill="accent1" w:themeFillTint="33"/>
          </w:tcPr>
          <w:p w14:paraId="30AA580A" w14:textId="77777777" w:rsidR="00357A3E" w:rsidRPr="00357A3E" w:rsidRDefault="00357A3E" w:rsidP="00EF10C3">
            <w:pPr>
              <w:pStyle w:val="ListParagraph"/>
              <w:numPr>
                <w:ilvl w:val="0"/>
                <w:numId w:val="24"/>
              </w:numPr>
              <w:bidi/>
              <w:spacing w:after="0" w:line="240" w:lineRule="auto"/>
              <w:rPr>
                <w:rFonts w:cs="B Nazanin"/>
                <w:b/>
                <w:bCs/>
                <w:sz w:val="24"/>
                <w:szCs w:val="24"/>
                <w:rtl/>
                <w:lang w:bidi="fa-IR"/>
              </w:rPr>
              <w:pPrChange w:id="568" w:author="reza" w:date="2017-04-12T18:27:00Z">
                <w:pPr>
                  <w:pStyle w:val="ListParagraph"/>
                  <w:numPr>
                    <w:numId w:val="24"/>
                  </w:numPr>
                  <w:bidi/>
                  <w:ind w:hanging="360"/>
                </w:pPr>
              </w:pPrChange>
            </w:pPr>
          </w:p>
        </w:tc>
        <w:tc>
          <w:tcPr>
            <w:tcW w:w="3598" w:type="dxa"/>
            <w:shd w:val="clear" w:color="auto" w:fill="DEEAF6" w:themeFill="accent1" w:themeFillTint="33"/>
            <w:vAlign w:val="center"/>
          </w:tcPr>
          <w:p w14:paraId="1200481C" w14:textId="77777777" w:rsidR="00357A3E" w:rsidRDefault="00357A3E" w:rsidP="00EF10C3">
            <w:pPr>
              <w:bidi/>
              <w:spacing w:after="0" w:line="240" w:lineRule="auto"/>
              <w:rPr>
                <w:rFonts w:cs="B Nazanin"/>
                <w:b/>
                <w:bCs/>
                <w:sz w:val="24"/>
                <w:szCs w:val="24"/>
                <w:rtl/>
                <w:lang w:bidi="fa-IR"/>
              </w:rPr>
              <w:pPrChange w:id="569" w:author="reza" w:date="2017-04-12T18:27:00Z">
                <w:pPr>
                  <w:bidi/>
                </w:pPr>
              </w:pPrChange>
            </w:pPr>
            <w:r>
              <w:rPr>
                <w:rFonts w:cs="B Nazanin" w:hint="cs"/>
                <w:b/>
                <w:bCs/>
                <w:sz w:val="24"/>
                <w:szCs w:val="24"/>
                <w:rtl/>
                <w:lang w:bidi="fa-IR"/>
              </w:rPr>
              <w:t>کد مرجع در سامانه دانشگاه</w:t>
            </w:r>
          </w:p>
        </w:tc>
        <w:tc>
          <w:tcPr>
            <w:tcW w:w="1843" w:type="dxa"/>
          </w:tcPr>
          <w:p w14:paraId="2FDB10CC" w14:textId="77777777" w:rsidR="00357A3E" w:rsidRPr="005634E5" w:rsidRDefault="00357A3E" w:rsidP="00EF10C3">
            <w:pPr>
              <w:bidi/>
              <w:spacing w:after="0" w:line="240" w:lineRule="auto"/>
              <w:jc w:val="center"/>
              <w:rPr>
                <w:rFonts w:cs="B Nazanin"/>
                <w:b/>
                <w:bCs/>
                <w:sz w:val="24"/>
                <w:szCs w:val="24"/>
              </w:rPr>
              <w:pPrChange w:id="570" w:author="reza" w:date="2017-04-12T18:27:00Z">
                <w:pPr>
                  <w:bidi/>
                  <w:jc w:val="center"/>
                </w:pPr>
              </w:pPrChange>
            </w:pPr>
            <w:r w:rsidRPr="005634E5">
              <w:rPr>
                <w:rFonts w:cs="B Nazanin"/>
                <w:b/>
                <w:bCs/>
                <w:sz w:val="24"/>
                <w:szCs w:val="24"/>
              </w:rPr>
              <w:t>RC</w:t>
            </w:r>
          </w:p>
        </w:tc>
        <w:tc>
          <w:tcPr>
            <w:tcW w:w="1843" w:type="dxa"/>
            <w:shd w:val="clear" w:color="auto" w:fill="auto"/>
            <w:vAlign w:val="center"/>
          </w:tcPr>
          <w:p w14:paraId="0220258D" w14:textId="77777777" w:rsidR="00357A3E" w:rsidRPr="005634E5" w:rsidRDefault="00357A3E" w:rsidP="00EF10C3">
            <w:pPr>
              <w:bidi/>
              <w:spacing w:after="0" w:line="240" w:lineRule="auto"/>
              <w:jc w:val="center"/>
              <w:rPr>
                <w:rFonts w:cs="B Nazanin"/>
                <w:sz w:val="24"/>
                <w:szCs w:val="24"/>
              </w:rPr>
              <w:pPrChange w:id="571" w:author="reza" w:date="2017-04-12T18:27:00Z">
                <w:pPr>
                  <w:bidi/>
                  <w:jc w:val="center"/>
                </w:pPr>
              </w:pPrChange>
            </w:pPr>
            <w:r w:rsidRPr="005634E5">
              <w:rPr>
                <w:rFonts w:cs="B Nazanin"/>
                <w:sz w:val="24"/>
                <w:szCs w:val="24"/>
              </w:rPr>
              <w:t>125176</w:t>
            </w:r>
          </w:p>
        </w:tc>
      </w:tr>
      <w:tr w:rsidR="00357A3E" w14:paraId="0E352A0D" w14:textId="77777777" w:rsidTr="00AC2AD3">
        <w:trPr>
          <w:jc w:val="center"/>
        </w:trPr>
        <w:tc>
          <w:tcPr>
            <w:tcW w:w="1020" w:type="dxa"/>
            <w:shd w:val="clear" w:color="auto" w:fill="DEEAF6" w:themeFill="accent1" w:themeFillTint="33"/>
          </w:tcPr>
          <w:p w14:paraId="7A75585C" w14:textId="77777777" w:rsidR="00357A3E" w:rsidRPr="00357A3E" w:rsidRDefault="00357A3E" w:rsidP="00EF10C3">
            <w:pPr>
              <w:pStyle w:val="ListParagraph"/>
              <w:numPr>
                <w:ilvl w:val="0"/>
                <w:numId w:val="24"/>
              </w:numPr>
              <w:bidi/>
              <w:spacing w:after="0" w:line="240" w:lineRule="auto"/>
              <w:rPr>
                <w:rFonts w:cs="B Nazanin"/>
                <w:b/>
                <w:bCs/>
                <w:sz w:val="24"/>
                <w:szCs w:val="24"/>
                <w:rtl/>
                <w:lang w:bidi="fa-IR"/>
              </w:rPr>
              <w:pPrChange w:id="572" w:author="reza" w:date="2017-04-12T18:27:00Z">
                <w:pPr>
                  <w:pStyle w:val="ListParagraph"/>
                  <w:numPr>
                    <w:numId w:val="24"/>
                  </w:numPr>
                  <w:bidi/>
                  <w:ind w:hanging="360"/>
                </w:pPr>
              </w:pPrChange>
            </w:pPr>
          </w:p>
        </w:tc>
        <w:tc>
          <w:tcPr>
            <w:tcW w:w="3598" w:type="dxa"/>
            <w:shd w:val="clear" w:color="auto" w:fill="DEEAF6" w:themeFill="accent1" w:themeFillTint="33"/>
            <w:vAlign w:val="center"/>
          </w:tcPr>
          <w:p w14:paraId="02CBA9BA" w14:textId="77777777" w:rsidR="00357A3E" w:rsidRDefault="00357A3E" w:rsidP="00EF10C3">
            <w:pPr>
              <w:bidi/>
              <w:spacing w:after="0" w:line="240" w:lineRule="auto"/>
              <w:rPr>
                <w:rFonts w:cs="B Nazanin"/>
                <w:b/>
                <w:bCs/>
                <w:sz w:val="24"/>
                <w:szCs w:val="24"/>
                <w:rtl/>
                <w:lang w:bidi="fa-IR"/>
              </w:rPr>
              <w:pPrChange w:id="573" w:author="reza" w:date="2017-04-12T18:27:00Z">
                <w:pPr>
                  <w:bidi/>
                </w:pPr>
              </w:pPrChange>
            </w:pPr>
            <w:r>
              <w:rPr>
                <w:rFonts w:cs="B Nazanin" w:hint="cs"/>
                <w:b/>
                <w:bCs/>
                <w:sz w:val="24"/>
                <w:szCs w:val="24"/>
                <w:rtl/>
                <w:lang w:bidi="fa-IR"/>
              </w:rPr>
              <w:t>تاریخ</w:t>
            </w:r>
          </w:p>
        </w:tc>
        <w:tc>
          <w:tcPr>
            <w:tcW w:w="1843" w:type="dxa"/>
          </w:tcPr>
          <w:p w14:paraId="5A3AF20D" w14:textId="77777777" w:rsidR="00357A3E" w:rsidRPr="005634E5" w:rsidRDefault="00357A3E" w:rsidP="00EF10C3">
            <w:pPr>
              <w:spacing w:after="0" w:line="240" w:lineRule="auto"/>
              <w:jc w:val="center"/>
              <w:rPr>
                <w:rFonts w:cs="B Nazanin"/>
                <w:b/>
                <w:bCs/>
                <w:sz w:val="24"/>
                <w:szCs w:val="24"/>
              </w:rPr>
              <w:pPrChange w:id="574" w:author="reza" w:date="2017-04-12T18:27:00Z">
                <w:pPr>
                  <w:jc w:val="center"/>
                </w:pPr>
              </w:pPrChange>
            </w:pPr>
            <w:r>
              <w:rPr>
                <w:rFonts w:cs="B Nazanin"/>
                <w:b/>
                <w:bCs/>
                <w:sz w:val="24"/>
                <w:szCs w:val="24"/>
              </w:rPr>
              <w:t>A</w:t>
            </w:r>
            <w:del w:id="575" w:author="reza" w:date="2017-04-12T18:27:00Z">
              <w:r w:rsidRPr="005634E5" w:rsidDel="00EF10C3">
                <w:rPr>
                  <w:rFonts w:cs="B Nazanin"/>
                  <w:b/>
                  <w:bCs/>
                  <w:sz w:val="24"/>
                  <w:szCs w:val="24"/>
                </w:rPr>
                <w:delText>P</w:delText>
              </w:r>
            </w:del>
            <w:r w:rsidRPr="005634E5">
              <w:rPr>
                <w:rFonts w:cs="B Nazanin"/>
                <w:b/>
                <w:bCs/>
                <w:sz w:val="24"/>
                <w:szCs w:val="24"/>
              </w:rPr>
              <w:t>D</w:t>
            </w:r>
          </w:p>
        </w:tc>
        <w:tc>
          <w:tcPr>
            <w:tcW w:w="1843" w:type="dxa"/>
            <w:shd w:val="clear" w:color="auto" w:fill="auto"/>
            <w:vAlign w:val="center"/>
          </w:tcPr>
          <w:p w14:paraId="2264C062" w14:textId="77777777" w:rsidR="00357A3E" w:rsidRPr="005634E5" w:rsidRDefault="00357A3E" w:rsidP="00EF10C3">
            <w:pPr>
              <w:bidi/>
              <w:spacing w:after="0" w:line="240" w:lineRule="auto"/>
              <w:jc w:val="center"/>
              <w:rPr>
                <w:rFonts w:cs="B Nazanin"/>
                <w:sz w:val="24"/>
                <w:szCs w:val="24"/>
              </w:rPr>
              <w:pPrChange w:id="576" w:author="reza" w:date="2017-04-12T18:27:00Z">
                <w:pPr>
                  <w:bidi/>
                  <w:jc w:val="center"/>
                </w:pPr>
              </w:pPrChange>
            </w:pPr>
            <w:r w:rsidRPr="005634E5">
              <w:rPr>
                <w:rFonts w:cs="B Nazanin"/>
                <w:sz w:val="24"/>
                <w:szCs w:val="24"/>
              </w:rPr>
              <w:t>1394/07/01</w:t>
            </w:r>
          </w:p>
        </w:tc>
      </w:tr>
      <w:tr w:rsidR="00357A3E" w14:paraId="430E6CD2" w14:textId="77777777" w:rsidTr="00AC2AD3">
        <w:trPr>
          <w:jc w:val="center"/>
        </w:trPr>
        <w:tc>
          <w:tcPr>
            <w:tcW w:w="1020" w:type="dxa"/>
            <w:shd w:val="clear" w:color="auto" w:fill="DEEAF6" w:themeFill="accent1" w:themeFillTint="33"/>
          </w:tcPr>
          <w:p w14:paraId="289ADBE9" w14:textId="77777777" w:rsidR="00357A3E" w:rsidRPr="00357A3E" w:rsidRDefault="00357A3E" w:rsidP="00EF10C3">
            <w:pPr>
              <w:pStyle w:val="ListParagraph"/>
              <w:numPr>
                <w:ilvl w:val="0"/>
                <w:numId w:val="24"/>
              </w:numPr>
              <w:bidi/>
              <w:spacing w:after="0" w:line="240" w:lineRule="auto"/>
              <w:rPr>
                <w:rFonts w:cs="B Nazanin"/>
                <w:b/>
                <w:bCs/>
                <w:sz w:val="24"/>
                <w:szCs w:val="24"/>
                <w:rtl/>
              </w:rPr>
              <w:pPrChange w:id="577" w:author="reza" w:date="2017-04-12T18:27:00Z">
                <w:pPr>
                  <w:pStyle w:val="ListParagraph"/>
                  <w:numPr>
                    <w:numId w:val="24"/>
                  </w:numPr>
                  <w:bidi/>
                  <w:ind w:hanging="360"/>
                </w:pPr>
              </w:pPrChange>
            </w:pPr>
          </w:p>
        </w:tc>
        <w:tc>
          <w:tcPr>
            <w:tcW w:w="3598" w:type="dxa"/>
            <w:shd w:val="clear" w:color="auto" w:fill="DEEAF6" w:themeFill="accent1" w:themeFillTint="33"/>
            <w:vAlign w:val="center"/>
          </w:tcPr>
          <w:p w14:paraId="57F35368" w14:textId="77777777" w:rsidR="00357A3E" w:rsidRPr="00F74E48" w:rsidRDefault="00357A3E" w:rsidP="00EF10C3">
            <w:pPr>
              <w:bidi/>
              <w:spacing w:after="0" w:line="240" w:lineRule="auto"/>
              <w:rPr>
                <w:rFonts w:cs="B Nazanin"/>
                <w:b/>
                <w:bCs/>
                <w:sz w:val="24"/>
                <w:szCs w:val="24"/>
                <w:rtl/>
              </w:rPr>
              <w:pPrChange w:id="578" w:author="reza" w:date="2017-04-12T18:27:00Z">
                <w:pPr>
                  <w:bidi/>
                </w:pPr>
              </w:pPrChange>
            </w:pPr>
            <w:r>
              <w:rPr>
                <w:rFonts w:cs="B Nazanin" w:hint="cs"/>
                <w:b/>
                <w:bCs/>
                <w:sz w:val="24"/>
                <w:szCs w:val="24"/>
                <w:rtl/>
              </w:rPr>
              <w:t>کد دانشگاه</w:t>
            </w:r>
          </w:p>
        </w:tc>
        <w:tc>
          <w:tcPr>
            <w:tcW w:w="1843" w:type="dxa"/>
          </w:tcPr>
          <w:p w14:paraId="2CD3ADD9" w14:textId="77777777" w:rsidR="00357A3E" w:rsidRPr="005634E5" w:rsidRDefault="00357A3E" w:rsidP="00EF10C3">
            <w:pPr>
              <w:bidi/>
              <w:spacing w:after="0" w:line="240" w:lineRule="auto"/>
              <w:jc w:val="center"/>
              <w:rPr>
                <w:rFonts w:cs="B Nazanin"/>
                <w:b/>
                <w:bCs/>
                <w:sz w:val="24"/>
                <w:szCs w:val="24"/>
              </w:rPr>
              <w:pPrChange w:id="579" w:author="reza" w:date="2017-04-12T18:27:00Z">
                <w:pPr>
                  <w:bidi/>
                  <w:jc w:val="center"/>
                </w:pPr>
              </w:pPrChange>
            </w:pPr>
            <w:r w:rsidRPr="005634E5">
              <w:rPr>
                <w:rFonts w:cs="B Nazanin"/>
                <w:b/>
                <w:bCs/>
                <w:sz w:val="24"/>
                <w:szCs w:val="24"/>
              </w:rPr>
              <w:t>UC</w:t>
            </w:r>
          </w:p>
        </w:tc>
        <w:tc>
          <w:tcPr>
            <w:tcW w:w="1843" w:type="dxa"/>
            <w:shd w:val="clear" w:color="auto" w:fill="auto"/>
            <w:vAlign w:val="center"/>
          </w:tcPr>
          <w:p w14:paraId="4FC13B58" w14:textId="77777777" w:rsidR="00357A3E" w:rsidRPr="005634E5" w:rsidRDefault="00357A3E" w:rsidP="00EF10C3">
            <w:pPr>
              <w:bidi/>
              <w:spacing w:after="0" w:line="240" w:lineRule="auto"/>
              <w:jc w:val="center"/>
              <w:rPr>
                <w:rFonts w:cs="B Nazanin"/>
                <w:sz w:val="24"/>
                <w:szCs w:val="24"/>
              </w:rPr>
              <w:pPrChange w:id="580" w:author="reza" w:date="2017-04-12T18:27:00Z">
                <w:pPr>
                  <w:bidi/>
                  <w:jc w:val="center"/>
                </w:pPr>
              </w:pPrChange>
            </w:pPr>
            <w:r w:rsidRPr="005634E5">
              <w:rPr>
                <w:rFonts w:cs="B Nazanin"/>
                <w:sz w:val="24"/>
                <w:szCs w:val="24"/>
              </w:rPr>
              <w:t>2101</w:t>
            </w:r>
          </w:p>
        </w:tc>
      </w:tr>
      <w:tr w:rsidR="00357A3E" w14:paraId="7E41FF9B" w14:textId="77777777" w:rsidTr="00AC2AD3">
        <w:trPr>
          <w:jc w:val="center"/>
        </w:trPr>
        <w:tc>
          <w:tcPr>
            <w:tcW w:w="1020" w:type="dxa"/>
            <w:shd w:val="clear" w:color="auto" w:fill="DEEAF6" w:themeFill="accent1" w:themeFillTint="33"/>
          </w:tcPr>
          <w:p w14:paraId="1B718391" w14:textId="77777777" w:rsidR="00357A3E" w:rsidRPr="00357A3E" w:rsidRDefault="00357A3E" w:rsidP="00EF10C3">
            <w:pPr>
              <w:pStyle w:val="ListParagraph"/>
              <w:numPr>
                <w:ilvl w:val="0"/>
                <w:numId w:val="24"/>
              </w:numPr>
              <w:bidi/>
              <w:spacing w:after="0" w:line="240" w:lineRule="auto"/>
              <w:rPr>
                <w:rFonts w:cs="B Nazanin"/>
                <w:b/>
                <w:bCs/>
                <w:sz w:val="24"/>
                <w:szCs w:val="24"/>
                <w:rtl/>
              </w:rPr>
              <w:pPrChange w:id="581" w:author="reza" w:date="2017-04-12T18:27:00Z">
                <w:pPr>
                  <w:pStyle w:val="ListParagraph"/>
                  <w:numPr>
                    <w:numId w:val="24"/>
                  </w:numPr>
                  <w:bidi/>
                  <w:ind w:hanging="360"/>
                </w:pPr>
              </w:pPrChange>
            </w:pPr>
          </w:p>
        </w:tc>
        <w:tc>
          <w:tcPr>
            <w:tcW w:w="3598" w:type="dxa"/>
            <w:shd w:val="clear" w:color="auto" w:fill="DEEAF6" w:themeFill="accent1" w:themeFillTint="33"/>
            <w:vAlign w:val="center"/>
          </w:tcPr>
          <w:p w14:paraId="6CD10BE5" w14:textId="77777777" w:rsidR="00357A3E" w:rsidRDefault="00357A3E" w:rsidP="00EF10C3">
            <w:pPr>
              <w:bidi/>
              <w:spacing w:after="0" w:line="240" w:lineRule="auto"/>
              <w:rPr>
                <w:rFonts w:cs="B Nazanin"/>
                <w:b/>
                <w:bCs/>
                <w:sz w:val="24"/>
                <w:szCs w:val="24"/>
                <w:rtl/>
              </w:rPr>
              <w:pPrChange w:id="582" w:author="reza" w:date="2017-04-12T18:27:00Z">
                <w:pPr>
                  <w:bidi/>
                </w:pPr>
              </w:pPrChange>
            </w:pPr>
            <w:r>
              <w:rPr>
                <w:rFonts w:cs="B Nazanin" w:hint="cs"/>
                <w:b/>
                <w:bCs/>
                <w:sz w:val="24"/>
                <w:szCs w:val="24"/>
                <w:rtl/>
              </w:rPr>
              <w:t>کد ملی دستیار</w:t>
            </w:r>
          </w:p>
        </w:tc>
        <w:tc>
          <w:tcPr>
            <w:tcW w:w="1843" w:type="dxa"/>
          </w:tcPr>
          <w:p w14:paraId="2AC22F34" w14:textId="77777777" w:rsidR="00357A3E" w:rsidRPr="005634E5" w:rsidRDefault="00357A3E" w:rsidP="00EF10C3">
            <w:pPr>
              <w:bidi/>
              <w:spacing w:after="0" w:line="240" w:lineRule="auto"/>
              <w:jc w:val="center"/>
              <w:rPr>
                <w:rFonts w:cs="B Nazanin"/>
                <w:b/>
                <w:bCs/>
                <w:sz w:val="24"/>
                <w:szCs w:val="24"/>
                <w:lang w:bidi="fa-IR"/>
              </w:rPr>
              <w:pPrChange w:id="583" w:author="reza" w:date="2017-04-12T18:27:00Z">
                <w:pPr>
                  <w:bidi/>
                  <w:jc w:val="center"/>
                </w:pPr>
              </w:pPrChange>
            </w:pPr>
            <w:r>
              <w:rPr>
                <w:rFonts w:cs="B Nazanin"/>
                <w:b/>
                <w:bCs/>
                <w:sz w:val="24"/>
                <w:szCs w:val="24"/>
                <w:lang w:bidi="fa-IR"/>
              </w:rPr>
              <w:t>SNI</w:t>
            </w:r>
          </w:p>
        </w:tc>
        <w:tc>
          <w:tcPr>
            <w:tcW w:w="1843" w:type="dxa"/>
            <w:vAlign w:val="center"/>
          </w:tcPr>
          <w:p w14:paraId="76999DA7" w14:textId="77777777" w:rsidR="00357A3E" w:rsidRDefault="00357A3E" w:rsidP="00EF10C3">
            <w:pPr>
              <w:bidi/>
              <w:spacing w:after="0" w:line="240" w:lineRule="auto"/>
              <w:jc w:val="center"/>
              <w:rPr>
                <w:rFonts w:cs="B Nazanin"/>
                <w:sz w:val="24"/>
                <w:szCs w:val="24"/>
                <w:rtl/>
                <w:lang w:bidi="fa-IR"/>
              </w:rPr>
              <w:pPrChange w:id="584" w:author="reza" w:date="2017-04-12T18:27:00Z">
                <w:pPr>
                  <w:bidi/>
                  <w:jc w:val="center"/>
                </w:pPr>
              </w:pPrChange>
            </w:pPr>
            <w:r>
              <w:rPr>
                <w:rFonts w:cs="B Nazanin"/>
                <w:sz w:val="24"/>
                <w:szCs w:val="24"/>
                <w:lang w:bidi="fa-IR"/>
              </w:rPr>
              <w:t>387XXXXXXC</w:t>
            </w:r>
          </w:p>
        </w:tc>
      </w:tr>
      <w:tr w:rsidR="00357A3E" w14:paraId="5EA37270" w14:textId="77777777" w:rsidTr="00AC2AD3">
        <w:trPr>
          <w:jc w:val="center"/>
        </w:trPr>
        <w:tc>
          <w:tcPr>
            <w:tcW w:w="1020" w:type="dxa"/>
            <w:shd w:val="clear" w:color="auto" w:fill="DEEAF6" w:themeFill="accent1" w:themeFillTint="33"/>
          </w:tcPr>
          <w:p w14:paraId="44F7EBE6" w14:textId="77777777" w:rsidR="00357A3E" w:rsidRPr="00357A3E" w:rsidRDefault="00357A3E" w:rsidP="00EF10C3">
            <w:pPr>
              <w:pStyle w:val="ListParagraph"/>
              <w:numPr>
                <w:ilvl w:val="0"/>
                <w:numId w:val="24"/>
              </w:numPr>
              <w:bidi/>
              <w:spacing w:after="0" w:line="240" w:lineRule="auto"/>
              <w:rPr>
                <w:rFonts w:cs="B Nazanin"/>
                <w:b/>
                <w:bCs/>
                <w:sz w:val="24"/>
                <w:szCs w:val="24"/>
                <w:rtl/>
                <w:lang w:bidi="fa-IR"/>
              </w:rPr>
              <w:pPrChange w:id="585" w:author="reza" w:date="2017-04-12T18:27:00Z">
                <w:pPr>
                  <w:pStyle w:val="ListParagraph"/>
                  <w:numPr>
                    <w:numId w:val="24"/>
                  </w:numPr>
                  <w:bidi/>
                  <w:ind w:hanging="360"/>
                </w:pPr>
              </w:pPrChange>
            </w:pPr>
          </w:p>
        </w:tc>
        <w:tc>
          <w:tcPr>
            <w:tcW w:w="3598" w:type="dxa"/>
            <w:shd w:val="clear" w:color="auto" w:fill="DEEAF6" w:themeFill="accent1" w:themeFillTint="33"/>
            <w:vAlign w:val="center"/>
          </w:tcPr>
          <w:p w14:paraId="7621A381" w14:textId="70D4B382" w:rsidR="00357A3E" w:rsidRDefault="00357A3E" w:rsidP="00EF10C3">
            <w:pPr>
              <w:bidi/>
              <w:spacing w:after="0" w:line="240" w:lineRule="auto"/>
              <w:rPr>
                <w:rFonts w:cs="B Nazanin"/>
                <w:b/>
                <w:bCs/>
                <w:sz w:val="24"/>
                <w:szCs w:val="24"/>
                <w:rtl/>
              </w:rPr>
              <w:pPrChange w:id="586" w:author="reza" w:date="2017-04-12T18:29:00Z">
                <w:pPr>
                  <w:bidi/>
                </w:pPr>
              </w:pPrChange>
            </w:pPr>
            <w:r>
              <w:rPr>
                <w:rFonts w:cs="B Nazanin" w:hint="cs"/>
                <w:b/>
                <w:bCs/>
                <w:sz w:val="24"/>
                <w:szCs w:val="24"/>
                <w:rtl/>
                <w:lang w:bidi="fa-IR"/>
              </w:rPr>
              <w:t>کد ملی تایید کننده دانشگاه</w:t>
            </w:r>
            <w:del w:id="587" w:author="reza" w:date="2017-04-12T18:29:00Z">
              <w:r w:rsidDel="00EF10C3">
                <w:rPr>
                  <w:rFonts w:cs="B Nazanin" w:hint="cs"/>
                  <w:b/>
                  <w:bCs/>
                  <w:sz w:val="24"/>
                  <w:szCs w:val="24"/>
                  <w:rtl/>
                  <w:lang w:bidi="fa-IR"/>
                </w:rPr>
                <w:delText>(</w:delText>
              </w:r>
              <w:r w:rsidDel="00EF10C3">
                <w:rPr>
                  <w:rFonts w:cs="B Nazanin" w:hint="cs"/>
                  <w:b/>
                  <w:bCs/>
                  <w:sz w:val="24"/>
                  <w:szCs w:val="24"/>
                  <w:rtl/>
                </w:rPr>
                <w:delText>مدیر گروه)</w:delText>
              </w:r>
            </w:del>
          </w:p>
        </w:tc>
        <w:tc>
          <w:tcPr>
            <w:tcW w:w="1843" w:type="dxa"/>
          </w:tcPr>
          <w:p w14:paraId="038A7A9C" w14:textId="77777777" w:rsidR="00357A3E" w:rsidRPr="005634E5" w:rsidRDefault="00357A3E" w:rsidP="00EF10C3">
            <w:pPr>
              <w:bidi/>
              <w:spacing w:after="0" w:line="240" w:lineRule="auto"/>
              <w:jc w:val="center"/>
              <w:rPr>
                <w:rFonts w:cs="B Nazanin"/>
                <w:b/>
                <w:bCs/>
                <w:sz w:val="24"/>
                <w:szCs w:val="24"/>
                <w:lang w:bidi="fa-IR"/>
              </w:rPr>
              <w:pPrChange w:id="588" w:author="reza" w:date="2017-04-12T18:27:00Z">
                <w:pPr>
                  <w:bidi/>
                  <w:jc w:val="center"/>
                </w:pPr>
              </w:pPrChange>
            </w:pPr>
            <w:r>
              <w:rPr>
                <w:rFonts w:cs="B Nazanin"/>
                <w:b/>
                <w:bCs/>
                <w:sz w:val="24"/>
                <w:szCs w:val="24"/>
                <w:lang w:bidi="fa-IR"/>
              </w:rPr>
              <w:t>CNI</w:t>
            </w:r>
          </w:p>
        </w:tc>
        <w:tc>
          <w:tcPr>
            <w:tcW w:w="1843" w:type="dxa"/>
            <w:vAlign w:val="center"/>
          </w:tcPr>
          <w:p w14:paraId="728E7821" w14:textId="77777777" w:rsidR="00357A3E" w:rsidRDefault="00357A3E" w:rsidP="00EF10C3">
            <w:pPr>
              <w:bidi/>
              <w:spacing w:after="0" w:line="240" w:lineRule="auto"/>
              <w:jc w:val="center"/>
              <w:rPr>
                <w:rFonts w:cs="B Nazanin"/>
                <w:sz w:val="24"/>
                <w:szCs w:val="24"/>
                <w:rtl/>
                <w:lang w:bidi="fa-IR"/>
              </w:rPr>
              <w:pPrChange w:id="589" w:author="reza" w:date="2017-04-12T18:27:00Z">
                <w:pPr>
                  <w:bidi/>
                  <w:jc w:val="center"/>
                </w:pPr>
              </w:pPrChange>
            </w:pPr>
            <w:r>
              <w:rPr>
                <w:rFonts w:cs="B Nazanin"/>
                <w:sz w:val="24"/>
                <w:szCs w:val="24"/>
                <w:lang w:bidi="fa-IR"/>
              </w:rPr>
              <w:t>dddddddddC</w:t>
            </w:r>
          </w:p>
        </w:tc>
      </w:tr>
      <w:tr w:rsidR="00357A3E" w:rsidDel="00EF10C3" w14:paraId="592DB5C3" w14:textId="33728239" w:rsidTr="00AC2AD3">
        <w:trPr>
          <w:jc w:val="center"/>
          <w:del w:id="590" w:author="reza" w:date="2017-04-12T18:28:00Z"/>
        </w:trPr>
        <w:tc>
          <w:tcPr>
            <w:tcW w:w="1020" w:type="dxa"/>
            <w:shd w:val="clear" w:color="auto" w:fill="DEEAF6" w:themeFill="accent1" w:themeFillTint="33"/>
          </w:tcPr>
          <w:p w14:paraId="3F6A149E" w14:textId="18D790F5" w:rsidR="00357A3E" w:rsidRPr="00357A3E" w:rsidDel="00EF10C3" w:rsidRDefault="00357A3E" w:rsidP="00EF10C3">
            <w:pPr>
              <w:pStyle w:val="ListParagraph"/>
              <w:numPr>
                <w:ilvl w:val="0"/>
                <w:numId w:val="24"/>
              </w:numPr>
              <w:bidi/>
              <w:spacing w:after="0" w:line="240" w:lineRule="auto"/>
              <w:rPr>
                <w:del w:id="591" w:author="reza" w:date="2017-04-12T18:28:00Z"/>
                <w:rFonts w:cs="B Nazanin"/>
                <w:b/>
                <w:bCs/>
                <w:sz w:val="24"/>
                <w:szCs w:val="24"/>
                <w:rtl/>
              </w:rPr>
              <w:pPrChange w:id="592" w:author="reza" w:date="2017-04-12T18:27:00Z">
                <w:pPr>
                  <w:pStyle w:val="ListParagraph"/>
                  <w:numPr>
                    <w:numId w:val="24"/>
                  </w:numPr>
                  <w:bidi/>
                  <w:ind w:hanging="360"/>
                </w:pPr>
              </w:pPrChange>
            </w:pPr>
          </w:p>
        </w:tc>
        <w:tc>
          <w:tcPr>
            <w:tcW w:w="3598" w:type="dxa"/>
            <w:shd w:val="clear" w:color="auto" w:fill="DEEAF6" w:themeFill="accent1" w:themeFillTint="33"/>
            <w:vAlign w:val="center"/>
          </w:tcPr>
          <w:p w14:paraId="63A5DABF" w14:textId="3581EB89" w:rsidR="00357A3E" w:rsidDel="00EF10C3" w:rsidRDefault="00357A3E" w:rsidP="00EF10C3">
            <w:pPr>
              <w:bidi/>
              <w:spacing w:after="0" w:line="240" w:lineRule="auto"/>
              <w:rPr>
                <w:del w:id="593" w:author="reza" w:date="2017-04-12T18:28:00Z"/>
                <w:rFonts w:cs="B Nazanin"/>
                <w:sz w:val="24"/>
                <w:szCs w:val="24"/>
                <w:rtl/>
              </w:rPr>
              <w:pPrChange w:id="594" w:author="reza" w:date="2017-04-12T18:27:00Z">
                <w:pPr>
                  <w:bidi/>
                </w:pPr>
              </w:pPrChange>
            </w:pPr>
            <w:del w:id="595" w:author="reza" w:date="2017-04-12T18:28:00Z">
              <w:r w:rsidDel="00EF10C3">
                <w:rPr>
                  <w:rFonts w:cs="B Nazanin" w:hint="cs"/>
                  <w:b/>
                  <w:bCs/>
                  <w:sz w:val="24"/>
                  <w:szCs w:val="24"/>
                  <w:rtl/>
                </w:rPr>
                <w:delText xml:space="preserve">کد </w:delText>
              </w:r>
              <w:r w:rsidRPr="00D04AFB" w:rsidDel="00EF10C3">
                <w:rPr>
                  <w:rFonts w:cs="B Nazanin" w:hint="cs"/>
                  <w:b/>
                  <w:bCs/>
                  <w:sz w:val="24"/>
                  <w:szCs w:val="24"/>
                  <w:rtl/>
                </w:rPr>
                <w:delText>رشته</w:delText>
              </w:r>
              <w:r w:rsidDel="00EF10C3">
                <w:rPr>
                  <w:rFonts w:cs="B Nazanin" w:hint="cs"/>
                  <w:b/>
                  <w:bCs/>
                  <w:sz w:val="24"/>
                  <w:szCs w:val="24"/>
                  <w:rtl/>
                </w:rPr>
                <w:delText xml:space="preserve"> تحصیلی</w:delText>
              </w:r>
            </w:del>
          </w:p>
        </w:tc>
        <w:tc>
          <w:tcPr>
            <w:tcW w:w="1843" w:type="dxa"/>
          </w:tcPr>
          <w:p w14:paraId="6CC5BA0F" w14:textId="5435AA47" w:rsidR="00357A3E" w:rsidRPr="005634E5" w:rsidDel="00EF10C3" w:rsidRDefault="00357A3E" w:rsidP="00EF10C3">
            <w:pPr>
              <w:bidi/>
              <w:spacing w:after="0" w:line="240" w:lineRule="auto"/>
              <w:jc w:val="center"/>
              <w:rPr>
                <w:del w:id="596" w:author="reza" w:date="2017-04-12T18:28:00Z"/>
                <w:rFonts w:cs="B Nazanin"/>
                <w:b/>
                <w:bCs/>
                <w:sz w:val="24"/>
                <w:szCs w:val="24"/>
                <w:lang w:bidi="fa-IR"/>
              </w:rPr>
              <w:pPrChange w:id="597" w:author="reza" w:date="2017-04-12T18:27:00Z">
                <w:pPr>
                  <w:bidi/>
                  <w:jc w:val="center"/>
                </w:pPr>
              </w:pPrChange>
            </w:pPr>
            <w:del w:id="598" w:author="reza" w:date="2017-04-12T18:28:00Z">
              <w:r w:rsidRPr="005634E5" w:rsidDel="00EF10C3">
                <w:rPr>
                  <w:rFonts w:cs="B Nazanin"/>
                  <w:b/>
                  <w:bCs/>
                  <w:sz w:val="24"/>
                  <w:szCs w:val="24"/>
                  <w:lang w:bidi="fa-IR"/>
                </w:rPr>
                <w:delText>CC</w:delText>
              </w:r>
            </w:del>
          </w:p>
        </w:tc>
        <w:tc>
          <w:tcPr>
            <w:tcW w:w="1843" w:type="dxa"/>
            <w:vAlign w:val="center"/>
          </w:tcPr>
          <w:p w14:paraId="787FC822" w14:textId="05A8AFF2" w:rsidR="00357A3E" w:rsidDel="00EF10C3" w:rsidRDefault="00357A3E" w:rsidP="00EF10C3">
            <w:pPr>
              <w:bidi/>
              <w:spacing w:after="0" w:line="240" w:lineRule="auto"/>
              <w:jc w:val="center"/>
              <w:rPr>
                <w:del w:id="599" w:author="reza" w:date="2017-04-12T18:28:00Z"/>
                <w:rFonts w:cs="B Nazanin"/>
                <w:sz w:val="24"/>
                <w:szCs w:val="24"/>
                <w:rtl/>
                <w:lang w:bidi="fa-IR"/>
              </w:rPr>
              <w:pPrChange w:id="600" w:author="reza" w:date="2017-04-12T18:27:00Z">
                <w:pPr>
                  <w:bidi/>
                  <w:jc w:val="center"/>
                </w:pPr>
              </w:pPrChange>
            </w:pPr>
            <w:del w:id="601" w:author="reza" w:date="2017-04-12T18:28:00Z">
              <w:r w:rsidDel="00EF10C3">
                <w:rPr>
                  <w:rFonts w:cs="B Nazanin"/>
                  <w:sz w:val="24"/>
                  <w:szCs w:val="24"/>
                  <w:lang w:bidi="fa-IR"/>
                </w:rPr>
                <w:delText>12</w:delText>
              </w:r>
            </w:del>
          </w:p>
        </w:tc>
      </w:tr>
      <w:tr w:rsidR="00357A3E" w14:paraId="41BEB54F" w14:textId="77777777" w:rsidTr="00AC2AD3">
        <w:trPr>
          <w:jc w:val="center"/>
        </w:trPr>
        <w:tc>
          <w:tcPr>
            <w:tcW w:w="1020" w:type="dxa"/>
            <w:shd w:val="clear" w:color="auto" w:fill="DEEAF6" w:themeFill="accent1" w:themeFillTint="33"/>
          </w:tcPr>
          <w:p w14:paraId="49A2EBF5" w14:textId="77777777" w:rsidR="00357A3E" w:rsidRPr="00357A3E" w:rsidRDefault="00357A3E" w:rsidP="00EF10C3">
            <w:pPr>
              <w:pStyle w:val="ListParagraph"/>
              <w:numPr>
                <w:ilvl w:val="0"/>
                <w:numId w:val="24"/>
              </w:numPr>
              <w:bidi/>
              <w:spacing w:after="0" w:line="240" w:lineRule="auto"/>
              <w:rPr>
                <w:rFonts w:cs="B Nazanin"/>
                <w:b/>
                <w:bCs/>
                <w:sz w:val="24"/>
                <w:szCs w:val="24"/>
                <w:rtl/>
              </w:rPr>
              <w:pPrChange w:id="602" w:author="reza" w:date="2017-04-12T18:27:00Z">
                <w:pPr>
                  <w:pStyle w:val="ListParagraph"/>
                  <w:numPr>
                    <w:numId w:val="24"/>
                  </w:numPr>
                  <w:bidi/>
                  <w:ind w:hanging="360"/>
                </w:pPr>
              </w:pPrChange>
            </w:pPr>
          </w:p>
        </w:tc>
        <w:tc>
          <w:tcPr>
            <w:tcW w:w="3598" w:type="dxa"/>
            <w:shd w:val="clear" w:color="auto" w:fill="DEEAF6" w:themeFill="accent1" w:themeFillTint="33"/>
            <w:vAlign w:val="center"/>
          </w:tcPr>
          <w:p w14:paraId="0A42E1FC" w14:textId="77777777" w:rsidR="00357A3E" w:rsidRDefault="00357A3E" w:rsidP="00EF10C3">
            <w:pPr>
              <w:bidi/>
              <w:spacing w:after="0" w:line="240" w:lineRule="auto"/>
              <w:rPr>
                <w:rFonts w:cs="B Nazanin"/>
                <w:sz w:val="24"/>
                <w:szCs w:val="24"/>
                <w:rtl/>
                <w:lang w:bidi="fa-IR"/>
              </w:rPr>
              <w:pPrChange w:id="603" w:author="reza" w:date="2017-04-12T18:27:00Z">
                <w:pPr>
                  <w:bidi/>
                </w:pPr>
              </w:pPrChange>
            </w:pPr>
            <w:r>
              <w:rPr>
                <w:rFonts w:cs="B Nazanin" w:hint="cs"/>
                <w:b/>
                <w:bCs/>
                <w:sz w:val="24"/>
                <w:szCs w:val="24"/>
                <w:rtl/>
              </w:rPr>
              <w:t xml:space="preserve">کد </w:t>
            </w:r>
            <w:r>
              <w:rPr>
                <w:rFonts w:cs="B Nazanin" w:hint="cs"/>
                <w:b/>
                <w:bCs/>
                <w:sz w:val="24"/>
                <w:szCs w:val="24"/>
                <w:rtl/>
                <w:lang w:bidi="fa-IR"/>
              </w:rPr>
              <w:t>بخش دانشگاه</w:t>
            </w:r>
          </w:p>
        </w:tc>
        <w:tc>
          <w:tcPr>
            <w:tcW w:w="1843" w:type="dxa"/>
          </w:tcPr>
          <w:p w14:paraId="42E43B11" w14:textId="77777777" w:rsidR="00357A3E" w:rsidRPr="005634E5" w:rsidRDefault="00357A3E" w:rsidP="00EF10C3">
            <w:pPr>
              <w:bidi/>
              <w:spacing w:after="0" w:line="240" w:lineRule="auto"/>
              <w:jc w:val="center"/>
              <w:rPr>
                <w:rFonts w:cs="B Nazanin"/>
                <w:b/>
                <w:bCs/>
                <w:sz w:val="24"/>
                <w:szCs w:val="24"/>
                <w:lang w:bidi="fa-IR"/>
              </w:rPr>
              <w:pPrChange w:id="604" w:author="reza" w:date="2017-04-12T18:27:00Z">
                <w:pPr>
                  <w:bidi/>
                  <w:jc w:val="center"/>
                </w:pPr>
              </w:pPrChange>
            </w:pPr>
            <w:r>
              <w:rPr>
                <w:rFonts w:cs="B Nazanin"/>
                <w:b/>
                <w:bCs/>
                <w:sz w:val="24"/>
                <w:szCs w:val="24"/>
                <w:lang w:bidi="fa-IR"/>
              </w:rPr>
              <w:t>UW</w:t>
            </w:r>
          </w:p>
        </w:tc>
        <w:tc>
          <w:tcPr>
            <w:tcW w:w="1843" w:type="dxa"/>
            <w:vAlign w:val="center"/>
          </w:tcPr>
          <w:p w14:paraId="48BACFB2" w14:textId="77777777" w:rsidR="00357A3E" w:rsidRDefault="00357A3E" w:rsidP="00EF10C3">
            <w:pPr>
              <w:bidi/>
              <w:spacing w:after="0" w:line="240" w:lineRule="auto"/>
              <w:jc w:val="center"/>
              <w:rPr>
                <w:rFonts w:cs="B Nazanin"/>
                <w:sz w:val="24"/>
                <w:szCs w:val="24"/>
                <w:rtl/>
                <w:lang w:bidi="fa-IR"/>
              </w:rPr>
              <w:pPrChange w:id="605" w:author="reza" w:date="2017-04-12T18:27:00Z">
                <w:pPr>
                  <w:bidi/>
                  <w:jc w:val="center"/>
                </w:pPr>
              </w:pPrChange>
            </w:pPr>
            <w:r>
              <w:rPr>
                <w:rFonts w:cs="B Nazanin"/>
                <w:sz w:val="24"/>
                <w:szCs w:val="24"/>
                <w:lang w:bidi="fa-IR"/>
              </w:rPr>
              <w:t>210111</w:t>
            </w:r>
          </w:p>
        </w:tc>
      </w:tr>
      <w:tr w:rsidR="00357A3E" w14:paraId="4B77CAAB" w14:textId="77777777" w:rsidTr="00AC2AD3">
        <w:trPr>
          <w:jc w:val="center"/>
        </w:trPr>
        <w:tc>
          <w:tcPr>
            <w:tcW w:w="1020" w:type="dxa"/>
            <w:shd w:val="clear" w:color="auto" w:fill="DEEAF6" w:themeFill="accent1" w:themeFillTint="33"/>
          </w:tcPr>
          <w:p w14:paraId="4C3E62C7" w14:textId="77777777" w:rsidR="00357A3E" w:rsidRPr="00357A3E" w:rsidRDefault="00357A3E" w:rsidP="00EF10C3">
            <w:pPr>
              <w:pStyle w:val="ListParagraph"/>
              <w:numPr>
                <w:ilvl w:val="0"/>
                <w:numId w:val="24"/>
              </w:numPr>
              <w:bidi/>
              <w:spacing w:after="0" w:line="240" w:lineRule="auto"/>
              <w:rPr>
                <w:rFonts w:cs="B Nazanin"/>
                <w:b/>
                <w:bCs/>
                <w:sz w:val="24"/>
                <w:szCs w:val="24"/>
                <w:rtl/>
              </w:rPr>
              <w:pPrChange w:id="606" w:author="reza" w:date="2017-04-12T18:27:00Z">
                <w:pPr>
                  <w:pStyle w:val="ListParagraph"/>
                  <w:numPr>
                    <w:numId w:val="24"/>
                  </w:numPr>
                  <w:bidi/>
                  <w:ind w:hanging="360"/>
                </w:pPr>
              </w:pPrChange>
            </w:pPr>
          </w:p>
        </w:tc>
        <w:tc>
          <w:tcPr>
            <w:tcW w:w="3598" w:type="dxa"/>
            <w:shd w:val="clear" w:color="auto" w:fill="DEEAF6" w:themeFill="accent1" w:themeFillTint="33"/>
            <w:vAlign w:val="center"/>
          </w:tcPr>
          <w:p w14:paraId="10604649" w14:textId="77777777" w:rsidR="00357A3E" w:rsidRDefault="00357A3E" w:rsidP="00EF10C3">
            <w:pPr>
              <w:bidi/>
              <w:spacing w:after="0" w:line="240" w:lineRule="auto"/>
              <w:rPr>
                <w:rFonts w:cs="B Nazanin" w:hint="cs"/>
                <w:b/>
                <w:bCs/>
                <w:sz w:val="24"/>
                <w:szCs w:val="24"/>
                <w:rtl/>
                <w:lang w:bidi="fa-IR"/>
              </w:rPr>
              <w:pPrChange w:id="607" w:author="reza" w:date="2017-04-12T18:27:00Z">
                <w:pPr>
                  <w:bidi/>
                </w:pPr>
              </w:pPrChange>
            </w:pPr>
            <w:r>
              <w:rPr>
                <w:rFonts w:cs="B Nazanin" w:hint="cs"/>
                <w:b/>
                <w:bCs/>
                <w:sz w:val="24"/>
                <w:szCs w:val="24"/>
                <w:rtl/>
              </w:rPr>
              <w:t>مرتبه ارتقا</w:t>
            </w:r>
          </w:p>
        </w:tc>
        <w:tc>
          <w:tcPr>
            <w:tcW w:w="1843" w:type="dxa"/>
          </w:tcPr>
          <w:p w14:paraId="587517C3" w14:textId="77777777" w:rsidR="00357A3E" w:rsidRPr="005634E5" w:rsidRDefault="00357A3E" w:rsidP="00EF10C3">
            <w:pPr>
              <w:bidi/>
              <w:spacing w:after="0" w:line="240" w:lineRule="auto"/>
              <w:jc w:val="center"/>
              <w:rPr>
                <w:rFonts w:cs="B Nazanin"/>
                <w:b/>
                <w:bCs/>
                <w:sz w:val="24"/>
                <w:szCs w:val="24"/>
                <w:lang w:bidi="fa-IR"/>
              </w:rPr>
              <w:pPrChange w:id="608" w:author="reza" w:date="2017-04-12T18:27:00Z">
                <w:pPr>
                  <w:bidi/>
                  <w:jc w:val="center"/>
                </w:pPr>
              </w:pPrChange>
            </w:pPr>
            <w:r w:rsidRPr="005634E5">
              <w:rPr>
                <w:rFonts w:cs="B Nazanin"/>
                <w:b/>
                <w:bCs/>
                <w:sz w:val="24"/>
                <w:szCs w:val="24"/>
                <w:lang w:bidi="fa-IR"/>
              </w:rPr>
              <w:t>EC</w:t>
            </w:r>
          </w:p>
        </w:tc>
        <w:tc>
          <w:tcPr>
            <w:tcW w:w="1843" w:type="dxa"/>
            <w:vAlign w:val="center"/>
          </w:tcPr>
          <w:p w14:paraId="1F1D8B5A" w14:textId="77777777" w:rsidR="00357A3E" w:rsidRDefault="00357A3E" w:rsidP="00EF10C3">
            <w:pPr>
              <w:bidi/>
              <w:spacing w:after="0" w:line="240" w:lineRule="auto"/>
              <w:jc w:val="center"/>
              <w:rPr>
                <w:rFonts w:cs="B Nazanin"/>
                <w:sz w:val="24"/>
                <w:szCs w:val="24"/>
                <w:rtl/>
                <w:lang w:bidi="fa-IR"/>
              </w:rPr>
              <w:pPrChange w:id="609" w:author="reza" w:date="2017-04-12T18:27:00Z">
                <w:pPr>
                  <w:bidi/>
                  <w:jc w:val="center"/>
                </w:pPr>
              </w:pPrChange>
            </w:pPr>
            <w:r>
              <w:rPr>
                <w:rFonts w:cs="B Nazanin"/>
                <w:sz w:val="24"/>
                <w:szCs w:val="24"/>
                <w:lang w:bidi="fa-IR"/>
              </w:rPr>
              <w:t>1</w:t>
            </w:r>
          </w:p>
        </w:tc>
      </w:tr>
      <w:tr w:rsidR="00357A3E" w14:paraId="264F5B8E" w14:textId="77777777" w:rsidTr="00AC2AD3">
        <w:trPr>
          <w:jc w:val="center"/>
        </w:trPr>
        <w:tc>
          <w:tcPr>
            <w:tcW w:w="1020" w:type="dxa"/>
            <w:shd w:val="clear" w:color="auto" w:fill="DEEAF6" w:themeFill="accent1" w:themeFillTint="33"/>
          </w:tcPr>
          <w:p w14:paraId="4DA6ED31" w14:textId="77777777" w:rsidR="00357A3E" w:rsidRPr="00357A3E" w:rsidRDefault="00357A3E" w:rsidP="00EF10C3">
            <w:pPr>
              <w:pStyle w:val="ListParagraph"/>
              <w:numPr>
                <w:ilvl w:val="0"/>
                <w:numId w:val="24"/>
              </w:numPr>
              <w:bidi/>
              <w:spacing w:after="0" w:line="240" w:lineRule="auto"/>
              <w:rPr>
                <w:rFonts w:cs="B Nazanin"/>
                <w:b/>
                <w:bCs/>
                <w:sz w:val="24"/>
                <w:szCs w:val="24"/>
                <w:rtl/>
              </w:rPr>
              <w:pPrChange w:id="610" w:author="reza" w:date="2017-04-12T18:27:00Z">
                <w:pPr>
                  <w:pStyle w:val="ListParagraph"/>
                  <w:numPr>
                    <w:numId w:val="24"/>
                  </w:numPr>
                  <w:bidi/>
                  <w:ind w:hanging="360"/>
                </w:pPr>
              </w:pPrChange>
            </w:pPr>
          </w:p>
        </w:tc>
        <w:tc>
          <w:tcPr>
            <w:tcW w:w="3598" w:type="dxa"/>
            <w:shd w:val="clear" w:color="auto" w:fill="DEEAF6" w:themeFill="accent1" w:themeFillTint="33"/>
            <w:vAlign w:val="center"/>
          </w:tcPr>
          <w:p w14:paraId="17E6604C" w14:textId="77777777" w:rsidR="00357A3E" w:rsidRDefault="00357A3E" w:rsidP="00EF10C3">
            <w:pPr>
              <w:bidi/>
              <w:spacing w:after="0" w:line="240" w:lineRule="auto"/>
              <w:rPr>
                <w:rFonts w:cs="B Nazanin"/>
                <w:b/>
                <w:bCs/>
                <w:sz w:val="24"/>
                <w:szCs w:val="24"/>
                <w:rtl/>
              </w:rPr>
              <w:pPrChange w:id="611" w:author="reza" w:date="2017-04-12T18:27:00Z">
                <w:pPr>
                  <w:bidi/>
                </w:pPr>
              </w:pPrChange>
            </w:pPr>
            <w:r>
              <w:rPr>
                <w:rFonts w:cs="B Nazanin" w:hint="cs"/>
                <w:b/>
                <w:bCs/>
                <w:sz w:val="24"/>
                <w:szCs w:val="24"/>
                <w:rtl/>
              </w:rPr>
              <w:t>تاریخ شروع</w:t>
            </w:r>
          </w:p>
        </w:tc>
        <w:tc>
          <w:tcPr>
            <w:tcW w:w="1843" w:type="dxa"/>
          </w:tcPr>
          <w:p w14:paraId="7C0901DF" w14:textId="77777777" w:rsidR="00357A3E" w:rsidRPr="005634E5" w:rsidRDefault="00357A3E" w:rsidP="00EF10C3">
            <w:pPr>
              <w:bidi/>
              <w:spacing w:after="0" w:line="240" w:lineRule="auto"/>
              <w:jc w:val="center"/>
              <w:rPr>
                <w:rFonts w:cs="B Nazanin"/>
                <w:b/>
                <w:bCs/>
                <w:sz w:val="24"/>
                <w:szCs w:val="24"/>
                <w:lang w:bidi="fa-IR"/>
              </w:rPr>
              <w:pPrChange w:id="612" w:author="reza" w:date="2017-04-12T18:27:00Z">
                <w:pPr>
                  <w:bidi/>
                  <w:jc w:val="center"/>
                </w:pPr>
              </w:pPrChange>
            </w:pPr>
            <w:r>
              <w:rPr>
                <w:rFonts w:cs="B Nazanin"/>
                <w:b/>
                <w:bCs/>
                <w:sz w:val="24"/>
                <w:szCs w:val="24"/>
                <w:lang w:bidi="fa-IR"/>
              </w:rPr>
              <w:t>S</w:t>
            </w:r>
            <w:del w:id="613" w:author="reza" w:date="2017-04-12T18:27:00Z">
              <w:r w:rsidDel="00EF10C3">
                <w:rPr>
                  <w:rFonts w:cs="B Nazanin"/>
                  <w:b/>
                  <w:bCs/>
                  <w:sz w:val="24"/>
                  <w:szCs w:val="24"/>
                  <w:lang w:bidi="fa-IR"/>
                </w:rPr>
                <w:delText>P</w:delText>
              </w:r>
            </w:del>
            <w:r>
              <w:rPr>
                <w:rFonts w:cs="B Nazanin"/>
                <w:b/>
                <w:bCs/>
                <w:sz w:val="24"/>
                <w:szCs w:val="24"/>
                <w:lang w:bidi="fa-IR"/>
              </w:rPr>
              <w:t>D</w:t>
            </w:r>
          </w:p>
        </w:tc>
        <w:tc>
          <w:tcPr>
            <w:tcW w:w="1843" w:type="dxa"/>
            <w:vAlign w:val="center"/>
          </w:tcPr>
          <w:p w14:paraId="0099C60C" w14:textId="77777777" w:rsidR="00357A3E" w:rsidRDefault="00357A3E" w:rsidP="00EF10C3">
            <w:pPr>
              <w:bidi/>
              <w:spacing w:after="0" w:line="240" w:lineRule="auto"/>
              <w:jc w:val="center"/>
              <w:rPr>
                <w:rFonts w:cs="B Nazanin"/>
                <w:sz w:val="24"/>
                <w:szCs w:val="24"/>
                <w:lang w:bidi="fa-IR"/>
              </w:rPr>
              <w:pPrChange w:id="614" w:author="reza" w:date="2017-04-12T18:27:00Z">
                <w:pPr>
                  <w:bidi/>
                  <w:jc w:val="center"/>
                </w:pPr>
              </w:pPrChange>
            </w:pPr>
            <w:r>
              <w:rPr>
                <w:rFonts w:cs="B Nazanin"/>
                <w:sz w:val="24"/>
                <w:szCs w:val="24"/>
                <w:lang w:bidi="fa-IR"/>
              </w:rPr>
              <w:t>1394/07/01</w:t>
            </w:r>
          </w:p>
        </w:tc>
      </w:tr>
    </w:tbl>
    <w:p w14:paraId="4D781BF8" w14:textId="77777777" w:rsidR="0077745C" w:rsidRDefault="0077745C" w:rsidP="0077745C">
      <w:pPr>
        <w:pStyle w:val="ListParagraph"/>
        <w:bidi/>
        <w:ind w:left="1041"/>
        <w:rPr>
          <w:rFonts w:cs="B Nazanin"/>
          <w:sz w:val="24"/>
          <w:szCs w:val="24"/>
        </w:rPr>
      </w:pPr>
    </w:p>
    <w:p w14:paraId="13D5E614" w14:textId="1CA118DE" w:rsidR="0077745C" w:rsidRDefault="00171DDB" w:rsidP="00EF10C3">
      <w:pPr>
        <w:pStyle w:val="Heading2"/>
        <w:numPr>
          <w:ilvl w:val="0"/>
          <w:numId w:val="45"/>
        </w:numPr>
        <w:bidi/>
        <w:rPr>
          <w:rFonts w:cs="B Nazanin"/>
          <w:rtl/>
        </w:rPr>
        <w:pPrChange w:id="615" w:author="reza" w:date="2017-04-12T18:29:00Z">
          <w:pPr>
            <w:pStyle w:val="Heading2"/>
            <w:numPr>
              <w:numId w:val="45"/>
            </w:numPr>
            <w:bidi/>
            <w:ind w:left="720" w:hanging="360"/>
          </w:pPr>
        </w:pPrChange>
      </w:pPr>
      <w:bookmarkStart w:id="616" w:name="پیامA4"/>
      <w:bookmarkStart w:id="617" w:name="_Toc478296114"/>
      <w:r w:rsidRPr="00D76C8B">
        <w:rPr>
          <w:rFonts w:cs="B Nazanin" w:hint="cs"/>
          <w:rtl/>
        </w:rPr>
        <w:t xml:space="preserve">پیام </w:t>
      </w:r>
      <w:r w:rsidR="0077745C" w:rsidRPr="00D76C8B">
        <w:rPr>
          <w:rFonts w:cs="B Nazanin" w:hint="cs"/>
          <w:rtl/>
        </w:rPr>
        <w:t xml:space="preserve">ابلاغ </w:t>
      </w:r>
      <w:del w:id="618" w:author="reza" w:date="2017-04-12T18:29:00Z">
        <w:r w:rsidR="0077745C" w:rsidRPr="00D76C8B" w:rsidDel="00EF10C3">
          <w:rPr>
            <w:rFonts w:cs="B Nazanin" w:hint="cs"/>
            <w:rtl/>
          </w:rPr>
          <w:delText xml:space="preserve">پایان </w:delText>
        </w:r>
      </w:del>
      <w:ins w:id="619" w:author="reza" w:date="2017-04-12T18:29:00Z">
        <w:r w:rsidR="00EF10C3">
          <w:rPr>
            <w:rFonts w:cs="B Nazanin" w:hint="cs"/>
            <w:rtl/>
          </w:rPr>
          <w:t>قطع</w:t>
        </w:r>
        <w:r w:rsidR="00EF10C3" w:rsidRPr="00D76C8B">
          <w:rPr>
            <w:rFonts w:cs="B Nazanin" w:hint="cs"/>
            <w:rtl/>
          </w:rPr>
          <w:t xml:space="preserve"> </w:t>
        </w:r>
      </w:ins>
      <w:r w:rsidR="0077745C" w:rsidRPr="00D76C8B">
        <w:rPr>
          <w:rFonts w:cs="B Nazanin" w:hint="cs"/>
          <w:rtl/>
        </w:rPr>
        <w:t xml:space="preserve">تحصیل در بخش آموزشی </w:t>
      </w:r>
      <w:bookmarkEnd w:id="616"/>
      <w:r w:rsidR="005634E5" w:rsidRPr="00D76C8B">
        <w:rPr>
          <w:rFonts w:cs="B Nazanin" w:hint="cs"/>
          <w:rtl/>
        </w:rPr>
        <w:t xml:space="preserve">- </w:t>
      </w:r>
      <w:r w:rsidR="005634E5" w:rsidRPr="00D76C8B">
        <w:rPr>
          <w:rFonts w:cs="B Nazanin"/>
        </w:rPr>
        <w:t xml:space="preserve"> (</w:t>
      </w:r>
      <w:r w:rsidR="005634E5" w:rsidRPr="00A77CC3">
        <w:rPr>
          <w:rFonts w:cs="B Nazanin"/>
          <w:b/>
          <w:bCs/>
          <w:color w:val="FF0000"/>
        </w:rPr>
        <w:t>A4</w:t>
      </w:r>
      <w:r w:rsidR="005634E5" w:rsidRPr="00D76C8B">
        <w:rPr>
          <w:rFonts w:cs="B Nazanin"/>
        </w:rPr>
        <w:t>)</w:t>
      </w:r>
      <w:r w:rsidR="00977033" w:rsidRPr="00D76C8B">
        <w:rPr>
          <w:rFonts w:cs="B Nazanin" w:hint="cs"/>
          <w:rtl/>
        </w:rPr>
        <w:t xml:space="preserve"> </w:t>
      </w:r>
      <w:r w:rsidR="0025700E">
        <w:fldChar w:fldCharType="begin"/>
      </w:r>
      <w:r w:rsidR="0025700E">
        <w:instrText xml:space="preserve"> HYPERLINK \l "</w:instrText>
      </w:r>
      <w:r w:rsidR="0025700E">
        <w:rPr>
          <w:rtl/>
        </w:rPr>
        <w:instrText>سامانه_دبیرخانه</w:instrText>
      </w:r>
      <w:r w:rsidR="0025700E">
        <w:instrText xml:space="preserve">" </w:instrText>
      </w:r>
      <w:r w:rsidR="0025700E">
        <w:fldChar w:fldCharType="separate"/>
      </w:r>
      <w:r w:rsidR="00357A3E" w:rsidRPr="00A77CC3">
        <w:rPr>
          <w:rFonts w:ascii="Arial" w:hAnsi="Arial" w:cs="Arial" w:hint="cs"/>
          <w:rtl/>
        </w:rPr>
        <w:t>↑</w:t>
      </w:r>
      <w:bookmarkEnd w:id="617"/>
      <w:r w:rsidR="0025700E">
        <w:rPr>
          <w:rFonts w:ascii="Arial" w:hAnsi="Arial" w:cs="Arial"/>
        </w:rPr>
        <w:fldChar w:fldCharType="end"/>
      </w:r>
    </w:p>
    <w:p w14:paraId="0FE85B7E" w14:textId="77777777" w:rsidR="000F5106" w:rsidRPr="000F5106" w:rsidRDefault="000F5106" w:rsidP="000F5106">
      <w:pPr>
        <w:bidi/>
      </w:pP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
        <w:gridCol w:w="3700"/>
        <w:gridCol w:w="1843"/>
        <w:gridCol w:w="1843"/>
      </w:tblGrid>
      <w:tr w:rsidR="00357A3E" w:rsidRPr="0077745C" w14:paraId="5CAABA80" w14:textId="77777777" w:rsidTr="00AC2AD3">
        <w:trPr>
          <w:jc w:val="center"/>
        </w:trPr>
        <w:tc>
          <w:tcPr>
            <w:tcW w:w="1020" w:type="dxa"/>
            <w:shd w:val="clear" w:color="auto" w:fill="C5E0B3" w:themeFill="accent6" w:themeFillTint="66"/>
          </w:tcPr>
          <w:p w14:paraId="600ABC86" w14:textId="77777777" w:rsidR="00357A3E" w:rsidRDefault="00357A3E" w:rsidP="00EF10C3">
            <w:pPr>
              <w:bidi/>
              <w:spacing w:after="0" w:line="240" w:lineRule="auto"/>
              <w:jc w:val="center"/>
              <w:rPr>
                <w:rFonts w:cs="B Nazanin"/>
                <w:b/>
                <w:bCs/>
                <w:sz w:val="24"/>
                <w:szCs w:val="24"/>
                <w:rtl/>
                <w:lang w:bidi="fa-IR"/>
              </w:rPr>
              <w:pPrChange w:id="620" w:author="reza" w:date="2017-04-12T18:29:00Z">
                <w:pPr>
                  <w:bidi/>
                  <w:jc w:val="center"/>
                </w:pPr>
              </w:pPrChange>
            </w:pPr>
          </w:p>
        </w:tc>
        <w:tc>
          <w:tcPr>
            <w:tcW w:w="3700" w:type="dxa"/>
            <w:shd w:val="clear" w:color="auto" w:fill="C5E0B3" w:themeFill="accent6" w:themeFillTint="66"/>
            <w:vAlign w:val="center"/>
          </w:tcPr>
          <w:p w14:paraId="16EF5306" w14:textId="77777777" w:rsidR="00357A3E" w:rsidRDefault="00357A3E" w:rsidP="00EF10C3">
            <w:pPr>
              <w:bidi/>
              <w:spacing w:after="0" w:line="240" w:lineRule="auto"/>
              <w:jc w:val="center"/>
              <w:rPr>
                <w:rFonts w:cs="B Nazanin"/>
                <w:b/>
                <w:bCs/>
                <w:sz w:val="24"/>
                <w:szCs w:val="24"/>
                <w:rtl/>
                <w:lang w:bidi="fa-IR"/>
              </w:rPr>
              <w:pPrChange w:id="621" w:author="reza" w:date="2017-04-12T18:29:00Z">
                <w:pPr>
                  <w:bidi/>
                  <w:jc w:val="center"/>
                </w:pPr>
              </w:pPrChange>
            </w:pPr>
            <w:r>
              <w:rPr>
                <w:rFonts w:cs="B Nazanin" w:hint="cs"/>
                <w:b/>
                <w:bCs/>
                <w:sz w:val="24"/>
                <w:szCs w:val="24"/>
                <w:rtl/>
                <w:lang w:bidi="fa-IR"/>
              </w:rPr>
              <w:t>نام فیلد</w:t>
            </w:r>
          </w:p>
        </w:tc>
        <w:tc>
          <w:tcPr>
            <w:tcW w:w="1843" w:type="dxa"/>
            <w:shd w:val="clear" w:color="auto" w:fill="C5E0B3" w:themeFill="accent6" w:themeFillTint="66"/>
          </w:tcPr>
          <w:p w14:paraId="7650C7B2" w14:textId="77777777" w:rsidR="00357A3E" w:rsidRPr="005634E5" w:rsidRDefault="00357A3E" w:rsidP="00EF10C3">
            <w:pPr>
              <w:pStyle w:val="ListParagraph"/>
              <w:bidi/>
              <w:spacing w:after="0" w:line="240" w:lineRule="auto"/>
              <w:ind w:left="0"/>
              <w:jc w:val="center"/>
              <w:rPr>
                <w:rFonts w:cs="B Nazanin"/>
                <w:b/>
                <w:bCs/>
                <w:sz w:val="24"/>
                <w:szCs w:val="24"/>
                <w:rtl/>
              </w:rPr>
              <w:pPrChange w:id="622" w:author="reza" w:date="2017-04-12T18:29:00Z">
                <w:pPr>
                  <w:pStyle w:val="ListParagraph"/>
                  <w:bidi/>
                  <w:ind w:left="0"/>
                  <w:jc w:val="center"/>
                </w:pPr>
              </w:pPrChange>
            </w:pPr>
            <w:r w:rsidRPr="005634E5">
              <w:rPr>
                <w:rFonts w:cs="B Nazanin" w:hint="cs"/>
                <w:b/>
                <w:bCs/>
                <w:sz w:val="24"/>
                <w:szCs w:val="24"/>
                <w:rtl/>
              </w:rPr>
              <w:t>کد فیلد</w:t>
            </w:r>
          </w:p>
        </w:tc>
        <w:tc>
          <w:tcPr>
            <w:tcW w:w="1843" w:type="dxa"/>
            <w:shd w:val="clear" w:color="auto" w:fill="C5E0B3" w:themeFill="accent6" w:themeFillTint="66"/>
            <w:vAlign w:val="center"/>
          </w:tcPr>
          <w:p w14:paraId="1409F28D" w14:textId="77777777" w:rsidR="00357A3E" w:rsidRDefault="00357A3E" w:rsidP="00EF10C3">
            <w:pPr>
              <w:pStyle w:val="ListParagraph"/>
              <w:bidi/>
              <w:spacing w:after="0" w:line="240" w:lineRule="auto"/>
              <w:ind w:left="34"/>
              <w:jc w:val="center"/>
              <w:rPr>
                <w:rFonts w:cs="B Nazanin"/>
                <w:b/>
                <w:bCs/>
                <w:sz w:val="24"/>
                <w:szCs w:val="24"/>
              </w:rPr>
              <w:pPrChange w:id="623" w:author="reza" w:date="2017-04-12T18:29:00Z">
                <w:pPr>
                  <w:pStyle w:val="ListParagraph"/>
                  <w:bidi/>
                  <w:ind w:left="34"/>
                  <w:jc w:val="center"/>
                </w:pPr>
              </w:pPrChange>
            </w:pPr>
            <w:r>
              <w:rPr>
                <w:rFonts w:cs="B Nazanin" w:hint="cs"/>
                <w:b/>
                <w:bCs/>
                <w:sz w:val="24"/>
                <w:szCs w:val="24"/>
                <w:rtl/>
              </w:rPr>
              <w:t>مثال</w:t>
            </w:r>
          </w:p>
        </w:tc>
      </w:tr>
      <w:tr w:rsidR="00357A3E" w:rsidRPr="0077745C" w14:paraId="45C551F5" w14:textId="77777777" w:rsidTr="00AC2AD3">
        <w:trPr>
          <w:jc w:val="center"/>
        </w:trPr>
        <w:tc>
          <w:tcPr>
            <w:tcW w:w="1020" w:type="dxa"/>
            <w:shd w:val="clear" w:color="auto" w:fill="C5E0B3" w:themeFill="accent6" w:themeFillTint="66"/>
          </w:tcPr>
          <w:p w14:paraId="1CC1B1F2" w14:textId="77777777" w:rsidR="00357A3E" w:rsidRDefault="00357A3E" w:rsidP="00EF10C3">
            <w:pPr>
              <w:pStyle w:val="ListParagraph"/>
              <w:numPr>
                <w:ilvl w:val="0"/>
                <w:numId w:val="25"/>
              </w:numPr>
              <w:bidi/>
              <w:spacing w:after="0" w:line="240" w:lineRule="auto"/>
              <w:rPr>
                <w:rFonts w:cs="B Nazanin"/>
                <w:b/>
                <w:bCs/>
                <w:sz w:val="24"/>
                <w:szCs w:val="24"/>
                <w:rtl/>
                <w:lang w:bidi="fa-IR"/>
              </w:rPr>
              <w:pPrChange w:id="624" w:author="reza" w:date="2017-04-12T18:29:00Z">
                <w:pPr>
                  <w:pStyle w:val="ListParagraph"/>
                  <w:numPr>
                    <w:numId w:val="25"/>
                  </w:numPr>
                  <w:bidi/>
                  <w:ind w:hanging="360"/>
                </w:pPr>
              </w:pPrChange>
            </w:pPr>
          </w:p>
        </w:tc>
        <w:tc>
          <w:tcPr>
            <w:tcW w:w="3700" w:type="dxa"/>
            <w:shd w:val="clear" w:color="auto" w:fill="C5E0B3" w:themeFill="accent6" w:themeFillTint="66"/>
            <w:vAlign w:val="center"/>
          </w:tcPr>
          <w:p w14:paraId="4DD4448A" w14:textId="4BB3B5CF" w:rsidR="00357A3E" w:rsidRPr="0077745C" w:rsidRDefault="00357A3E" w:rsidP="00EF10C3">
            <w:pPr>
              <w:pStyle w:val="ListParagraph"/>
              <w:bidi/>
              <w:spacing w:after="0" w:line="240" w:lineRule="auto"/>
              <w:ind w:left="0"/>
              <w:rPr>
                <w:rFonts w:cs="B Nazanin"/>
                <w:b/>
                <w:bCs/>
                <w:sz w:val="24"/>
                <w:szCs w:val="24"/>
                <w:rtl/>
              </w:rPr>
              <w:pPrChange w:id="625" w:author="reza" w:date="2017-04-12T18:29:00Z">
                <w:pPr>
                  <w:pStyle w:val="ListParagraph"/>
                  <w:bidi/>
                  <w:ind w:left="0"/>
                </w:pPr>
              </w:pPrChange>
            </w:pPr>
            <w:r>
              <w:rPr>
                <w:rFonts w:cs="B Nazanin" w:hint="cs"/>
                <w:b/>
                <w:bCs/>
                <w:sz w:val="24"/>
                <w:szCs w:val="24"/>
                <w:rtl/>
                <w:lang w:bidi="fa-IR"/>
              </w:rPr>
              <w:t xml:space="preserve">کد پیام </w:t>
            </w:r>
            <w:r w:rsidRPr="005634E5">
              <w:rPr>
                <w:rFonts w:cs="B Nazanin" w:hint="cs"/>
                <w:b/>
                <w:bCs/>
                <w:rtl/>
              </w:rPr>
              <w:t xml:space="preserve">ابلاغ </w:t>
            </w:r>
            <w:del w:id="626" w:author="reza" w:date="2017-04-12T18:29:00Z">
              <w:r w:rsidRPr="005634E5" w:rsidDel="00EF10C3">
                <w:rPr>
                  <w:rFonts w:cs="B Nazanin" w:hint="cs"/>
                  <w:b/>
                  <w:bCs/>
                  <w:rtl/>
                </w:rPr>
                <w:delText xml:space="preserve">پایان </w:delText>
              </w:r>
            </w:del>
            <w:ins w:id="627" w:author="reza" w:date="2017-04-12T18:29:00Z">
              <w:r w:rsidR="00EF10C3">
                <w:rPr>
                  <w:rFonts w:cs="B Nazanin" w:hint="cs"/>
                  <w:b/>
                  <w:bCs/>
                  <w:rtl/>
                </w:rPr>
                <w:t>قطع</w:t>
              </w:r>
              <w:r w:rsidR="00EF10C3" w:rsidRPr="005634E5">
                <w:rPr>
                  <w:rFonts w:cs="B Nazanin" w:hint="cs"/>
                  <w:b/>
                  <w:bCs/>
                  <w:rtl/>
                </w:rPr>
                <w:t xml:space="preserve"> </w:t>
              </w:r>
            </w:ins>
            <w:r w:rsidRPr="005634E5">
              <w:rPr>
                <w:rFonts w:cs="B Nazanin" w:hint="cs"/>
                <w:b/>
                <w:bCs/>
                <w:rtl/>
              </w:rPr>
              <w:t>تحصیل در بخش آموزشی</w:t>
            </w:r>
          </w:p>
        </w:tc>
        <w:tc>
          <w:tcPr>
            <w:tcW w:w="1843" w:type="dxa"/>
            <w:shd w:val="clear" w:color="auto" w:fill="C5E0B3" w:themeFill="accent6" w:themeFillTint="66"/>
          </w:tcPr>
          <w:p w14:paraId="635641BD" w14:textId="77777777" w:rsidR="00357A3E" w:rsidRPr="005634E5" w:rsidRDefault="00357A3E" w:rsidP="00EF10C3">
            <w:pPr>
              <w:pStyle w:val="ListParagraph"/>
              <w:bidi/>
              <w:spacing w:after="0" w:line="240" w:lineRule="auto"/>
              <w:ind w:left="0"/>
              <w:jc w:val="center"/>
              <w:rPr>
                <w:rFonts w:cs="B Nazanin"/>
                <w:b/>
                <w:bCs/>
                <w:sz w:val="24"/>
                <w:szCs w:val="24"/>
              </w:rPr>
              <w:pPrChange w:id="628" w:author="reza" w:date="2017-04-12T18:29:00Z">
                <w:pPr>
                  <w:pStyle w:val="ListParagraph"/>
                  <w:bidi/>
                  <w:ind w:left="0"/>
                  <w:jc w:val="center"/>
                </w:pPr>
              </w:pPrChange>
            </w:pPr>
            <w:r w:rsidRPr="005634E5">
              <w:rPr>
                <w:rFonts w:cs="B Nazanin"/>
                <w:b/>
                <w:bCs/>
                <w:sz w:val="24"/>
                <w:szCs w:val="24"/>
              </w:rPr>
              <w:t>MC</w:t>
            </w:r>
          </w:p>
        </w:tc>
        <w:tc>
          <w:tcPr>
            <w:tcW w:w="1843" w:type="dxa"/>
            <w:shd w:val="clear" w:color="auto" w:fill="C5E0B3" w:themeFill="accent6" w:themeFillTint="66"/>
            <w:vAlign w:val="center"/>
          </w:tcPr>
          <w:p w14:paraId="7F24E72B" w14:textId="77777777" w:rsidR="00357A3E" w:rsidRPr="0077745C" w:rsidRDefault="00357A3E" w:rsidP="00EF10C3">
            <w:pPr>
              <w:pStyle w:val="ListParagraph"/>
              <w:bidi/>
              <w:spacing w:after="0" w:line="240" w:lineRule="auto"/>
              <w:rPr>
                <w:rFonts w:cs="B Nazanin"/>
                <w:b/>
                <w:bCs/>
                <w:sz w:val="24"/>
                <w:szCs w:val="24"/>
                <w:rtl/>
              </w:rPr>
              <w:pPrChange w:id="629" w:author="reza" w:date="2017-04-12T18:29:00Z">
                <w:pPr>
                  <w:pStyle w:val="ListParagraph"/>
                  <w:bidi/>
                </w:pPr>
              </w:pPrChange>
            </w:pPr>
            <w:r>
              <w:rPr>
                <w:rFonts w:cs="B Nazanin"/>
                <w:b/>
                <w:bCs/>
                <w:sz w:val="24"/>
                <w:szCs w:val="24"/>
              </w:rPr>
              <w:t>A4</w:t>
            </w:r>
          </w:p>
        </w:tc>
      </w:tr>
      <w:tr w:rsidR="00357A3E" w14:paraId="1AFDA1A7" w14:textId="77777777" w:rsidTr="00AC2AD3">
        <w:trPr>
          <w:jc w:val="center"/>
        </w:trPr>
        <w:tc>
          <w:tcPr>
            <w:tcW w:w="1020" w:type="dxa"/>
            <w:shd w:val="clear" w:color="auto" w:fill="DEEAF6" w:themeFill="accent1" w:themeFillTint="33"/>
          </w:tcPr>
          <w:p w14:paraId="3DE60F3A" w14:textId="77777777" w:rsidR="00357A3E" w:rsidRPr="00357A3E" w:rsidRDefault="00357A3E" w:rsidP="00EF10C3">
            <w:pPr>
              <w:pStyle w:val="ListParagraph"/>
              <w:numPr>
                <w:ilvl w:val="0"/>
                <w:numId w:val="25"/>
              </w:numPr>
              <w:bidi/>
              <w:spacing w:after="0" w:line="240" w:lineRule="auto"/>
              <w:rPr>
                <w:rFonts w:cs="B Nazanin"/>
                <w:b/>
                <w:bCs/>
                <w:sz w:val="24"/>
                <w:szCs w:val="24"/>
                <w:rtl/>
                <w:lang w:bidi="fa-IR"/>
              </w:rPr>
              <w:pPrChange w:id="630" w:author="reza" w:date="2017-04-12T18:29:00Z">
                <w:pPr>
                  <w:pStyle w:val="ListParagraph"/>
                  <w:numPr>
                    <w:numId w:val="25"/>
                  </w:numPr>
                  <w:bidi/>
                  <w:ind w:hanging="360"/>
                </w:pPr>
              </w:pPrChange>
            </w:pPr>
          </w:p>
        </w:tc>
        <w:tc>
          <w:tcPr>
            <w:tcW w:w="3700" w:type="dxa"/>
            <w:shd w:val="clear" w:color="auto" w:fill="DEEAF6" w:themeFill="accent1" w:themeFillTint="33"/>
            <w:vAlign w:val="center"/>
          </w:tcPr>
          <w:p w14:paraId="3DE2FB23" w14:textId="77777777" w:rsidR="00357A3E" w:rsidRDefault="00357A3E" w:rsidP="00EF10C3">
            <w:pPr>
              <w:bidi/>
              <w:spacing w:after="0" w:line="240" w:lineRule="auto"/>
              <w:rPr>
                <w:rFonts w:cs="B Nazanin"/>
                <w:b/>
                <w:bCs/>
                <w:sz w:val="24"/>
                <w:szCs w:val="24"/>
                <w:rtl/>
                <w:lang w:bidi="fa-IR"/>
              </w:rPr>
              <w:pPrChange w:id="631" w:author="reza" w:date="2017-04-12T18:29:00Z">
                <w:pPr>
                  <w:bidi/>
                </w:pPr>
              </w:pPrChange>
            </w:pPr>
            <w:r>
              <w:rPr>
                <w:rFonts w:cs="B Nazanin" w:hint="cs"/>
                <w:b/>
                <w:bCs/>
                <w:sz w:val="24"/>
                <w:szCs w:val="24"/>
                <w:rtl/>
                <w:lang w:bidi="fa-IR"/>
              </w:rPr>
              <w:t>کد مرجع در سامانه دانشگاه</w:t>
            </w:r>
          </w:p>
        </w:tc>
        <w:tc>
          <w:tcPr>
            <w:tcW w:w="1843" w:type="dxa"/>
          </w:tcPr>
          <w:p w14:paraId="47C94A1A" w14:textId="77777777" w:rsidR="00357A3E" w:rsidRPr="005634E5" w:rsidRDefault="00357A3E" w:rsidP="00EF10C3">
            <w:pPr>
              <w:bidi/>
              <w:spacing w:after="0" w:line="240" w:lineRule="auto"/>
              <w:jc w:val="center"/>
              <w:rPr>
                <w:rFonts w:cs="B Nazanin"/>
                <w:b/>
                <w:bCs/>
                <w:sz w:val="24"/>
                <w:szCs w:val="24"/>
              </w:rPr>
              <w:pPrChange w:id="632" w:author="reza" w:date="2017-04-12T18:29:00Z">
                <w:pPr>
                  <w:bidi/>
                  <w:jc w:val="center"/>
                </w:pPr>
              </w:pPrChange>
            </w:pPr>
            <w:r w:rsidRPr="005634E5">
              <w:rPr>
                <w:rFonts w:cs="B Nazanin"/>
                <w:b/>
                <w:bCs/>
                <w:sz w:val="24"/>
                <w:szCs w:val="24"/>
              </w:rPr>
              <w:t>RC</w:t>
            </w:r>
          </w:p>
        </w:tc>
        <w:tc>
          <w:tcPr>
            <w:tcW w:w="1843" w:type="dxa"/>
            <w:shd w:val="clear" w:color="auto" w:fill="auto"/>
            <w:vAlign w:val="center"/>
          </w:tcPr>
          <w:p w14:paraId="102C9FDD" w14:textId="77777777" w:rsidR="00357A3E" w:rsidRPr="005634E5" w:rsidRDefault="00357A3E" w:rsidP="00EF10C3">
            <w:pPr>
              <w:bidi/>
              <w:spacing w:after="0" w:line="240" w:lineRule="auto"/>
              <w:jc w:val="center"/>
              <w:rPr>
                <w:rFonts w:cs="B Nazanin"/>
                <w:sz w:val="24"/>
                <w:szCs w:val="24"/>
              </w:rPr>
              <w:pPrChange w:id="633" w:author="reza" w:date="2017-04-12T18:29:00Z">
                <w:pPr>
                  <w:bidi/>
                  <w:jc w:val="center"/>
                </w:pPr>
              </w:pPrChange>
            </w:pPr>
            <w:r w:rsidRPr="005634E5">
              <w:rPr>
                <w:rFonts w:cs="B Nazanin"/>
                <w:sz w:val="24"/>
                <w:szCs w:val="24"/>
              </w:rPr>
              <w:t>125176</w:t>
            </w:r>
          </w:p>
        </w:tc>
      </w:tr>
      <w:tr w:rsidR="00357A3E" w14:paraId="579CD583" w14:textId="77777777" w:rsidTr="00AC2AD3">
        <w:trPr>
          <w:jc w:val="center"/>
        </w:trPr>
        <w:tc>
          <w:tcPr>
            <w:tcW w:w="1020" w:type="dxa"/>
            <w:shd w:val="clear" w:color="auto" w:fill="DEEAF6" w:themeFill="accent1" w:themeFillTint="33"/>
          </w:tcPr>
          <w:p w14:paraId="0F2F3845" w14:textId="77777777" w:rsidR="00357A3E" w:rsidRPr="00357A3E" w:rsidRDefault="00357A3E" w:rsidP="00EF10C3">
            <w:pPr>
              <w:pStyle w:val="ListParagraph"/>
              <w:numPr>
                <w:ilvl w:val="0"/>
                <w:numId w:val="25"/>
              </w:numPr>
              <w:bidi/>
              <w:spacing w:after="0" w:line="240" w:lineRule="auto"/>
              <w:rPr>
                <w:rFonts w:cs="B Nazanin"/>
                <w:b/>
                <w:bCs/>
                <w:sz w:val="24"/>
                <w:szCs w:val="24"/>
                <w:rtl/>
                <w:lang w:bidi="fa-IR"/>
              </w:rPr>
              <w:pPrChange w:id="634" w:author="reza" w:date="2017-04-12T18:29:00Z">
                <w:pPr>
                  <w:pStyle w:val="ListParagraph"/>
                  <w:numPr>
                    <w:numId w:val="25"/>
                  </w:numPr>
                  <w:bidi/>
                  <w:ind w:hanging="360"/>
                </w:pPr>
              </w:pPrChange>
            </w:pPr>
          </w:p>
        </w:tc>
        <w:tc>
          <w:tcPr>
            <w:tcW w:w="3700" w:type="dxa"/>
            <w:shd w:val="clear" w:color="auto" w:fill="DEEAF6" w:themeFill="accent1" w:themeFillTint="33"/>
            <w:vAlign w:val="center"/>
          </w:tcPr>
          <w:p w14:paraId="218E762D" w14:textId="77777777" w:rsidR="00357A3E" w:rsidRDefault="00357A3E" w:rsidP="00EF10C3">
            <w:pPr>
              <w:bidi/>
              <w:spacing w:after="0" w:line="240" w:lineRule="auto"/>
              <w:rPr>
                <w:rFonts w:cs="B Nazanin"/>
                <w:b/>
                <w:bCs/>
                <w:sz w:val="24"/>
                <w:szCs w:val="24"/>
                <w:rtl/>
                <w:lang w:bidi="fa-IR"/>
              </w:rPr>
              <w:pPrChange w:id="635" w:author="reza" w:date="2017-04-12T18:29:00Z">
                <w:pPr>
                  <w:bidi/>
                </w:pPr>
              </w:pPrChange>
            </w:pPr>
            <w:r>
              <w:rPr>
                <w:rFonts w:cs="B Nazanin" w:hint="cs"/>
                <w:b/>
                <w:bCs/>
                <w:sz w:val="24"/>
                <w:szCs w:val="24"/>
                <w:rtl/>
                <w:lang w:bidi="fa-IR"/>
              </w:rPr>
              <w:t>تاریخ</w:t>
            </w:r>
          </w:p>
        </w:tc>
        <w:tc>
          <w:tcPr>
            <w:tcW w:w="1843" w:type="dxa"/>
          </w:tcPr>
          <w:p w14:paraId="71585E48" w14:textId="77777777" w:rsidR="00357A3E" w:rsidRPr="005634E5" w:rsidRDefault="00357A3E" w:rsidP="00EF10C3">
            <w:pPr>
              <w:bidi/>
              <w:spacing w:after="0" w:line="240" w:lineRule="auto"/>
              <w:jc w:val="center"/>
              <w:rPr>
                <w:rFonts w:cs="B Nazanin"/>
                <w:b/>
                <w:bCs/>
                <w:sz w:val="24"/>
                <w:szCs w:val="24"/>
              </w:rPr>
              <w:pPrChange w:id="636" w:author="reza" w:date="2017-04-12T18:29:00Z">
                <w:pPr>
                  <w:bidi/>
                  <w:jc w:val="center"/>
                </w:pPr>
              </w:pPrChange>
            </w:pPr>
            <w:r>
              <w:rPr>
                <w:rFonts w:cs="B Nazanin"/>
                <w:b/>
                <w:bCs/>
                <w:sz w:val="24"/>
                <w:szCs w:val="24"/>
              </w:rPr>
              <w:t>A</w:t>
            </w:r>
            <w:r w:rsidRPr="005634E5">
              <w:rPr>
                <w:rFonts w:cs="B Nazanin"/>
                <w:b/>
                <w:bCs/>
                <w:sz w:val="24"/>
                <w:szCs w:val="24"/>
              </w:rPr>
              <w:t>PD</w:t>
            </w:r>
          </w:p>
        </w:tc>
        <w:tc>
          <w:tcPr>
            <w:tcW w:w="1843" w:type="dxa"/>
            <w:shd w:val="clear" w:color="auto" w:fill="auto"/>
            <w:vAlign w:val="center"/>
          </w:tcPr>
          <w:p w14:paraId="6625EA5D" w14:textId="77777777" w:rsidR="00357A3E" w:rsidRPr="005634E5" w:rsidRDefault="00357A3E" w:rsidP="00EF10C3">
            <w:pPr>
              <w:bidi/>
              <w:spacing w:after="0" w:line="240" w:lineRule="auto"/>
              <w:jc w:val="center"/>
              <w:rPr>
                <w:rFonts w:cs="B Nazanin"/>
                <w:sz w:val="24"/>
                <w:szCs w:val="24"/>
              </w:rPr>
              <w:pPrChange w:id="637" w:author="reza" w:date="2017-04-12T18:29:00Z">
                <w:pPr>
                  <w:bidi/>
                  <w:jc w:val="center"/>
                </w:pPr>
              </w:pPrChange>
            </w:pPr>
            <w:r w:rsidRPr="005634E5">
              <w:rPr>
                <w:rFonts w:cs="B Nazanin"/>
                <w:sz w:val="24"/>
                <w:szCs w:val="24"/>
              </w:rPr>
              <w:t>1394/07/01</w:t>
            </w:r>
          </w:p>
        </w:tc>
      </w:tr>
      <w:tr w:rsidR="00357A3E" w14:paraId="7A8877C7" w14:textId="77777777" w:rsidTr="00AC2AD3">
        <w:trPr>
          <w:jc w:val="center"/>
        </w:trPr>
        <w:tc>
          <w:tcPr>
            <w:tcW w:w="1020" w:type="dxa"/>
            <w:shd w:val="clear" w:color="auto" w:fill="DEEAF6" w:themeFill="accent1" w:themeFillTint="33"/>
          </w:tcPr>
          <w:p w14:paraId="36B7F9BA" w14:textId="77777777" w:rsidR="00357A3E" w:rsidRPr="00357A3E" w:rsidRDefault="00357A3E" w:rsidP="00EF10C3">
            <w:pPr>
              <w:pStyle w:val="ListParagraph"/>
              <w:numPr>
                <w:ilvl w:val="0"/>
                <w:numId w:val="25"/>
              </w:numPr>
              <w:bidi/>
              <w:spacing w:after="0" w:line="240" w:lineRule="auto"/>
              <w:rPr>
                <w:rFonts w:cs="B Nazanin"/>
                <w:b/>
                <w:bCs/>
                <w:sz w:val="24"/>
                <w:szCs w:val="24"/>
                <w:rtl/>
              </w:rPr>
              <w:pPrChange w:id="638" w:author="reza" w:date="2017-04-12T18:29:00Z">
                <w:pPr>
                  <w:pStyle w:val="ListParagraph"/>
                  <w:numPr>
                    <w:numId w:val="25"/>
                  </w:numPr>
                  <w:bidi/>
                  <w:ind w:hanging="360"/>
                </w:pPr>
              </w:pPrChange>
            </w:pPr>
          </w:p>
        </w:tc>
        <w:tc>
          <w:tcPr>
            <w:tcW w:w="3700" w:type="dxa"/>
            <w:shd w:val="clear" w:color="auto" w:fill="DEEAF6" w:themeFill="accent1" w:themeFillTint="33"/>
            <w:vAlign w:val="center"/>
          </w:tcPr>
          <w:p w14:paraId="4AF42711" w14:textId="77777777" w:rsidR="00357A3E" w:rsidRPr="00F74E48" w:rsidRDefault="00357A3E" w:rsidP="00EF10C3">
            <w:pPr>
              <w:bidi/>
              <w:spacing w:after="0" w:line="240" w:lineRule="auto"/>
              <w:rPr>
                <w:rFonts w:cs="B Nazanin"/>
                <w:b/>
                <w:bCs/>
                <w:sz w:val="24"/>
                <w:szCs w:val="24"/>
                <w:rtl/>
              </w:rPr>
              <w:pPrChange w:id="639" w:author="reza" w:date="2017-04-12T18:29:00Z">
                <w:pPr>
                  <w:bidi/>
                </w:pPr>
              </w:pPrChange>
            </w:pPr>
            <w:r>
              <w:rPr>
                <w:rFonts w:cs="B Nazanin" w:hint="cs"/>
                <w:b/>
                <w:bCs/>
                <w:sz w:val="24"/>
                <w:szCs w:val="24"/>
                <w:rtl/>
              </w:rPr>
              <w:t>کد دانشگاه</w:t>
            </w:r>
          </w:p>
        </w:tc>
        <w:tc>
          <w:tcPr>
            <w:tcW w:w="1843" w:type="dxa"/>
          </w:tcPr>
          <w:p w14:paraId="138B907E" w14:textId="77777777" w:rsidR="00357A3E" w:rsidRPr="005634E5" w:rsidRDefault="00357A3E" w:rsidP="00EF10C3">
            <w:pPr>
              <w:bidi/>
              <w:spacing w:after="0" w:line="240" w:lineRule="auto"/>
              <w:jc w:val="center"/>
              <w:rPr>
                <w:rFonts w:cs="B Nazanin"/>
                <w:b/>
                <w:bCs/>
                <w:sz w:val="24"/>
                <w:szCs w:val="24"/>
              </w:rPr>
              <w:pPrChange w:id="640" w:author="reza" w:date="2017-04-12T18:29:00Z">
                <w:pPr>
                  <w:bidi/>
                  <w:jc w:val="center"/>
                </w:pPr>
              </w:pPrChange>
            </w:pPr>
            <w:r w:rsidRPr="005634E5">
              <w:rPr>
                <w:rFonts w:cs="B Nazanin"/>
                <w:b/>
                <w:bCs/>
                <w:sz w:val="24"/>
                <w:szCs w:val="24"/>
              </w:rPr>
              <w:t>UC</w:t>
            </w:r>
          </w:p>
        </w:tc>
        <w:tc>
          <w:tcPr>
            <w:tcW w:w="1843" w:type="dxa"/>
            <w:shd w:val="clear" w:color="auto" w:fill="auto"/>
            <w:vAlign w:val="center"/>
          </w:tcPr>
          <w:p w14:paraId="6C32F907" w14:textId="77777777" w:rsidR="00357A3E" w:rsidRPr="005634E5" w:rsidRDefault="00357A3E" w:rsidP="00EF10C3">
            <w:pPr>
              <w:bidi/>
              <w:spacing w:after="0" w:line="240" w:lineRule="auto"/>
              <w:jc w:val="center"/>
              <w:rPr>
                <w:rFonts w:cs="B Nazanin"/>
                <w:sz w:val="24"/>
                <w:szCs w:val="24"/>
              </w:rPr>
              <w:pPrChange w:id="641" w:author="reza" w:date="2017-04-12T18:29:00Z">
                <w:pPr>
                  <w:bidi/>
                  <w:jc w:val="center"/>
                </w:pPr>
              </w:pPrChange>
            </w:pPr>
            <w:r w:rsidRPr="005634E5">
              <w:rPr>
                <w:rFonts w:cs="B Nazanin"/>
                <w:sz w:val="24"/>
                <w:szCs w:val="24"/>
              </w:rPr>
              <w:t>2101</w:t>
            </w:r>
          </w:p>
        </w:tc>
      </w:tr>
      <w:tr w:rsidR="00357A3E" w14:paraId="2F439337" w14:textId="77777777" w:rsidTr="00AC2AD3">
        <w:trPr>
          <w:jc w:val="center"/>
        </w:trPr>
        <w:tc>
          <w:tcPr>
            <w:tcW w:w="1020" w:type="dxa"/>
            <w:shd w:val="clear" w:color="auto" w:fill="DEEAF6" w:themeFill="accent1" w:themeFillTint="33"/>
          </w:tcPr>
          <w:p w14:paraId="6067FF68" w14:textId="77777777" w:rsidR="00357A3E" w:rsidRPr="00357A3E" w:rsidRDefault="00357A3E" w:rsidP="00EF10C3">
            <w:pPr>
              <w:pStyle w:val="ListParagraph"/>
              <w:numPr>
                <w:ilvl w:val="0"/>
                <w:numId w:val="25"/>
              </w:numPr>
              <w:bidi/>
              <w:spacing w:after="0" w:line="240" w:lineRule="auto"/>
              <w:rPr>
                <w:rFonts w:cs="B Nazanin"/>
                <w:b/>
                <w:bCs/>
                <w:sz w:val="24"/>
                <w:szCs w:val="24"/>
                <w:rtl/>
              </w:rPr>
              <w:pPrChange w:id="642" w:author="reza" w:date="2017-04-12T18:29:00Z">
                <w:pPr>
                  <w:pStyle w:val="ListParagraph"/>
                  <w:numPr>
                    <w:numId w:val="25"/>
                  </w:numPr>
                  <w:bidi/>
                  <w:ind w:hanging="360"/>
                </w:pPr>
              </w:pPrChange>
            </w:pPr>
          </w:p>
        </w:tc>
        <w:tc>
          <w:tcPr>
            <w:tcW w:w="3700" w:type="dxa"/>
            <w:shd w:val="clear" w:color="auto" w:fill="DEEAF6" w:themeFill="accent1" w:themeFillTint="33"/>
            <w:vAlign w:val="center"/>
          </w:tcPr>
          <w:p w14:paraId="10BE2B33" w14:textId="77777777" w:rsidR="00357A3E" w:rsidRDefault="00357A3E" w:rsidP="00EF10C3">
            <w:pPr>
              <w:bidi/>
              <w:spacing w:after="0" w:line="240" w:lineRule="auto"/>
              <w:rPr>
                <w:rFonts w:cs="B Nazanin"/>
                <w:b/>
                <w:bCs/>
                <w:sz w:val="24"/>
                <w:szCs w:val="24"/>
                <w:rtl/>
              </w:rPr>
              <w:pPrChange w:id="643" w:author="reza" w:date="2017-04-12T18:29:00Z">
                <w:pPr>
                  <w:bidi/>
                </w:pPr>
              </w:pPrChange>
            </w:pPr>
            <w:r>
              <w:rPr>
                <w:rFonts w:cs="B Nazanin" w:hint="cs"/>
                <w:b/>
                <w:bCs/>
                <w:sz w:val="24"/>
                <w:szCs w:val="24"/>
                <w:rtl/>
              </w:rPr>
              <w:t>کد ملی دستیار</w:t>
            </w:r>
          </w:p>
        </w:tc>
        <w:tc>
          <w:tcPr>
            <w:tcW w:w="1843" w:type="dxa"/>
          </w:tcPr>
          <w:p w14:paraId="6A8C0503" w14:textId="77777777" w:rsidR="00357A3E" w:rsidRPr="005634E5" w:rsidRDefault="00357A3E" w:rsidP="00EF10C3">
            <w:pPr>
              <w:bidi/>
              <w:spacing w:after="0" w:line="240" w:lineRule="auto"/>
              <w:jc w:val="center"/>
              <w:rPr>
                <w:rFonts w:cs="B Nazanin"/>
                <w:b/>
                <w:bCs/>
                <w:sz w:val="24"/>
                <w:szCs w:val="24"/>
                <w:lang w:bidi="fa-IR"/>
              </w:rPr>
              <w:pPrChange w:id="644" w:author="reza" w:date="2017-04-12T18:29:00Z">
                <w:pPr>
                  <w:bidi/>
                  <w:jc w:val="center"/>
                </w:pPr>
              </w:pPrChange>
            </w:pPr>
            <w:r>
              <w:rPr>
                <w:rFonts w:cs="B Nazanin"/>
                <w:b/>
                <w:bCs/>
                <w:sz w:val="24"/>
                <w:szCs w:val="24"/>
                <w:lang w:bidi="fa-IR"/>
              </w:rPr>
              <w:t>SNI</w:t>
            </w:r>
          </w:p>
        </w:tc>
        <w:tc>
          <w:tcPr>
            <w:tcW w:w="1843" w:type="dxa"/>
            <w:vAlign w:val="center"/>
          </w:tcPr>
          <w:p w14:paraId="18A93ADB" w14:textId="77777777" w:rsidR="00357A3E" w:rsidRPr="005634E5" w:rsidRDefault="00357A3E" w:rsidP="00EF10C3">
            <w:pPr>
              <w:bidi/>
              <w:spacing w:after="0" w:line="240" w:lineRule="auto"/>
              <w:jc w:val="center"/>
              <w:rPr>
                <w:rFonts w:cs="B Nazanin"/>
                <w:sz w:val="24"/>
                <w:szCs w:val="24"/>
                <w:rtl/>
                <w:lang w:bidi="fa-IR"/>
              </w:rPr>
              <w:pPrChange w:id="645" w:author="reza" w:date="2017-04-12T18:29:00Z">
                <w:pPr>
                  <w:bidi/>
                  <w:jc w:val="center"/>
                </w:pPr>
              </w:pPrChange>
            </w:pPr>
            <w:r w:rsidRPr="005634E5">
              <w:rPr>
                <w:rFonts w:cs="B Nazanin"/>
                <w:sz w:val="24"/>
                <w:szCs w:val="24"/>
                <w:lang w:bidi="fa-IR"/>
              </w:rPr>
              <w:t>387XXXXXXC</w:t>
            </w:r>
          </w:p>
        </w:tc>
      </w:tr>
      <w:tr w:rsidR="00357A3E" w14:paraId="4698101C" w14:textId="77777777" w:rsidTr="00AC2AD3">
        <w:trPr>
          <w:jc w:val="center"/>
        </w:trPr>
        <w:tc>
          <w:tcPr>
            <w:tcW w:w="1020" w:type="dxa"/>
            <w:shd w:val="clear" w:color="auto" w:fill="DEEAF6" w:themeFill="accent1" w:themeFillTint="33"/>
          </w:tcPr>
          <w:p w14:paraId="4E736C89" w14:textId="77777777" w:rsidR="00357A3E" w:rsidRPr="00357A3E" w:rsidRDefault="00357A3E" w:rsidP="00EF10C3">
            <w:pPr>
              <w:pStyle w:val="ListParagraph"/>
              <w:numPr>
                <w:ilvl w:val="0"/>
                <w:numId w:val="25"/>
              </w:numPr>
              <w:bidi/>
              <w:spacing w:after="0" w:line="240" w:lineRule="auto"/>
              <w:rPr>
                <w:rFonts w:cs="B Nazanin"/>
                <w:b/>
                <w:bCs/>
                <w:sz w:val="24"/>
                <w:szCs w:val="24"/>
                <w:rtl/>
                <w:lang w:bidi="fa-IR"/>
              </w:rPr>
              <w:pPrChange w:id="646" w:author="reza" w:date="2017-04-12T18:29:00Z">
                <w:pPr>
                  <w:pStyle w:val="ListParagraph"/>
                  <w:numPr>
                    <w:numId w:val="25"/>
                  </w:numPr>
                  <w:bidi/>
                  <w:ind w:hanging="360"/>
                </w:pPr>
              </w:pPrChange>
            </w:pPr>
          </w:p>
        </w:tc>
        <w:tc>
          <w:tcPr>
            <w:tcW w:w="3700" w:type="dxa"/>
            <w:shd w:val="clear" w:color="auto" w:fill="DEEAF6" w:themeFill="accent1" w:themeFillTint="33"/>
            <w:vAlign w:val="center"/>
          </w:tcPr>
          <w:p w14:paraId="3D17AF84" w14:textId="77777777" w:rsidR="00357A3E" w:rsidRDefault="00357A3E" w:rsidP="00EF10C3">
            <w:pPr>
              <w:bidi/>
              <w:spacing w:after="0" w:line="240" w:lineRule="auto"/>
              <w:rPr>
                <w:rFonts w:cs="B Nazanin"/>
                <w:b/>
                <w:bCs/>
                <w:sz w:val="24"/>
                <w:szCs w:val="24"/>
                <w:rtl/>
              </w:rPr>
              <w:pPrChange w:id="647" w:author="reza" w:date="2017-04-12T18:29:00Z">
                <w:pPr>
                  <w:bidi/>
                </w:pPr>
              </w:pPrChange>
            </w:pPr>
            <w:r>
              <w:rPr>
                <w:rFonts w:cs="B Nazanin" w:hint="cs"/>
                <w:b/>
                <w:bCs/>
                <w:sz w:val="24"/>
                <w:szCs w:val="24"/>
                <w:rtl/>
                <w:lang w:bidi="fa-IR"/>
              </w:rPr>
              <w:t>کد ملی تایید کننده دانشگاه</w:t>
            </w:r>
            <w:del w:id="648" w:author="reza" w:date="2017-04-12T18:30:00Z">
              <w:r w:rsidDel="00EF10C3">
                <w:rPr>
                  <w:rFonts w:cs="B Nazanin" w:hint="cs"/>
                  <w:b/>
                  <w:bCs/>
                  <w:sz w:val="24"/>
                  <w:szCs w:val="24"/>
                  <w:rtl/>
                  <w:lang w:bidi="fa-IR"/>
                </w:rPr>
                <w:delText>(</w:delText>
              </w:r>
              <w:r w:rsidDel="00EF10C3">
                <w:rPr>
                  <w:rFonts w:cs="B Nazanin" w:hint="cs"/>
                  <w:b/>
                  <w:bCs/>
                  <w:sz w:val="24"/>
                  <w:szCs w:val="24"/>
                  <w:rtl/>
                </w:rPr>
                <w:delText>مدیر گروه)</w:delText>
              </w:r>
            </w:del>
          </w:p>
        </w:tc>
        <w:tc>
          <w:tcPr>
            <w:tcW w:w="1843" w:type="dxa"/>
          </w:tcPr>
          <w:p w14:paraId="50B53C6F" w14:textId="77777777" w:rsidR="00357A3E" w:rsidRPr="005634E5" w:rsidRDefault="00357A3E" w:rsidP="00EF10C3">
            <w:pPr>
              <w:bidi/>
              <w:spacing w:after="0" w:line="240" w:lineRule="auto"/>
              <w:jc w:val="center"/>
              <w:rPr>
                <w:rFonts w:cs="B Nazanin"/>
                <w:b/>
                <w:bCs/>
                <w:sz w:val="24"/>
                <w:szCs w:val="24"/>
                <w:lang w:bidi="fa-IR"/>
              </w:rPr>
              <w:pPrChange w:id="649" w:author="reza" w:date="2017-04-12T18:29:00Z">
                <w:pPr>
                  <w:bidi/>
                  <w:jc w:val="center"/>
                </w:pPr>
              </w:pPrChange>
            </w:pPr>
            <w:r>
              <w:rPr>
                <w:rFonts w:cs="B Nazanin"/>
                <w:b/>
                <w:bCs/>
                <w:sz w:val="24"/>
                <w:szCs w:val="24"/>
                <w:lang w:bidi="fa-IR"/>
              </w:rPr>
              <w:t>CNI</w:t>
            </w:r>
          </w:p>
        </w:tc>
        <w:tc>
          <w:tcPr>
            <w:tcW w:w="1843" w:type="dxa"/>
            <w:vAlign w:val="center"/>
          </w:tcPr>
          <w:p w14:paraId="53DC543A" w14:textId="77777777" w:rsidR="00357A3E" w:rsidRDefault="00357A3E" w:rsidP="00EF10C3">
            <w:pPr>
              <w:bidi/>
              <w:spacing w:after="0" w:line="240" w:lineRule="auto"/>
              <w:jc w:val="center"/>
              <w:rPr>
                <w:rFonts w:cs="B Nazanin"/>
                <w:sz w:val="24"/>
                <w:szCs w:val="24"/>
                <w:rtl/>
                <w:lang w:bidi="fa-IR"/>
              </w:rPr>
              <w:pPrChange w:id="650" w:author="reza" w:date="2017-04-12T18:29:00Z">
                <w:pPr>
                  <w:bidi/>
                  <w:jc w:val="center"/>
                </w:pPr>
              </w:pPrChange>
            </w:pPr>
            <w:r>
              <w:rPr>
                <w:rFonts w:cs="B Nazanin"/>
                <w:sz w:val="24"/>
                <w:szCs w:val="24"/>
                <w:lang w:bidi="fa-IR"/>
              </w:rPr>
              <w:t>dddddddddC</w:t>
            </w:r>
          </w:p>
        </w:tc>
      </w:tr>
      <w:tr w:rsidR="00357A3E" w:rsidDel="00EF10C3" w14:paraId="34D70D4A" w14:textId="640D90EE" w:rsidTr="00AC2AD3">
        <w:trPr>
          <w:jc w:val="center"/>
          <w:del w:id="651" w:author="reza" w:date="2017-04-12T18:30:00Z"/>
        </w:trPr>
        <w:tc>
          <w:tcPr>
            <w:tcW w:w="1020" w:type="dxa"/>
            <w:shd w:val="clear" w:color="auto" w:fill="DEEAF6" w:themeFill="accent1" w:themeFillTint="33"/>
          </w:tcPr>
          <w:p w14:paraId="52AED03F" w14:textId="7CF12EB5" w:rsidR="00357A3E" w:rsidRPr="00357A3E" w:rsidDel="00EF10C3" w:rsidRDefault="00357A3E" w:rsidP="00EF10C3">
            <w:pPr>
              <w:pStyle w:val="ListParagraph"/>
              <w:numPr>
                <w:ilvl w:val="0"/>
                <w:numId w:val="25"/>
              </w:numPr>
              <w:bidi/>
              <w:spacing w:after="0" w:line="240" w:lineRule="auto"/>
              <w:rPr>
                <w:del w:id="652" w:author="reza" w:date="2017-04-12T18:30:00Z"/>
                <w:rFonts w:cs="B Nazanin"/>
                <w:b/>
                <w:bCs/>
                <w:sz w:val="24"/>
                <w:szCs w:val="24"/>
                <w:rtl/>
              </w:rPr>
              <w:pPrChange w:id="653" w:author="reza" w:date="2017-04-12T18:29:00Z">
                <w:pPr>
                  <w:pStyle w:val="ListParagraph"/>
                  <w:numPr>
                    <w:numId w:val="25"/>
                  </w:numPr>
                  <w:bidi/>
                  <w:ind w:hanging="360"/>
                </w:pPr>
              </w:pPrChange>
            </w:pPr>
          </w:p>
        </w:tc>
        <w:tc>
          <w:tcPr>
            <w:tcW w:w="3700" w:type="dxa"/>
            <w:shd w:val="clear" w:color="auto" w:fill="DEEAF6" w:themeFill="accent1" w:themeFillTint="33"/>
            <w:vAlign w:val="center"/>
          </w:tcPr>
          <w:p w14:paraId="1777E512" w14:textId="11DDF8CF" w:rsidR="00357A3E" w:rsidDel="00EF10C3" w:rsidRDefault="00357A3E" w:rsidP="00EF10C3">
            <w:pPr>
              <w:bidi/>
              <w:spacing w:after="0" w:line="240" w:lineRule="auto"/>
              <w:rPr>
                <w:del w:id="654" w:author="reza" w:date="2017-04-12T18:30:00Z"/>
                <w:rFonts w:cs="B Nazanin"/>
                <w:sz w:val="24"/>
                <w:szCs w:val="24"/>
                <w:rtl/>
              </w:rPr>
              <w:pPrChange w:id="655" w:author="reza" w:date="2017-04-12T18:29:00Z">
                <w:pPr>
                  <w:bidi/>
                </w:pPr>
              </w:pPrChange>
            </w:pPr>
            <w:del w:id="656" w:author="reza" w:date="2017-04-12T18:30:00Z">
              <w:r w:rsidDel="00EF10C3">
                <w:rPr>
                  <w:rFonts w:cs="B Nazanin" w:hint="cs"/>
                  <w:b/>
                  <w:bCs/>
                  <w:sz w:val="24"/>
                  <w:szCs w:val="24"/>
                  <w:rtl/>
                </w:rPr>
                <w:delText xml:space="preserve">کد </w:delText>
              </w:r>
              <w:r w:rsidRPr="00D04AFB" w:rsidDel="00EF10C3">
                <w:rPr>
                  <w:rFonts w:cs="B Nazanin" w:hint="cs"/>
                  <w:b/>
                  <w:bCs/>
                  <w:sz w:val="24"/>
                  <w:szCs w:val="24"/>
                  <w:rtl/>
                </w:rPr>
                <w:delText>رشته</w:delText>
              </w:r>
              <w:r w:rsidDel="00EF10C3">
                <w:rPr>
                  <w:rFonts w:cs="B Nazanin" w:hint="cs"/>
                  <w:b/>
                  <w:bCs/>
                  <w:sz w:val="24"/>
                  <w:szCs w:val="24"/>
                  <w:rtl/>
                </w:rPr>
                <w:delText xml:space="preserve"> تحصیلی</w:delText>
              </w:r>
            </w:del>
          </w:p>
        </w:tc>
        <w:tc>
          <w:tcPr>
            <w:tcW w:w="1843" w:type="dxa"/>
          </w:tcPr>
          <w:p w14:paraId="6D9B9165" w14:textId="0B9EDA45" w:rsidR="00357A3E" w:rsidRPr="005634E5" w:rsidDel="00EF10C3" w:rsidRDefault="00357A3E" w:rsidP="00EF10C3">
            <w:pPr>
              <w:bidi/>
              <w:spacing w:after="0" w:line="240" w:lineRule="auto"/>
              <w:jc w:val="center"/>
              <w:rPr>
                <w:del w:id="657" w:author="reza" w:date="2017-04-12T18:30:00Z"/>
                <w:rFonts w:cs="B Nazanin"/>
                <w:b/>
                <w:bCs/>
                <w:sz w:val="24"/>
                <w:szCs w:val="24"/>
                <w:lang w:bidi="fa-IR"/>
              </w:rPr>
              <w:pPrChange w:id="658" w:author="reza" w:date="2017-04-12T18:29:00Z">
                <w:pPr>
                  <w:bidi/>
                  <w:jc w:val="center"/>
                </w:pPr>
              </w:pPrChange>
            </w:pPr>
            <w:del w:id="659" w:author="reza" w:date="2017-04-12T18:30:00Z">
              <w:r w:rsidRPr="005634E5" w:rsidDel="00EF10C3">
                <w:rPr>
                  <w:rFonts w:cs="B Nazanin"/>
                  <w:b/>
                  <w:bCs/>
                  <w:sz w:val="24"/>
                  <w:szCs w:val="24"/>
                  <w:lang w:bidi="fa-IR"/>
                </w:rPr>
                <w:delText>CC</w:delText>
              </w:r>
            </w:del>
          </w:p>
        </w:tc>
        <w:tc>
          <w:tcPr>
            <w:tcW w:w="1843" w:type="dxa"/>
            <w:vAlign w:val="center"/>
          </w:tcPr>
          <w:p w14:paraId="0425AFD4" w14:textId="6ADE0FB5" w:rsidR="00357A3E" w:rsidRPr="005634E5" w:rsidDel="00EF10C3" w:rsidRDefault="00357A3E" w:rsidP="00EF10C3">
            <w:pPr>
              <w:bidi/>
              <w:spacing w:after="0" w:line="240" w:lineRule="auto"/>
              <w:jc w:val="center"/>
              <w:rPr>
                <w:del w:id="660" w:author="reza" w:date="2017-04-12T18:30:00Z"/>
                <w:rFonts w:cs="B Nazanin"/>
                <w:sz w:val="24"/>
                <w:szCs w:val="24"/>
                <w:rtl/>
                <w:lang w:bidi="fa-IR"/>
              </w:rPr>
              <w:pPrChange w:id="661" w:author="reza" w:date="2017-04-12T18:29:00Z">
                <w:pPr>
                  <w:bidi/>
                  <w:jc w:val="center"/>
                </w:pPr>
              </w:pPrChange>
            </w:pPr>
            <w:del w:id="662" w:author="reza" w:date="2017-04-12T18:30:00Z">
              <w:r w:rsidRPr="005634E5" w:rsidDel="00EF10C3">
                <w:rPr>
                  <w:rFonts w:cs="B Nazanin"/>
                  <w:sz w:val="24"/>
                  <w:szCs w:val="24"/>
                  <w:lang w:bidi="fa-IR"/>
                </w:rPr>
                <w:delText>12</w:delText>
              </w:r>
            </w:del>
          </w:p>
        </w:tc>
      </w:tr>
      <w:tr w:rsidR="00357A3E" w14:paraId="4C1C6668" w14:textId="77777777" w:rsidTr="00AC2AD3">
        <w:trPr>
          <w:jc w:val="center"/>
        </w:trPr>
        <w:tc>
          <w:tcPr>
            <w:tcW w:w="1020" w:type="dxa"/>
            <w:shd w:val="clear" w:color="auto" w:fill="DEEAF6" w:themeFill="accent1" w:themeFillTint="33"/>
          </w:tcPr>
          <w:p w14:paraId="3925AF58" w14:textId="77777777" w:rsidR="00357A3E" w:rsidRPr="00357A3E" w:rsidRDefault="00357A3E" w:rsidP="00EF10C3">
            <w:pPr>
              <w:pStyle w:val="ListParagraph"/>
              <w:numPr>
                <w:ilvl w:val="0"/>
                <w:numId w:val="25"/>
              </w:numPr>
              <w:bidi/>
              <w:spacing w:after="0" w:line="240" w:lineRule="auto"/>
              <w:rPr>
                <w:rFonts w:cs="B Nazanin"/>
                <w:b/>
                <w:bCs/>
                <w:sz w:val="24"/>
                <w:szCs w:val="24"/>
                <w:rtl/>
              </w:rPr>
              <w:pPrChange w:id="663" w:author="reza" w:date="2017-04-12T18:29:00Z">
                <w:pPr>
                  <w:pStyle w:val="ListParagraph"/>
                  <w:numPr>
                    <w:numId w:val="25"/>
                  </w:numPr>
                  <w:bidi/>
                  <w:ind w:hanging="360"/>
                </w:pPr>
              </w:pPrChange>
            </w:pPr>
          </w:p>
        </w:tc>
        <w:tc>
          <w:tcPr>
            <w:tcW w:w="3700" w:type="dxa"/>
            <w:shd w:val="clear" w:color="auto" w:fill="DEEAF6" w:themeFill="accent1" w:themeFillTint="33"/>
            <w:vAlign w:val="center"/>
          </w:tcPr>
          <w:p w14:paraId="75C4862D" w14:textId="77777777" w:rsidR="00357A3E" w:rsidRDefault="00357A3E" w:rsidP="00EF10C3">
            <w:pPr>
              <w:bidi/>
              <w:spacing w:after="0" w:line="240" w:lineRule="auto"/>
              <w:rPr>
                <w:rFonts w:cs="B Nazanin"/>
                <w:sz w:val="24"/>
                <w:szCs w:val="24"/>
                <w:rtl/>
                <w:lang w:bidi="fa-IR"/>
              </w:rPr>
              <w:pPrChange w:id="664" w:author="reza" w:date="2017-04-12T18:29:00Z">
                <w:pPr>
                  <w:bidi/>
                </w:pPr>
              </w:pPrChange>
            </w:pPr>
            <w:r>
              <w:rPr>
                <w:rFonts w:cs="B Nazanin" w:hint="cs"/>
                <w:b/>
                <w:bCs/>
                <w:sz w:val="24"/>
                <w:szCs w:val="24"/>
                <w:rtl/>
              </w:rPr>
              <w:t xml:space="preserve">کد </w:t>
            </w:r>
            <w:r>
              <w:rPr>
                <w:rFonts w:cs="B Nazanin" w:hint="cs"/>
                <w:b/>
                <w:bCs/>
                <w:sz w:val="24"/>
                <w:szCs w:val="24"/>
                <w:rtl/>
                <w:lang w:bidi="fa-IR"/>
              </w:rPr>
              <w:t>بخش دانشگاه</w:t>
            </w:r>
          </w:p>
        </w:tc>
        <w:tc>
          <w:tcPr>
            <w:tcW w:w="1843" w:type="dxa"/>
          </w:tcPr>
          <w:p w14:paraId="0F5C69EE" w14:textId="77777777" w:rsidR="00357A3E" w:rsidRPr="005634E5" w:rsidRDefault="00357A3E" w:rsidP="00EF10C3">
            <w:pPr>
              <w:bidi/>
              <w:spacing w:after="0" w:line="240" w:lineRule="auto"/>
              <w:jc w:val="center"/>
              <w:rPr>
                <w:rFonts w:cs="B Nazanin"/>
                <w:b/>
                <w:bCs/>
                <w:sz w:val="24"/>
                <w:szCs w:val="24"/>
                <w:lang w:bidi="fa-IR"/>
              </w:rPr>
              <w:pPrChange w:id="665" w:author="reza" w:date="2017-04-12T18:29:00Z">
                <w:pPr>
                  <w:bidi/>
                  <w:jc w:val="center"/>
                </w:pPr>
              </w:pPrChange>
            </w:pPr>
            <w:r>
              <w:rPr>
                <w:rFonts w:cs="B Nazanin"/>
                <w:b/>
                <w:bCs/>
                <w:sz w:val="24"/>
                <w:szCs w:val="24"/>
                <w:lang w:bidi="fa-IR"/>
              </w:rPr>
              <w:t>UW</w:t>
            </w:r>
          </w:p>
        </w:tc>
        <w:tc>
          <w:tcPr>
            <w:tcW w:w="1843" w:type="dxa"/>
            <w:vAlign w:val="center"/>
          </w:tcPr>
          <w:p w14:paraId="6758936B" w14:textId="77777777" w:rsidR="00357A3E" w:rsidRPr="005634E5" w:rsidRDefault="00357A3E" w:rsidP="00EF10C3">
            <w:pPr>
              <w:bidi/>
              <w:spacing w:after="0" w:line="240" w:lineRule="auto"/>
              <w:jc w:val="center"/>
              <w:rPr>
                <w:rFonts w:cs="B Nazanin"/>
                <w:sz w:val="24"/>
                <w:szCs w:val="24"/>
                <w:rtl/>
                <w:lang w:bidi="fa-IR"/>
              </w:rPr>
              <w:pPrChange w:id="666" w:author="reza" w:date="2017-04-12T18:29:00Z">
                <w:pPr>
                  <w:bidi/>
                  <w:jc w:val="center"/>
                </w:pPr>
              </w:pPrChange>
            </w:pPr>
            <w:r w:rsidRPr="005634E5">
              <w:rPr>
                <w:rFonts w:cs="B Nazanin"/>
                <w:sz w:val="24"/>
                <w:szCs w:val="24"/>
                <w:lang w:bidi="fa-IR"/>
              </w:rPr>
              <w:t>210111</w:t>
            </w:r>
          </w:p>
        </w:tc>
      </w:tr>
      <w:tr w:rsidR="00357A3E" w14:paraId="3A600AAB" w14:textId="77777777" w:rsidTr="00AC2AD3">
        <w:trPr>
          <w:jc w:val="center"/>
        </w:trPr>
        <w:tc>
          <w:tcPr>
            <w:tcW w:w="1020" w:type="dxa"/>
            <w:shd w:val="clear" w:color="auto" w:fill="DEEAF6" w:themeFill="accent1" w:themeFillTint="33"/>
          </w:tcPr>
          <w:p w14:paraId="78918B41" w14:textId="77777777" w:rsidR="00357A3E" w:rsidRPr="00357A3E" w:rsidRDefault="00357A3E" w:rsidP="00EF10C3">
            <w:pPr>
              <w:pStyle w:val="ListParagraph"/>
              <w:numPr>
                <w:ilvl w:val="0"/>
                <w:numId w:val="25"/>
              </w:numPr>
              <w:bidi/>
              <w:spacing w:after="0" w:line="240" w:lineRule="auto"/>
              <w:rPr>
                <w:rFonts w:cs="B Nazanin"/>
                <w:b/>
                <w:bCs/>
                <w:sz w:val="24"/>
                <w:szCs w:val="24"/>
                <w:rtl/>
              </w:rPr>
              <w:pPrChange w:id="667" w:author="reza" w:date="2017-04-12T18:29:00Z">
                <w:pPr>
                  <w:pStyle w:val="ListParagraph"/>
                  <w:numPr>
                    <w:numId w:val="25"/>
                  </w:numPr>
                  <w:bidi/>
                  <w:ind w:hanging="360"/>
                </w:pPr>
              </w:pPrChange>
            </w:pPr>
          </w:p>
        </w:tc>
        <w:tc>
          <w:tcPr>
            <w:tcW w:w="3700" w:type="dxa"/>
            <w:shd w:val="clear" w:color="auto" w:fill="DEEAF6" w:themeFill="accent1" w:themeFillTint="33"/>
            <w:vAlign w:val="center"/>
          </w:tcPr>
          <w:p w14:paraId="029836E6" w14:textId="77777777" w:rsidR="00357A3E" w:rsidRDefault="00357A3E" w:rsidP="00EF10C3">
            <w:pPr>
              <w:bidi/>
              <w:spacing w:after="0" w:line="240" w:lineRule="auto"/>
              <w:rPr>
                <w:rFonts w:cs="B Nazanin"/>
                <w:b/>
                <w:bCs/>
                <w:sz w:val="24"/>
                <w:szCs w:val="24"/>
                <w:rtl/>
              </w:rPr>
              <w:pPrChange w:id="668" w:author="reza" w:date="2017-04-12T18:29:00Z">
                <w:pPr>
                  <w:bidi/>
                </w:pPr>
              </w:pPrChange>
            </w:pPr>
            <w:r>
              <w:rPr>
                <w:rFonts w:cs="B Nazanin" w:hint="cs"/>
                <w:b/>
                <w:bCs/>
                <w:sz w:val="24"/>
                <w:szCs w:val="24"/>
                <w:rtl/>
              </w:rPr>
              <w:t>مرتبه ارتقا</w:t>
            </w:r>
          </w:p>
        </w:tc>
        <w:tc>
          <w:tcPr>
            <w:tcW w:w="1843" w:type="dxa"/>
          </w:tcPr>
          <w:p w14:paraId="247ED9D1" w14:textId="77777777" w:rsidR="00357A3E" w:rsidRPr="005634E5" w:rsidRDefault="00357A3E" w:rsidP="00EF10C3">
            <w:pPr>
              <w:bidi/>
              <w:spacing w:after="0" w:line="240" w:lineRule="auto"/>
              <w:jc w:val="center"/>
              <w:rPr>
                <w:rFonts w:cs="B Nazanin"/>
                <w:b/>
                <w:bCs/>
                <w:sz w:val="24"/>
                <w:szCs w:val="24"/>
                <w:lang w:bidi="fa-IR"/>
              </w:rPr>
              <w:pPrChange w:id="669" w:author="reza" w:date="2017-04-12T18:29:00Z">
                <w:pPr>
                  <w:bidi/>
                  <w:jc w:val="center"/>
                </w:pPr>
              </w:pPrChange>
            </w:pPr>
            <w:r w:rsidRPr="005634E5">
              <w:rPr>
                <w:rFonts w:cs="B Nazanin"/>
                <w:b/>
                <w:bCs/>
                <w:sz w:val="24"/>
                <w:szCs w:val="24"/>
                <w:lang w:bidi="fa-IR"/>
              </w:rPr>
              <w:t>EC</w:t>
            </w:r>
          </w:p>
        </w:tc>
        <w:tc>
          <w:tcPr>
            <w:tcW w:w="1843" w:type="dxa"/>
            <w:vAlign w:val="center"/>
          </w:tcPr>
          <w:p w14:paraId="3176EC9D" w14:textId="77777777" w:rsidR="00357A3E" w:rsidRDefault="00357A3E" w:rsidP="00EF10C3">
            <w:pPr>
              <w:bidi/>
              <w:spacing w:after="0" w:line="240" w:lineRule="auto"/>
              <w:jc w:val="center"/>
              <w:rPr>
                <w:rFonts w:cs="B Nazanin"/>
                <w:sz w:val="24"/>
                <w:szCs w:val="24"/>
                <w:rtl/>
                <w:lang w:bidi="fa-IR"/>
              </w:rPr>
              <w:pPrChange w:id="670" w:author="reza" w:date="2017-04-12T18:29:00Z">
                <w:pPr>
                  <w:bidi/>
                  <w:jc w:val="center"/>
                </w:pPr>
              </w:pPrChange>
            </w:pPr>
            <w:r>
              <w:rPr>
                <w:rFonts w:cs="B Nazanin"/>
                <w:sz w:val="24"/>
                <w:szCs w:val="24"/>
                <w:lang w:bidi="fa-IR"/>
              </w:rPr>
              <w:t>1</w:t>
            </w:r>
          </w:p>
        </w:tc>
      </w:tr>
      <w:tr w:rsidR="00357A3E" w14:paraId="44B9AE1D" w14:textId="77777777" w:rsidTr="00AC2AD3">
        <w:trPr>
          <w:jc w:val="center"/>
        </w:trPr>
        <w:tc>
          <w:tcPr>
            <w:tcW w:w="1020" w:type="dxa"/>
            <w:shd w:val="clear" w:color="auto" w:fill="DEEAF6" w:themeFill="accent1" w:themeFillTint="33"/>
          </w:tcPr>
          <w:p w14:paraId="11860E7A" w14:textId="77777777" w:rsidR="00357A3E" w:rsidRPr="00357A3E" w:rsidRDefault="00357A3E" w:rsidP="00EF10C3">
            <w:pPr>
              <w:pStyle w:val="ListParagraph"/>
              <w:numPr>
                <w:ilvl w:val="0"/>
                <w:numId w:val="25"/>
              </w:numPr>
              <w:bidi/>
              <w:spacing w:after="0" w:line="240" w:lineRule="auto"/>
              <w:rPr>
                <w:rFonts w:cs="B Nazanin"/>
                <w:b/>
                <w:bCs/>
                <w:sz w:val="24"/>
                <w:szCs w:val="24"/>
                <w:rtl/>
              </w:rPr>
              <w:pPrChange w:id="671" w:author="reza" w:date="2017-04-12T18:29:00Z">
                <w:pPr>
                  <w:pStyle w:val="ListParagraph"/>
                  <w:numPr>
                    <w:numId w:val="25"/>
                  </w:numPr>
                  <w:bidi/>
                  <w:ind w:hanging="360"/>
                </w:pPr>
              </w:pPrChange>
            </w:pPr>
          </w:p>
        </w:tc>
        <w:tc>
          <w:tcPr>
            <w:tcW w:w="3700" w:type="dxa"/>
            <w:shd w:val="clear" w:color="auto" w:fill="DEEAF6" w:themeFill="accent1" w:themeFillTint="33"/>
            <w:vAlign w:val="center"/>
          </w:tcPr>
          <w:p w14:paraId="5EE61551" w14:textId="77777777" w:rsidR="00357A3E" w:rsidRDefault="00357A3E" w:rsidP="00EF10C3">
            <w:pPr>
              <w:bidi/>
              <w:spacing w:after="0" w:line="240" w:lineRule="auto"/>
              <w:rPr>
                <w:rFonts w:cs="B Nazanin"/>
                <w:b/>
                <w:bCs/>
                <w:sz w:val="24"/>
                <w:szCs w:val="24"/>
                <w:rtl/>
              </w:rPr>
              <w:pPrChange w:id="672" w:author="reza" w:date="2017-04-12T18:29:00Z">
                <w:pPr>
                  <w:bidi/>
                </w:pPr>
              </w:pPrChange>
            </w:pPr>
            <w:r>
              <w:rPr>
                <w:rFonts w:cs="B Nazanin" w:hint="cs"/>
                <w:b/>
                <w:bCs/>
                <w:sz w:val="24"/>
                <w:szCs w:val="24"/>
                <w:rtl/>
              </w:rPr>
              <w:t>تاریخ پایان</w:t>
            </w:r>
          </w:p>
        </w:tc>
        <w:tc>
          <w:tcPr>
            <w:tcW w:w="1843" w:type="dxa"/>
          </w:tcPr>
          <w:p w14:paraId="3BCCAAB4" w14:textId="77777777" w:rsidR="00357A3E" w:rsidRPr="005634E5" w:rsidRDefault="00357A3E" w:rsidP="00EF10C3">
            <w:pPr>
              <w:bidi/>
              <w:spacing w:after="0" w:line="240" w:lineRule="auto"/>
              <w:jc w:val="center"/>
              <w:rPr>
                <w:rFonts w:cs="B Nazanin"/>
                <w:b/>
                <w:bCs/>
                <w:sz w:val="24"/>
                <w:szCs w:val="24"/>
                <w:lang w:bidi="fa-IR"/>
              </w:rPr>
              <w:pPrChange w:id="673" w:author="reza" w:date="2017-04-12T18:29:00Z">
                <w:pPr>
                  <w:bidi/>
                  <w:jc w:val="center"/>
                </w:pPr>
              </w:pPrChange>
            </w:pPr>
            <w:r>
              <w:rPr>
                <w:rFonts w:cs="B Nazanin"/>
                <w:b/>
                <w:bCs/>
                <w:sz w:val="24"/>
                <w:szCs w:val="24"/>
                <w:lang w:bidi="fa-IR"/>
              </w:rPr>
              <w:t>EPD</w:t>
            </w:r>
          </w:p>
        </w:tc>
        <w:tc>
          <w:tcPr>
            <w:tcW w:w="1843" w:type="dxa"/>
            <w:vAlign w:val="center"/>
          </w:tcPr>
          <w:p w14:paraId="35BD92E8" w14:textId="77777777" w:rsidR="00357A3E" w:rsidRDefault="00357A3E" w:rsidP="00EF10C3">
            <w:pPr>
              <w:bidi/>
              <w:spacing w:after="0" w:line="240" w:lineRule="auto"/>
              <w:jc w:val="center"/>
              <w:rPr>
                <w:rFonts w:cs="B Nazanin"/>
                <w:sz w:val="24"/>
                <w:szCs w:val="24"/>
                <w:lang w:bidi="fa-IR"/>
              </w:rPr>
              <w:pPrChange w:id="674" w:author="reza" w:date="2017-04-12T18:29:00Z">
                <w:pPr>
                  <w:bidi/>
                  <w:jc w:val="center"/>
                </w:pPr>
              </w:pPrChange>
            </w:pPr>
            <w:r>
              <w:rPr>
                <w:rFonts w:cs="B Nazanin"/>
                <w:sz w:val="24"/>
                <w:szCs w:val="24"/>
                <w:lang w:bidi="fa-IR"/>
              </w:rPr>
              <w:t>1394/07/01</w:t>
            </w:r>
          </w:p>
        </w:tc>
      </w:tr>
      <w:tr w:rsidR="00357A3E" w14:paraId="18BA4639" w14:textId="77777777" w:rsidTr="00AC2AD3">
        <w:trPr>
          <w:jc w:val="center"/>
        </w:trPr>
        <w:tc>
          <w:tcPr>
            <w:tcW w:w="1020" w:type="dxa"/>
            <w:shd w:val="clear" w:color="auto" w:fill="DEEAF6" w:themeFill="accent1" w:themeFillTint="33"/>
          </w:tcPr>
          <w:p w14:paraId="22597497" w14:textId="77777777" w:rsidR="00357A3E" w:rsidRPr="00357A3E" w:rsidRDefault="00357A3E" w:rsidP="00EF10C3">
            <w:pPr>
              <w:pStyle w:val="ListParagraph"/>
              <w:numPr>
                <w:ilvl w:val="0"/>
                <w:numId w:val="25"/>
              </w:numPr>
              <w:bidi/>
              <w:spacing w:after="0" w:line="240" w:lineRule="auto"/>
              <w:rPr>
                <w:rFonts w:cs="B Nazanin"/>
                <w:b/>
                <w:bCs/>
                <w:sz w:val="24"/>
                <w:szCs w:val="24"/>
                <w:rtl/>
              </w:rPr>
              <w:pPrChange w:id="675" w:author="reza" w:date="2017-04-12T18:29:00Z">
                <w:pPr>
                  <w:pStyle w:val="ListParagraph"/>
                  <w:numPr>
                    <w:numId w:val="25"/>
                  </w:numPr>
                  <w:bidi/>
                  <w:ind w:hanging="360"/>
                </w:pPr>
              </w:pPrChange>
            </w:pPr>
          </w:p>
        </w:tc>
        <w:tc>
          <w:tcPr>
            <w:tcW w:w="3700" w:type="dxa"/>
            <w:shd w:val="clear" w:color="auto" w:fill="DEEAF6" w:themeFill="accent1" w:themeFillTint="33"/>
            <w:vAlign w:val="center"/>
          </w:tcPr>
          <w:p w14:paraId="5CDA8777" w14:textId="77777777" w:rsidR="00357A3E" w:rsidRDefault="00357A3E" w:rsidP="00EF10C3">
            <w:pPr>
              <w:bidi/>
              <w:spacing w:after="0" w:line="240" w:lineRule="auto"/>
              <w:rPr>
                <w:rFonts w:cs="B Nazanin"/>
                <w:sz w:val="24"/>
                <w:szCs w:val="24"/>
                <w:rtl/>
              </w:rPr>
              <w:pPrChange w:id="676" w:author="reza" w:date="2017-04-12T18:29:00Z">
                <w:pPr>
                  <w:bidi/>
                </w:pPr>
              </w:pPrChange>
            </w:pPr>
            <w:r>
              <w:rPr>
                <w:rFonts w:cs="B Nazanin" w:hint="cs"/>
                <w:b/>
                <w:bCs/>
                <w:sz w:val="24"/>
                <w:szCs w:val="24"/>
                <w:rtl/>
              </w:rPr>
              <w:t xml:space="preserve">کد </w:t>
            </w:r>
            <w:r w:rsidRPr="00D04AFB">
              <w:rPr>
                <w:rFonts w:cs="B Nazanin" w:hint="cs"/>
                <w:b/>
                <w:bCs/>
                <w:sz w:val="24"/>
                <w:szCs w:val="24"/>
                <w:rtl/>
              </w:rPr>
              <w:t>رشته</w:t>
            </w:r>
          </w:p>
        </w:tc>
        <w:tc>
          <w:tcPr>
            <w:tcW w:w="1843" w:type="dxa"/>
          </w:tcPr>
          <w:p w14:paraId="468BCC6D" w14:textId="77777777" w:rsidR="00357A3E" w:rsidRPr="005634E5" w:rsidRDefault="00357A3E" w:rsidP="00EF10C3">
            <w:pPr>
              <w:bidi/>
              <w:spacing w:after="0" w:line="240" w:lineRule="auto"/>
              <w:jc w:val="center"/>
              <w:rPr>
                <w:rFonts w:cs="B Nazanin"/>
                <w:b/>
                <w:bCs/>
                <w:sz w:val="24"/>
                <w:szCs w:val="24"/>
                <w:lang w:bidi="fa-IR"/>
              </w:rPr>
              <w:pPrChange w:id="677" w:author="reza" w:date="2017-04-12T18:29:00Z">
                <w:pPr>
                  <w:bidi/>
                  <w:jc w:val="center"/>
                </w:pPr>
              </w:pPrChange>
            </w:pPr>
            <w:r w:rsidRPr="005634E5">
              <w:rPr>
                <w:rFonts w:cs="B Nazanin"/>
                <w:b/>
                <w:bCs/>
                <w:sz w:val="24"/>
                <w:szCs w:val="24"/>
                <w:lang w:bidi="fa-IR"/>
              </w:rPr>
              <w:t>CC</w:t>
            </w:r>
          </w:p>
        </w:tc>
        <w:tc>
          <w:tcPr>
            <w:tcW w:w="1843" w:type="dxa"/>
            <w:vAlign w:val="center"/>
          </w:tcPr>
          <w:p w14:paraId="7C2E5686" w14:textId="77777777" w:rsidR="00357A3E" w:rsidRDefault="00357A3E" w:rsidP="00EF10C3">
            <w:pPr>
              <w:bidi/>
              <w:spacing w:after="0" w:line="240" w:lineRule="auto"/>
              <w:jc w:val="center"/>
              <w:rPr>
                <w:rFonts w:cs="B Nazanin"/>
                <w:sz w:val="24"/>
                <w:szCs w:val="24"/>
                <w:rtl/>
                <w:lang w:bidi="fa-IR"/>
              </w:rPr>
              <w:pPrChange w:id="678" w:author="reza" w:date="2017-04-12T18:29:00Z">
                <w:pPr>
                  <w:bidi/>
                  <w:jc w:val="center"/>
                </w:pPr>
              </w:pPrChange>
            </w:pPr>
            <w:r>
              <w:rPr>
                <w:rFonts w:cs="B Nazanin"/>
                <w:sz w:val="24"/>
                <w:szCs w:val="24"/>
                <w:lang w:bidi="fa-IR"/>
              </w:rPr>
              <w:t>12</w:t>
            </w:r>
          </w:p>
        </w:tc>
      </w:tr>
      <w:tr w:rsidR="00357A3E" w14:paraId="10142BC9" w14:textId="77777777" w:rsidTr="00AC2AD3">
        <w:trPr>
          <w:jc w:val="center"/>
        </w:trPr>
        <w:tc>
          <w:tcPr>
            <w:tcW w:w="1020" w:type="dxa"/>
            <w:shd w:val="clear" w:color="auto" w:fill="DEEAF6" w:themeFill="accent1" w:themeFillTint="33"/>
          </w:tcPr>
          <w:p w14:paraId="3D24AFC8" w14:textId="77777777" w:rsidR="00357A3E" w:rsidRPr="00EF10C3" w:rsidRDefault="00357A3E" w:rsidP="00EF10C3">
            <w:pPr>
              <w:pStyle w:val="ListParagraph"/>
              <w:numPr>
                <w:ilvl w:val="0"/>
                <w:numId w:val="25"/>
              </w:numPr>
              <w:bidi/>
              <w:spacing w:after="0" w:line="240" w:lineRule="auto"/>
              <w:rPr>
                <w:rFonts w:cs="B Nazanin"/>
                <w:b/>
                <w:bCs/>
                <w:sz w:val="24"/>
                <w:szCs w:val="24"/>
                <w:highlight w:val="yellow"/>
                <w:rtl/>
                <w:rPrChange w:id="679" w:author="reza" w:date="2017-04-12T18:31:00Z">
                  <w:rPr>
                    <w:rFonts w:cs="B Nazanin"/>
                    <w:b/>
                    <w:bCs/>
                    <w:sz w:val="24"/>
                    <w:szCs w:val="24"/>
                    <w:rtl/>
                  </w:rPr>
                </w:rPrChange>
              </w:rPr>
              <w:pPrChange w:id="680" w:author="reza" w:date="2017-04-12T18:29:00Z">
                <w:pPr>
                  <w:pStyle w:val="ListParagraph"/>
                  <w:numPr>
                    <w:numId w:val="25"/>
                  </w:numPr>
                  <w:bidi/>
                  <w:ind w:hanging="360"/>
                </w:pPr>
              </w:pPrChange>
            </w:pPr>
          </w:p>
        </w:tc>
        <w:tc>
          <w:tcPr>
            <w:tcW w:w="3700" w:type="dxa"/>
            <w:shd w:val="clear" w:color="auto" w:fill="DEEAF6" w:themeFill="accent1" w:themeFillTint="33"/>
            <w:vAlign w:val="center"/>
          </w:tcPr>
          <w:p w14:paraId="4378528A" w14:textId="3EF283D1" w:rsidR="00357A3E" w:rsidRPr="00EF10C3" w:rsidRDefault="00357A3E" w:rsidP="00EF10C3">
            <w:pPr>
              <w:bidi/>
              <w:spacing w:after="0" w:line="240" w:lineRule="auto"/>
              <w:rPr>
                <w:rFonts w:cs="B Nazanin"/>
                <w:b/>
                <w:bCs/>
                <w:sz w:val="24"/>
                <w:szCs w:val="24"/>
                <w:highlight w:val="yellow"/>
                <w:rtl/>
                <w:rPrChange w:id="681" w:author="reza" w:date="2017-04-12T18:31:00Z">
                  <w:rPr>
                    <w:rFonts w:cs="B Nazanin"/>
                    <w:b/>
                    <w:bCs/>
                    <w:sz w:val="24"/>
                    <w:szCs w:val="24"/>
                    <w:rtl/>
                  </w:rPr>
                </w:rPrChange>
              </w:rPr>
              <w:pPrChange w:id="682" w:author="reza" w:date="2017-04-12T18:31:00Z">
                <w:pPr>
                  <w:bidi/>
                </w:pPr>
              </w:pPrChange>
            </w:pPr>
            <w:r w:rsidRPr="00EF10C3">
              <w:rPr>
                <w:rFonts w:cs="B Nazanin" w:hint="cs"/>
                <w:b/>
                <w:bCs/>
                <w:sz w:val="24"/>
                <w:szCs w:val="24"/>
                <w:highlight w:val="yellow"/>
                <w:rtl/>
                <w:rPrChange w:id="683" w:author="reza" w:date="2017-04-12T18:31:00Z">
                  <w:rPr>
                    <w:rFonts w:cs="B Nazanin" w:hint="cs"/>
                    <w:b/>
                    <w:bCs/>
                    <w:sz w:val="24"/>
                    <w:szCs w:val="24"/>
                    <w:rtl/>
                  </w:rPr>
                </w:rPrChange>
              </w:rPr>
              <w:t xml:space="preserve">نمره ارزیابی درون بخشی </w:t>
            </w:r>
            <w:del w:id="684" w:author="reza" w:date="2017-04-12T18:31:00Z">
              <w:r w:rsidRPr="00EF10C3" w:rsidDel="00EF10C3">
                <w:rPr>
                  <w:rFonts w:cs="B Nazanin" w:hint="cs"/>
                  <w:b/>
                  <w:bCs/>
                  <w:sz w:val="24"/>
                  <w:szCs w:val="24"/>
                  <w:highlight w:val="yellow"/>
                  <w:rtl/>
                  <w:rPrChange w:id="685" w:author="reza" w:date="2017-04-12T18:31:00Z">
                    <w:rPr>
                      <w:rFonts w:cs="B Nazanin" w:hint="cs"/>
                      <w:b/>
                      <w:bCs/>
                      <w:sz w:val="24"/>
                      <w:szCs w:val="24"/>
                      <w:rtl/>
                    </w:rPr>
                  </w:rPrChange>
                </w:rPr>
                <w:delText>از 100</w:delText>
              </w:r>
            </w:del>
          </w:p>
        </w:tc>
        <w:tc>
          <w:tcPr>
            <w:tcW w:w="1843" w:type="dxa"/>
          </w:tcPr>
          <w:p w14:paraId="7A034B86" w14:textId="77777777" w:rsidR="00357A3E" w:rsidRPr="00EF10C3" w:rsidRDefault="00357A3E" w:rsidP="00EF10C3">
            <w:pPr>
              <w:bidi/>
              <w:spacing w:after="0" w:line="240" w:lineRule="auto"/>
              <w:jc w:val="center"/>
              <w:rPr>
                <w:rFonts w:cs="B Nazanin"/>
                <w:b/>
                <w:bCs/>
                <w:sz w:val="24"/>
                <w:szCs w:val="24"/>
                <w:highlight w:val="yellow"/>
                <w:lang w:bidi="fa-IR"/>
                <w:rPrChange w:id="686" w:author="reza" w:date="2017-04-12T18:31:00Z">
                  <w:rPr>
                    <w:rFonts w:cs="B Nazanin"/>
                    <w:b/>
                    <w:bCs/>
                    <w:sz w:val="24"/>
                    <w:szCs w:val="24"/>
                    <w:lang w:bidi="fa-IR"/>
                  </w:rPr>
                </w:rPrChange>
              </w:rPr>
              <w:pPrChange w:id="687" w:author="reza" w:date="2017-04-12T18:29:00Z">
                <w:pPr>
                  <w:bidi/>
                  <w:jc w:val="center"/>
                </w:pPr>
              </w:pPrChange>
            </w:pPr>
            <w:r w:rsidRPr="00EF10C3">
              <w:rPr>
                <w:rFonts w:cs="B Nazanin"/>
                <w:b/>
                <w:bCs/>
                <w:sz w:val="24"/>
                <w:szCs w:val="24"/>
                <w:highlight w:val="yellow"/>
                <w:lang w:bidi="fa-IR"/>
                <w:rPrChange w:id="688" w:author="reza" w:date="2017-04-12T18:31:00Z">
                  <w:rPr>
                    <w:rFonts w:cs="B Nazanin"/>
                    <w:b/>
                    <w:bCs/>
                    <w:sz w:val="24"/>
                    <w:szCs w:val="24"/>
                    <w:lang w:bidi="fa-IR"/>
                  </w:rPr>
                </w:rPrChange>
              </w:rPr>
              <w:t>GR</w:t>
            </w:r>
          </w:p>
        </w:tc>
        <w:tc>
          <w:tcPr>
            <w:tcW w:w="1843" w:type="dxa"/>
            <w:vAlign w:val="center"/>
          </w:tcPr>
          <w:p w14:paraId="6B755A40" w14:textId="77777777" w:rsidR="00357A3E" w:rsidRPr="00EF10C3" w:rsidRDefault="00357A3E" w:rsidP="00EF10C3">
            <w:pPr>
              <w:bidi/>
              <w:spacing w:after="0" w:line="240" w:lineRule="auto"/>
              <w:jc w:val="center"/>
              <w:rPr>
                <w:rFonts w:cs="B Nazanin"/>
                <w:sz w:val="24"/>
                <w:szCs w:val="24"/>
                <w:highlight w:val="yellow"/>
                <w:lang w:bidi="fa-IR"/>
                <w:rPrChange w:id="689" w:author="reza" w:date="2017-04-12T18:31:00Z">
                  <w:rPr>
                    <w:rFonts w:cs="B Nazanin"/>
                    <w:sz w:val="24"/>
                    <w:szCs w:val="24"/>
                    <w:lang w:bidi="fa-IR"/>
                  </w:rPr>
                </w:rPrChange>
              </w:rPr>
              <w:pPrChange w:id="690" w:author="reza" w:date="2017-04-12T18:29:00Z">
                <w:pPr>
                  <w:bidi/>
                  <w:jc w:val="center"/>
                </w:pPr>
              </w:pPrChange>
            </w:pPr>
            <w:r w:rsidRPr="00EF10C3">
              <w:rPr>
                <w:rFonts w:cs="B Nazanin"/>
                <w:sz w:val="24"/>
                <w:szCs w:val="24"/>
                <w:highlight w:val="yellow"/>
                <w:lang w:bidi="fa-IR"/>
                <w:rPrChange w:id="691" w:author="reza" w:date="2017-04-12T18:31:00Z">
                  <w:rPr>
                    <w:rFonts w:cs="B Nazanin"/>
                    <w:sz w:val="24"/>
                    <w:szCs w:val="24"/>
                    <w:lang w:bidi="fa-IR"/>
                  </w:rPr>
                </w:rPrChange>
              </w:rPr>
              <w:t>100</w:t>
            </w:r>
          </w:p>
        </w:tc>
      </w:tr>
    </w:tbl>
    <w:p w14:paraId="70E06C19" w14:textId="77777777" w:rsidR="00A81D35" w:rsidRDefault="00A81D35" w:rsidP="00357A3E">
      <w:pPr>
        <w:pStyle w:val="ListParagraph"/>
        <w:bidi/>
        <w:rPr>
          <w:rFonts w:cs="B Nazanin"/>
          <w:sz w:val="24"/>
          <w:szCs w:val="24"/>
        </w:rPr>
      </w:pPr>
    </w:p>
    <w:p w14:paraId="6C9FF01E" w14:textId="77777777" w:rsidR="0077745C" w:rsidRDefault="00171DDB" w:rsidP="00A77CC3">
      <w:pPr>
        <w:pStyle w:val="Heading2"/>
        <w:numPr>
          <w:ilvl w:val="0"/>
          <w:numId w:val="45"/>
        </w:numPr>
        <w:bidi/>
        <w:rPr>
          <w:rFonts w:cs="B Nazanin"/>
          <w:rtl/>
        </w:rPr>
      </w:pPr>
      <w:bookmarkStart w:id="692" w:name="پیامA5"/>
      <w:bookmarkStart w:id="693" w:name="_Toc478296115"/>
      <w:r w:rsidRPr="00D76C8B">
        <w:rPr>
          <w:rFonts w:cs="B Nazanin" w:hint="cs"/>
          <w:rtl/>
        </w:rPr>
        <w:t xml:space="preserve">پیام </w:t>
      </w:r>
      <w:r w:rsidR="0077745C" w:rsidRPr="00D76C8B">
        <w:rPr>
          <w:rFonts w:cs="B Nazanin" w:hint="cs"/>
          <w:rtl/>
        </w:rPr>
        <w:t>معرفی به آزمون ارتقا</w:t>
      </w:r>
      <w:r w:rsidR="004D5B1D" w:rsidRPr="00D76C8B">
        <w:rPr>
          <w:rFonts w:cs="B Nazanin" w:hint="cs"/>
          <w:rtl/>
        </w:rPr>
        <w:t xml:space="preserve"> </w:t>
      </w:r>
      <w:bookmarkEnd w:id="692"/>
      <w:r w:rsidR="004D5B1D" w:rsidRPr="00D76C8B">
        <w:rPr>
          <w:rFonts w:cs="B Nazanin" w:hint="cs"/>
          <w:rtl/>
        </w:rPr>
        <w:t xml:space="preserve">- </w:t>
      </w:r>
      <w:r w:rsidR="004D5B1D" w:rsidRPr="00D76C8B">
        <w:rPr>
          <w:rFonts w:cs="B Nazanin"/>
        </w:rPr>
        <w:t xml:space="preserve"> (</w:t>
      </w:r>
      <w:r w:rsidR="004D5B1D" w:rsidRPr="00A77CC3">
        <w:rPr>
          <w:rFonts w:cs="B Nazanin"/>
          <w:b/>
          <w:bCs/>
          <w:color w:val="FF0000"/>
        </w:rPr>
        <w:t>A5</w:t>
      </w:r>
      <w:r w:rsidR="004D5B1D" w:rsidRPr="00D76C8B">
        <w:rPr>
          <w:rFonts w:cs="B Nazanin"/>
        </w:rPr>
        <w:t>)</w:t>
      </w:r>
      <w:r w:rsidR="00977033" w:rsidRPr="00D76C8B">
        <w:rPr>
          <w:rFonts w:cs="B Nazanin" w:hint="cs"/>
          <w:rtl/>
        </w:rPr>
        <w:t xml:space="preserve"> </w:t>
      </w:r>
      <w:hyperlink w:anchor="سامانه_دبیرخانه" w:history="1">
        <w:r w:rsidR="00357A3E" w:rsidRPr="00A77CC3">
          <w:rPr>
            <w:rFonts w:ascii="Arial" w:hAnsi="Arial" w:cs="Arial" w:hint="cs"/>
            <w:rtl/>
          </w:rPr>
          <w:t>↑</w:t>
        </w:r>
        <w:bookmarkEnd w:id="693"/>
      </w:hyperlink>
    </w:p>
    <w:p w14:paraId="4ECBA49C" w14:textId="77777777" w:rsidR="000F5106" w:rsidRPr="000F5106" w:rsidRDefault="000F5106" w:rsidP="000F5106">
      <w:pPr>
        <w:bidi/>
      </w:pP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
        <w:gridCol w:w="3598"/>
        <w:gridCol w:w="1843"/>
        <w:gridCol w:w="1843"/>
      </w:tblGrid>
      <w:tr w:rsidR="00357A3E" w:rsidRPr="0077745C" w14:paraId="4D741C32" w14:textId="77777777" w:rsidTr="00AC2AD3">
        <w:trPr>
          <w:jc w:val="center"/>
        </w:trPr>
        <w:tc>
          <w:tcPr>
            <w:tcW w:w="1020" w:type="dxa"/>
            <w:shd w:val="clear" w:color="auto" w:fill="C5E0B3" w:themeFill="accent6" w:themeFillTint="66"/>
          </w:tcPr>
          <w:p w14:paraId="7576DC4B" w14:textId="77777777" w:rsidR="00357A3E" w:rsidRDefault="00357A3E" w:rsidP="00EF10C3">
            <w:pPr>
              <w:bidi/>
              <w:spacing w:after="0" w:line="240" w:lineRule="auto"/>
              <w:jc w:val="center"/>
              <w:rPr>
                <w:rFonts w:cs="B Nazanin"/>
                <w:b/>
                <w:bCs/>
                <w:sz w:val="24"/>
                <w:szCs w:val="24"/>
                <w:rtl/>
                <w:lang w:bidi="fa-IR"/>
              </w:rPr>
              <w:pPrChange w:id="694" w:author="reza" w:date="2017-04-12T18:31:00Z">
                <w:pPr>
                  <w:bidi/>
                  <w:jc w:val="center"/>
                </w:pPr>
              </w:pPrChange>
            </w:pPr>
          </w:p>
        </w:tc>
        <w:tc>
          <w:tcPr>
            <w:tcW w:w="3598" w:type="dxa"/>
            <w:shd w:val="clear" w:color="auto" w:fill="C5E0B3" w:themeFill="accent6" w:themeFillTint="66"/>
            <w:vAlign w:val="center"/>
          </w:tcPr>
          <w:p w14:paraId="6BEE3177" w14:textId="77777777" w:rsidR="00357A3E" w:rsidRDefault="00357A3E" w:rsidP="00EF10C3">
            <w:pPr>
              <w:bidi/>
              <w:spacing w:after="0" w:line="240" w:lineRule="auto"/>
              <w:jc w:val="center"/>
              <w:rPr>
                <w:rFonts w:cs="B Nazanin"/>
                <w:b/>
                <w:bCs/>
                <w:sz w:val="24"/>
                <w:szCs w:val="24"/>
                <w:rtl/>
                <w:lang w:bidi="fa-IR"/>
              </w:rPr>
              <w:pPrChange w:id="695" w:author="reza" w:date="2017-04-12T18:31:00Z">
                <w:pPr>
                  <w:bidi/>
                  <w:jc w:val="center"/>
                </w:pPr>
              </w:pPrChange>
            </w:pPr>
            <w:r>
              <w:rPr>
                <w:rFonts w:cs="B Nazanin" w:hint="cs"/>
                <w:b/>
                <w:bCs/>
                <w:sz w:val="24"/>
                <w:szCs w:val="24"/>
                <w:rtl/>
                <w:lang w:bidi="fa-IR"/>
              </w:rPr>
              <w:t>نام فیلد</w:t>
            </w:r>
          </w:p>
        </w:tc>
        <w:tc>
          <w:tcPr>
            <w:tcW w:w="1843" w:type="dxa"/>
            <w:shd w:val="clear" w:color="auto" w:fill="C5E0B3" w:themeFill="accent6" w:themeFillTint="66"/>
          </w:tcPr>
          <w:p w14:paraId="2BEC84C3" w14:textId="77777777" w:rsidR="00357A3E" w:rsidRPr="005634E5" w:rsidRDefault="00357A3E" w:rsidP="00EF10C3">
            <w:pPr>
              <w:pStyle w:val="ListParagraph"/>
              <w:bidi/>
              <w:spacing w:after="0" w:line="240" w:lineRule="auto"/>
              <w:ind w:left="0"/>
              <w:jc w:val="center"/>
              <w:rPr>
                <w:rFonts w:cs="B Nazanin"/>
                <w:b/>
                <w:bCs/>
                <w:sz w:val="24"/>
                <w:szCs w:val="24"/>
                <w:rtl/>
              </w:rPr>
              <w:pPrChange w:id="696" w:author="reza" w:date="2017-04-12T18:31:00Z">
                <w:pPr>
                  <w:pStyle w:val="ListParagraph"/>
                  <w:bidi/>
                  <w:ind w:left="0"/>
                  <w:jc w:val="center"/>
                </w:pPr>
              </w:pPrChange>
            </w:pPr>
            <w:r w:rsidRPr="005634E5">
              <w:rPr>
                <w:rFonts w:cs="B Nazanin" w:hint="cs"/>
                <w:b/>
                <w:bCs/>
                <w:sz w:val="24"/>
                <w:szCs w:val="24"/>
                <w:rtl/>
              </w:rPr>
              <w:t>کد فیلد</w:t>
            </w:r>
          </w:p>
        </w:tc>
        <w:tc>
          <w:tcPr>
            <w:tcW w:w="1843" w:type="dxa"/>
            <w:shd w:val="clear" w:color="auto" w:fill="C5E0B3" w:themeFill="accent6" w:themeFillTint="66"/>
            <w:vAlign w:val="center"/>
          </w:tcPr>
          <w:p w14:paraId="2BAE0149" w14:textId="77777777" w:rsidR="00357A3E" w:rsidRDefault="00357A3E" w:rsidP="00EF10C3">
            <w:pPr>
              <w:pStyle w:val="ListParagraph"/>
              <w:bidi/>
              <w:spacing w:after="0" w:line="240" w:lineRule="auto"/>
              <w:ind w:left="34"/>
              <w:jc w:val="center"/>
              <w:rPr>
                <w:rFonts w:cs="B Nazanin"/>
                <w:b/>
                <w:bCs/>
                <w:sz w:val="24"/>
                <w:szCs w:val="24"/>
              </w:rPr>
              <w:pPrChange w:id="697" w:author="reza" w:date="2017-04-12T18:31:00Z">
                <w:pPr>
                  <w:pStyle w:val="ListParagraph"/>
                  <w:bidi/>
                  <w:ind w:left="34"/>
                  <w:jc w:val="center"/>
                </w:pPr>
              </w:pPrChange>
            </w:pPr>
            <w:r>
              <w:rPr>
                <w:rFonts w:cs="B Nazanin" w:hint="cs"/>
                <w:b/>
                <w:bCs/>
                <w:sz w:val="24"/>
                <w:szCs w:val="24"/>
                <w:rtl/>
              </w:rPr>
              <w:t>مثال</w:t>
            </w:r>
          </w:p>
        </w:tc>
      </w:tr>
      <w:tr w:rsidR="00357A3E" w:rsidRPr="0077745C" w14:paraId="57CF0444" w14:textId="77777777" w:rsidTr="00AC2AD3">
        <w:trPr>
          <w:jc w:val="center"/>
        </w:trPr>
        <w:tc>
          <w:tcPr>
            <w:tcW w:w="1020" w:type="dxa"/>
            <w:shd w:val="clear" w:color="auto" w:fill="C5E0B3" w:themeFill="accent6" w:themeFillTint="66"/>
          </w:tcPr>
          <w:p w14:paraId="7A6A795C" w14:textId="77777777" w:rsidR="00357A3E" w:rsidRDefault="00357A3E" w:rsidP="00EF10C3">
            <w:pPr>
              <w:pStyle w:val="ListParagraph"/>
              <w:numPr>
                <w:ilvl w:val="0"/>
                <w:numId w:val="26"/>
              </w:numPr>
              <w:bidi/>
              <w:spacing w:after="0" w:line="240" w:lineRule="auto"/>
              <w:rPr>
                <w:rFonts w:cs="B Nazanin"/>
                <w:b/>
                <w:bCs/>
                <w:sz w:val="24"/>
                <w:szCs w:val="24"/>
                <w:rtl/>
              </w:rPr>
              <w:pPrChange w:id="698" w:author="reza" w:date="2017-04-12T18:31:00Z">
                <w:pPr>
                  <w:pStyle w:val="ListParagraph"/>
                  <w:numPr>
                    <w:numId w:val="26"/>
                  </w:numPr>
                  <w:bidi/>
                  <w:ind w:hanging="360"/>
                </w:pPr>
              </w:pPrChange>
            </w:pPr>
          </w:p>
        </w:tc>
        <w:tc>
          <w:tcPr>
            <w:tcW w:w="3598" w:type="dxa"/>
            <w:shd w:val="clear" w:color="auto" w:fill="C5E0B3" w:themeFill="accent6" w:themeFillTint="66"/>
            <w:vAlign w:val="center"/>
          </w:tcPr>
          <w:p w14:paraId="61BEBE66" w14:textId="77777777" w:rsidR="00357A3E" w:rsidRPr="0077745C" w:rsidRDefault="00357A3E" w:rsidP="00EF10C3">
            <w:pPr>
              <w:pStyle w:val="ListParagraph"/>
              <w:bidi/>
              <w:spacing w:after="0" w:line="240" w:lineRule="auto"/>
              <w:ind w:left="0"/>
              <w:rPr>
                <w:rFonts w:cs="B Nazanin"/>
                <w:b/>
                <w:bCs/>
                <w:sz w:val="24"/>
                <w:szCs w:val="24"/>
                <w:rtl/>
              </w:rPr>
              <w:pPrChange w:id="699" w:author="reza" w:date="2017-04-12T18:31:00Z">
                <w:pPr>
                  <w:pStyle w:val="ListParagraph"/>
                  <w:bidi/>
                  <w:ind w:left="0"/>
                </w:pPr>
              </w:pPrChange>
            </w:pPr>
            <w:r>
              <w:rPr>
                <w:rFonts w:cs="B Nazanin" w:hint="cs"/>
                <w:b/>
                <w:bCs/>
                <w:sz w:val="24"/>
                <w:szCs w:val="24"/>
                <w:rtl/>
              </w:rPr>
              <w:t xml:space="preserve">کد پیام </w:t>
            </w:r>
            <w:r w:rsidRPr="0077745C">
              <w:rPr>
                <w:rFonts w:cs="B Nazanin" w:hint="cs"/>
                <w:b/>
                <w:bCs/>
                <w:sz w:val="24"/>
                <w:szCs w:val="24"/>
                <w:rtl/>
              </w:rPr>
              <w:t>معرفی به آزمون ارتقا</w:t>
            </w:r>
          </w:p>
        </w:tc>
        <w:tc>
          <w:tcPr>
            <w:tcW w:w="1843" w:type="dxa"/>
            <w:shd w:val="clear" w:color="auto" w:fill="C5E0B3" w:themeFill="accent6" w:themeFillTint="66"/>
          </w:tcPr>
          <w:p w14:paraId="6D9B322F" w14:textId="77777777" w:rsidR="00357A3E" w:rsidRPr="005634E5" w:rsidRDefault="00357A3E" w:rsidP="00EF10C3">
            <w:pPr>
              <w:pStyle w:val="ListParagraph"/>
              <w:bidi/>
              <w:spacing w:after="0" w:line="240" w:lineRule="auto"/>
              <w:ind w:left="0"/>
              <w:jc w:val="center"/>
              <w:rPr>
                <w:rFonts w:cs="B Nazanin"/>
                <w:b/>
                <w:bCs/>
                <w:sz w:val="24"/>
                <w:szCs w:val="24"/>
              </w:rPr>
              <w:pPrChange w:id="700" w:author="reza" w:date="2017-04-12T18:31:00Z">
                <w:pPr>
                  <w:pStyle w:val="ListParagraph"/>
                  <w:bidi/>
                  <w:ind w:left="0"/>
                  <w:jc w:val="center"/>
                </w:pPr>
              </w:pPrChange>
            </w:pPr>
            <w:r w:rsidRPr="005634E5">
              <w:rPr>
                <w:rFonts w:cs="B Nazanin"/>
                <w:b/>
                <w:bCs/>
                <w:sz w:val="24"/>
                <w:szCs w:val="24"/>
              </w:rPr>
              <w:t>MC</w:t>
            </w:r>
          </w:p>
        </w:tc>
        <w:tc>
          <w:tcPr>
            <w:tcW w:w="1843" w:type="dxa"/>
            <w:shd w:val="clear" w:color="auto" w:fill="C5E0B3" w:themeFill="accent6" w:themeFillTint="66"/>
            <w:vAlign w:val="center"/>
          </w:tcPr>
          <w:p w14:paraId="75E11AD3" w14:textId="77777777" w:rsidR="00357A3E" w:rsidRPr="0077745C" w:rsidRDefault="00357A3E" w:rsidP="00EF10C3">
            <w:pPr>
              <w:pStyle w:val="ListParagraph"/>
              <w:bidi/>
              <w:spacing w:after="0" w:line="240" w:lineRule="auto"/>
              <w:rPr>
                <w:rFonts w:cs="B Nazanin"/>
                <w:b/>
                <w:bCs/>
                <w:sz w:val="24"/>
                <w:szCs w:val="24"/>
                <w:rtl/>
              </w:rPr>
              <w:pPrChange w:id="701" w:author="reza" w:date="2017-04-12T18:31:00Z">
                <w:pPr>
                  <w:pStyle w:val="ListParagraph"/>
                  <w:bidi/>
                </w:pPr>
              </w:pPrChange>
            </w:pPr>
            <w:r w:rsidRPr="0077745C">
              <w:rPr>
                <w:rFonts w:cs="B Nazanin"/>
                <w:b/>
                <w:bCs/>
                <w:sz w:val="24"/>
                <w:szCs w:val="24"/>
              </w:rPr>
              <w:t>A</w:t>
            </w:r>
            <w:r>
              <w:rPr>
                <w:rFonts w:cs="B Nazanin"/>
                <w:b/>
                <w:bCs/>
                <w:sz w:val="24"/>
                <w:szCs w:val="24"/>
              </w:rPr>
              <w:t>5</w:t>
            </w:r>
          </w:p>
        </w:tc>
      </w:tr>
      <w:tr w:rsidR="00357A3E" w14:paraId="4BCE52D6" w14:textId="77777777" w:rsidTr="00AC2AD3">
        <w:trPr>
          <w:jc w:val="center"/>
        </w:trPr>
        <w:tc>
          <w:tcPr>
            <w:tcW w:w="1020" w:type="dxa"/>
            <w:shd w:val="clear" w:color="auto" w:fill="DEEAF6" w:themeFill="accent1" w:themeFillTint="33"/>
          </w:tcPr>
          <w:p w14:paraId="3BE38908" w14:textId="77777777" w:rsidR="00357A3E" w:rsidRPr="00357A3E" w:rsidRDefault="00357A3E" w:rsidP="00EF10C3">
            <w:pPr>
              <w:pStyle w:val="ListParagraph"/>
              <w:numPr>
                <w:ilvl w:val="0"/>
                <w:numId w:val="26"/>
              </w:numPr>
              <w:bidi/>
              <w:spacing w:after="0" w:line="240" w:lineRule="auto"/>
              <w:rPr>
                <w:rFonts w:cs="B Nazanin"/>
                <w:b/>
                <w:bCs/>
                <w:sz w:val="24"/>
                <w:szCs w:val="24"/>
                <w:rtl/>
                <w:lang w:bidi="fa-IR"/>
              </w:rPr>
              <w:pPrChange w:id="702" w:author="reza" w:date="2017-04-12T18:31:00Z">
                <w:pPr>
                  <w:pStyle w:val="ListParagraph"/>
                  <w:numPr>
                    <w:numId w:val="26"/>
                  </w:numPr>
                  <w:bidi/>
                  <w:ind w:hanging="360"/>
                </w:pPr>
              </w:pPrChange>
            </w:pPr>
          </w:p>
        </w:tc>
        <w:tc>
          <w:tcPr>
            <w:tcW w:w="3598" w:type="dxa"/>
            <w:shd w:val="clear" w:color="auto" w:fill="DEEAF6" w:themeFill="accent1" w:themeFillTint="33"/>
            <w:vAlign w:val="center"/>
          </w:tcPr>
          <w:p w14:paraId="230CDA10" w14:textId="77777777" w:rsidR="00357A3E" w:rsidRDefault="00357A3E" w:rsidP="00EF10C3">
            <w:pPr>
              <w:bidi/>
              <w:spacing w:after="0" w:line="240" w:lineRule="auto"/>
              <w:rPr>
                <w:rFonts w:cs="B Nazanin"/>
                <w:b/>
                <w:bCs/>
                <w:sz w:val="24"/>
                <w:szCs w:val="24"/>
                <w:rtl/>
                <w:lang w:bidi="fa-IR"/>
              </w:rPr>
              <w:pPrChange w:id="703" w:author="reza" w:date="2017-04-12T18:31:00Z">
                <w:pPr>
                  <w:bidi/>
                </w:pPr>
              </w:pPrChange>
            </w:pPr>
            <w:r>
              <w:rPr>
                <w:rFonts w:cs="B Nazanin" w:hint="cs"/>
                <w:b/>
                <w:bCs/>
                <w:sz w:val="24"/>
                <w:szCs w:val="24"/>
                <w:rtl/>
                <w:lang w:bidi="fa-IR"/>
              </w:rPr>
              <w:t>کد مرجع در سامانه دانشگاه</w:t>
            </w:r>
          </w:p>
        </w:tc>
        <w:tc>
          <w:tcPr>
            <w:tcW w:w="1843" w:type="dxa"/>
          </w:tcPr>
          <w:p w14:paraId="3F166FB4" w14:textId="77777777" w:rsidR="00357A3E" w:rsidRPr="005634E5" w:rsidRDefault="00357A3E" w:rsidP="00EF10C3">
            <w:pPr>
              <w:bidi/>
              <w:spacing w:after="0" w:line="240" w:lineRule="auto"/>
              <w:jc w:val="center"/>
              <w:rPr>
                <w:rFonts w:cs="B Nazanin"/>
                <w:b/>
                <w:bCs/>
                <w:sz w:val="24"/>
                <w:szCs w:val="24"/>
              </w:rPr>
              <w:pPrChange w:id="704" w:author="reza" w:date="2017-04-12T18:31:00Z">
                <w:pPr>
                  <w:bidi/>
                  <w:jc w:val="center"/>
                </w:pPr>
              </w:pPrChange>
            </w:pPr>
            <w:r w:rsidRPr="005634E5">
              <w:rPr>
                <w:rFonts w:cs="B Nazanin"/>
                <w:b/>
                <w:bCs/>
                <w:sz w:val="24"/>
                <w:szCs w:val="24"/>
              </w:rPr>
              <w:t>RC</w:t>
            </w:r>
          </w:p>
        </w:tc>
        <w:tc>
          <w:tcPr>
            <w:tcW w:w="1843" w:type="dxa"/>
            <w:shd w:val="clear" w:color="auto" w:fill="auto"/>
            <w:vAlign w:val="center"/>
          </w:tcPr>
          <w:p w14:paraId="5AC828B3" w14:textId="77777777" w:rsidR="00357A3E" w:rsidRPr="004D5B1D" w:rsidRDefault="00357A3E" w:rsidP="00EF10C3">
            <w:pPr>
              <w:bidi/>
              <w:spacing w:after="0" w:line="240" w:lineRule="auto"/>
              <w:jc w:val="center"/>
              <w:rPr>
                <w:rFonts w:cs="B Nazanin"/>
                <w:sz w:val="24"/>
                <w:szCs w:val="24"/>
              </w:rPr>
              <w:pPrChange w:id="705" w:author="reza" w:date="2017-04-12T18:31:00Z">
                <w:pPr>
                  <w:bidi/>
                  <w:jc w:val="center"/>
                </w:pPr>
              </w:pPrChange>
            </w:pPr>
            <w:r w:rsidRPr="004D5B1D">
              <w:rPr>
                <w:rFonts w:cs="B Nazanin"/>
                <w:sz w:val="24"/>
                <w:szCs w:val="24"/>
              </w:rPr>
              <w:t>125176</w:t>
            </w:r>
          </w:p>
        </w:tc>
      </w:tr>
      <w:tr w:rsidR="00357A3E" w14:paraId="66C2791A" w14:textId="77777777" w:rsidTr="00AC2AD3">
        <w:trPr>
          <w:jc w:val="center"/>
        </w:trPr>
        <w:tc>
          <w:tcPr>
            <w:tcW w:w="1020" w:type="dxa"/>
            <w:shd w:val="clear" w:color="auto" w:fill="DEEAF6" w:themeFill="accent1" w:themeFillTint="33"/>
          </w:tcPr>
          <w:p w14:paraId="454CC697" w14:textId="77777777" w:rsidR="00357A3E" w:rsidRPr="00357A3E" w:rsidRDefault="00357A3E" w:rsidP="00EF10C3">
            <w:pPr>
              <w:pStyle w:val="ListParagraph"/>
              <w:numPr>
                <w:ilvl w:val="0"/>
                <w:numId w:val="26"/>
              </w:numPr>
              <w:bidi/>
              <w:spacing w:after="0" w:line="240" w:lineRule="auto"/>
              <w:rPr>
                <w:rFonts w:cs="B Nazanin"/>
                <w:b/>
                <w:bCs/>
                <w:sz w:val="24"/>
                <w:szCs w:val="24"/>
                <w:rtl/>
                <w:lang w:bidi="fa-IR"/>
              </w:rPr>
              <w:pPrChange w:id="706" w:author="reza" w:date="2017-04-12T18:31:00Z">
                <w:pPr>
                  <w:pStyle w:val="ListParagraph"/>
                  <w:numPr>
                    <w:numId w:val="26"/>
                  </w:numPr>
                  <w:bidi/>
                  <w:ind w:hanging="360"/>
                </w:pPr>
              </w:pPrChange>
            </w:pPr>
          </w:p>
        </w:tc>
        <w:tc>
          <w:tcPr>
            <w:tcW w:w="3598" w:type="dxa"/>
            <w:shd w:val="clear" w:color="auto" w:fill="DEEAF6" w:themeFill="accent1" w:themeFillTint="33"/>
            <w:vAlign w:val="center"/>
          </w:tcPr>
          <w:p w14:paraId="2D6B6972" w14:textId="77777777" w:rsidR="00357A3E" w:rsidRDefault="00357A3E" w:rsidP="00EF10C3">
            <w:pPr>
              <w:bidi/>
              <w:spacing w:after="0" w:line="240" w:lineRule="auto"/>
              <w:rPr>
                <w:rFonts w:cs="B Nazanin"/>
                <w:b/>
                <w:bCs/>
                <w:sz w:val="24"/>
                <w:szCs w:val="24"/>
                <w:rtl/>
                <w:lang w:bidi="fa-IR"/>
              </w:rPr>
              <w:pPrChange w:id="707" w:author="reza" w:date="2017-04-12T18:31:00Z">
                <w:pPr>
                  <w:bidi/>
                </w:pPr>
              </w:pPrChange>
            </w:pPr>
            <w:r>
              <w:rPr>
                <w:rFonts w:cs="B Nazanin" w:hint="cs"/>
                <w:b/>
                <w:bCs/>
                <w:sz w:val="24"/>
                <w:szCs w:val="24"/>
                <w:rtl/>
                <w:lang w:bidi="fa-IR"/>
              </w:rPr>
              <w:t>تاریخ</w:t>
            </w:r>
          </w:p>
        </w:tc>
        <w:tc>
          <w:tcPr>
            <w:tcW w:w="1843" w:type="dxa"/>
          </w:tcPr>
          <w:p w14:paraId="0CB9050C" w14:textId="77777777" w:rsidR="00357A3E" w:rsidRPr="005634E5" w:rsidRDefault="00357A3E" w:rsidP="00EF10C3">
            <w:pPr>
              <w:bidi/>
              <w:spacing w:after="0" w:line="240" w:lineRule="auto"/>
              <w:jc w:val="center"/>
              <w:rPr>
                <w:rFonts w:cs="B Nazanin"/>
                <w:b/>
                <w:bCs/>
                <w:sz w:val="24"/>
                <w:szCs w:val="24"/>
              </w:rPr>
              <w:pPrChange w:id="708" w:author="reza" w:date="2017-04-12T18:31:00Z">
                <w:pPr>
                  <w:bidi/>
                  <w:jc w:val="center"/>
                </w:pPr>
              </w:pPrChange>
            </w:pPr>
            <w:r w:rsidRPr="005634E5">
              <w:rPr>
                <w:rFonts w:cs="B Nazanin"/>
                <w:b/>
                <w:bCs/>
                <w:sz w:val="24"/>
                <w:szCs w:val="24"/>
              </w:rPr>
              <w:t>PD</w:t>
            </w:r>
          </w:p>
        </w:tc>
        <w:tc>
          <w:tcPr>
            <w:tcW w:w="1843" w:type="dxa"/>
            <w:shd w:val="clear" w:color="auto" w:fill="auto"/>
            <w:vAlign w:val="center"/>
          </w:tcPr>
          <w:p w14:paraId="31034D8A" w14:textId="77777777" w:rsidR="00357A3E" w:rsidRPr="004D5B1D" w:rsidRDefault="00357A3E" w:rsidP="00EF10C3">
            <w:pPr>
              <w:bidi/>
              <w:spacing w:after="0" w:line="240" w:lineRule="auto"/>
              <w:jc w:val="center"/>
              <w:rPr>
                <w:rFonts w:cs="B Nazanin"/>
                <w:sz w:val="24"/>
                <w:szCs w:val="24"/>
              </w:rPr>
              <w:pPrChange w:id="709" w:author="reza" w:date="2017-04-12T18:31:00Z">
                <w:pPr>
                  <w:bidi/>
                  <w:jc w:val="center"/>
                </w:pPr>
              </w:pPrChange>
            </w:pPr>
            <w:r w:rsidRPr="004D5B1D">
              <w:rPr>
                <w:rFonts w:cs="B Nazanin"/>
                <w:sz w:val="24"/>
                <w:szCs w:val="24"/>
              </w:rPr>
              <w:t>1394/07/01</w:t>
            </w:r>
          </w:p>
        </w:tc>
      </w:tr>
      <w:tr w:rsidR="00357A3E" w14:paraId="0673A64C" w14:textId="77777777" w:rsidTr="00AC2AD3">
        <w:trPr>
          <w:jc w:val="center"/>
        </w:trPr>
        <w:tc>
          <w:tcPr>
            <w:tcW w:w="1020" w:type="dxa"/>
            <w:shd w:val="clear" w:color="auto" w:fill="DEEAF6" w:themeFill="accent1" w:themeFillTint="33"/>
          </w:tcPr>
          <w:p w14:paraId="4DACCFB5" w14:textId="77777777" w:rsidR="00357A3E" w:rsidRPr="00357A3E" w:rsidRDefault="00357A3E" w:rsidP="00EF10C3">
            <w:pPr>
              <w:pStyle w:val="ListParagraph"/>
              <w:numPr>
                <w:ilvl w:val="0"/>
                <w:numId w:val="26"/>
              </w:numPr>
              <w:bidi/>
              <w:spacing w:after="0" w:line="240" w:lineRule="auto"/>
              <w:rPr>
                <w:rFonts w:cs="B Nazanin"/>
                <w:b/>
                <w:bCs/>
                <w:sz w:val="24"/>
                <w:szCs w:val="24"/>
                <w:rtl/>
              </w:rPr>
              <w:pPrChange w:id="710" w:author="reza" w:date="2017-04-12T18:31:00Z">
                <w:pPr>
                  <w:pStyle w:val="ListParagraph"/>
                  <w:numPr>
                    <w:numId w:val="26"/>
                  </w:numPr>
                  <w:bidi/>
                  <w:ind w:hanging="360"/>
                </w:pPr>
              </w:pPrChange>
            </w:pPr>
          </w:p>
        </w:tc>
        <w:tc>
          <w:tcPr>
            <w:tcW w:w="3598" w:type="dxa"/>
            <w:shd w:val="clear" w:color="auto" w:fill="DEEAF6" w:themeFill="accent1" w:themeFillTint="33"/>
            <w:vAlign w:val="center"/>
          </w:tcPr>
          <w:p w14:paraId="79A936DB" w14:textId="77777777" w:rsidR="00357A3E" w:rsidRPr="00F74E48" w:rsidRDefault="00357A3E" w:rsidP="00EF10C3">
            <w:pPr>
              <w:bidi/>
              <w:spacing w:after="0" w:line="240" w:lineRule="auto"/>
              <w:rPr>
                <w:rFonts w:cs="B Nazanin"/>
                <w:b/>
                <w:bCs/>
                <w:sz w:val="24"/>
                <w:szCs w:val="24"/>
                <w:rtl/>
              </w:rPr>
              <w:pPrChange w:id="711" w:author="reza" w:date="2017-04-12T18:31:00Z">
                <w:pPr>
                  <w:bidi/>
                </w:pPr>
              </w:pPrChange>
            </w:pPr>
            <w:r>
              <w:rPr>
                <w:rFonts w:cs="B Nazanin" w:hint="cs"/>
                <w:b/>
                <w:bCs/>
                <w:sz w:val="24"/>
                <w:szCs w:val="24"/>
                <w:rtl/>
              </w:rPr>
              <w:t>کد دانشگاه</w:t>
            </w:r>
          </w:p>
        </w:tc>
        <w:tc>
          <w:tcPr>
            <w:tcW w:w="1843" w:type="dxa"/>
          </w:tcPr>
          <w:p w14:paraId="6BAA632C" w14:textId="77777777" w:rsidR="00357A3E" w:rsidRPr="005634E5" w:rsidRDefault="00357A3E" w:rsidP="00EF10C3">
            <w:pPr>
              <w:bidi/>
              <w:spacing w:after="0" w:line="240" w:lineRule="auto"/>
              <w:jc w:val="center"/>
              <w:rPr>
                <w:rFonts w:cs="B Nazanin"/>
                <w:b/>
                <w:bCs/>
                <w:sz w:val="24"/>
                <w:szCs w:val="24"/>
              </w:rPr>
              <w:pPrChange w:id="712" w:author="reza" w:date="2017-04-12T18:31:00Z">
                <w:pPr>
                  <w:bidi/>
                  <w:jc w:val="center"/>
                </w:pPr>
              </w:pPrChange>
            </w:pPr>
            <w:r w:rsidRPr="005634E5">
              <w:rPr>
                <w:rFonts w:cs="B Nazanin"/>
                <w:b/>
                <w:bCs/>
                <w:sz w:val="24"/>
                <w:szCs w:val="24"/>
              </w:rPr>
              <w:t>UC</w:t>
            </w:r>
          </w:p>
        </w:tc>
        <w:tc>
          <w:tcPr>
            <w:tcW w:w="1843" w:type="dxa"/>
            <w:shd w:val="clear" w:color="auto" w:fill="auto"/>
            <w:vAlign w:val="center"/>
          </w:tcPr>
          <w:p w14:paraId="02AB7351" w14:textId="77777777" w:rsidR="00357A3E" w:rsidRPr="004D5B1D" w:rsidRDefault="00357A3E" w:rsidP="00EF10C3">
            <w:pPr>
              <w:bidi/>
              <w:spacing w:after="0" w:line="240" w:lineRule="auto"/>
              <w:jc w:val="center"/>
              <w:rPr>
                <w:rFonts w:cs="B Nazanin"/>
                <w:sz w:val="24"/>
                <w:szCs w:val="24"/>
              </w:rPr>
              <w:pPrChange w:id="713" w:author="reza" w:date="2017-04-12T18:31:00Z">
                <w:pPr>
                  <w:bidi/>
                  <w:jc w:val="center"/>
                </w:pPr>
              </w:pPrChange>
            </w:pPr>
            <w:r w:rsidRPr="004D5B1D">
              <w:rPr>
                <w:rFonts w:cs="B Nazanin"/>
                <w:sz w:val="24"/>
                <w:szCs w:val="24"/>
              </w:rPr>
              <w:t>2101</w:t>
            </w:r>
          </w:p>
        </w:tc>
      </w:tr>
      <w:tr w:rsidR="00357A3E" w14:paraId="16FC0EE9" w14:textId="77777777" w:rsidTr="00AC2AD3">
        <w:trPr>
          <w:jc w:val="center"/>
        </w:trPr>
        <w:tc>
          <w:tcPr>
            <w:tcW w:w="1020" w:type="dxa"/>
            <w:shd w:val="clear" w:color="auto" w:fill="DEEAF6" w:themeFill="accent1" w:themeFillTint="33"/>
          </w:tcPr>
          <w:p w14:paraId="1DBF6A1C" w14:textId="77777777" w:rsidR="00357A3E" w:rsidRPr="00357A3E" w:rsidRDefault="00357A3E" w:rsidP="00EF10C3">
            <w:pPr>
              <w:pStyle w:val="ListParagraph"/>
              <w:numPr>
                <w:ilvl w:val="0"/>
                <w:numId w:val="26"/>
              </w:numPr>
              <w:bidi/>
              <w:spacing w:after="0" w:line="240" w:lineRule="auto"/>
              <w:rPr>
                <w:rFonts w:cs="B Nazanin"/>
                <w:b/>
                <w:bCs/>
                <w:sz w:val="24"/>
                <w:szCs w:val="24"/>
                <w:rtl/>
              </w:rPr>
              <w:pPrChange w:id="714" w:author="reza" w:date="2017-04-12T18:31:00Z">
                <w:pPr>
                  <w:pStyle w:val="ListParagraph"/>
                  <w:numPr>
                    <w:numId w:val="26"/>
                  </w:numPr>
                  <w:bidi/>
                  <w:ind w:hanging="360"/>
                </w:pPr>
              </w:pPrChange>
            </w:pPr>
          </w:p>
        </w:tc>
        <w:tc>
          <w:tcPr>
            <w:tcW w:w="3598" w:type="dxa"/>
            <w:shd w:val="clear" w:color="auto" w:fill="DEEAF6" w:themeFill="accent1" w:themeFillTint="33"/>
            <w:vAlign w:val="center"/>
          </w:tcPr>
          <w:p w14:paraId="53567CFE" w14:textId="77777777" w:rsidR="00357A3E" w:rsidRDefault="00357A3E" w:rsidP="00EF10C3">
            <w:pPr>
              <w:bidi/>
              <w:spacing w:after="0" w:line="240" w:lineRule="auto"/>
              <w:rPr>
                <w:rFonts w:cs="B Nazanin"/>
                <w:b/>
                <w:bCs/>
                <w:sz w:val="24"/>
                <w:szCs w:val="24"/>
                <w:rtl/>
              </w:rPr>
              <w:pPrChange w:id="715" w:author="reza" w:date="2017-04-12T18:31:00Z">
                <w:pPr>
                  <w:bidi/>
                </w:pPr>
              </w:pPrChange>
            </w:pPr>
            <w:r>
              <w:rPr>
                <w:rFonts w:cs="B Nazanin" w:hint="cs"/>
                <w:b/>
                <w:bCs/>
                <w:sz w:val="24"/>
                <w:szCs w:val="24"/>
                <w:rtl/>
              </w:rPr>
              <w:t>کد ملی دستیار</w:t>
            </w:r>
          </w:p>
        </w:tc>
        <w:tc>
          <w:tcPr>
            <w:tcW w:w="1843" w:type="dxa"/>
          </w:tcPr>
          <w:p w14:paraId="3805FC25" w14:textId="77777777" w:rsidR="00357A3E" w:rsidRPr="005634E5" w:rsidRDefault="00357A3E" w:rsidP="00EF10C3">
            <w:pPr>
              <w:bidi/>
              <w:spacing w:after="0" w:line="240" w:lineRule="auto"/>
              <w:jc w:val="center"/>
              <w:rPr>
                <w:rFonts w:cs="B Nazanin"/>
                <w:b/>
                <w:bCs/>
                <w:sz w:val="24"/>
                <w:szCs w:val="24"/>
                <w:lang w:bidi="fa-IR"/>
              </w:rPr>
              <w:pPrChange w:id="716" w:author="reza" w:date="2017-04-12T18:31:00Z">
                <w:pPr>
                  <w:bidi/>
                  <w:jc w:val="center"/>
                </w:pPr>
              </w:pPrChange>
            </w:pPr>
            <w:r>
              <w:rPr>
                <w:rFonts w:cs="B Nazanin"/>
                <w:b/>
                <w:bCs/>
                <w:sz w:val="24"/>
                <w:szCs w:val="24"/>
                <w:lang w:bidi="fa-IR"/>
              </w:rPr>
              <w:t>SNI</w:t>
            </w:r>
          </w:p>
        </w:tc>
        <w:tc>
          <w:tcPr>
            <w:tcW w:w="1843" w:type="dxa"/>
            <w:vAlign w:val="center"/>
          </w:tcPr>
          <w:p w14:paraId="58A6EDC2" w14:textId="77777777" w:rsidR="00357A3E" w:rsidRPr="004D5B1D" w:rsidRDefault="00357A3E" w:rsidP="00EF10C3">
            <w:pPr>
              <w:bidi/>
              <w:spacing w:after="0" w:line="240" w:lineRule="auto"/>
              <w:jc w:val="center"/>
              <w:rPr>
                <w:rFonts w:cs="B Nazanin"/>
                <w:sz w:val="24"/>
                <w:szCs w:val="24"/>
                <w:rtl/>
                <w:lang w:bidi="fa-IR"/>
              </w:rPr>
              <w:pPrChange w:id="717" w:author="reza" w:date="2017-04-12T18:31:00Z">
                <w:pPr>
                  <w:bidi/>
                  <w:jc w:val="center"/>
                </w:pPr>
              </w:pPrChange>
            </w:pPr>
            <w:r w:rsidRPr="004D5B1D">
              <w:rPr>
                <w:rFonts w:cs="B Nazanin"/>
                <w:sz w:val="24"/>
                <w:szCs w:val="24"/>
                <w:lang w:bidi="fa-IR"/>
              </w:rPr>
              <w:t>387XXXXXXC</w:t>
            </w:r>
          </w:p>
        </w:tc>
      </w:tr>
      <w:tr w:rsidR="00357A3E" w14:paraId="19C3D105" w14:textId="77777777" w:rsidTr="00AC2AD3">
        <w:trPr>
          <w:jc w:val="center"/>
        </w:trPr>
        <w:tc>
          <w:tcPr>
            <w:tcW w:w="1020" w:type="dxa"/>
            <w:shd w:val="clear" w:color="auto" w:fill="DEEAF6" w:themeFill="accent1" w:themeFillTint="33"/>
          </w:tcPr>
          <w:p w14:paraId="5ED4B58B" w14:textId="77777777" w:rsidR="00357A3E" w:rsidRPr="00357A3E" w:rsidRDefault="00357A3E" w:rsidP="00EF10C3">
            <w:pPr>
              <w:pStyle w:val="ListParagraph"/>
              <w:numPr>
                <w:ilvl w:val="0"/>
                <w:numId w:val="26"/>
              </w:numPr>
              <w:bidi/>
              <w:spacing w:after="0" w:line="240" w:lineRule="auto"/>
              <w:rPr>
                <w:rFonts w:cs="B Nazanin"/>
                <w:b/>
                <w:bCs/>
                <w:sz w:val="24"/>
                <w:szCs w:val="24"/>
                <w:rtl/>
                <w:lang w:bidi="fa-IR"/>
              </w:rPr>
              <w:pPrChange w:id="718" w:author="reza" w:date="2017-04-12T18:31:00Z">
                <w:pPr>
                  <w:pStyle w:val="ListParagraph"/>
                  <w:numPr>
                    <w:numId w:val="26"/>
                  </w:numPr>
                  <w:bidi/>
                  <w:ind w:hanging="360"/>
                </w:pPr>
              </w:pPrChange>
            </w:pPr>
          </w:p>
        </w:tc>
        <w:tc>
          <w:tcPr>
            <w:tcW w:w="3598" w:type="dxa"/>
            <w:shd w:val="clear" w:color="auto" w:fill="DEEAF6" w:themeFill="accent1" w:themeFillTint="33"/>
            <w:vAlign w:val="center"/>
          </w:tcPr>
          <w:p w14:paraId="2145787B" w14:textId="77777777" w:rsidR="00357A3E" w:rsidRDefault="00357A3E" w:rsidP="00EF10C3">
            <w:pPr>
              <w:bidi/>
              <w:spacing w:after="0" w:line="240" w:lineRule="auto"/>
              <w:rPr>
                <w:rFonts w:cs="B Nazanin"/>
                <w:b/>
                <w:bCs/>
                <w:sz w:val="24"/>
                <w:szCs w:val="24"/>
                <w:rtl/>
              </w:rPr>
              <w:pPrChange w:id="719" w:author="reza" w:date="2017-04-12T18:31:00Z">
                <w:pPr>
                  <w:bidi/>
                </w:pPr>
              </w:pPrChange>
            </w:pPr>
            <w:r>
              <w:rPr>
                <w:rFonts w:cs="B Nazanin" w:hint="cs"/>
                <w:b/>
                <w:bCs/>
                <w:sz w:val="24"/>
                <w:szCs w:val="24"/>
                <w:rtl/>
                <w:lang w:bidi="fa-IR"/>
              </w:rPr>
              <w:t>کد ملی تایید کننده دانشگاه(</w:t>
            </w:r>
            <w:r>
              <w:rPr>
                <w:rFonts w:cs="B Nazanin" w:hint="cs"/>
                <w:b/>
                <w:bCs/>
                <w:sz w:val="24"/>
                <w:szCs w:val="24"/>
                <w:rtl/>
              </w:rPr>
              <w:t>مدیر گروه)</w:t>
            </w:r>
          </w:p>
        </w:tc>
        <w:tc>
          <w:tcPr>
            <w:tcW w:w="1843" w:type="dxa"/>
          </w:tcPr>
          <w:p w14:paraId="012BB824" w14:textId="77777777" w:rsidR="00357A3E" w:rsidRPr="004D5B1D" w:rsidRDefault="00357A3E" w:rsidP="00EF10C3">
            <w:pPr>
              <w:bidi/>
              <w:spacing w:after="0" w:line="240" w:lineRule="auto"/>
              <w:jc w:val="center"/>
              <w:rPr>
                <w:rFonts w:cs="B Nazanin"/>
                <w:b/>
                <w:bCs/>
                <w:sz w:val="24"/>
                <w:szCs w:val="24"/>
                <w:lang w:bidi="fa-IR"/>
              </w:rPr>
              <w:pPrChange w:id="720" w:author="reza" w:date="2017-04-12T18:31:00Z">
                <w:pPr>
                  <w:bidi/>
                  <w:jc w:val="center"/>
                </w:pPr>
              </w:pPrChange>
            </w:pPr>
            <w:r>
              <w:rPr>
                <w:rFonts w:cs="B Nazanin"/>
                <w:b/>
                <w:bCs/>
                <w:sz w:val="24"/>
                <w:szCs w:val="24"/>
                <w:lang w:bidi="fa-IR"/>
              </w:rPr>
              <w:t>CNI</w:t>
            </w:r>
          </w:p>
        </w:tc>
        <w:tc>
          <w:tcPr>
            <w:tcW w:w="1843" w:type="dxa"/>
            <w:vAlign w:val="center"/>
          </w:tcPr>
          <w:p w14:paraId="0543EC10" w14:textId="77777777" w:rsidR="00357A3E" w:rsidRDefault="00357A3E" w:rsidP="00EF10C3">
            <w:pPr>
              <w:bidi/>
              <w:spacing w:after="0" w:line="240" w:lineRule="auto"/>
              <w:jc w:val="center"/>
              <w:rPr>
                <w:rFonts w:cs="B Nazanin"/>
                <w:sz w:val="24"/>
                <w:szCs w:val="24"/>
                <w:rtl/>
                <w:lang w:bidi="fa-IR"/>
              </w:rPr>
              <w:pPrChange w:id="721" w:author="reza" w:date="2017-04-12T18:31:00Z">
                <w:pPr>
                  <w:bidi/>
                  <w:jc w:val="center"/>
                </w:pPr>
              </w:pPrChange>
            </w:pPr>
            <w:r>
              <w:rPr>
                <w:rFonts w:cs="B Nazanin"/>
                <w:sz w:val="24"/>
                <w:szCs w:val="24"/>
                <w:lang w:bidi="fa-IR"/>
              </w:rPr>
              <w:t>dddddddddC</w:t>
            </w:r>
          </w:p>
        </w:tc>
      </w:tr>
      <w:tr w:rsidR="00357A3E" w14:paraId="5D0E6FA8" w14:textId="77777777" w:rsidTr="00AC2AD3">
        <w:trPr>
          <w:jc w:val="center"/>
        </w:trPr>
        <w:tc>
          <w:tcPr>
            <w:tcW w:w="1020" w:type="dxa"/>
            <w:shd w:val="clear" w:color="auto" w:fill="DEEAF6" w:themeFill="accent1" w:themeFillTint="33"/>
          </w:tcPr>
          <w:p w14:paraId="08367C6D" w14:textId="77777777" w:rsidR="00357A3E" w:rsidRPr="00357A3E" w:rsidRDefault="00357A3E" w:rsidP="00EF10C3">
            <w:pPr>
              <w:pStyle w:val="ListParagraph"/>
              <w:numPr>
                <w:ilvl w:val="0"/>
                <w:numId w:val="26"/>
              </w:numPr>
              <w:bidi/>
              <w:spacing w:after="0" w:line="240" w:lineRule="auto"/>
              <w:rPr>
                <w:rFonts w:cs="B Nazanin"/>
                <w:b/>
                <w:bCs/>
                <w:sz w:val="24"/>
                <w:szCs w:val="24"/>
                <w:rtl/>
              </w:rPr>
              <w:pPrChange w:id="722" w:author="reza" w:date="2017-04-12T18:31:00Z">
                <w:pPr>
                  <w:pStyle w:val="ListParagraph"/>
                  <w:numPr>
                    <w:numId w:val="26"/>
                  </w:numPr>
                  <w:bidi/>
                  <w:ind w:hanging="360"/>
                </w:pPr>
              </w:pPrChange>
            </w:pPr>
          </w:p>
        </w:tc>
        <w:tc>
          <w:tcPr>
            <w:tcW w:w="3598" w:type="dxa"/>
            <w:shd w:val="clear" w:color="auto" w:fill="DEEAF6" w:themeFill="accent1" w:themeFillTint="33"/>
            <w:vAlign w:val="center"/>
          </w:tcPr>
          <w:p w14:paraId="2D50205F" w14:textId="77777777" w:rsidR="00357A3E" w:rsidRDefault="00357A3E" w:rsidP="00EF10C3">
            <w:pPr>
              <w:bidi/>
              <w:spacing w:after="0" w:line="240" w:lineRule="auto"/>
              <w:rPr>
                <w:rFonts w:cs="B Nazanin"/>
                <w:sz w:val="24"/>
                <w:szCs w:val="24"/>
                <w:rtl/>
                <w:lang w:bidi="fa-IR"/>
              </w:rPr>
              <w:pPrChange w:id="723" w:author="reza" w:date="2017-04-12T18:31:00Z">
                <w:pPr>
                  <w:bidi/>
                </w:pPr>
              </w:pPrChange>
            </w:pPr>
            <w:r>
              <w:rPr>
                <w:rFonts w:cs="B Nazanin" w:hint="cs"/>
                <w:b/>
                <w:bCs/>
                <w:sz w:val="24"/>
                <w:szCs w:val="24"/>
                <w:rtl/>
              </w:rPr>
              <w:t xml:space="preserve">کد </w:t>
            </w:r>
            <w:r w:rsidRPr="00D04AFB">
              <w:rPr>
                <w:rFonts w:cs="B Nazanin" w:hint="cs"/>
                <w:b/>
                <w:bCs/>
                <w:sz w:val="24"/>
                <w:szCs w:val="24"/>
                <w:rtl/>
              </w:rPr>
              <w:t>رشته</w:t>
            </w:r>
            <w:r>
              <w:rPr>
                <w:rFonts w:cs="B Nazanin"/>
                <w:b/>
                <w:bCs/>
                <w:sz w:val="24"/>
                <w:szCs w:val="24"/>
              </w:rPr>
              <w:t xml:space="preserve"> </w:t>
            </w:r>
            <w:r>
              <w:rPr>
                <w:rFonts w:cs="B Nazanin" w:hint="cs"/>
                <w:b/>
                <w:bCs/>
                <w:sz w:val="24"/>
                <w:szCs w:val="24"/>
                <w:rtl/>
                <w:lang w:bidi="fa-IR"/>
              </w:rPr>
              <w:t xml:space="preserve"> تحصیلی</w:t>
            </w:r>
          </w:p>
        </w:tc>
        <w:tc>
          <w:tcPr>
            <w:tcW w:w="1843" w:type="dxa"/>
          </w:tcPr>
          <w:p w14:paraId="75F6A013" w14:textId="77777777" w:rsidR="00357A3E" w:rsidRPr="004D5B1D" w:rsidRDefault="00357A3E" w:rsidP="00EF10C3">
            <w:pPr>
              <w:bidi/>
              <w:spacing w:after="0" w:line="240" w:lineRule="auto"/>
              <w:jc w:val="center"/>
              <w:rPr>
                <w:rFonts w:cs="B Nazanin"/>
                <w:b/>
                <w:bCs/>
                <w:sz w:val="24"/>
                <w:szCs w:val="24"/>
                <w:lang w:bidi="fa-IR"/>
              </w:rPr>
              <w:pPrChange w:id="724" w:author="reza" w:date="2017-04-12T18:31:00Z">
                <w:pPr>
                  <w:bidi/>
                  <w:jc w:val="center"/>
                </w:pPr>
              </w:pPrChange>
            </w:pPr>
            <w:r w:rsidRPr="004D5B1D">
              <w:rPr>
                <w:rFonts w:cs="B Nazanin"/>
                <w:b/>
                <w:bCs/>
                <w:sz w:val="24"/>
                <w:szCs w:val="24"/>
                <w:lang w:bidi="fa-IR"/>
              </w:rPr>
              <w:t>CC</w:t>
            </w:r>
          </w:p>
        </w:tc>
        <w:tc>
          <w:tcPr>
            <w:tcW w:w="1843" w:type="dxa"/>
            <w:vAlign w:val="center"/>
          </w:tcPr>
          <w:p w14:paraId="1167FAD5" w14:textId="77777777" w:rsidR="00357A3E" w:rsidRDefault="00357A3E" w:rsidP="00EF10C3">
            <w:pPr>
              <w:bidi/>
              <w:spacing w:after="0" w:line="240" w:lineRule="auto"/>
              <w:jc w:val="center"/>
              <w:rPr>
                <w:rFonts w:cs="B Nazanin"/>
                <w:sz w:val="24"/>
                <w:szCs w:val="24"/>
                <w:rtl/>
                <w:lang w:bidi="fa-IR"/>
              </w:rPr>
              <w:pPrChange w:id="725" w:author="reza" w:date="2017-04-12T18:31:00Z">
                <w:pPr>
                  <w:bidi/>
                  <w:jc w:val="center"/>
                </w:pPr>
              </w:pPrChange>
            </w:pPr>
            <w:r>
              <w:rPr>
                <w:rFonts w:cs="B Nazanin"/>
                <w:sz w:val="24"/>
                <w:szCs w:val="24"/>
                <w:lang w:bidi="fa-IR"/>
              </w:rPr>
              <w:t>12</w:t>
            </w:r>
          </w:p>
        </w:tc>
      </w:tr>
      <w:tr w:rsidR="00357A3E" w14:paraId="6811153F" w14:textId="77777777" w:rsidTr="00AC2AD3">
        <w:trPr>
          <w:jc w:val="center"/>
        </w:trPr>
        <w:tc>
          <w:tcPr>
            <w:tcW w:w="1020" w:type="dxa"/>
            <w:shd w:val="clear" w:color="auto" w:fill="DEEAF6" w:themeFill="accent1" w:themeFillTint="33"/>
          </w:tcPr>
          <w:p w14:paraId="0DDE554E" w14:textId="77777777" w:rsidR="00357A3E" w:rsidRPr="00357A3E" w:rsidRDefault="00357A3E" w:rsidP="00EF10C3">
            <w:pPr>
              <w:pStyle w:val="ListParagraph"/>
              <w:numPr>
                <w:ilvl w:val="0"/>
                <w:numId w:val="26"/>
              </w:numPr>
              <w:bidi/>
              <w:spacing w:after="0" w:line="240" w:lineRule="auto"/>
              <w:rPr>
                <w:rFonts w:cs="B Nazanin"/>
                <w:b/>
                <w:bCs/>
                <w:sz w:val="24"/>
                <w:szCs w:val="24"/>
                <w:rtl/>
              </w:rPr>
              <w:pPrChange w:id="726" w:author="reza" w:date="2017-04-12T18:31:00Z">
                <w:pPr>
                  <w:pStyle w:val="ListParagraph"/>
                  <w:numPr>
                    <w:numId w:val="26"/>
                  </w:numPr>
                  <w:bidi/>
                  <w:ind w:hanging="360"/>
                </w:pPr>
              </w:pPrChange>
            </w:pPr>
          </w:p>
        </w:tc>
        <w:tc>
          <w:tcPr>
            <w:tcW w:w="3598" w:type="dxa"/>
            <w:shd w:val="clear" w:color="auto" w:fill="DEEAF6" w:themeFill="accent1" w:themeFillTint="33"/>
            <w:vAlign w:val="center"/>
          </w:tcPr>
          <w:p w14:paraId="257B3993" w14:textId="77777777" w:rsidR="00357A3E" w:rsidRDefault="00357A3E" w:rsidP="00EF10C3">
            <w:pPr>
              <w:bidi/>
              <w:spacing w:after="0" w:line="240" w:lineRule="auto"/>
              <w:rPr>
                <w:rFonts w:cs="B Nazanin"/>
                <w:b/>
                <w:bCs/>
                <w:sz w:val="24"/>
                <w:szCs w:val="24"/>
                <w:rtl/>
              </w:rPr>
              <w:pPrChange w:id="727" w:author="reza" w:date="2017-04-12T18:31:00Z">
                <w:pPr>
                  <w:bidi/>
                </w:pPr>
              </w:pPrChange>
            </w:pPr>
            <w:r>
              <w:rPr>
                <w:rFonts w:cs="B Nazanin" w:hint="cs"/>
                <w:b/>
                <w:bCs/>
                <w:sz w:val="24"/>
                <w:szCs w:val="24"/>
                <w:rtl/>
              </w:rPr>
              <w:t>مرتبه ارتقاء</w:t>
            </w:r>
          </w:p>
        </w:tc>
        <w:tc>
          <w:tcPr>
            <w:tcW w:w="1843" w:type="dxa"/>
          </w:tcPr>
          <w:p w14:paraId="035C84A3" w14:textId="77777777" w:rsidR="00357A3E" w:rsidRPr="004D5B1D" w:rsidRDefault="00357A3E" w:rsidP="00EF10C3">
            <w:pPr>
              <w:bidi/>
              <w:spacing w:after="0" w:line="240" w:lineRule="auto"/>
              <w:jc w:val="center"/>
              <w:rPr>
                <w:rFonts w:cs="B Nazanin"/>
                <w:b/>
                <w:bCs/>
                <w:sz w:val="24"/>
                <w:szCs w:val="24"/>
                <w:lang w:bidi="fa-IR"/>
              </w:rPr>
              <w:pPrChange w:id="728" w:author="reza" w:date="2017-04-12T18:31:00Z">
                <w:pPr>
                  <w:bidi/>
                  <w:jc w:val="center"/>
                </w:pPr>
              </w:pPrChange>
            </w:pPr>
            <w:r w:rsidRPr="004D5B1D">
              <w:rPr>
                <w:rFonts w:cs="B Nazanin"/>
                <w:b/>
                <w:bCs/>
                <w:sz w:val="24"/>
                <w:szCs w:val="24"/>
                <w:lang w:bidi="fa-IR"/>
              </w:rPr>
              <w:t>EC</w:t>
            </w:r>
          </w:p>
        </w:tc>
        <w:tc>
          <w:tcPr>
            <w:tcW w:w="1843" w:type="dxa"/>
            <w:vAlign w:val="center"/>
          </w:tcPr>
          <w:p w14:paraId="0F591897" w14:textId="77777777" w:rsidR="00357A3E" w:rsidRDefault="00357A3E" w:rsidP="00EF10C3">
            <w:pPr>
              <w:bidi/>
              <w:spacing w:after="0" w:line="240" w:lineRule="auto"/>
              <w:jc w:val="center"/>
              <w:rPr>
                <w:rFonts w:cs="B Nazanin"/>
                <w:sz w:val="24"/>
                <w:szCs w:val="24"/>
                <w:rtl/>
                <w:lang w:bidi="fa-IR"/>
              </w:rPr>
              <w:pPrChange w:id="729" w:author="reza" w:date="2017-04-12T18:31:00Z">
                <w:pPr>
                  <w:bidi/>
                  <w:jc w:val="center"/>
                </w:pPr>
              </w:pPrChange>
            </w:pPr>
            <w:r>
              <w:rPr>
                <w:rFonts w:cs="B Nazanin"/>
                <w:sz w:val="24"/>
                <w:szCs w:val="24"/>
                <w:lang w:bidi="fa-IR"/>
              </w:rPr>
              <w:t>1</w:t>
            </w:r>
          </w:p>
        </w:tc>
      </w:tr>
      <w:tr w:rsidR="00357A3E" w14:paraId="5881E590" w14:textId="77777777" w:rsidTr="00AC2AD3">
        <w:trPr>
          <w:jc w:val="center"/>
        </w:trPr>
        <w:tc>
          <w:tcPr>
            <w:tcW w:w="1020" w:type="dxa"/>
            <w:shd w:val="clear" w:color="auto" w:fill="DEEAF6" w:themeFill="accent1" w:themeFillTint="33"/>
          </w:tcPr>
          <w:p w14:paraId="7268FB29" w14:textId="77777777" w:rsidR="00357A3E" w:rsidRPr="00357A3E" w:rsidRDefault="00357A3E" w:rsidP="00EF10C3">
            <w:pPr>
              <w:pStyle w:val="ListParagraph"/>
              <w:numPr>
                <w:ilvl w:val="0"/>
                <w:numId w:val="26"/>
              </w:numPr>
              <w:bidi/>
              <w:spacing w:after="0" w:line="240" w:lineRule="auto"/>
              <w:rPr>
                <w:rFonts w:cs="B Nazanin"/>
                <w:b/>
                <w:bCs/>
                <w:sz w:val="24"/>
                <w:szCs w:val="24"/>
                <w:rtl/>
                <w:lang w:bidi="fa-IR"/>
              </w:rPr>
              <w:pPrChange w:id="730" w:author="reza" w:date="2017-04-12T18:31:00Z">
                <w:pPr>
                  <w:pStyle w:val="ListParagraph"/>
                  <w:numPr>
                    <w:numId w:val="26"/>
                  </w:numPr>
                  <w:bidi/>
                  <w:ind w:hanging="360"/>
                </w:pPr>
              </w:pPrChange>
            </w:pPr>
          </w:p>
        </w:tc>
        <w:tc>
          <w:tcPr>
            <w:tcW w:w="3598" w:type="dxa"/>
            <w:shd w:val="clear" w:color="auto" w:fill="DEEAF6" w:themeFill="accent1" w:themeFillTint="33"/>
            <w:vAlign w:val="center"/>
          </w:tcPr>
          <w:p w14:paraId="4078359A" w14:textId="77777777" w:rsidR="00357A3E" w:rsidRDefault="00357A3E" w:rsidP="00EF10C3">
            <w:pPr>
              <w:bidi/>
              <w:spacing w:after="0" w:line="240" w:lineRule="auto"/>
              <w:rPr>
                <w:rFonts w:cs="B Nazanin"/>
                <w:b/>
                <w:bCs/>
                <w:sz w:val="24"/>
                <w:szCs w:val="24"/>
              </w:rPr>
              <w:pPrChange w:id="731" w:author="reza" w:date="2017-04-12T18:31:00Z">
                <w:pPr>
                  <w:bidi/>
                </w:pPr>
              </w:pPrChange>
            </w:pPr>
            <w:r>
              <w:rPr>
                <w:rFonts w:cs="B Nazanin" w:hint="cs"/>
                <w:b/>
                <w:bCs/>
                <w:sz w:val="24"/>
                <w:szCs w:val="24"/>
                <w:rtl/>
                <w:lang w:bidi="fa-IR"/>
              </w:rPr>
              <w:t xml:space="preserve">شناسه </w:t>
            </w:r>
            <w:r>
              <w:rPr>
                <w:rFonts w:cs="B Nazanin" w:hint="cs"/>
                <w:b/>
                <w:bCs/>
                <w:sz w:val="24"/>
                <w:szCs w:val="24"/>
                <w:rtl/>
              </w:rPr>
              <w:t xml:space="preserve">آزمون </w:t>
            </w:r>
          </w:p>
        </w:tc>
        <w:tc>
          <w:tcPr>
            <w:tcW w:w="1843" w:type="dxa"/>
          </w:tcPr>
          <w:p w14:paraId="5EAD2963" w14:textId="77777777" w:rsidR="00357A3E" w:rsidRPr="004D5B1D" w:rsidRDefault="00357A3E" w:rsidP="00EF10C3">
            <w:pPr>
              <w:bidi/>
              <w:spacing w:after="0" w:line="240" w:lineRule="auto"/>
              <w:jc w:val="center"/>
              <w:rPr>
                <w:rFonts w:cs="B Nazanin"/>
                <w:b/>
                <w:bCs/>
                <w:sz w:val="24"/>
                <w:szCs w:val="24"/>
                <w:lang w:bidi="fa-IR"/>
              </w:rPr>
              <w:pPrChange w:id="732" w:author="reza" w:date="2017-04-12T18:31:00Z">
                <w:pPr>
                  <w:bidi/>
                  <w:jc w:val="center"/>
                </w:pPr>
              </w:pPrChange>
            </w:pPr>
            <w:r>
              <w:rPr>
                <w:rFonts w:cs="B Nazanin"/>
                <w:b/>
                <w:bCs/>
                <w:sz w:val="24"/>
                <w:szCs w:val="24"/>
                <w:lang w:bidi="fa-IR"/>
              </w:rPr>
              <w:t>E</w:t>
            </w:r>
            <w:r w:rsidRPr="004D5B1D">
              <w:rPr>
                <w:rFonts w:cs="B Nazanin"/>
                <w:b/>
                <w:bCs/>
                <w:sz w:val="24"/>
                <w:szCs w:val="24"/>
                <w:lang w:bidi="fa-IR"/>
              </w:rPr>
              <w:t>ID</w:t>
            </w:r>
          </w:p>
        </w:tc>
        <w:tc>
          <w:tcPr>
            <w:tcW w:w="1843" w:type="dxa"/>
            <w:vAlign w:val="center"/>
          </w:tcPr>
          <w:p w14:paraId="3419B001" w14:textId="77777777" w:rsidR="00357A3E" w:rsidRDefault="00357A3E" w:rsidP="00EF10C3">
            <w:pPr>
              <w:bidi/>
              <w:spacing w:after="0" w:line="240" w:lineRule="auto"/>
              <w:jc w:val="center"/>
              <w:rPr>
                <w:rFonts w:cs="B Nazanin"/>
                <w:sz w:val="24"/>
                <w:szCs w:val="24"/>
                <w:lang w:bidi="fa-IR"/>
              </w:rPr>
              <w:pPrChange w:id="733" w:author="reza" w:date="2017-04-12T18:31:00Z">
                <w:pPr>
                  <w:bidi/>
                  <w:jc w:val="center"/>
                </w:pPr>
              </w:pPrChange>
            </w:pPr>
            <w:r>
              <w:rPr>
                <w:rFonts w:cs="B Nazanin"/>
                <w:sz w:val="24"/>
                <w:szCs w:val="24"/>
                <w:lang w:bidi="fa-IR"/>
              </w:rPr>
              <w:t>1</w:t>
            </w:r>
          </w:p>
        </w:tc>
      </w:tr>
    </w:tbl>
    <w:p w14:paraId="0A509EEE" w14:textId="77777777" w:rsidR="0077745C" w:rsidRDefault="0077745C" w:rsidP="0077745C">
      <w:pPr>
        <w:pStyle w:val="ListParagraph"/>
        <w:bidi/>
        <w:ind w:left="1041"/>
        <w:rPr>
          <w:rFonts w:cs="B Nazanin"/>
          <w:sz w:val="24"/>
          <w:szCs w:val="24"/>
        </w:rPr>
      </w:pPr>
    </w:p>
    <w:p w14:paraId="51EDCD3A" w14:textId="77777777" w:rsidR="00C72A95" w:rsidRDefault="00C72A95" w:rsidP="00C72A95">
      <w:pPr>
        <w:pStyle w:val="ListParagraph"/>
        <w:bidi/>
        <w:ind w:left="1041"/>
        <w:rPr>
          <w:rFonts w:cs="B Nazanin"/>
          <w:sz w:val="24"/>
          <w:szCs w:val="24"/>
        </w:rPr>
      </w:pPr>
    </w:p>
    <w:p w14:paraId="2AE70FD3" w14:textId="77777777" w:rsidR="0077745C" w:rsidRDefault="00171DDB" w:rsidP="00A77CC3">
      <w:pPr>
        <w:pStyle w:val="Heading2"/>
        <w:numPr>
          <w:ilvl w:val="0"/>
          <w:numId w:val="45"/>
        </w:numPr>
        <w:bidi/>
        <w:rPr>
          <w:rFonts w:cs="B Nazanin"/>
          <w:rtl/>
        </w:rPr>
      </w:pPr>
      <w:bookmarkStart w:id="734" w:name="پیامA6"/>
      <w:bookmarkStart w:id="735" w:name="_Toc478296116"/>
      <w:r w:rsidRPr="00D76C8B">
        <w:rPr>
          <w:rFonts w:cs="B Nazanin" w:hint="cs"/>
          <w:rtl/>
        </w:rPr>
        <w:lastRenderedPageBreak/>
        <w:t xml:space="preserve">پیام </w:t>
      </w:r>
      <w:r w:rsidR="00C42499" w:rsidRPr="00D76C8B">
        <w:rPr>
          <w:rFonts w:cs="B Nazanin" w:hint="cs"/>
          <w:rtl/>
        </w:rPr>
        <w:t xml:space="preserve">اعلام </w:t>
      </w:r>
      <w:r w:rsidR="0077745C" w:rsidRPr="00D76C8B">
        <w:rPr>
          <w:rFonts w:cs="B Nazanin" w:hint="cs"/>
          <w:rtl/>
        </w:rPr>
        <w:t xml:space="preserve">نمره آزمون </w:t>
      </w:r>
      <w:bookmarkEnd w:id="734"/>
      <w:r w:rsidR="008A58AB" w:rsidRPr="00A77CC3">
        <w:rPr>
          <w:rFonts w:ascii="Sakkal Majalla" w:hAnsi="Sakkal Majalla" w:cs="Sakkal Majalla" w:hint="cs"/>
          <w:rtl/>
        </w:rPr>
        <w:t>–</w:t>
      </w:r>
      <w:r w:rsidR="008A58AB" w:rsidRPr="00D76C8B">
        <w:rPr>
          <w:rFonts w:cs="B Nazanin" w:hint="cs"/>
          <w:rtl/>
        </w:rPr>
        <w:t xml:space="preserve"> </w:t>
      </w:r>
      <w:r w:rsidR="008A58AB" w:rsidRPr="00D76C8B">
        <w:rPr>
          <w:rFonts w:cs="B Nazanin"/>
        </w:rPr>
        <w:t>(</w:t>
      </w:r>
      <w:r w:rsidR="008A58AB" w:rsidRPr="00A77CC3">
        <w:rPr>
          <w:rFonts w:cs="B Nazanin"/>
          <w:b/>
          <w:bCs/>
          <w:color w:val="FF0000"/>
        </w:rPr>
        <w:t>A6</w:t>
      </w:r>
      <w:r w:rsidR="008A58AB" w:rsidRPr="00D76C8B">
        <w:rPr>
          <w:rFonts w:cs="B Nazanin"/>
        </w:rPr>
        <w:t>)</w:t>
      </w:r>
      <w:r w:rsidR="008250B5" w:rsidRPr="00D76C8B">
        <w:rPr>
          <w:rFonts w:cs="B Nazanin" w:hint="cs"/>
          <w:rtl/>
        </w:rPr>
        <w:t xml:space="preserve">  </w:t>
      </w:r>
      <w:hyperlink w:anchor="سامانه_دبیرخانه" w:history="1">
        <w:r w:rsidR="008250B5" w:rsidRPr="00A77CC3">
          <w:rPr>
            <w:rFonts w:ascii="Arial" w:hAnsi="Arial" w:cs="Arial" w:hint="cs"/>
            <w:rtl/>
          </w:rPr>
          <w:t>↑</w:t>
        </w:r>
        <w:bookmarkEnd w:id="735"/>
      </w:hyperlink>
    </w:p>
    <w:p w14:paraId="7D56DEC0" w14:textId="77777777" w:rsidR="000F5106" w:rsidRPr="000F5106" w:rsidRDefault="000F5106" w:rsidP="000F5106">
      <w:pPr>
        <w:bidi/>
      </w:pP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
        <w:gridCol w:w="3598"/>
        <w:gridCol w:w="1843"/>
        <w:gridCol w:w="1843"/>
      </w:tblGrid>
      <w:tr w:rsidR="00357A3E" w:rsidRPr="0077745C" w14:paraId="3580128F" w14:textId="77777777" w:rsidTr="00AC2AD3">
        <w:trPr>
          <w:jc w:val="center"/>
        </w:trPr>
        <w:tc>
          <w:tcPr>
            <w:tcW w:w="1020" w:type="dxa"/>
            <w:shd w:val="clear" w:color="auto" w:fill="C5E0B3" w:themeFill="accent6" w:themeFillTint="66"/>
          </w:tcPr>
          <w:p w14:paraId="08AC686F" w14:textId="77777777" w:rsidR="00357A3E" w:rsidRDefault="00357A3E" w:rsidP="00EF10C3">
            <w:pPr>
              <w:bidi/>
              <w:spacing w:after="0" w:line="240" w:lineRule="auto"/>
              <w:jc w:val="center"/>
              <w:rPr>
                <w:rFonts w:cs="B Nazanin"/>
                <w:b/>
                <w:bCs/>
                <w:sz w:val="24"/>
                <w:szCs w:val="24"/>
                <w:rtl/>
                <w:lang w:bidi="fa-IR"/>
              </w:rPr>
              <w:pPrChange w:id="736" w:author="reza" w:date="2017-04-12T18:32:00Z">
                <w:pPr>
                  <w:bidi/>
                  <w:jc w:val="center"/>
                </w:pPr>
              </w:pPrChange>
            </w:pPr>
          </w:p>
        </w:tc>
        <w:tc>
          <w:tcPr>
            <w:tcW w:w="3598" w:type="dxa"/>
            <w:shd w:val="clear" w:color="auto" w:fill="C5E0B3" w:themeFill="accent6" w:themeFillTint="66"/>
            <w:vAlign w:val="center"/>
          </w:tcPr>
          <w:p w14:paraId="592F2764" w14:textId="77777777" w:rsidR="00357A3E" w:rsidRDefault="00357A3E" w:rsidP="00EF10C3">
            <w:pPr>
              <w:bidi/>
              <w:spacing w:after="0" w:line="240" w:lineRule="auto"/>
              <w:jc w:val="center"/>
              <w:rPr>
                <w:rFonts w:cs="B Nazanin"/>
                <w:b/>
                <w:bCs/>
                <w:sz w:val="24"/>
                <w:szCs w:val="24"/>
                <w:rtl/>
                <w:lang w:bidi="fa-IR"/>
              </w:rPr>
              <w:pPrChange w:id="737" w:author="reza" w:date="2017-04-12T18:32:00Z">
                <w:pPr>
                  <w:bidi/>
                  <w:jc w:val="center"/>
                </w:pPr>
              </w:pPrChange>
            </w:pPr>
            <w:r>
              <w:rPr>
                <w:rFonts w:cs="B Nazanin" w:hint="cs"/>
                <w:b/>
                <w:bCs/>
                <w:sz w:val="24"/>
                <w:szCs w:val="24"/>
                <w:rtl/>
                <w:lang w:bidi="fa-IR"/>
              </w:rPr>
              <w:t>نام فیلد</w:t>
            </w:r>
          </w:p>
        </w:tc>
        <w:tc>
          <w:tcPr>
            <w:tcW w:w="1843" w:type="dxa"/>
            <w:shd w:val="clear" w:color="auto" w:fill="C5E0B3" w:themeFill="accent6" w:themeFillTint="66"/>
          </w:tcPr>
          <w:p w14:paraId="01070298" w14:textId="77777777" w:rsidR="00357A3E" w:rsidRPr="005634E5" w:rsidRDefault="00357A3E" w:rsidP="00EF10C3">
            <w:pPr>
              <w:pStyle w:val="ListParagraph"/>
              <w:bidi/>
              <w:spacing w:after="0" w:line="240" w:lineRule="auto"/>
              <w:ind w:left="0"/>
              <w:jc w:val="center"/>
              <w:rPr>
                <w:rFonts w:cs="B Nazanin"/>
                <w:b/>
                <w:bCs/>
                <w:sz w:val="24"/>
                <w:szCs w:val="24"/>
                <w:rtl/>
              </w:rPr>
              <w:pPrChange w:id="738" w:author="reza" w:date="2017-04-12T18:32:00Z">
                <w:pPr>
                  <w:pStyle w:val="ListParagraph"/>
                  <w:bidi/>
                  <w:ind w:left="0"/>
                  <w:jc w:val="center"/>
                </w:pPr>
              </w:pPrChange>
            </w:pPr>
            <w:r w:rsidRPr="005634E5">
              <w:rPr>
                <w:rFonts w:cs="B Nazanin" w:hint="cs"/>
                <w:b/>
                <w:bCs/>
                <w:sz w:val="24"/>
                <w:szCs w:val="24"/>
                <w:rtl/>
              </w:rPr>
              <w:t>کد فیلد</w:t>
            </w:r>
          </w:p>
        </w:tc>
        <w:tc>
          <w:tcPr>
            <w:tcW w:w="1843" w:type="dxa"/>
            <w:shd w:val="clear" w:color="auto" w:fill="C5E0B3" w:themeFill="accent6" w:themeFillTint="66"/>
            <w:vAlign w:val="center"/>
          </w:tcPr>
          <w:p w14:paraId="04FB3DD7" w14:textId="77777777" w:rsidR="00357A3E" w:rsidRDefault="00357A3E" w:rsidP="00EF10C3">
            <w:pPr>
              <w:pStyle w:val="ListParagraph"/>
              <w:bidi/>
              <w:spacing w:after="0" w:line="240" w:lineRule="auto"/>
              <w:ind w:left="34"/>
              <w:jc w:val="center"/>
              <w:rPr>
                <w:rFonts w:cs="B Nazanin"/>
                <w:b/>
                <w:bCs/>
                <w:sz w:val="24"/>
                <w:szCs w:val="24"/>
              </w:rPr>
              <w:pPrChange w:id="739" w:author="reza" w:date="2017-04-12T18:32:00Z">
                <w:pPr>
                  <w:pStyle w:val="ListParagraph"/>
                  <w:bidi/>
                  <w:ind w:left="34"/>
                  <w:jc w:val="center"/>
                </w:pPr>
              </w:pPrChange>
            </w:pPr>
            <w:r>
              <w:rPr>
                <w:rFonts w:cs="B Nazanin" w:hint="cs"/>
                <w:b/>
                <w:bCs/>
                <w:sz w:val="24"/>
                <w:szCs w:val="24"/>
                <w:rtl/>
              </w:rPr>
              <w:t>مثال</w:t>
            </w:r>
          </w:p>
        </w:tc>
      </w:tr>
      <w:tr w:rsidR="00357A3E" w:rsidRPr="0077745C" w14:paraId="75984F36" w14:textId="77777777" w:rsidTr="00AC2AD3">
        <w:trPr>
          <w:jc w:val="center"/>
        </w:trPr>
        <w:tc>
          <w:tcPr>
            <w:tcW w:w="1020" w:type="dxa"/>
            <w:shd w:val="clear" w:color="auto" w:fill="C5E0B3" w:themeFill="accent6" w:themeFillTint="66"/>
          </w:tcPr>
          <w:p w14:paraId="0D54D8CB" w14:textId="77777777" w:rsidR="00357A3E" w:rsidRPr="0077745C" w:rsidRDefault="00357A3E" w:rsidP="00EF10C3">
            <w:pPr>
              <w:pStyle w:val="ListParagraph"/>
              <w:numPr>
                <w:ilvl w:val="0"/>
                <w:numId w:val="27"/>
              </w:numPr>
              <w:bidi/>
              <w:spacing w:after="0" w:line="240" w:lineRule="auto"/>
              <w:rPr>
                <w:rFonts w:cs="B Nazanin"/>
                <w:b/>
                <w:bCs/>
                <w:sz w:val="24"/>
                <w:szCs w:val="24"/>
                <w:rtl/>
              </w:rPr>
              <w:pPrChange w:id="740" w:author="reza" w:date="2017-04-12T18:32:00Z">
                <w:pPr>
                  <w:pStyle w:val="ListParagraph"/>
                  <w:numPr>
                    <w:numId w:val="27"/>
                  </w:numPr>
                  <w:bidi/>
                  <w:ind w:hanging="360"/>
                </w:pPr>
              </w:pPrChange>
            </w:pPr>
          </w:p>
        </w:tc>
        <w:tc>
          <w:tcPr>
            <w:tcW w:w="3598" w:type="dxa"/>
            <w:shd w:val="clear" w:color="auto" w:fill="C5E0B3" w:themeFill="accent6" w:themeFillTint="66"/>
            <w:vAlign w:val="center"/>
          </w:tcPr>
          <w:p w14:paraId="0B0D99FF" w14:textId="77777777" w:rsidR="00357A3E" w:rsidRPr="0077745C" w:rsidRDefault="00357A3E" w:rsidP="00EF10C3">
            <w:pPr>
              <w:pStyle w:val="ListParagraph"/>
              <w:bidi/>
              <w:spacing w:after="0" w:line="240" w:lineRule="auto"/>
              <w:ind w:left="0"/>
              <w:rPr>
                <w:rFonts w:cs="B Nazanin"/>
                <w:b/>
                <w:bCs/>
                <w:sz w:val="24"/>
                <w:szCs w:val="24"/>
                <w:rtl/>
              </w:rPr>
              <w:pPrChange w:id="741" w:author="reza" w:date="2017-04-12T18:32:00Z">
                <w:pPr>
                  <w:pStyle w:val="ListParagraph"/>
                  <w:bidi/>
                  <w:ind w:left="0"/>
                </w:pPr>
              </w:pPrChange>
            </w:pPr>
            <w:r>
              <w:rPr>
                <w:rFonts w:cs="B Nazanin" w:hint="cs"/>
                <w:b/>
                <w:bCs/>
                <w:sz w:val="24"/>
                <w:szCs w:val="24"/>
                <w:rtl/>
              </w:rPr>
              <w:t xml:space="preserve">کد پیام : </w:t>
            </w:r>
            <w:r w:rsidRPr="0077745C">
              <w:rPr>
                <w:rFonts w:cs="B Nazanin" w:hint="cs"/>
                <w:b/>
                <w:bCs/>
                <w:sz w:val="24"/>
                <w:szCs w:val="24"/>
                <w:rtl/>
              </w:rPr>
              <w:t>نمره آزمون سالیانه</w:t>
            </w:r>
          </w:p>
        </w:tc>
        <w:tc>
          <w:tcPr>
            <w:tcW w:w="1843" w:type="dxa"/>
            <w:shd w:val="clear" w:color="auto" w:fill="C5E0B3" w:themeFill="accent6" w:themeFillTint="66"/>
          </w:tcPr>
          <w:p w14:paraId="23D99299" w14:textId="77777777" w:rsidR="00357A3E" w:rsidRPr="005634E5" w:rsidRDefault="00357A3E" w:rsidP="00EF10C3">
            <w:pPr>
              <w:pStyle w:val="ListParagraph"/>
              <w:bidi/>
              <w:spacing w:after="0" w:line="240" w:lineRule="auto"/>
              <w:ind w:left="0"/>
              <w:jc w:val="center"/>
              <w:rPr>
                <w:rFonts w:cs="B Nazanin"/>
                <w:b/>
                <w:bCs/>
                <w:sz w:val="24"/>
                <w:szCs w:val="24"/>
              </w:rPr>
              <w:pPrChange w:id="742" w:author="reza" w:date="2017-04-12T18:32:00Z">
                <w:pPr>
                  <w:pStyle w:val="ListParagraph"/>
                  <w:bidi/>
                  <w:ind w:left="0"/>
                  <w:jc w:val="center"/>
                </w:pPr>
              </w:pPrChange>
            </w:pPr>
            <w:r w:rsidRPr="005634E5">
              <w:rPr>
                <w:rFonts w:cs="B Nazanin"/>
                <w:b/>
                <w:bCs/>
                <w:sz w:val="24"/>
                <w:szCs w:val="24"/>
              </w:rPr>
              <w:t>MC</w:t>
            </w:r>
          </w:p>
        </w:tc>
        <w:tc>
          <w:tcPr>
            <w:tcW w:w="1843" w:type="dxa"/>
            <w:shd w:val="clear" w:color="auto" w:fill="C5E0B3" w:themeFill="accent6" w:themeFillTint="66"/>
            <w:vAlign w:val="center"/>
          </w:tcPr>
          <w:p w14:paraId="6CD9AB94" w14:textId="77777777" w:rsidR="00357A3E" w:rsidRPr="0077745C" w:rsidRDefault="00357A3E" w:rsidP="00EF10C3">
            <w:pPr>
              <w:pStyle w:val="ListParagraph"/>
              <w:bidi/>
              <w:spacing w:after="0" w:line="240" w:lineRule="auto"/>
              <w:ind w:left="34"/>
              <w:jc w:val="center"/>
              <w:rPr>
                <w:rFonts w:cs="B Nazanin"/>
                <w:b/>
                <w:bCs/>
                <w:sz w:val="24"/>
                <w:szCs w:val="24"/>
                <w:rtl/>
              </w:rPr>
              <w:pPrChange w:id="743" w:author="reza" w:date="2017-04-12T18:32:00Z">
                <w:pPr>
                  <w:pStyle w:val="ListParagraph"/>
                  <w:bidi/>
                  <w:ind w:left="34"/>
                  <w:jc w:val="center"/>
                </w:pPr>
              </w:pPrChange>
            </w:pPr>
            <w:r w:rsidRPr="0077745C">
              <w:rPr>
                <w:rFonts w:cs="B Nazanin"/>
                <w:b/>
                <w:bCs/>
                <w:sz w:val="24"/>
                <w:szCs w:val="24"/>
              </w:rPr>
              <w:t>A</w:t>
            </w:r>
            <w:r>
              <w:rPr>
                <w:rFonts w:cs="B Nazanin"/>
                <w:b/>
                <w:bCs/>
                <w:sz w:val="24"/>
                <w:szCs w:val="24"/>
              </w:rPr>
              <w:t>6</w:t>
            </w:r>
          </w:p>
        </w:tc>
      </w:tr>
      <w:tr w:rsidR="00357A3E" w14:paraId="50A0BF41" w14:textId="77777777" w:rsidTr="00AC2AD3">
        <w:trPr>
          <w:jc w:val="center"/>
        </w:trPr>
        <w:tc>
          <w:tcPr>
            <w:tcW w:w="1020" w:type="dxa"/>
            <w:shd w:val="clear" w:color="auto" w:fill="DEEAF6" w:themeFill="accent1" w:themeFillTint="33"/>
          </w:tcPr>
          <w:p w14:paraId="6F23D3F5" w14:textId="77777777" w:rsidR="00357A3E" w:rsidRPr="00357A3E" w:rsidRDefault="00357A3E" w:rsidP="00EF10C3">
            <w:pPr>
              <w:pStyle w:val="ListParagraph"/>
              <w:numPr>
                <w:ilvl w:val="0"/>
                <w:numId w:val="27"/>
              </w:numPr>
              <w:bidi/>
              <w:spacing w:after="0" w:line="240" w:lineRule="auto"/>
              <w:rPr>
                <w:rFonts w:cs="B Nazanin"/>
                <w:b/>
                <w:bCs/>
                <w:sz w:val="24"/>
                <w:szCs w:val="24"/>
                <w:rtl/>
                <w:lang w:bidi="fa-IR"/>
              </w:rPr>
              <w:pPrChange w:id="744" w:author="reza" w:date="2017-04-12T18:32:00Z">
                <w:pPr>
                  <w:pStyle w:val="ListParagraph"/>
                  <w:numPr>
                    <w:numId w:val="27"/>
                  </w:numPr>
                  <w:bidi/>
                  <w:ind w:hanging="360"/>
                </w:pPr>
              </w:pPrChange>
            </w:pPr>
          </w:p>
        </w:tc>
        <w:tc>
          <w:tcPr>
            <w:tcW w:w="3598" w:type="dxa"/>
            <w:shd w:val="clear" w:color="auto" w:fill="DEEAF6" w:themeFill="accent1" w:themeFillTint="33"/>
            <w:vAlign w:val="center"/>
          </w:tcPr>
          <w:p w14:paraId="4C875C42" w14:textId="77777777" w:rsidR="00357A3E" w:rsidRDefault="00357A3E" w:rsidP="00EF10C3">
            <w:pPr>
              <w:bidi/>
              <w:spacing w:after="0" w:line="240" w:lineRule="auto"/>
              <w:rPr>
                <w:rFonts w:cs="B Nazanin"/>
                <w:b/>
                <w:bCs/>
                <w:sz w:val="24"/>
                <w:szCs w:val="24"/>
                <w:rtl/>
                <w:lang w:bidi="fa-IR"/>
              </w:rPr>
              <w:pPrChange w:id="745" w:author="reza" w:date="2017-04-12T18:32:00Z">
                <w:pPr>
                  <w:bidi/>
                </w:pPr>
              </w:pPrChange>
            </w:pPr>
            <w:r>
              <w:rPr>
                <w:rFonts w:cs="B Nazanin" w:hint="cs"/>
                <w:b/>
                <w:bCs/>
                <w:sz w:val="24"/>
                <w:szCs w:val="24"/>
                <w:rtl/>
                <w:lang w:bidi="fa-IR"/>
              </w:rPr>
              <w:t>کد مرجع در سامانه دانشگاه</w:t>
            </w:r>
          </w:p>
        </w:tc>
        <w:tc>
          <w:tcPr>
            <w:tcW w:w="1843" w:type="dxa"/>
          </w:tcPr>
          <w:p w14:paraId="7FEB2C5C" w14:textId="77777777" w:rsidR="00357A3E" w:rsidRPr="008A58AB" w:rsidRDefault="00357A3E" w:rsidP="00EF10C3">
            <w:pPr>
              <w:bidi/>
              <w:spacing w:after="0" w:line="240" w:lineRule="auto"/>
              <w:jc w:val="center"/>
              <w:rPr>
                <w:rFonts w:cs="B Nazanin"/>
                <w:b/>
                <w:bCs/>
                <w:sz w:val="24"/>
                <w:szCs w:val="24"/>
              </w:rPr>
              <w:pPrChange w:id="746" w:author="reza" w:date="2017-04-12T18:32:00Z">
                <w:pPr>
                  <w:bidi/>
                  <w:jc w:val="center"/>
                </w:pPr>
              </w:pPrChange>
            </w:pPr>
            <w:r w:rsidRPr="008A58AB">
              <w:rPr>
                <w:rFonts w:cs="B Nazanin"/>
                <w:b/>
                <w:bCs/>
                <w:sz w:val="24"/>
                <w:szCs w:val="24"/>
              </w:rPr>
              <w:t>RC</w:t>
            </w:r>
          </w:p>
        </w:tc>
        <w:tc>
          <w:tcPr>
            <w:tcW w:w="1843" w:type="dxa"/>
            <w:shd w:val="clear" w:color="auto" w:fill="auto"/>
            <w:vAlign w:val="center"/>
          </w:tcPr>
          <w:p w14:paraId="7C11C432" w14:textId="77777777" w:rsidR="00357A3E" w:rsidRPr="008A58AB" w:rsidRDefault="00357A3E" w:rsidP="00EF10C3">
            <w:pPr>
              <w:bidi/>
              <w:spacing w:after="0" w:line="240" w:lineRule="auto"/>
              <w:ind w:left="34"/>
              <w:jc w:val="center"/>
              <w:rPr>
                <w:rFonts w:cs="B Nazanin"/>
                <w:sz w:val="24"/>
                <w:szCs w:val="24"/>
              </w:rPr>
              <w:pPrChange w:id="747" w:author="reza" w:date="2017-04-12T18:32:00Z">
                <w:pPr>
                  <w:bidi/>
                  <w:ind w:left="34"/>
                  <w:jc w:val="center"/>
                </w:pPr>
              </w:pPrChange>
            </w:pPr>
            <w:r w:rsidRPr="008A58AB">
              <w:rPr>
                <w:rFonts w:cs="B Nazanin"/>
                <w:sz w:val="24"/>
                <w:szCs w:val="24"/>
              </w:rPr>
              <w:t>125176</w:t>
            </w:r>
          </w:p>
        </w:tc>
      </w:tr>
      <w:tr w:rsidR="00357A3E" w14:paraId="4A57E94E" w14:textId="77777777" w:rsidTr="00AC2AD3">
        <w:trPr>
          <w:jc w:val="center"/>
        </w:trPr>
        <w:tc>
          <w:tcPr>
            <w:tcW w:w="1020" w:type="dxa"/>
            <w:shd w:val="clear" w:color="auto" w:fill="DEEAF6" w:themeFill="accent1" w:themeFillTint="33"/>
          </w:tcPr>
          <w:p w14:paraId="41D5FBA7" w14:textId="77777777" w:rsidR="00357A3E" w:rsidRPr="00357A3E" w:rsidRDefault="00357A3E" w:rsidP="00EF10C3">
            <w:pPr>
              <w:pStyle w:val="ListParagraph"/>
              <w:numPr>
                <w:ilvl w:val="0"/>
                <w:numId w:val="27"/>
              </w:numPr>
              <w:bidi/>
              <w:spacing w:after="0" w:line="240" w:lineRule="auto"/>
              <w:rPr>
                <w:rFonts w:cs="B Nazanin"/>
                <w:b/>
                <w:bCs/>
                <w:sz w:val="24"/>
                <w:szCs w:val="24"/>
                <w:rtl/>
                <w:lang w:bidi="fa-IR"/>
              </w:rPr>
              <w:pPrChange w:id="748" w:author="reza" w:date="2017-04-12T18:32:00Z">
                <w:pPr>
                  <w:pStyle w:val="ListParagraph"/>
                  <w:numPr>
                    <w:numId w:val="27"/>
                  </w:numPr>
                  <w:bidi/>
                  <w:ind w:hanging="360"/>
                </w:pPr>
              </w:pPrChange>
            </w:pPr>
          </w:p>
        </w:tc>
        <w:tc>
          <w:tcPr>
            <w:tcW w:w="3598" w:type="dxa"/>
            <w:shd w:val="clear" w:color="auto" w:fill="DEEAF6" w:themeFill="accent1" w:themeFillTint="33"/>
            <w:vAlign w:val="center"/>
          </w:tcPr>
          <w:p w14:paraId="492403BE" w14:textId="77777777" w:rsidR="00357A3E" w:rsidRDefault="00357A3E" w:rsidP="00EF10C3">
            <w:pPr>
              <w:bidi/>
              <w:spacing w:after="0" w:line="240" w:lineRule="auto"/>
              <w:rPr>
                <w:rFonts w:cs="B Nazanin"/>
                <w:b/>
                <w:bCs/>
                <w:sz w:val="24"/>
                <w:szCs w:val="24"/>
                <w:rtl/>
                <w:lang w:bidi="fa-IR"/>
              </w:rPr>
              <w:pPrChange w:id="749" w:author="reza" w:date="2017-04-12T18:32:00Z">
                <w:pPr>
                  <w:bidi/>
                </w:pPr>
              </w:pPrChange>
            </w:pPr>
            <w:r>
              <w:rPr>
                <w:rFonts w:cs="B Nazanin" w:hint="cs"/>
                <w:b/>
                <w:bCs/>
                <w:sz w:val="24"/>
                <w:szCs w:val="24"/>
                <w:rtl/>
                <w:lang w:bidi="fa-IR"/>
              </w:rPr>
              <w:t>تاریخ</w:t>
            </w:r>
          </w:p>
        </w:tc>
        <w:tc>
          <w:tcPr>
            <w:tcW w:w="1843" w:type="dxa"/>
          </w:tcPr>
          <w:p w14:paraId="05B07435" w14:textId="77777777" w:rsidR="00357A3E" w:rsidRPr="008A58AB" w:rsidRDefault="00357A3E" w:rsidP="00EF10C3">
            <w:pPr>
              <w:bidi/>
              <w:spacing w:after="0" w:line="240" w:lineRule="auto"/>
              <w:jc w:val="center"/>
              <w:rPr>
                <w:rFonts w:cs="B Nazanin"/>
                <w:b/>
                <w:bCs/>
                <w:sz w:val="24"/>
                <w:szCs w:val="24"/>
              </w:rPr>
              <w:pPrChange w:id="750" w:author="reza" w:date="2017-04-12T18:32:00Z">
                <w:pPr>
                  <w:bidi/>
                  <w:jc w:val="center"/>
                </w:pPr>
              </w:pPrChange>
            </w:pPr>
            <w:r w:rsidRPr="008A58AB">
              <w:rPr>
                <w:rFonts w:cs="B Nazanin"/>
                <w:b/>
                <w:bCs/>
                <w:sz w:val="24"/>
                <w:szCs w:val="24"/>
              </w:rPr>
              <w:t>PD</w:t>
            </w:r>
          </w:p>
        </w:tc>
        <w:tc>
          <w:tcPr>
            <w:tcW w:w="1843" w:type="dxa"/>
            <w:shd w:val="clear" w:color="auto" w:fill="auto"/>
            <w:vAlign w:val="center"/>
          </w:tcPr>
          <w:p w14:paraId="5D66C31C" w14:textId="77777777" w:rsidR="00357A3E" w:rsidRPr="008A58AB" w:rsidRDefault="00357A3E" w:rsidP="00EF10C3">
            <w:pPr>
              <w:bidi/>
              <w:spacing w:after="0" w:line="240" w:lineRule="auto"/>
              <w:ind w:left="34"/>
              <w:jc w:val="center"/>
              <w:rPr>
                <w:rFonts w:cs="B Nazanin"/>
                <w:sz w:val="24"/>
                <w:szCs w:val="24"/>
              </w:rPr>
              <w:pPrChange w:id="751" w:author="reza" w:date="2017-04-12T18:32:00Z">
                <w:pPr>
                  <w:bidi/>
                  <w:ind w:left="34"/>
                  <w:jc w:val="center"/>
                </w:pPr>
              </w:pPrChange>
            </w:pPr>
            <w:r w:rsidRPr="008A58AB">
              <w:rPr>
                <w:rFonts w:cs="B Nazanin"/>
                <w:sz w:val="24"/>
                <w:szCs w:val="24"/>
              </w:rPr>
              <w:t>1394/07/01</w:t>
            </w:r>
          </w:p>
        </w:tc>
      </w:tr>
      <w:tr w:rsidR="00357A3E" w14:paraId="0C0746ED" w14:textId="77777777" w:rsidTr="00AC2AD3">
        <w:trPr>
          <w:jc w:val="center"/>
        </w:trPr>
        <w:tc>
          <w:tcPr>
            <w:tcW w:w="1020" w:type="dxa"/>
            <w:shd w:val="clear" w:color="auto" w:fill="DEEAF6" w:themeFill="accent1" w:themeFillTint="33"/>
          </w:tcPr>
          <w:p w14:paraId="299E30E6" w14:textId="77777777" w:rsidR="00357A3E" w:rsidRPr="00357A3E" w:rsidRDefault="00357A3E" w:rsidP="00EF10C3">
            <w:pPr>
              <w:pStyle w:val="ListParagraph"/>
              <w:numPr>
                <w:ilvl w:val="0"/>
                <w:numId w:val="27"/>
              </w:numPr>
              <w:bidi/>
              <w:spacing w:after="0" w:line="240" w:lineRule="auto"/>
              <w:rPr>
                <w:rFonts w:cs="B Nazanin"/>
                <w:b/>
                <w:bCs/>
                <w:sz w:val="24"/>
                <w:szCs w:val="24"/>
                <w:rtl/>
              </w:rPr>
              <w:pPrChange w:id="752" w:author="reza" w:date="2017-04-12T18:32:00Z">
                <w:pPr>
                  <w:pStyle w:val="ListParagraph"/>
                  <w:numPr>
                    <w:numId w:val="27"/>
                  </w:numPr>
                  <w:bidi/>
                  <w:ind w:hanging="360"/>
                </w:pPr>
              </w:pPrChange>
            </w:pPr>
          </w:p>
        </w:tc>
        <w:tc>
          <w:tcPr>
            <w:tcW w:w="3598" w:type="dxa"/>
            <w:shd w:val="clear" w:color="auto" w:fill="DEEAF6" w:themeFill="accent1" w:themeFillTint="33"/>
            <w:vAlign w:val="center"/>
          </w:tcPr>
          <w:p w14:paraId="34C6C00C" w14:textId="77777777" w:rsidR="00357A3E" w:rsidRPr="00F74E48" w:rsidRDefault="00357A3E" w:rsidP="00EF10C3">
            <w:pPr>
              <w:bidi/>
              <w:spacing w:after="0" w:line="240" w:lineRule="auto"/>
              <w:rPr>
                <w:rFonts w:cs="B Nazanin"/>
                <w:b/>
                <w:bCs/>
                <w:sz w:val="24"/>
                <w:szCs w:val="24"/>
                <w:rtl/>
              </w:rPr>
              <w:pPrChange w:id="753" w:author="reza" w:date="2017-04-12T18:32:00Z">
                <w:pPr>
                  <w:bidi/>
                </w:pPr>
              </w:pPrChange>
            </w:pPr>
            <w:r>
              <w:rPr>
                <w:rFonts w:cs="B Nazanin" w:hint="cs"/>
                <w:b/>
                <w:bCs/>
                <w:sz w:val="24"/>
                <w:szCs w:val="24"/>
                <w:rtl/>
              </w:rPr>
              <w:t>کد دانشگاه</w:t>
            </w:r>
          </w:p>
        </w:tc>
        <w:tc>
          <w:tcPr>
            <w:tcW w:w="1843" w:type="dxa"/>
          </w:tcPr>
          <w:p w14:paraId="47C253B1" w14:textId="77777777" w:rsidR="00357A3E" w:rsidRPr="008A58AB" w:rsidRDefault="00357A3E" w:rsidP="00EF10C3">
            <w:pPr>
              <w:bidi/>
              <w:spacing w:after="0" w:line="240" w:lineRule="auto"/>
              <w:jc w:val="center"/>
              <w:rPr>
                <w:rFonts w:cs="B Nazanin"/>
                <w:b/>
                <w:bCs/>
                <w:sz w:val="24"/>
                <w:szCs w:val="24"/>
              </w:rPr>
              <w:pPrChange w:id="754" w:author="reza" w:date="2017-04-12T18:32:00Z">
                <w:pPr>
                  <w:bidi/>
                  <w:jc w:val="center"/>
                </w:pPr>
              </w:pPrChange>
            </w:pPr>
            <w:r w:rsidRPr="008A58AB">
              <w:rPr>
                <w:rFonts w:cs="B Nazanin"/>
                <w:b/>
                <w:bCs/>
                <w:sz w:val="24"/>
                <w:szCs w:val="24"/>
              </w:rPr>
              <w:t>UC</w:t>
            </w:r>
          </w:p>
        </w:tc>
        <w:tc>
          <w:tcPr>
            <w:tcW w:w="1843" w:type="dxa"/>
            <w:shd w:val="clear" w:color="auto" w:fill="auto"/>
            <w:vAlign w:val="center"/>
          </w:tcPr>
          <w:p w14:paraId="05118426" w14:textId="77777777" w:rsidR="00357A3E" w:rsidRPr="008A58AB" w:rsidRDefault="00357A3E" w:rsidP="00EF10C3">
            <w:pPr>
              <w:bidi/>
              <w:spacing w:after="0" w:line="240" w:lineRule="auto"/>
              <w:ind w:left="34"/>
              <w:jc w:val="center"/>
              <w:rPr>
                <w:rFonts w:cs="B Nazanin"/>
                <w:sz w:val="24"/>
                <w:szCs w:val="24"/>
              </w:rPr>
              <w:pPrChange w:id="755" w:author="reza" w:date="2017-04-12T18:32:00Z">
                <w:pPr>
                  <w:bidi/>
                  <w:ind w:left="34"/>
                  <w:jc w:val="center"/>
                </w:pPr>
              </w:pPrChange>
            </w:pPr>
            <w:r w:rsidRPr="008A58AB">
              <w:rPr>
                <w:rFonts w:cs="B Nazanin"/>
                <w:sz w:val="24"/>
                <w:szCs w:val="24"/>
              </w:rPr>
              <w:t>2101</w:t>
            </w:r>
          </w:p>
        </w:tc>
      </w:tr>
      <w:tr w:rsidR="00357A3E" w14:paraId="12CC7496" w14:textId="77777777" w:rsidTr="00AC2AD3">
        <w:trPr>
          <w:jc w:val="center"/>
        </w:trPr>
        <w:tc>
          <w:tcPr>
            <w:tcW w:w="1020" w:type="dxa"/>
            <w:shd w:val="clear" w:color="auto" w:fill="DEEAF6" w:themeFill="accent1" w:themeFillTint="33"/>
          </w:tcPr>
          <w:p w14:paraId="0E38B084" w14:textId="77777777" w:rsidR="00357A3E" w:rsidRPr="00357A3E" w:rsidRDefault="00357A3E" w:rsidP="00EF10C3">
            <w:pPr>
              <w:pStyle w:val="ListParagraph"/>
              <w:numPr>
                <w:ilvl w:val="0"/>
                <w:numId w:val="27"/>
              </w:numPr>
              <w:bidi/>
              <w:spacing w:after="0" w:line="240" w:lineRule="auto"/>
              <w:rPr>
                <w:rFonts w:cs="B Nazanin"/>
                <w:b/>
                <w:bCs/>
                <w:sz w:val="24"/>
                <w:szCs w:val="24"/>
                <w:rtl/>
              </w:rPr>
              <w:pPrChange w:id="756" w:author="reza" w:date="2017-04-12T18:32:00Z">
                <w:pPr>
                  <w:pStyle w:val="ListParagraph"/>
                  <w:numPr>
                    <w:numId w:val="27"/>
                  </w:numPr>
                  <w:bidi/>
                  <w:ind w:hanging="360"/>
                </w:pPr>
              </w:pPrChange>
            </w:pPr>
          </w:p>
        </w:tc>
        <w:tc>
          <w:tcPr>
            <w:tcW w:w="3598" w:type="dxa"/>
            <w:shd w:val="clear" w:color="auto" w:fill="DEEAF6" w:themeFill="accent1" w:themeFillTint="33"/>
            <w:vAlign w:val="center"/>
          </w:tcPr>
          <w:p w14:paraId="2FD87732" w14:textId="77777777" w:rsidR="00357A3E" w:rsidRDefault="00357A3E" w:rsidP="00EF10C3">
            <w:pPr>
              <w:bidi/>
              <w:spacing w:after="0" w:line="240" w:lineRule="auto"/>
              <w:rPr>
                <w:rFonts w:cs="B Nazanin"/>
                <w:b/>
                <w:bCs/>
                <w:sz w:val="24"/>
                <w:szCs w:val="24"/>
                <w:rtl/>
              </w:rPr>
              <w:pPrChange w:id="757" w:author="reza" w:date="2017-04-12T18:32:00Z">
                <w:pPr>
                  <w:bidi/>
                </w:pPr>
              </w:pPrChange>
            </w:pPr>
            <w:r>
              <w:rPr>
                <w:rFonts w:cs="B Nazanin" w:hint="cs"/>
                <w:b/>
                <w:bCs/>
                <w:sz w:val="24"/>
                <w:szCs w:val="24"/>
                <w:rtl/>
              </w:rPr>
              <w:t>کد ملی دستیار</w:t>
            </w:r>
          </w:p>
        </w:tc>
        <w:tc>
          <w:tcPr>
            <w:tcW w:w="1843" w:type="dxa"/>
          </w:tcPr>
          <w:p w14:paraId="1E617855" w14:textId="77777777" w:rsidR="00357A3E" w:rsidRPr="008A58AB" w:rsidRDefault="00357A3E" w:rsidP="00EF10C3">
            <w:pPr>
              <w:bidi/>
              <w:spacing w:after="0" w:line="240" w:lineRule="auto"/>
              <w:jc w:val="center"/>
              <w:rPr>
                <w:rFonts w:cs="B Nazanin"/>
                <w:b/>
                <w:bCs/>
                <w:sz w:val="24"/>
                <w:szCs w:val="24"/>
                <w:lang w:bidi="fa-IR"/>
              </w:rPr>
              <w:pPrChange w:id="758" w:author="reza" w:date="2017-04-12T18:32:00Z">
                <w:pPr>
                  <w:bidi/>
                  <w:jc w:val="center"/>
                </w:pPr>
              </w:pPrChange>
            </w:pPr>
            <w:r w:rsidRPr="008A58AB">
              <w:rPr>
                <w:rFonts w:cs="B Nazanin"/>
                <w:b/>
                <w:bCs/>
                <w:sz w:val="24"/>
                <w:szCs w:val="24"/>
                <w:lang w:bidi="fa-IR"/>
              </w:rPr>
              <w:t>NID</w:t>
            </w:r>
          </w:p>
        </w:tc>
        <w:tc>
          <w:tcPr>
            <w:tcW w:w="1843" w:type="dxa"/>
            <w:vAlign w:val="center"/>
          </w:tcPr>
          <w:p w14:paraId="1C520D14" w14:textId="77777777" w:rsidR="00357A3E" w:rsidRPr="008A58AB" w:rsidRDefault="00357A3E" w:rsidP="00EF10C3">
            <w:pPr>
              <w:bidi/>
              <w:spacing w:after="0" w:line="240" w:lineRule="auto"/>
              <w:ind w:left="34"/>
              <w:jc w:val="center"/>
              <w:rPr>
                <w:rFonts w:cs="B Nazanin"/>
                <w:sz w:val="24"/>
                <w:szCs w:val="24"/>
                <w:rtl/>
                <w:lang w:bidi="fa-IR"/>
              </w:rPr>
              <w:pPrChange w:id="759" w:author="reza" w:date="2017-04-12T18:32:00Z">
                <w:pPr>
                  <w:bidi/>
                  <w:ind w:left="34"/>
                  <w:jc w:val="center"/>
                </w:pPr>
              </w:pPrChange>
            </w:pPr>
            <w:r w:rsidRPr="008A58AB">
              <w:rPr>
                <w:rFonts w:cs="B Nazanin"/>
                <w:sz w:val="24"/>
                <w:szCs w:val="24"/>
                <w:lang w:bidi="fa-IR"/>
              </w:rPr>
              <w:t>387XXXXXXC</w:t>
            </w:r>
          </w:p>
        </w:tc>
      </w:tr>
      <w:tr w:rsidR="00357A3E" w14:paraId="3C07D29B" w14:textId="77777777" w:rsidTr="00AC2AD3">
        <w:trPr>
          <w:jc w:val="center"/>
        </w:trPr>
        <w:tc>
          <w:tcPr>
            <w:tcW w:w="1020" w:type="dxa"/>
            <w:shd w:val="clear" w:color="auto" w:fill="DEEAF6" w:themeFill="accent1" w:themeFillTint="33"/>
          </w:tcPr>
          <w:p w14:paraId="48A15A6F" w14:textId="77777777" w:rsidR="00357A3E" w:rsidRPr="00357A3E" w:rsidRDefault="00357A3E" w:rsidP="00EF10C3">
            <w:pPr>
              <w:pStyle w:val="ListParagraph"/>
              <w:numPr>
                <w:ilvl w:val="0"/>
                <w:numId w:val="27"/>
              </w:numPr>
              <w:bidi/>
              <w:spacing w:after="0" w:line="240" w:lineRule="auto"/>
              <w:rPr>
                <w:rFonts w:cs="B Nazanin"/>
                <w:b/>
                <w:bCs/>
                <w:sz w:val="24"/>
                <w:szCs w:val="24"/>
                <w:rtl/>
                <w:lang w:bidi="fa-IR"/>
              </w:rPr>
              <w:pPrChange w:id="760" w:author="reza" w:date="2017-04-12T18:32:00Z">
                <w:pPr>
                  <w:pStyle w:val="ListParagraph"/>
                  <w:numPr>
                    <w:numId w:val="27"/>
                  </w:numPr>
                  <w:bidi/>
                  <w:ind w:hanging="360"/>
                </w:pPr>
              </w:pPrChange>
            </w:pPr>
          </w:p>
        </w:tc>
        <w:tc>
          <w:tcPr>
            <w:tcW w:w="3598" w:type="dxa"/>
            <w:shd w:val="clear" w:color="auto" w:fill="DEEAF6" w:themeFill="accent1" w:themeFillTint="33"/>
            <w:vAlign w:val="center"/>
          </w:tcPr>
          <w:p w14:paraId="71173A26" w14:textId="77777777" w:rsidR="00357A3E" w:rsidRDefault="00357A3E" w:rsidP="00EF10C3">
            <w:pPr>
              <w:bidi/>
              <w:spacing w:after="0" w:line="240" w:lineRule="auto"/>
              <w:rPr>
                <w:rFonts w:cs="B Nazanin"/>
                <w:b/>
                <w:bCs/>
                <w:sz w:val="24"/>
                <w:szCs w:val="24"/>
                <w:rtl/>
              </w:rPr>
              <w:pPrChange w:id="761" w:author="reza" w:date="2017-04-12T18:32:00Z">
                <w:pPr>
                  <w:bidi/>
                </w:pPr>
              </w:pPrChange>
            </w:pPr>
            <w:r>
              <w:rPr>
                <w:rFonts w:cs="B Nazanin" w:hint="cs"/>
                <w:b/>
                <w:bCs/>
                <w:sz w:val="24"/>
                <w:szCs w:val="24"/>
                <w:rtl/>
                <w:lang w:bidi="fa-IR"/>
              </w:rPr>
              <w:t>کد ملی تایید کننده دانشگاه(</w:t>
            </w:r>
            <w:r>
              <w:rPr>
                <w:rFonts w:cs="B Nazanin" w:hint="cs"/>
                <w:b/>
                <w:bCs/>
                <w:sz w:val="24"/>
                <w:szCs w:val="24"/>
                <w:rtl/>
              </w:rPr>
              <w:t>مدیر گروه)</w:t>
            </w:r>
          </w:p>
        </w:tc>
        <w:tc>
          <w:tcPr>
            <w:tcW w:w="1843" w:type="dxa"/>
          </w:tcPr>
          <w:p w14:paraId="231EBE3D" w14:textId="77777777" w:rsidR="00357A3E" w:rsidRPr="008A58AB" w:rsidRDefault="00357A3E" w:rsidP="00EF10C3">
            <w:pPr>
              <w:bidi/>
              <w:spacing w:after="0" w:line="240" w:lineRule="auto"/>
              <w:jc w:val="center"/>
              <w:rPr>
                <w:rFonts w:cs="B Nazanin"/>
                <w:b/>
                <w:bCs/>
                <w:sz w:val="24"/>
                <w:szCs w:val="24"/>
                <w:lang w:bidi="fa-IR"/>
              </w:rPr>
              <w:pPrChange w:id="762" w:author="reza" w:date="2017-04-12T18:32:00Z">
                <w:pPr>
                  <w:bidi/>
                  <w:jc w:val="center"/>
                </w:pPr>
              </w:pPrChange>
            </w:pPr>
            <w:r>
              <w:rPr>
                <w:rFonts w:cs="B Nazanin"/>
                <w:b/>
                <w:bCs/>
                <w:sz w:val="24"/>
                <w:szCs w:val="24"/>
                <w:lang w:bidi="fa-IR"/>
              </w:rPr>
              <w:t>CNI</w:t>
            </w:r>
          </w:p>
        </w:tc>
        <w:tc>
          <w:tcPr>
            <w:tcW w:w="1843" w:type="dxa"/>
            <w:vAlign w:val="center"/>
          </w:tcPr>
          <w:p w14:paraId="6D74FC81" w14:textId="77777777" w:rsidR="00357A3E" w:rsidRDefault="00357A3E" w:rsidP="00EF10C3">
            <w:pPr>
              <w:bidi/>
              <w:spacing w:after="0" w:line="240" w:lineRule="auto"/>
              <w:ind w:left="34"/>
              <w:jc w:val="center"/>
              <w:rPr>
                <w:rFonts w:cs="B Nazanin"/>
                <w:sz w:val="24"/>
                <w:szCs w:val="24"/>
                <w:rtl/>
                <w:lang w:bidi="fa-IR"/>
              </w:rPr>
              <w:pPrChange w:id="763" w:author="reza" w:date="2017-04-12T18:32:00Z">
                <w:pPr>
                  <w:bidi/>
                  <w:ind w:left="34"/>
                  <w:jc w:val="center"/>
                </w:pPr>
              </w:pPrChange>
            </w:pPr>
            <w:r>
              <w:rPr>
                <w:rFonts w:cs="B Nazanin"/>
                <w:sz w:val="24"/>
                <w:szCs w:val="24"/>
                <w:lang w:bidi="fa-IR"/>
              </w:rPr>
              <w:t>dddddddddC</w:t>
            </w:r>
          </w:p>
        </w:tc>
      </w:tr>
      <w:tr w:rsidR="00357A3E" w14:paraId="7CA70B89" w14:textId="77777777" w:rsidTr="00AC2AD3">
        <w:trPr>
          <w:jc w:val="center"/>
        </w:trPr>
        <w:tc>
          <w:tcPr>
            <w:tcW w:w="1020" w:type="dxa"/>
            <w:shd w:val="clear" w:color="auto" w:fill="DEEAF6" w:themeFill="accent1" w:themeFillTint="33"/>
          </w:tcPr>
          <w:p w14:paraId="132753F6" w14:textId="77777777" w:rsidR="00357A3E" w:rsidRPr="00357A3E" w:rsidRDefault="00357A3E" w:rsidP="00EF10C3">
            <w:pPr>
              <w:pStyle w:val="ListParagraph"/>
              <w:numPr>
                <w:ilvl w:val="0"/>
                <w:numId w:val="27"/>
              </w:numPr>
              <w:bidi/>
              <w:spacing w:after="0" w:line="240" w:lineRule="auto"/>
              <w:rPr>
                <w:rFonts w:cs="B Nazanin"/>
                <w:b/>
                <w:bCs/>
                <w:sz w:val="24"/>
                <w:szCs w:val="24"/>
                <w:rtl/>
              </w:rPr>
              <w:pPrChange w:id="764" w:author="reza" w:date="2017-04-12T18:32:00Z">
                <w:pPr>
                  <w:pStyle w:val="ListParagraph"/>
                  <w:numPr>
                    <w:numId w:val="27"/>
                  </w:numPr>
                  <w:bidi/>
                  <w:ind w:hanging="360"/>
                </w:pPr>
              </w:pPrChange>
            </w:pPr>
          </w:p>
        </w:tc>
        <w:tc>
          <w:tcPr>
            <w:tcW w:w="3598" w:type="dxa"/>
            <w:shd w:val="clear" w:color="auto" w:fill="DEEAF6" w:themeFill="accent1" w:themeFillTint="33"/>
            <w:vAlign w:val="center"/>
          </w:tcPr>
          <w:p w14:paraId="66CCBB10" w14:textId="77777777" w:rsidR="00357A3E" w:rsidRDefault="00357A3E" w:rsidP="00EF10C3">
            <w:pPr>
              <w:bidi/>
              <w:spacing w:after="0" w:line="240" w:lineRule="auto"/>
              <w:rPr>
                <w:rFonts w:cs="B Nazanin"/>
                <w:sz w:val="24"/>
                <w:szCs w:val="24"/>
                <w:rtl/>
                <w:lang w:bidi="fa-IR"/>
              </w:rPr>
              <w:pPrChange w:id="765" w:author="reza" w:date="2017-04-12T18:32:00Z">
                <w:pPr>
                  <w:bidi/>
                </w:pPr>
              </w:pPrChange>
            </w:pPr>
            <w:r>
              <w:rPr>
                <w:rFonts w:cs="B Nazanin" w:hint="cs"/>
                <w:b/>
                <w:bCs/>
                <w:sz w:val="24"/>
                <w:szCs w:val="24"/>
                <w:rtl/>
              </w:rPr>
              <w:t xml:space="preserve">کد </w:t>
            </w:r>
            <w:r w:rsidRPr="00D04AFB">
              <w:rPr>
                <w:rFonts w:cs="B Nazanin" w:hint="cs"/>
                <w:b/>
                <w:bCs/>
                <w:sz w:val="24"/>
                <w:szCs w:val="24"/>
                <w:rtl/>
              </w:rPr>
              <w:t>رشته</w:t>
            </w:r>
            <w:r>
              <w:rPr>
                <w:rFonts w:cs="B Nazanin"/>
                <w:b/>
                <w:bCs/>
                <w:sz w:val="24"/>
                <w:szCs w:val="24"/>
              </w:rPr>
              <w:t xml:space="preserve"> </w:t>
            </w:r>
            <w:r>
              <w:rPr>
                <w:rFonts w:cs="B Nazanin" w:hint="cs"/>
                <w:b/>
                <w:bCs/>
                <w:sz w:val="24"/>
                <w:szCs w:val="24"/>
                <w:rtl/>
                <w:lang w:bidi="fa-IR"/>
              </w:rPr>
              <w:t xml:space="preserve"> تحصیلی</w:t>
            </w:r>
          </w:p>
        </w:tc>
        <w:tc>
          <w:tcPr>
            <w:tcW w:w="1843" w:type="dxa"/>
          </w:tcPr>
          <w:p w14:paraId="57314594" w14:textId="77777777" w:rsidR="00357A3E" w:rsidRPr="008A58AB" w:rsidRDefault="00357A3E" w:rsidP="00EF10C3">
            <w:pPr>
              <w:bidi/>
              <w:spacing w:after="0" w:line="240" w:lineRule="auto"/>
              <w:jc w:val="center"/>
              <w:rPr>
                <w:rFonts w:cs="B Nazanin"/>
                <w:b/>
                <w:bCs/>
                <w:sz w:val="24"/>
                <w:szCs w:val="24"/>
                <w:lang w:bidi="fa-IR"/>
              </w:rPr>
              <w:pPrChange w:id="766" w:author="reza" w:date="2017-04-12T18:32:00Z">
                <w:pPr>
                  <w:bidi/>
                  <w:jc w:val="center"/>
                </w:pPr>
              </w:pPrChange>
            </w:pPr>
            <w:r w:rsidRPr="008A58AB">
              <w:rPr>
                <w:rFonts w:cs="B Nazanin"/>
                <w:b/>
                <w:bCs/>
                <w:sz w:val="24"/>
                <w:szCs w:val="24"/>
                <w:lang w:bidi="fa-IR"/>
              </w:rPr>
              <w:t>CC</w:t>
            </w:r>
          </w:p>
        </w:tc>
        <w:tc>
          <w:tcPr>
            <w:tcW w:w="1843" w:type="dxa"/>
            <w:vAlign w:val="center"/>
          </w:tcPr>
          <w:p w14:paraId="184726C5" w14:textId="77777777" w:rsidR="00357A3E" w:rsidRPr="008A58AB" w:rsidRDefault="00357A3E" w:rsidP="00EF10C3">
            <w:pPr>
              <w:bidi/>
              <w:spacing w:after="0" w:line="240" w:lineRule="auto"/>
              <w:ind w:left="34"/>
              <w:jc w:val="center"/>
              <w:rPr>
                <w:rFonts w:cs="B Nazanin"/>
                <w:sz w:val="24"/>
                <w:szCs w:val="24"/>
                <w:rtl/>
                <w:lang w:bidi="fa-IR"/>
              </w:rPr>
              <w:pPrChange w:id="767" w:author="reza" w:date="2017-04-12T18:32:00Z">
                <w:pPr>
                  <w:bidi/>
                  <w:ind w:left="34"/>
                  <w:jc w:val="center"/>
                </w:pPr>
              </w:pPrChange>
            </w:pPr>
            <w:r w:rsidRPr="008A58AB">
              <w:rPr>
                <w:rFonts w:cs="B Nazanin"/>
                <w:sz w:val="24"/>
                <w:szCs w:val="24"/>
                <w:lang w:bidi="fa-IR"/>
              </w:rPr>
              <w:t>12</w:t>
            </w:r>
          </w:p>
        </w:tc>
      </w:tr>
      <w:tr w:rsidR="00357A3E" w14:paraId="0033DCFC" w14:textId="77777777" w:rsidTr="00AC2AD3">
        <w:trPr>
          <w:jc w:val="center"/>
        </w:trPr>
        <w:tc>
          <w:tcPr>
            <w:tcW w:w="1020" w:type="dxa"/>
            <w:shd w:val="clear" w:color="auto" w:fill="DEEAF6" w:themeFill="accent1" w:themeFillTint="33"/>
          </w:tcPr>
          <w:p w14:paraId="2F727AE9" w14:textId="77777777" w:rsidR="00357A3E" w:rsidRPr="00357A3E" w:rsidRDefault="00357A3E" w:rsidP="00EF10C3">
            <w:pPr>
              <w:pStyle w:val="ListParagraph"/>
              <w:numPr>
                <w:ilvl w:val="0"/>
                <w:numId w:val="27"/>
              </w:numPr>
              <w:bidi/>
              <w:spacing w:after="0" w:line="240" w:lineRule="auto"/>
              <w:rPr>
                <w:rFonts w:cs="B Nazanin"/>
                <w:b/>
                <w:bCs/>
                <w:sz w:val="24"/>
                <w:szCs w:val="24"/>
                <w:rtl/>
              </w:rPr>
              <w:pPrChange w:id="768" w:author="reza" w:date="2017-04-12T18:32:00Z">
                <w:pPr>
                  <w:pStyle w:val="ListParagraph"/>
                  <w:numPr>
                    <w:numId w:val="27"/>
                  </w:numPr>
                  <w:bidi/>
                  <w:ind w:hanging="360"/>
                </w:pPr>
              </w:pPrChange>
            </w:pPr>
          </w:p>
        </w:tc>
        <w:tc>
          <w:tcPr>
            <w:tcW w:w="3598" w:type="dxa"/>
            <w:shd w:val="clear" w:color="auto" w:fill="DEEAF6" w:themeFill="accent1" w:themeFillTint="33"/>
            <w:vAlign w:val="center"/>
          </w:tcPr>
          <w:p w14:paraId="55E20519" w14:textId="77777777" w:rsidR="00357A3E" w:rsidRDefault="00357A3E" w:rsidP="00EF10C3">
            <w:pPr>
              <w:bidi/>
              <w:spacing w:after="0" w:line="240" w:lineRule="auto"/>
              <w:rPr>
                <w:rFonts w:cs="B Nazanin"/>
                <w:b/>
                <w:bCs/>
                <w:sz w:val="24"/>
                <w:szCs w:val="24"/>
                <w:rtl/>
              </w:rPr>
              <w:pPrChange w:id="769" w:author="reza" w:date="2017-04-12T18:32:00Z">
                <w:pPr>
                  <w:bidi/>
                </w:pPr>
              </w:pPrChange>
            </w:pPr>
            <w:r>
              <w:rPr>
                <w:rFonts w:cs="B Nazanin" w:hint="cs"/>
                <w:b/>
                <w:bCs/>
                <w:sz w:val="24"/>
                <w:szCs w:val="24"/>
                <w:rtl/>
              </w:rPr>
              <w:t>مرتبه ارتقا</w:t>
            </w:r>
          </w:p>
        </w:tc>
        <w:tc>
          <w:tcPr>
            <w:tcW w:w="1843" w:type="dxa"/>
          </w:tcPr>
          <w:p w14:paraId="5AEA82B9" w14:textId="77777777" w:rsidR="00357A3E" w:rsidRPr="008A58AB" w:rsidRDefault="00357A3E" w:rsidP="00EF10C3">
            <w:pPr>
              <w:bidi/>
              <w:spacing w:after="0" w:line="240" w:lineRule="auto"/>
              <w:jc w:val="center"/>
              <w:rPr>
                <w:rFonts w:cs="B Nazanin"/>
                <w:b/>
                <w:bCs/>
                <w:sz w:val="24"/>
                <w:szCs w:val="24"/>
                <w:lang w:bidi="fa-IR"/>
              </w:rPr>
              <w:pPrChange w:id="770" w:author="reza" w:date="2017-04-12T18:32:00Z">
                <w:pPr>
                  <w:bidi/>
                  <w:jc w:val="center"/>
                </w:pPr>
              </w:pPrChange>
            </w:pPr>
            <w:r w:rsidRPr="008A58AB">
              <w:rPr>
                <w:rFonts w:cs="B Nazanin"/>
                <w:b/>
                <w:bCs/>
                <w:sz w:val="24"/>
                <w:szCs w:val="24"/>
                <w:lang w:bidi="fa-IR"/>
              </w:rPr>
              <w:t>EC</w:t>
            </w:r>
          </w:p>
        </w:tc>
        <w:tc>
          <w:tcPr>
            <w:tcW w:w="1843" w:type="dxa"/>
            <w:vAlign w:val="center"/>
          </w:tcPr>
          <w:p w14:paraId="71A5C999" w14:textId="77777777" w:rsidR="00357A3E" w:rsidRPr="008A58AB" w:rsidRDefault="00357A3E" w:rsidP="00EF10C3">
            <w:pPr>
              <w:bidi/>
              <w:spacing w:after="0" w:line="240" w:lineRule="auto"/>
              <w:ind w:left="34"/>
              <w:jc w:val="center"/>
              <w:rPr>
                <w:rFonts w:cs="B Nazanin"/>
                <w:sz w:val="24"/>
                <w:szCs w:val="24"/>
                <w:rtl/>
                <w:lang w:bidi="fa-IR"/>
              </w:rPr>
              <w:pPrChange w:id="771" w:author="reza" w:date="2017-04-12T18:32:00Z">
                <w:pPr>
                  <w:bidi/>
                  <w:ind w:left="34"/>
                  <w:jc w:val="center"/>
                </w:pPr>
              </w:pPrChange>
            </w:pPr>
            <w:r w:rsidRPr="008A58AB">
              <w:rPr>
                <w:rFonts w:cs="B Nazanin"/>
                <w:sz w:val="24"/>
                <w:szCs w:val="24"/>
                <w:lang w:bidi="fa-IR"/>
              </w:rPr>
              <w:t>1</w:t>
            </w:r>
          </w:p>
        </w:tc>
      </w:tr>
      <w:tr w:rsidR="00357A3E" w14:paraId="29EEB252" w14:textId="77777777" w:rsidTr="00AC2AD3">
        <w:trPr>
          <w:jc w:val="center"/>
        </w:trPr>
        <w:tc>
          <w:tcPr>
            <w:tcW w:w="1020" w:type="dxa"/>
            <w:shd w:val="clear" w:color="auto" w:fill="DEEAF6" w:themeFill="accent1" w:themeFillTint="33"/>
          </w:tcPr>
          <w:p w14:paraId="60B16053" w14:textId="77777777" w:rsidR="00357A3E" w:rsidRPr="00357A3E" w:rsidRDefault="00357A3E" w:rsidP="00EF10C3">
            <w:pPr>
              <w:pStyle w:val="ListParagraph"/>
              <w:numPr>
                <w:ilvl w:val="0"/>
                <w:numId w:val="27"/>
              </w:numPr>
              <w:bidi/>
              <w:spacing w:after="0" w:line="240" w:lineRule="auto"/>
              <w:rPr>
                <w:rFonts w:cs="B Nazanin"/>
                <w:b/>
                <w:bCs/>
                <w:sz w:val="24"/>
                <w:szCs w:val="24"/>
                <w:rtl/>
              </w:rPr>
              <w:pPrChange w:id="772" w:author="reza" w:date="2017-04-12T18:32:00Z">
                <w:pPr>
                  <w:pStyle w:val="ListParagraph"/>
                  <w:numPr>
                    <w:numId w:val="27"/>
                  </w:numPr>
                  <w:bidi/>
                  <w:ind w:hanging="360"/>
                </w:pPr>
              </w:pPrChange>
            </w:pPr>
          </w:p>
        </w:tc>
        <w:tc>
          <w:tcPr>
            <w:tcW w:w="3598" w:type="dxa"/>
            <w:shd w:val="clear" w:color="auto" w:fill="DEEAF6" w:themeFill="accent1" w:themeFillTint="33"/>
            <w:vAlign w:val="center"/>
          </w:tcPr>
          <w:p w14:paraId="0FC93383" w14:textId="77777777" w:rsidR="00357A3E" w:rsidRDefault="00357A3E" w:rsidP="00EF10C3">
            <w:pPr>
              <w:bidi/>
              <w:spacing w:after="0" w:line="240" w:lineRule="auto"/>
              <w:rPr>
                <w:rFonts w:cs="B Nazanin"/>
                <w:b/>
                <w:bCs/>
                <w:sz w:val="24"/>
                <w:szCs w:val="24"/>
                <w:rtl/>
              </w:rPr>
              <w:pPrChange w:id="773" w:author="reza" w:date="2017-04-12T18:32:00Z">
                <w:pPr>
                  <w:bidi/>
                </w:pPr>
              </w:pPrChange>
            </w:pPr>
            <w:r>
              <w:rPr>
                <w:rFonts w:cs="B Nazanin" w:hint="cs"/>
                <w:b/>
                <w:bCs/>
                <w:sz w:val="24"/>
                <w:szCs w:val="24"/>
                <w:rtl/>
              </w:rPr>
              <w:t>شناسه آزمون</w:t>
            </w:r>
          </w:p>
        </w:tc>
        <w:tc>
          <w:tcPr>
            <w:tcW w:w="1843" w:type="dxa"/>
          </w:tcPr>
          <w:p w14:paraId="34C9E4E8" w14:textId="77777777" w:rsidR="00357A3E" w:rsidRPr="008A58AB" w:rsidRDefault="00357A3E" w:rsidP="00EF10C3">
            <w:pPr>
              <w:bidi/>
              <w:spacing w:after="0" w:line="240" w:lineRule="auto"/>
              <w:jc w:val="center"/>
              <w:rPr>
                <w:rFonts w:cs="B Nazanin"/>
                <w:b/>
                <w:bCs/>
                <w:sz w:val="24"/>
                <w:szCs w:val="24"/>
                <w:lang w:bidi="fa-IR"/>
              </w:rPr>
              <w:pPrChange w:id="774" w:author="reza" w:date="2017-04-12T18:32:00Z">
                <w:pPr>
                  <w:bidi/>
                  <w:jc w:val="center"/>
                </w:pPr>
              </w:pPrChange>
            </w:pPr>
            <w:r>
              <w:rPr>
                <w:rFonts w:cs="B Nazanin"/>
                <w:b/>
                <w:bCs/>
                <w:sz w:val="24"/>
                <w:szCs w:val="24"/>
                <w:lang w:bidi="fa-IR"/>
              </w:rPr>
              <w:t>E</w:t>
            </w:r>
            <w:r w:rsidRPr="008A58AB">
              <w:rPr>
                <w:rFonts w:cs="B Nazanin"/>
                <w:b/>
                <w:bCs/>
                <w:sz w:val="24"/>
                <w:szCs w:val="24"/>
                <w:lang w:bidi="fa-IR"/>
              </w:rPr>
              <w:t>ID</w:t>
            </w:r>
          </w:p>
        </w:tc>
        <w:tc>
          <w:tcPr>
            <w:tcW w:w="1843" w:type="dxa"/>
            <w:vAlign w:val="center"/>
          </w:tcPr>
          <w:p w14:paraId="405F7A96" w14:textId="77777777" w:rsidR="00357A3E" w:rsidRPr="008A58AB" w:rsidRDefault="00357A3E" w:rsidP="00EF10C3">
            <w:pPr>
              <w:bidi/>
              <w:spacing w:after="0" w:line="240" w:lineRule="auto"/>
              <w:ind w:left="34"/>
              <w:jc w:val="center"/>
              <w:rPr>
                <w:rFonts w:cs="B Nazanin"/>
                <w:sz w:val="24"/>
                <w:szCs w:val="24"/>
                <w:lang w:bidi="fa-IR"/>
              </w:rPr>
              <w:pPrChange w:id="775" w:author="reza" w:date="2017-04-12T18:32:00Z">
                <w:pPr>
                  <w:bidi/>
                  <w:ind w:left="34"/>
                  <w:jc w:val="center"/>
                </w:pPr>
              </w:pPrChange>
            </w:pPr>
            <w:r w:rsidRPr="008A58AB">
              <w:rPr>
                <w:rFonts w:cs="B Nazanin"/>
                <w:sz w:val="24"/>
                <w:szCs w:val="24"/>
                <w:lang w:bidi="fa-IR"/>
              </w:rPr>
              <w:t>2</w:t>
            </w:r>
          </w:p>
        </w:tc>
      </w:tr>
      <w:tr w:rsidR="00357A3E" w14:paraId="54222EBA" w14:textId="77777777" w:rsidTr="00AC2AD3">
        <w:trPr>
          <w:jc w:val="center"/>
        </w:trPr>
        <w:tc>
          <w:tcPr>
            <w:tcW w:w="1020" w:type="dxa"/>
            <w:shd w:val="clear" w:color="auto" w:fill="DEEAF6" w:themeFill="accent1" w:themeFillTint="33"/>
          </w:tcPr>
          <w:p w14:paraId="453BC7DC" w14:textId="77777777" w:rsidR="00357A3E" w:rsidRPr="00357A3E" w:rsidRDefault="00357A3E" w:rsidP="00EF10C3">
            <w:pPr>
              <w:pStyle w:val="ListParagraph"/>
              <w:numPr>
                <w:ilvl w:val="0"/>
                <w:numId w:val="27"/>
              </w:numPr>
              <w:bidi/>
              <w:spacing w:after="0" w:line="240" w:lineRule="auto"/>
              <w:rPr>
                <w:rFonts w:cs="B Nazanin"/>
                <w:b/>
                <w:bCs/>
                <w:sz w:val="24"/>
                <w:szCs w:val="24"/>
                <w:rtl/>
              </w:rPr>
              <w:pPrChange w:id="776" w:author="reza" w:date="2017-04-12T18:32:00Z">
                <w:pPr>
                  <w:pStyle w:val="ListParagraph"/>
                  <w:numPr>
                    <w:numId w:val="27"/>
                  </w:numPr>
                  <w:bidi/>
                  <w:ind w:hanging="360"/>
                </w:pPr>
              </w:pPrChange>
            </w:pPr>
          </w:p>
        </w:tc>
        <w:tc>
          <w:tcPr>
            <w:tcW w:w="3598" w:type="dxa"/>
            <w:shd w:val="clear" w:color="auto" w:fill="DEEAF6" w:themeFill="accent1" w:themeFillTint="33"/>
            <w:vAlign w:val="center"/>
          </w:tcPr>
          <w:p w14:paraId="216F151F" w14:textId="77777777" w:rsidR="00357A3E" w:rsidRDefault="00357A3E" w:rsidP="00EF10C3">
            <w:pPr>
              <w:bidi/>
              <w:spacing w:after="0" w:line="240" w:lineRule="auto"/>
              <w:rPr>
                <w:rFonts w:cs="B Nazanin"/>
                <w:b/>
                <w:bCs/>
                <w:sz w:val="24"/>
                <w:szCs w:val="24"/>
                <w:rtl/>
              </w:rPr>
              <w:pPrChange w:id="777" w:author="reza" w:date="2017-04-12T18:32:00Z">
                <w:pPr>
                  <w:bidi/>
                </w:pPr>
              </w:pPrChange>
            </w:pPr>
            <w:r>
              <w:rPr>
                <w:rFonts w:cs="B Nazanin" w:hint="cs"/>
                <w:b/>
                <w:bCs/>
                <w:sz w:val="24"/>
                <w:szCs w:val="24"/>
                <w:rtl/>
              </w:rPr>
              <w:t>نمره آزمون</w:t>
            </w:r>
          </w:p>
        </w:tc>
        <w:tc>
          <w:tcPr>
            <w:tcW w:w="1843" w:type="dxa"/>
          </w:tcPr>
          <w:p w14:paraId="3D8A03B4" w14:textId="77777777" w:rsidR="00357A3E" w:rsidRPr="008A58AB" w:rsidRDefault="00357A3E" w:rsidP="00EF10C3">
            <w:pPr>
              <w:bidi/>
              <w:spacing w:after="0" w:line="240" w:lineRule="auto"/>
              <w:jc w:val="center"/>
              <w:rPr>
                <w:rFonts w:cs="B Nazanin"/>
                <w:b/>
                <w:bCs/>
                <w:sz w:val="24"/>
                <w:szCs w:val="24"/>
                <w:lang w:bidi="fa-IR"/>
              </w:rPr>
              <w:pPrChange w:id="778" w:author="reza" w:date="2017-04-12T18:32:00Z">
                <w:pPr>
                  <w:bidi/>
                  <w:jc w:val="center"/>
                </w:pPr>
              </w:pPrChange>
            </w:pPr>
            <w:r w:rsidRPr="008A58AB">
              <w:rPr>
                <w:rFonts w:cs="B Nazanin"/>
                <w:b/>
                <w:bCs/>
                <w:sz w:val="24"/>
                <w:szCs w:val="24"/>
                <w:lang w:bidi="fa-IR"/>
              </w:rPr>
              <w:t>Gr</w:t>
            </w:r>
          </w:p>
        </w:tc>
        <w:tc>
          <w:tcPr>
            <w:tcW w:w="1843" w:type="dxa"/>
            <w:vAlign w:val="center"/>
          </w:tcPr>
          <w:p w14:paraId="72BCE821" w14:textId="77777777" w:rsidR="00357A3E" w:rsidRPr="008A58AB" w:rsidRDefault="00357A3E" w:rsidP="00EF10C3">
            <w:pPr>
              <w:bidi/>
              <w:spacing w:after="0" w:line="240" w:lineRule="auto"/>
              <w:ind w:left="34"/>
              <w:jc w:val="center"/>
              <w:rPr>
                <w:rFonts w:cs="B Nazanin"/>
                <w:sz w:val="24"/>
                <w:szCs w:val="24"/>
                <w:lang w:bidi="fa-IR"/>
              </w:rPr>
              <w:pPrChange w:id="779" w:author="reza" w:date="2017-04-12T18:32:00Z">
                <w:pPr>
                  <w:bidi/>
                  <w:ind w:left="34"/>
                  <w:jc w:val="center"/>
                </w:pPr>
              </w:pPrChange>
            </w:pPr>
            <w:r w:rsidRPr="008A58AB">
              <w:rPr>
                <w:rFonts w:cs="B Nazanin"/>
                <w:sz w:val="24"/>
                <w:szCs w:val="24"/>
                <w:lang w:bidi="fa-IR"/>
              </w:rPr>
              <w:t>45</w:t>
            </w:r>
          </w:p>
        </w:tc>
      </w:tr>
      <w:tr w:rsidR="00357A3E" w14:paraId="2A39826C" w14:textId="77777777" w:rsidTr="00AC2AD3">
        <w:trPr>
          <w:jc w:val="center"/>
        </w:trPr>
        <w:tc>
          <w:tcPr>
            <w:tcW w:w="1020" w:type="dxa"/>
            <w:shd w:val="clear" w:color="auto" w:fill="DEEAF6" w:themeFill="accent1" w:themeFillTint="33"/>
          </w:tcPr>
          <w:p w14:paraId="3E676F69" w14:textId="77777777" w:rsidR="00357A3E" w:rsidRPr="00357A3E" w:rsidRDefault="00357A3E" w:rsidP="00EF10C3">
            <w:pPr>
              <w:pStyle w:val="ListParagraph"/>
              <w:numPr>
                <w:ilvl w:val="0"/>
                <w:numId w:val="27"/>
              </w:numPr>
              <w:bidi/>
              <w:spacing w:after="0" w:line="240" w:lineRule="auto"/>
              <w:rPr>
                <w:rFonts w:cs="B Nazanin"/>
                <w:b/>
                <w:bCs/>
                <w:sz w:val="24"/>
                <w:szCs w:val="24"/>
                <w:rtl/>
                <w:lang w:bidi="fa-IR"/>
              </w:rPr>
              <w:pPrChange w:id="780" w:author="reza" w:date="2017-04-12T18:32:00Z">
                <w:pPr>
                  <w:pStyle w:val="ListParagraph"/>
                  <w:numPr>
                    <w:numId w:val="27"/>
                  </w:numPr>
                  <w:bidi/>
                  <w:ind w:hanging="360"/>
                </w:pPr>
              </w:pPrChange>
            </w:pPr>
          </w:p>
        </w:tc>
        <w:tc>
          <w:tcPr>
            <w:tcW w:w="3598" w:type="dxa"/>
            <w:shd w:val="clear" w:color="auto" w:fill="DEEAF6" w:themeFill="accent1" w:themeFillTint="33"/>
            <w:vAlign w:val="center"/>
          </w:tcPr>
          <w:p w14:paraId="2129E0D2" w14:textId="77777777" w:rsidR="00357A3E" w:rsidRDefault="00357A3E" w:rsidP="00EF10C3">
            <w:pPr>
              <w:bidi/>
              <w:spacing w:after="0" w:line="240" w:lineRule="auto"/>
              <w:rPr>
                <w:rFonts w:cs="B Nazanin"/>
                <w:b/>
                <w:bCs/>
                <w:sz w:val="24"/>
                <w:szCs w:val="24"/>
                <w:rtl/>
                <w:lang w:bidi="fa-IR"/>
              </w:rPr>
              <w:pPrChange w:id="781" w:author="reza" w:date="2017-04-12T18:32:00Z">
                <w:pPr>
                  <w:bidi/>
                </w:pPr>
              </w:pPrChange>
            </w:pPr>
            <w:r>
              <w:rPr>
                <w:rFonts w:cs="B Nazanin" w:hint="cs"/>
                <w:b/>
                <w:bCs/>
                <w:sz w:val="24"/>
                <w:szCs w:val="24"/>
                <w:rtl/>
                <w:lang w:bidi="fa-IR"/>
              </w:rPr>
              <w:t xml:space="preserve">کد </w:t>
            </w:r>
            <w:r>
              <w:rPr>
                <w:rFonts w:cs="B Nazanin" w:hint="cs"/>
                <w:b/>
                <w:bCs/>
                <w:sz w:val="24"/>
                <w:szCs w:val="24"/>
                <w:rtl/>
              </w:rPr>
              <w:t>وضعیت دستیار در آزمون</w:t>
            </w:r>
            <w:r>
              <w:rPr>
                <w:rFonts w:cs="B Nazanin" w:hint="cs"/>
                <w:b/>
                <w:bCs/>
                <w:sz w:val="24"/>
                <w:szCs w:val="24"/>
                <w:rtl/>
                <w:lang w:bidi="fa-IR"/>
              </w:rPr>
              <w:t>-</w:t>
            </w:r>
            <w:r w:rsidR="0025700E">
              <w:fldChar w:fldCharType="begin"/>
            </w:r>
            <w:r w:rsidR="0025700E">
              <w:instrText xml:space="preserve"> HYPERLINK \l "</w:instrText>
            </w:r>
            <w:r w:rsidR="0025700E">
              <w:rPr>
                <w:rtl/>
              </w:rPr>
              <w:instrText>جدول_17_وضعیت_نتیجه_آزمون</w:instrText>
            </w:r>
            <w:r w:rsidR="0025700E">
              <w:instrText xml:space="preserve">" </w:instrText>
            </w:r>
            <w:r w:rsidR="0025700E">
              <w:fldChar w:fldCharType="separate"/>
            </w:r>
            <w:r w:rsidRPr="00860A22">
              <w:rPr>
                <w:rStyle w:val="Hyperlink"/>
                <w:rFonts w:cs="B Nazanin" w:hint="cs"/>
                <w:b/>
                <w:bCs/>
                <w:sz w:val="24"/>
                <w:szCs w:val="24"/>
                <w:rtl/>
                <w:lang w:bidi="fa-IR"/>
              </w:rPr>
              <w:t>ج 17</w:t>
            </w:r>
            <w:r w:rsidR="0025700E">
              <w:rPr>
                <w:rStyle w:val="Hyperlink"/>
                <w:rFonts w:cs="B Nazanin"/>
                <w:b/>
                <w:bCs/>
                <w:sz w:val="24"/>
                <w:szCs w:val="24"/>
                <w:lang w:bidi="fa-IR"/>
              </w:rPr>
              <w:fldChar w:fldCharType="end"/>
            </w:r>
          </w:p>
        </w:tc>
        <w:tc>
          <w:tcPr>
            <w:tcW w:w="1843" w:type="dxa"/>
          </w:tcPr>
          <w:p w14:paraId="5EA28B50" w14:textId="77777777" w:rsidR="00357A3E" w:rsidRPr="008A58AB" w:rsidRDefault="00357A3E" w:rsidP="00EF10C3">
            <w:pPr>
              <w:bidi/>
              <w:spacing w:after="0" w:line="240" w:lineRule="auto"/>
              <w:jc w:val="center"/>
              <w:rPr>
                <w:rFonts w:cs="B Nazanin"/>
                <w:b/>
                <w:bCs/>
                <w:sz w:val="24"/>
                <w:szCs w:val="24"/>
                <w:lang w:bidi="fa-IR"/>
              </w:rPr>
              <w:pPrChange w:id="782" w:author="reza" w:date="2017-04-12T18:32:00Z">
                <w:pPr>
                  <w:bidi/>
                  <w:jc w:val="center"/>
                </w:pPr>
              </w:pPrChange>
            </w:pPr>
            <w:r>
              <w:rPr>
                <w:rFonts w:cs="B Nazanin"/>
                <w:b/>
                <w:bCs/>
                <w:sz w:val="24"/>
                <w:szCs w:val="24"/>
                <w:lang w:bidi="fa-IR"/>
              </w:rPr>
              <w:t>SSE</w:t>
            </w:r>
          </w:p>
        </w:tc>
        <w:tc>
          <w:tcPr>
            <w:tcW w:w="1843" w:type="dxa"/>
            <w:vAlign w:val="center"/>
          </w:tcPr>
          <w:p w14:paraId="1CC770A7" w14:textId="77777777" w:rsidR="00357A3E" w:rsidRDefault="00357A3E" w:rsidP="00EF10C3">
            <w:pPr>
              <w:bidi/>
              <w:spacing w:after="0" w:line="240" w:lineRule="auto"/>
              <w:ind w:left="34"/>
              <w:jc w:val="center"/>
              <w:rPr>
                <w:rFonts w:cs="B Nazanin"/>
                <w:sz w:val="24"/>
                <w:szCs w:val="24"/>
                <w:lang w:bidi="fa-IR"/>
              </w:rPr>
              <w:pPrChange w:id="783" w:author="reza" w:date="2017-04-12T18:32:00Z">
                <w:pPr>
                  <w:bidi/>
                  <w:ind w:left="34"/>
                  <w:jc w:val="center"/>
                </w:pPr>
              </w:pPrChange>
            </w:pPr>
            <w:r>
              <w:rPr>
                <w:rFonts w:cs="B Nazanin"/>
                <w:sz w:val="24"/>
                <w:szCs w:val="24"/>
                <w:lang w:bidi="fa-IR"/>
              </w:rPr>
              <w:t>1</w:t>
            </w:r>
          </w:p>
        </w:tc>
      </w:tr>
    </w:tbl>
    <w:p w14:paraId="7B4D3535" w14:textId="77777777" w:rsidR="0077745C" w:rsidRDefault="0077745C" w:rsidP="0077745C">
      <w:pPr>
        <w:pStyle w:val="ListParagraph"/>
        <w:bidi/>
        <w:ind w:left="1041"/>
        <w:rPr>
          <w:rFonts w:cs="B Nazanin"/>
          <w:sz w:val="24"/>
          <w:szCs w:val="24"/>
        </w:rPr>
      </w:pPr>
    </w:p>
    <w:p w14:paraId="5BFF3980" w14:textId="77777777" w:rsidR="0077745C" w:rsidRDefault="00171DDB" w:rsidP="00A77CC3">
      <w:pPr>
        <w:pStyle w:val="Heading2"/>
        <w:numPr>
          <w:ilvl w:val="0"/>
          <w:numId w:val="45"/>
        </w:numPr>
        <w:bidi/>
        <w:rPr>
          <w:rFonts w:cs="B Nazanin"/>
          <w:rtl/>
        </w:rPr>
      </w:pPr>
      <w:bookmarkStart w:id="784" w:name="پیامA7"/>
      <w:bookmarkStart w:id="785" w:name="_Toc478296117"/>
      <w:r w:rsidRPr="00D76C8B">
        <w:rPr>
          <w:rFonts w:cs="B Nazanin" w:hint="cs"/>
          <w:rtl/>
        </w:rPr>
        <w:t xml:space="preserve">پیام </w:t>
      </w:r>
      <w:r w:rsidR="0077745C" w:rsidRPr="00D76C8B">
        <w:rPr>
          <w:rFonts w:cs="B Nazanin" w:hint="cs"/>
          <w:rtl/>
        </w:rPr>
        <w:t xml:space="preserve">پایان تحصیل در دانشگاه، </w:t>
      </w:r>
      <w:bookmarkEnd w:id="784"/>
      <w:r w:rsidR="008A58AB" w:rsidRPr="00D76C8B">
        <w:rPr>
          <w:rFonts w:cs="B Nazanin" w:hint="cs"/>
          <w:rtl/>
        </w:rPr>
        <w:t xml:space="preserve">- </w:t>
      </w:r>
      <w:r w:rsidR="008A58AB" w:rsidRPr="00D76C8B">
        <w:rPr>
          <w:rFonts w:cs="B Nazanin"/>
        </w:rPr>
        <w:t>(</w:t>
      </w:r>
      <w:r w:rsidR="008A58AB" w:rsidRPr="00A77CC3">
        <w:rPr>
          <w:rFonts w:cs="B Nazanin"/>
          <w:b/>
          <w:bCs/>
          <w:color w:val="FF0000"/>
        </w:rPr>
        <w:t>A7</w:t>
      </w:r>
      <w:r w:rsidR="008A58AB" w:rsidRPr="00D76C8B">
        <w:rPr>
          <w:rFonts w:cs="B Nazanin"/>
        </w:rPr>
        <w:t>)</w:t>
      </w:r>
      <w:r w:rsidR="00977033" w:rsidRPr="00D76C8B">
        <w:rPr>
          <w:rFonts w:cs="B Nazanin" w:hint="cs"/>
          <w:rtl/>
        </w:rPr>
        <w:t xml:space="preserve"> </w:t>
      </w:r>
      <w:hyperlink w:anchor="سامانه_دبیرخانه" w:history="1">
        <w:r w:rsidR="003423C9" w:rsidRPr="00A77CC3">
          <w:rPr>
            <w:rFonts w:ascii="Arial" w:hAnsi="Arial" w:cs="Arial" w:hint="cs"/>
            <w:rtl/>
          </w:rPr>
          <w:t>↑</w:t>
        </w:r>
        <w:bookmarkEnd w:id="785"/>
      </w:hyperlink>
    </w:p>
    <w:p w14:paraId="694DB818" w14:textId="77777777" w:rsidR="000F5106" w:rsidRPr="000F5106" w:rsidRDefault="000F5106" w:rsidP="000F5106">
      <w:pPr>
        <w:bidi/>
      </w:pPr>
    </w:p>
    <w:tbl>
      <w:tblPr>
        <w:tblpPr w:leftFromText="180" w:rightFromText="180" w:vertAnchor="text" w:tblpXSpec="center" w:tblpY="1"/>
        <w:tblOverlap w:val="neve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
        <w:gridCol w:w="3714"/>
        <w:gridCol w:w="1835"/>
        <w:gridCol w:w="1841"/>
      </w:tblGrid>
      <w:tr w:rsidR="003423C9" w:rsidRPr="0077745C" w14:paraId="6D8BD718" w14:textId="77777777" w:rsidTr="00AC2AD3">
        <w:tc>
          <w:tcPr>
            <w:tcW w:w="1020" w:type="dxa"/>
            <w:shd w:val="clear" w:color="auto" w:fill="C5E0B3" w:themeFill="accent6" w:themeFillTint="66"/>
          </w:tcPr>
          <w:p w14:paraId="659C4D54" w14:textId="77777777" w:rsidR="003423C9" w:rsidRDefault="003423C9" w:rsidP="00EF10C3">
            <w:pPr>
              <w:bidi/>
              <w:spacing w:after="0" w:line="240" w:lineRule="auto"/>
              <w:jc w:val="center"/>
              <w:rPr>
                <w:rFonts w:cs="B Nazanin"/>
                <w:b/>
                <w:bCs/>
                <w:sz w:val="24"/>
                <w:szCs w:val="24"/>
                <w:rtl/>
                <w:lang w:bidi="fa-IR"/>
              </w:rPr>
              <w:pPrChange w:id="786" w:author="reza" w:date="2017-04-12T18:32:00Z">
                <w:pPr>
                  <w:framePr w:hSpace="180" w:wrap="around" w:vAnchor="text" w:hAnchor="text" w:xAlign="center" w:y="1"/>
                  <w:bidi/>
                  <w:suppressOverlap/>
                  <w:jc w:val="center"/>
                </w:pPr>
              </w:pPrChange>
            </w:pPr>
          </w:p>
        </w:tc>
        <w:tc>
          <w:tcPr>
            <w:tcW w:w="3714" w:type="dxa"/>
            <w:shd w:val="clear" w:color="auto" w:fill="C5E0B3" w:themeFill="accent6" w:themeFillTint="66"/>
            <w:vAlign w:val="center"/>
          </w:tcPr>
          <w:p w14:paraId="384F7CD6" w14:textId="77777777" w:rsidR="003423C9" w:rsidRDefault="003423C9" w:rsidP="00EF10C3">
            <w:pPr>
              <w:bidi/>
              <w:spacing w:after="0" w:line="240" w:lineRule="auto"/>
              <w:jc w:val="center"/>
              <w:rPr>
                <w:rFonts w:cs="B Nazanin"/>
                <w:b/>
                <w:bCs/>
                <w:sz w:val="24"/>
                <w:szCs w:val="24"/>
                <w:rtl/>
                <w:lang w:bidi="fa-IR"/>
              </w:rPr>
              <w:pPrChange w:id="787" w:author="reza" w:date="2017-04-12T18:32:00Z">
                <w:pPr>
                  <w:framePr w:hSpace="180" w:wrap="around" w:vAnchor="text" w:hAnchor="text" w:xAlign="center" w:y="1"/>
                  <w:bidi/>
                  <w:suppressOverlap/>
                  <w:jc w:val="center"/>
                </w:pPr>
              </w:pPrChange>
            </w:pPr>
            <w:r>
              <w:rPr>
                <w:rFonts w:cs="B Nazanin" w:hint="cs"/>
                <w:b/>
                <w:bCs/>
                <w:sz w:val="24"/>
                <w:szCs w:val="24"/>
                <w:rtl/>
                <w:lang w:bidi="fa-IR"/>
              </w:rPr>
              <w:t>نام فیلد</w:t>
            </w:r>
          </w:p>
        </w:tc>
        <w:tc>
          <w:tcPr>
            <w:tcW w:w="1835" w:type="dxa"/>
            <w:shd w:val="clear" w:color="auto" w:fill="C5E0B3" w:themeFill="accent6" w:themeFillTint="66"/>
          </w:tcPr>
          <w:p w14:paraId="5C74F81B" w14:textId="77777777" w:rsidR="003423C9" w:rsidRPr="005634E5" w:rsidRDefault="003423C9" w:rsidP="00EF10C3">
            <w:pPr>
              <w:pStyle w:val="ListParagraph"/>
              <w:bidi/>
              <w:spacing w:after="0" w:line="240" w:lineRule="auto"/>
              <w:ind w:left="0"/>
              <w:jc w:val="center"/>
              <w:rPr>
                <w:rFonts w:cs="B Nazanin"/>
                <w:b/>
                <w:bCs/>
                <w:sz w:val="24"/>
                <w:szCs w:val="24"/>
                <w:rtl/>
              </w:rPr>
              <w:pPrChange w:id="788" w:author="reza" w:date="2017-04-12T18:32:00Z">
                <w:pPr>
                  <w:pStyle w:val="ListParagraph"/>
                  <w:framePr w:hSpace="180" w:wrap="around" w:vAnchor="text" w:hAnchor="text" w:xAlign="center" w:y="1"/>
                  <w:bidi/>
                  <w:ind w:left="0"/>
                  <w:suppressOverlap/>
                  <w:jc w:val="center"/>
                </w:pPr>
              </w:pPrChange>
            </w:pPr>
            <w:r w:rsidRPr="005634E5">
              <w:rPr>
                <w:rFonts w:cs="B Nazanin" w:hint="cs"/>
                <w:b/>
                <w:bCs/>
                <w:sz w:val="24"/>
                <w:szCs w:val="24"/>
                <w:rtl/>
              </w:rPr>
              <w:t>کد فیلد</w:t>
            </w:r>
          </w:p>
        </w:tc>
        <w:tc>
          <w:tcPr>
            <w:tcW w:w="1841" w:type="dxa"/>
            <w:shd w:val="clear" w:color="auto" w:fill="C5E0B3" w:themeFill="accent6" w:themeFillTint="66"/>
            <w:vAlign w:val="center"/>
          </w:tcPr>
          <w:p w14:paraId="0E5EFFE6" w14:textId="77777777" w:rsidR="003423C9" w:rsidRDefault="003423C9" w:rsidP="00EF10C3">
            <w:pPr>
              <w:pStyle w:val="ListParagraph"/>
              <w:bidi/>
              <w:spacing w:after="0" w:line="240" w:lineRule="auto"/>
              <w:ind w:left="34"/>
              <w:jc w:val="center"/>
              <w:rPr>
                <w:rFonts w:cs="B Nazanin"/>
                <w:b/>
                <w:bCs/>
                <w:sz w:val="24"/>
                <w:szCs w:val="24"/>
              </w:rPr>
              <w:pPrChange w:id="789" w:author="reza" w:date="2017-04-12T18:32:00Z">
                <w:pPr>
                  <w:pStyle w:val="ListParagraph"/>
                  <w:framePr w:hSpace="180" w:wrap="around" w:vAnchor="text" w:hAnchor="text" w:xAlign="center" w:y="1"/>
                  <w:bidi/>
                  <w:ind w:left="34"/>
                  <w:suppressOverlap/>
                  <w:jc w:val="center"/>
                </w:pPr>
              </w:pPrChange>
            </w:pPr>
            <w:r>
              <w:rPr>
                <w:rFonts w:cs="B Nazanin" w:hint="cs"/>
                <w:b/>
                <w:bCs/>
                <w:sz w:val="24"/>
                <w:szCs w:val="24"/>
                <w:rtl/>
              </w:rPr>
              <w:t>مثال</w:t>
            </w:r>
          </w:p>
        </w:tc>
      </w:tr>
      <w:tr w:rsidR="003423C9" w:rsidRPr="0077745C" w14:paraId="4029825E" w14:textId="77777777" w:rsidTr="00AC2AD3">
        <w:tc>
          <w:tcPr>
            <w:tcW w:w="1020" w:type="dxa"/>
            <w:shd w:val="clear" w:color="auto" w:fill="C5E0B3" w:themeFill="accent6" w:themeFillTint="66"/>
          </w:tcPr>
          <w:p w14:paraId="28C7AAEE" w14:textId="77777777" w:rsidR="003423C9" w:rsidRDefault="003423C9" w:rsidP="00EF10C3">
            <w:pPr>
              <w:pStyle w:val="ListParagraph"/>
              <w:numPr>
                <w:ilvl w:val="0"/>
                <w:numId w:val="28"/>
              </w:numPr>
              <w:bidi/>
              <w:spacing w:after="0" w:line="240" w:lineRule="auto"/>
              <w:rPr>
                <w:rFonts w:cs="B Nazanin"/>
                <w:b/>
                <w:bCs/>
                <w:sz w:val="24"/>
                <w:szCs w:val="24"/>
                <w:rtl/>
                <w:lang w:bidi="fa-IR"/>
              </w:rPr>
              <w:pPrChange w:id="790" w:author="reza" w:date="2017-04-12T18:32:00Z">
                <w:pPr>
                  <w:pStyle w:val="ListParagraph"/>
                  <w:framePr w:hSpace="180" w:wrap="around" w:vAnchor="text" w:hAnchor="text" w:xAlign="center" w:y="1"/>
                  <w:numPr>
                    <w:numId w:val="28"/>
                  </w:numPr>
                  <w:bidi/>
                  <w:ind w:hanging="360"/>
                  <w:suppressOverlap/>
                </w:pPr>
              </w:pPrChange>
            </w:pPr>
          </w:p>
        </w:tc>
        <w:tc>
          <w:tcPr>
            <w:tcW w:w="3714" w:type="dxa"/>
            <w:shd w:val="clear" w:color="auto" w:fill="C5E0B3" w:themeFill="accent6" w:themeFillTint="66"/>
            <w:vAlign w:val="center"/>
          </w:tcPr>
          <w:p w14:paraId="0EF54601" w14:textId="77777777" w:rsidR="003423C9" w:rsidRPr="0077745C" w:rsidRDefault="003423C9" w:rsidP="00EF10C3">
            <w:pPr>
              <w:pStyle w:val="ListParagraph"/>
              <w:bidi/>
              <w:spacing w:after="0" w:line="240" w:lineRule="auto"/>
              <w:ind w:left="130"/>
              <w:rPr>
                <w:rFonts w:cs="B Nazanin"/>
                <w:b/>
                <w:bCs/>
                <w:sz w:val="24"/>
                <w:szCs w:val="24"/>
                <w:rtl/>
              </w:rPr>
              <w:pPrChange w:id="791" w:author="reza" w:date="2017-04-12T18:32:00Z">
                <w:pPr>
                  <w:pStyle w:val="ListParagraph"/>
                  <w:framePr w:hSpace="180" w:wrap="around" w:vAnchor="text" w:hAnchor="text" w:xAlign="center" w:y="1"/>
                  <w:bidi/>
                  <w:ind w:left="130"/>
                  <w:suppressOverlap/>
                </w:pPr>
              </w:pPrChange>
            </w:pPr>
            <w:r>
              <w:rPr>
                <w:rFonts w:cs="B Nazanin" w:hint="cs"/>
                <w:b/>
                <w:bCs/>
                <w:sz w:val="24"/>
                <w:szCs w:val="24"/>
                <w:rtl/>
                <w:lang w:bidi="fa-IR"/>
              </w:rPr>
              <w:t xml:space="preserve">کد پیام </w:t>
            </w:r>
            <w:r w:rsidRPr="0077745C">
              <w:rPr>
                <w:rFonts w:cs="B Nazanin" w:hint="cs"/>
                <w:b/>
                <w:bCs/>
                <w:sz w:val="24"/>
                <w:szCs w:val="24"/>
                <w:rtl/>
              </w:rPr>
              <w:t>پایان تحصیل در دانشگاه</w:t>
            </w:r>
          </w:p>
        </w:tc>
        <w:tc>
          <w:tcPr>
            <w:tcW w:w="1835" w:type="dxa"/>
            <w:shd w:val="clear" w:color="auto" w:fill="C5E0B3" w:themeFill="accent6" w:themeFillTint="66"/>
          </w:tcPr>
          <w:p w14:paraId="728B4A29" w14:textId="77777777" w:rsidR="003423C9" w:rsidRPr="005634E5" w:rsidRDefault="003423C9" w:rsidP="00EF10C3">
            <w:pPr>
              <w:pStyle w:val="ListParagraph"/>
              <w:bidi/>
              <w:spacing w:after="0" w:line="240" w:lineRule="auto"/>
              <w:ind w:left="0"/>
              <w:jc w:val="center"/>
              <w:rPr>
                <w:rFonts w:cs="B Nazanin"/>
                <w:b/>
                <w:bCs/>
                <w:sz w:val="24"/>
                <w:szCs w:val="24"/>
              </w:rPr>
              <w:pPrChange w:id="792" w:author="reza" w:date="2017-04-12T18:32:00Z">
                <w:pPr>
                  <w:pStyle w:val="ListParagraph"/>
                  <w:framePr w:hSpace="180" w:wrap="around" w:vAnchor="text" w:hAnchor="text" w:xAlign="center" w:y="1"/>
                  <w:bidi/>
                  <w:ind w:left="0"/>
                  <w:suppressOverlap/>
                  <w:jc w:val="center"/>
                </w:pPr>
              </w:pPrChange>
            </w:pPr>
            <w:r w:rsidRPr="005634E5">
              <w:rPr>
                <w:rFonts w:cs="B Nazanin"/>
                <w:b/>
                <w:bCs/>
                <w:sz w:val="24"/>
                <w:szCs w:val="24"/>
              </w:rPr>
              <w:t>MC</w:t>
            </w:r>
          </w:p>
        </w:tc>
        <w:tc>
          <w:tcPr>
            <w:tcW w:w="1841" w:type="dxa"/>
            <w:shd w:val="clear" w:color="auto" w:fill="C5E0B3" w:themeFill="accent6" w:themeFillTint="66"/>
            <w:vAlign w:val="center"/>
          </w:tcPr>
          <w:p w14:paraId="64A8F0C4" w14:textId="77777777" w:rsidR="003423C9" w:rsidRPr="0077745C" w:rsidRDefault="003423C9" w:rsidP="00EF10C3">
            <w:pPr>
              <w:pStyle w:val="ListParagraph"/>
              <w:bidi/>
              <w:spacing w:after="0" w:line="240" w:lineRule="auto"/>
              <w:ind w:left="34"/>
              <w:jc w:val="center"/>
              <w:rPr>
                <w:rFonts w:cs="B Nazanin"/>
                <w:b/>
                <w:bCs/>
                <w:sz w:val="24"/>
                <w:szCs w:val="24"/>
                <w:rtl/>
              </w:rPr>
              <w:pPrChange w:id="793" w:author="reza" w:date="2017-04-12T18:32:00Z">
                <w:pPr>
                  <w:pStyle w:val="ListParagraph"/>
                  <w:framePr w:hSpace="180" w:wrap="around" w:vAnchor="text" w:hAnchor="text" w:xAlign="center" w:y="1"/>
                  <w:bidi/>
                  <w:ind w:left="34"/>
                  <w:suppressOverlap/>
                  <w:jc w:val="center"/>
                </w:pPr>
              </w:pPrChange>
            </w:pPr>
            <w:r>
              <w:rPr>
                <w:rFonts w:cs="B Nazanin"/>
                <w:b/>
                <w:bCs/>
                <w:sz w:val="24"/>
                <w:szCs w:val="24"/>
              </w:rPr>
              <w:t>A7</w:t>
            </w:r>
          </w:p>
        </w:tc>
      </w:tr>
      <w:tr w:rsidR="003423C9" w14:paraId="745A5E4E" w14:textId="77777777" w:rsidTr="00AC2AD3">
        <w:tc>
          <w:tcPr>
            <w:tcW w:w="1020" w:type="dxa"/>
            <w:shd w:val="clear" w:color="auto" w:fill="DEEAF6" w:themeFill="accent1" w:themeFillTint="33"/>
          </w:tcPr>
          <w:p w14:paraId="137B30F5" w14:textId="77777777" w:rsidR="003423C9" w:rsidRPr="003423C9" w:rsidRDefault="003423C9" w:rsidP="00EF10C3">
            <w:pPr>
              <w:pStyle w:val="ListParagraph"/>
              <w:numPr>
                <w:ilvl w:val="0"/>
                <w:numId w:val="28"/>
              </w:numPr>
              <w:bidi/>
              <w:spacing w:after="0" w:line="240" w:lineRule="auto"/>
              <w:rPr>
                <w:rFonts w:cs="B Nazanin"/>
                <w:b/>
                <w:bCs/>
                <w:sz w:val="24"/>
                <w:szCs w:val="24"/>
                <w:rtl/>
                <w:lang w:bidi="fa-IR"/>
              </w:rPr>
              <w:pPrChange w:id="794" w:author="reza" w:date="2017-04-12T18:32:00Z">
                <w:pPr>
                  <w:pStyle w:val="ListParagraph"/>
                  <w:framePr w:hSpace="180" w:wrap="around" w:vAnchor="text" w:hAnchor="text" w:xAlign="center" w:y="1"/>
                  <w:numPr>
                    <w:numId w:val="28"/>
                  </w:numPr>
                  <w:bidi/>
                  <w:ind w:hanging="360"/>
                  <w:suppressOverlap/>
                </w:pPr>
              </w:pPrChange>
            </w:pPr>
          </w:p>
        </w:tc>
        <w:tc>
          <w:tcPr>
            <w:tcW w:w="3714" w:type="dxa"/>
            <w:shd w:val="clear" w:color="auto" w:fill="DEEAF6" w:themeFill="accent1" w:themeFillTint="33"/>
            <w:vAlign w:val="center"/>
          </w:tcPr>
          <w:p w14:paraId="7811F48D" w14:textId="77777777" w:rsidR="003423C9" w:rsidRDefault="003423C9" w:rsidP="00EF10C3">
            <w:pPr>
              <w:bidi/>
              <w:spacing w:after="0" w:line="240" w:lineRule="auto"/>
              <w:ind w:left="130"/>
              <w:rPr>
                <w:rFonts w:cs="B Nazanin"/>
                <w:b/>
                <w:bCs/>
                <w:sz w:val="24"/>
                <w:szCs w:val="24"/>
                <w:rtl/>
                <w:lang w:bidi="fa-IR"/>
              </w:rPr>
              <w:pPrChange w:id="795" w:author="reza" w:date="2017-04-12T18:32:00Z">
                <w:pPr>
                  <w:framePr w:hSpace="180" w:wrap="around" w:vAnchor="text" w:hAnchor="text" w:xAlign="center" w:y="1"/>
                  <w:bidi/>
                  <w:ind w:left="130"/>
                  <w:suppressOverlap/>
                </w:pPr>
              </w:pPrChange>
            </w:pPr>
            <w:r>
              <w:rPr>
                <w:rFonts w:cs="B Nazanin" w:hint="cs"/>
                <w:b/>
                <w:bCs/>
                <w:sz w:val="24"/>
                <w:szCs w:val="24"/>
                <w:rtl/>
                <w:lang w:bidi="fa-IR"/>
              </w:rPr>
              <w:t>کد مرجع در سامانه دانشگاه</w:t>
            </w:r>
          </w:p>
        </w:tc>
        <w:tc>
          <w:tcPr>
            <w:tcW w:w="1835" w:type="dxa"/>
          </w:tcPr>
          <w:p w14:paraId="63DFC559" w14:textId="77777777" w:rsidR="003423C9" w:rsidRPr="008A58AB" w:rsidRDefault="003423C9" w:rsidP="00EF10C3">
            <w:pPr>
              <w:bidi/>
              <w:spacing w:after="0" w:line="240" w:lineRule="auto"/>
              <w:jc w:val="center"/>
              <w:rPr>
                <w:rFonts w:cs="B Nazanin"/>
                <w:b/>
                <w:bCs/>
                <w:sz w:val="24"/>
                <w:szCs w:val="24"/>
              </w:rPr>
              <w:pPrChange w:id="796" w:author="reza" w:date="2017-04-12T18:32:00Z">
                <w:pPr>
                  <w:framePr w:hSpace="180" w:wrap="around" w:vAnchor="text" w:hAnchor="text" w:xAlign="center" w:y="1"/>
                  <w:bidi/>
                  <w:suppressOverlap/>
                  <w:jc w:val="center"/>
                </w:pPr>
              </w:pPrChange>
            </w:pPr>
            <w:r w:rsidRPr="008A58AB">
              <w:rPr>
                <w:rFonts w:cs="B Nazanin"/>
                <w:b/>
                <w:bCs/>
                <w:sz w:val="24"/>
                <w:szCs w:val="24"/>
              </w:rPr>
              <w:t>RC</w:t>
            </w:r>
          </w:p>
        </w:tc>
        <w:tc>
          <w:tcPr>
            <w:tcW w:w="1841" w:type="dxa"/>
            <w:shd w:val="clear" w:color="auto" w:fill="auto"/>
            <w:vAlign w:val="center"/>
          </w:tcPr>
          <w:p w14:paraId="1AA2D88D" w14:textId="77777777" w:rsidR="003423C9" w:rsidRPr="008A58AB" w:rsidRDefault="003423C9" w:rsidP="00EF10C3">
            <w:pPr>
              <w:bidi/>
              <w:spacing w:after="0" w:line="240" w:lineRule="auto"/>
              <w:ind w:left="34"/>
              <w:jc w:val="center"/>
              <w:rPr>
                <w:rFonts w:cs="B Nazanin"/>
                <w:sz w:val="24"/>
                <w:szCs w:val="24"/>
              </w:rPr>
              <w:pPrChange w:id="797" w:author="reza" w:date="2017-04-12T18:32:00Z">
                <w:pPr>
                  <w:framePr w:hSpace="180" w:wrap="around" w:vAnchor="text" w:hAnchor="text" w:xAlign="center" w:y="1"/>
                  <w:bidi/>
                  <w:ind w:left="34"/>
                  <w:suppressOverlap/>
                  <w:jc w:val="center"/>
                </w:pPr>
              </w:pPrChange>
            </w:pPr>
            <w:r w:rsidRPr="008A58AB">
              <w:rPr>
                <w:rFonts w:cs="B Nazanin"/>
                <w:sz w:val="24"/>
                <w:szCs w:val="24"/>
              </w:rPr>
              <w:t>125176</w:t>
            </w:r>
          </w:p>
        </w:tc>
      </w:tr>
      <w:tr w:rsidR="003423C9" w14:paraId="731E25EF" w14:textId="77777777" w:rsidTr="00AC2AD3">
        <w:tc>
          <w:tcPr>
            <w:tcW w:w="1020" w:type="dxa"/>
            <w:shd w:val="clear" w:color="auto" w:fill="DEEAF6" w:themeFill="accent1" w:themeFillTint="33"/>
          </w:tcPr>
          <w:p w14:paraId="49E0C24F" w14:textId="77777777" w:rsidR="003423C9" w:rsidRPr="003423C9" w:rsidRDefault="003423C9" w:rsidP="00EF10C3">
            <w:pPr>
              <w:pStyle w:val="ListParagraph"/>
              <w:numPr>
                <w:ilvl w:val="0"/>
                <w:numId w:val="28"/>
              </w:numPr>
              <w:bidi/>
              <w:spacing w:after="0" w:line="240" w:lineRule="auto"/>
              <w:rPr>
                <w:rFonts w:cs="B Nazanin"/>
                <w:b/>
                <w:bCs/>
                <w:sz w:val="24"/>
                <w:szCs w:val="24"/>
                <w:rtl/>
                <w:lang w:bidi="fa-IR"/>
              </w:rPr>
              <w:pPrChange w:id="798" w:author="reza" w:date="2017-04-12T18:32:00Z">
                <w:pPr>
                  <w:pStyle w:val="ListParagraph"/>
                  <w:framePr w:hSpace="180" w:wrap="around" w:vAnchor="text" w:hAnchor="text" w:xAlign="center" w:y="1"/>
                  <w:numPr>
                    <w:numId w:val="28"/>
                  </w:numPr>
                  <w:bidi/>
                  <w:ind w:hanging="360"/>
                  <w:suppressOverlap/>
                </w:pPr>
              </w:pPrChange>
            </w:pPr>
          </w:p>
        </w:tc>
        <w:tc>
          <w:tcPr>
            <w:tcW w:w="3714" w:type="dxa"/>
            <w:shd w:val="clear" w:color="auto" w:fill="DEEAF6" w:themeFill="accent1" w:themeFillTint="33"/>
            <w:vAlign w:val="center"/>
          </w:tcPr>
          <w:p w14:paraId="4E8B20CC" w14:textId="77777777" w:rsidR="003423C9" w:rsidRDefault="003423C9" w:rsidP="00EF10C3">
            <w:pPr>
              <w:bidi/>
              <w:spacing w:after="0" w:line="240" w:lineRule="auto"/>
              <w:ind w:left="130"/>
              <w:rPr>
                <w:rFonts w:cs="B Nazanin"/>
                <w:b/>
                <w:bCs/>
                <w:sz w:val="24"/>
                <w:szCs w:val="24"/>
                <w:rtl/>
                <w:lang w:bidi="fa-IR"/>
              </w:rPr>
              <w:pPrChange w:id="799" w:author="reza" w:date="2017-04-12T18:32:00Z">
                <w:pPr>
                  <w:framePr w:hSpace="180" w:wrap="around" w:vAnchor="text" w:hAnchor="text" w:xAlign="center" w:y="1"/>
                  <w:bidi/>
                  <w:ind w:left="130"/>
                  <w:suppressOverlap/>
                </w:pPr>
              </w:pPrChange>
            </w:pPr>
            <w:r>
              <w:rPr>
                <w:rFonts w:cs="B Nazanin" w:hint="cs"/>
                <w:b/>
                <w:bCs/>
                <w:sz w:val="24"/>
                <w:szCs w:val="24"/>
                <w:rtl/>
                <w:lang w:bidi="fa-IR"/>
              </w:rPr>
              <w:t>تاریخ</w:t>
            </w:r>
          </w:p>
        </w:tc>
        <w:tc>
          <w:tcPr>
            <w:tcW w:w="1835" w:type="dxa"/>
          </w:tcPr>
          <w:p w14:paraId="4A76129E" w14:textId="77777777" w:rsidR="003423C9" w:rsidRPr="008A58AB" w:rsidRDefault="003423C9" w:rsidP="00EF10C3">
            <w:pPr>
              <w:bidi/>
              <w:spacing w:after="0" w:line="240" w:lineRule="auto"/>
              <w:jc w:val="center"/>
              <w:rPr>
                <w:rFonts w:cs="B Nazanin"/>
                <w:b/>
                <w:bCs/>
                <w:sz w:val="24"/>
                <w:szCs w:val="24"/>
              </w:rPr>
              <w:pPrChange w:id="800" w:author="reza" w:date="2017-04-12T18:32:00Z">
                <w:pPr>
                  <w:framePr w:hSpace="180" w:wrap="around" w:vAnchor="text" w:hAnchor="text" w:xAlign="center" w:y="1"/>
                  <w:bidi/>
                  <w:suppressOverlap/>
                  <w:jc w:val="center"/>
                </w:pPr>
              </w:pPrChange>
            </w:pPr>
            <w:r w:rsidRPr="008A58AB">
              <w:rPr>
                <w:rFonts w:cs="B Nazanin"/>
                <w:b/>
                <w:bCs/>
                <w:sz w:val="24"/>
                <w:szCs w:val="24"/>
              </w:rPr>
              <w:t>PD</w:t>
            </w:r>
          </w:p>
        </w:tc>
        <w:tc>
          <w:tcPr>
            <w:tcW w:w="1841" w:type="dxa"/>
            <w:shd w:val="clear" w:color="auto" w:fill="auto"/>
            <w:vAlign w:val="center"/>
          </w:tcPr>
          <w:p w14:paraId="2EB50F71" w14:textId="77777777" w:rsidR="003423C9" w:rsidRPr="008A58AB" w:rsidRDefault="003423C9" w:rsidP="00EF10C3">
            <w:pPr>
              <w:bidi/>
              <w:spacing w:after="0" w:line="240" w:lineRule="auto"/>
              <w:ind w:left="34"/>
              <w:jc w:val="center"/>
              <w:rPr>
                <w:rFonts w:cs="B Nazanin"/>
                <w:sz w:val="24"/>
                <w:szCs w:val="24"/>
              </w:rPr>
              <w:pPrChange w:id="801" w:author="reza" w:date="2017-04-12T18:32:00Z">
                <w:pPr>
                  <w:framePr w:hSpace="180" w:wrap="around" w:vAnchor="text" w:hAnchor="text" w:xAlign="center" w:y="1"/>
                  <w:bidi/>
                  <w:ind w:left="34"/>
                  <w:suppressOverlap/>
                  <w:jc w:val="center"/>
                </w:pPr>
              </w:pPrChange>
            </w:pPr>
            <w:r w:rsidRPr="008A58AB">
              <w:rPr>
                <w:rFonts w:cs="B Nazanin"/>
                <w:sz w:val="24"/>
                <w:szCs w:val="24"/>
              </w:rPr>
              <w:t>1394/07/01</w:t>
            </w:r>
          </w:p>
        </w:tc>
      </w:tr>
      <w:tr w:rsidR="003423C9" w14:paraId="638E93C5" w14:textId="77777777" w:rsidTr="00AC2AD3">
        <w:tc>
          <w:tcPr>
            <w:tcW w:w="1020" w:type="dxa"/>
            <w:shd w:val="clear" w:color="auto" w:fill="DEEAF6" w:themeFill="accent1" w:themeFillTint="33"/>
          </w:tcPr>
          <w:p w14:paraId="66A23164" w14:textId="77777777" w:rsidR="003423C9" w:rsidRPr="003423C9" w:rsidRDefault="003423C9" w:rsidP="00EF10C3">
            <w:pPr>
              <w:pStyle w:val="ListParagraph"/>
              <w:numPr>
                <w:ilvl w:val="0"/>
                <w:numId w:val="28"/>
              </w:numPr>
              <w:bidi/>
              <w:spacing w:after="0" w:line="240" w:lineRule="auto"/>
              <w:rPr>
                <w:rFonts w:cs="B Nazanin"/>
                <w:b/>
                <w:bCs/>
                <w:sz w:val="24"/>
                <w:szCs w:val="24"/>
                <w:rtl/>
              </w:rPr>
              <w:pPrChange w:id="802" w:author="reza" w:date="2017-04-12T18:32:00Z">
                <w:pPr>
                  <w:pStyle w:val="ListParagraph"/>
                  <w:framePr w:hSpace="180" w:wrap="around" w:vAnchor="text" w:hAnchor="text" w:xAlign="center" w:y="1"/>
                  <w:numPr>
                    <w:numId w:val="28"/>
                  </w:numPr>
                  <w:bidi/>
                  <w:ind w:hanging="360"/>
                  <w:suppressOverlap/>
                </w:pPr>
              </w:pPrChange>
            </w:pPr>
          </w:p>
        </w:tc>
        <w:tc>
          <w:tcPr>
            <w:tcW w:w="3714" w:type="dxa"/>
            <w:shd w:val="clear" w:color="auto" w:fill="DEEAF6" w:themeFill="accent1" w:themeFillTint="33"/>
            <w:vAlign w:val="center"/>
          </w:tcPr>
          <w:p w14:paraId="774DB4FF" w14:textId="77777777" w:rsidR="003423C9" w:rsidRPr="00F74E48" w:rsidRDefault="003423C9" w:rsidP="00EF10C3">
            <w:pPr>
              <w:bidi/>
              <w:spacing w:after="0" w:line="240" w:lineRule="auto"/>
              <w:ind w:left="130"/>
              <w:rPr>
                <w:rFonts w:cs="B Nazanin"/>
                <w:b/>
                <w:bCs/>
                <w:sz w:val="24"/>
                <w:szCs w:val="24"/>
                <w:rtl/>
              </w:rPr>
              <w:pPrChange w:id="803" w:author="reza" w:date="2017-04-12T18:32:00Z">
                <w:pPr>
                  <w:framePr w:hSpace="180" w:wrap="around" w:vAnchor="text" w:hAnchor="text" w:xAlign="center" w:y="1"/>
                  <w:bidi/>
                  <w:ind w:left="130"/>
                  <w:suppressOverlap/>
                </w:pPr>
              </w:pPrChange>
            </w:pPr>
            <w:r>
              <w:rPr>
                <w:rFonts w:cs="B Nazanin" w:hint="cs"/>
                <w:b/>
                <w:bCs/>
                <w:sz w:val="24"/>
                <w:szCs w:val="24"/>
                <w:rtl/>
              </w:rPr>
              <w:t>کد دانشگاه</w:t>
            </w:r>
          </w:p>
        </w:tc>
        <w:tc>
          <w:tcPr>
            <w:tcW w:w="1835" w:type="dxa"/>
          </w:tcPr>
          <w:p w14:paraId="7B259B83" w14:textId="77777777" w:rsidR="003423C9" w:rsidRPr="008A58AB" w:rsidRDefault="003423C9" w:rsidP="00EF10C3">
            <w:pPr>
              <w:bidi/>
              <w:spacing w:after="0" w:line="240" w:lineRule="auto"/>
              <w:jc w:val="center"/>
              <w:rPr>
                <w:rFonts w:cs="B Nazanin"/>
                <w:b/>
                <w:bCs/>
                <w:sz w:val="24"/>
                <w:szCs w:val="24"/>
              </w:rPr>
              <w:pPrChange w:id="804" w:author="reza" w:date="2017-04-12T18:32:00Z">
                <w:pPr>
                  <w:framePr w:hSpace="180" w:wrap="around" w:vAnchor="text" w:hAnchor="text" w:xAlign="center" w:y="1"/>
                  <w:bidi/>
                  <w:suppressOverlap/>
                  <w:jc w:val="center"/>
                </w:pPr>
              </w:pPrChange>
            </w:pPr>
            <w:r w:rsidRPr="008A58AB">
              <w:rPr>
                <w:rFonts w:cs="B Nazanin"/>
                <w:b/>
                <w:bCs/>
                <w:sz w:val="24"/>
                <w:szCs w:val="24"/>
              </w:rPr>
              <w:t>UC</w:t>
            </w:r>
          </w:p>
        </w:tc>
        <w:tc>
          <w:tcPr>
            <w:tcW w:w="1841" w:type="dxa"/>
            <w:shd w:val="clear" w:color="auto" w:fill="auto"/>
            <w:vAlign w:val="center"/>
          </w:tcPr>
          <w:p w14:paraId="6CCBDA9C" w14:textId="77777777" w:rsidR="003423C9" w:rsidRPr="008A58AB" w:rsidRDefault="003423C9" w:rsidP="00EF10C3">
            <w:pPr>
              <w:bidi/>
              <w:spacing w:after="0" w:line="240" w:lineRule="auto"/>
              <w:ind w:left="34"/>
              <w:jc w:val="center"/>
              <w:rPr>
                <w:rFonts w:cs="B Nazanin"/>
                <w:sz w:val="24"/>
                <w:szCs w:val="24"/>
              </w:rPr>
              <w:pPrChange w:id="805" w:author="reza" w:date="2017-04-12T18:32:00Z">
                <w:pPr>
                  <w:framePr w:hSpace="180" w:wrap="around" w:vAnchor="text" w:hAnchor="text" w:xAlign="center" w:y="1"/>
                  <w:bidi/>
                  <w:ind w:left="34"/>
                  <w:suppressOverlap/>
                  <w:jc w:val="center"/>
                </w:pPr>
              </w:pPrChange>
            </w:pPr>
            <w:r w:rsidRPr="008A58AB">
              <w:rPr>
                <w:rFonts w:cs="B Nazanin"/>
                <w:sz w:val="24"/>
                <w:szCs w:val="24"/>
              </w:rPr>
              <w:t>2101</w:t>
            </w:r>
          </w:p>
        </w:tc>
      </w:tr>
      <w:tr w:rsidR="003423C9" w14:paraId="386F3C68" w14:textId="77777777" w:rsidTr="00AC2AD3">
        <w:tc>
          <w:tcPr>
            <w:tcW w:w="1020" w:type="dxa"/>
            <w:shd w:val="clear" w:color="auto" w:fill="DEEAF6" w:themeFill="accent1" w:themeFillTint="33"/>
          </w:tcPr>
          <w:p w14:paraId="6FC7EB91" w14:textId="77777777" w:rsidR="003423C9" w:rsidRPr="003423C9" w:rsidRDefault="003423C9" w:rsidP="00EF10C3">
            <w:pPr>
              <w:pStyle w:val="ListParagraph"/>
              <w:numPr>
                <w:ilvl w:val="0"/>
                <w:numId w:val="28"/>
              </w:numPr>
              <w:bidi/>
              <w:spacing w:after="0" w:line="240" w:lineRule="auto"/>
              <w:rPr>
                <w:rFonts w:cs="B Nazanin"/>
                <w:b/>
                <w:bCs/>
                <w:sz w:val="24"/>
                <w:szCs w:val="24"/>
                <w:rtl/>
              </w:rPr>
              <w:pPrChange w:id="806" w:author="reza" w:date="2017-04-12T18:32:00Z">
                <w:pPr>
                  <w:pStyle w:val="ListParagraph"/>
                  <w:framePr w:hSpace="180" w:wrap="around" w:vAnchor="text" w:hAnchor="text" w:xAlign="center" w:y="1"/>
                  <w:numPr>
                    <w:numId w:val="28"/>
                  </w:numPr>
                  <w:bidi/>
                  <w:ind w:hanging="360"/>
                  <w:suppressOverlap/>
                </w:pPr>
              </w:pPrChange>
            </w:pPr>
          </w:p>
        </w:tc>
        <w:tc>
          <w:tcPr>
            <w:tcW w:w="3714" w:type="dxa"/>
            <w:shd w:val="clear" w:color="auto" w:fill="DEEAF6" w:themeFill="accent1" w:themeFillTint="33"/>
            <w:vAlign w:val="center"/>
          </w:tcPr>
          <w:p w14:paraId="63A5154E" w14:textId="77777777" w:rsidR="003423C9" w:rsidRDefault="003423C9" w:rsidP="00EF10C3">
            <w:pPr>
              <w:bidi/>
              <w:spacing w:after="0" w:line="240" w:lineRule="auto"/>
              <w:ind w:left="130"/>
              <w:rPr>
                <w:rFonts w:cs="B Nazanin"/>
                <w:b/>
                <w:bCs/>
                <w:sz w:val="24"/>
                <w:szCs w:val="24"/>
                <w:rtl/>
              </w:rPr>
              <w:pPrChange w:id="807" w:author="reza" w:date="2017-04-12T18:32:00Z">
                <w:pPr>
                  <w:framePr w:hSpace="180" w:wrap="around" w:vAnchor="text" w:hAnchor="text" w:xAlign="center" w:y="1"/>
                  <w:bidi/>
                  <w:ind w:left="130"/>
                  <w:suppressOverlap/>
                </w:pPr>
              </w:pPrChange>
            </w:pPr>
            <w:r>
              <w:rPr>
                <w:rFonts w:cs="B Nazanin" w:hint="cs"/>
                <w:b/>
                <w:bCs/>
                <w:sz w:val="24"/>
                <w:szCs w:val="24"/>
                <w:rtl/>
              </w:rPr>
              <w:t>کد ملی دستیار</w:t>
            </w:r>
          </w:p>
        </w:tc>
        <w:tc>
          <w:tcPr>
            <w:tcW w:w="1835" w:type="dxa"/>
          </w:tcPr>
          <w:p w14:paraId="4F2F4673" w14:textId="77777777" w:rsidR="003423C9" w:rsidRPr="008A58AB" w:rsidRDefault="003423C9" w:rsidP="00EF10C3">
            <w:pPr>
              <w:bidi/>
              <w:spacing w:after="0" w:line="240" w:lineRule="auto"/>
              <w:jc w:val="center"/>
              <w:rPr>
                <w:rFonts w:cs="B Nazanin"/>
                <w:b/>
                <w:bCs/>
                <w:sz w:val="24"/>
                <w:szCs w:val="24"/>
                <w:lang w:bidi="fa-IR"/>
              </w:rPr>
              <w:pPrChange w:id="808" w:author="reza" w:date="2017-04-12T18:32:00Z">
                <w:pPr>
                  <w:framePr w:hSpace="180" w:wrap="around" w:vAnchor="text" w:hAnchor="text" w:xAlign="center" w:y="1"/>
                  <w:bidi/>
                  <w:suppressOverlap/>
                  <w:jc w:val="center"/>
                </w:pPr>
              </w:pPrChange>
            </w:pPr>
            <w:r w:rsidRPr="008A58AB">
              <w:rPr>
                <w:rFonts w:cs="B Nazanin"/>
                <w:b/>
                <w:bCs/>
                <w:sz w:val="24"/>
                <w:szCs w:val="24"/>
                <w:lang w:bidi="fa-IR"/>
              </w:rPr>
              <w:t>NID</w:t>
            </w:r>
          </w:p>
        </w:tc>
        <w:tc>
          <w:tcPr>
            <w:tcW w:w="1841" w:type="dxa"/>
            <w:vAlign w:val="center"/>
          </w:tcPr>
          <w:p w14:paraId="63AE7FF1" w14:textId="77777777" w:rsidR="003423C9" w:rsidRDefault="003423C9" w:rsidP="00EF10C3">
            <w:pPr>
              <w:bidi/>
              <w:spacing w:after="0" w:line="240" w:lineRule="auto"/>
              <w:ind w:left="34"/>
              <w:jc w:val="center"/>
              <w:rPr>
                <w:rFonts w:cs="B Nazanin"/>
                <w:sz w:val="24"/>
                <w:szCs w:val="24"/>
                <w:rtl/>
                <w:lang w:bidi="fa-IR"/>
              </w:rPr>
              <w:pPrChange w:id="809" w:author="reza" w:date="2017-04-12T18:32:00Z">
                <w:pPr>
                  <w:framePr w:hSpace="180" w:wrap="around" w:vAnchor="text" w:hAnchor="text" w:xAlign="center" w:y="1"/>
                  <w:bidi/>
                  <w:ind w:left="34"/>
                  <w:suppressOverlap/>
                  <w:jc w:val="center"/>
                </w:pPr>
              </w:pPrChange>
            </w:pPr>
            <w:r>
              <w:rPr>
                <w:rFonts w:cs="B Nazanin"/>
                <w:sz w:val="24"/>
                <w:szCs w:val="24"/>
                <w:lang w:bidi="fa-IR"/>
              </w:rPr>
              <w:t>387XXXXXXC</w:t>
            </w:r>
          </w:p>
        </w:tc>
      </w:tr>
      <w:tr w:rsidR="003423C9" w14:paraId="6CEB7B1B" w14:textId="77777777" w:rsidTr="00AC2AD3">
        <w:tc>
          <w:tcPr>
            <w:tcW w:w="1020" w:type="dxa"/>
            <w:shd w:val="clear" w:color="auto" w:fill="DEEAF6" w:themeFill="accent1" w:themeFillTint="33"/>
          </w:tcPr>
          <w:p w14:paraId="1E6D454A" w14:textId="77777777" w:rsidR="003423C9" w:rsidRPr="003423C9" w:rsidRDefault="003423C9" w:rsidP="00EF10C3">
            <w:pPr>
              <w:pStyle w:val="ListParagraph"/>
              <w:numPr>
                <w:ilvl w:val="0"/>
                <w:numId w:val="28"/>
              </w:numPr>
              <w:bidi/>
              <w:spacing w:after="0" w:line="240" w:lineRule="auto"/>
              <w:rPr>
                <w:rFonts w:cs="B Nazanin"/>
                <w:b/>
                <w:bCs/>
                <w:sz w:val="24"/>
                <w:szCs w:val="24"/>
                <w:rtl/>
                <w:lang w:bidi="fa-IR"/>
              </w:rPr>
              <w:pPrChange w:id="810" w:author="reza" w:date="2017-04-12T18:32:00Z">
                <w:pPr>
                  <w:pStyle w:val="ListParagraph"/>
                  <w:framePr w:hSpace="180" w:wrap="around" w:vAnchor="text" w:hAnchor="text" w:xAlign="center" w:y="1"/>
                  <w:numPr>
                    <w:numId w:val="28"/>
                  </w:numPr>
                  <w:bidi/>
                  <w:ind w:hanging="360"/>
                  <w:suppressOverlap/>
                </w:pPr>
              </w:pPrChange>
            </w:pPr>
          </w:p>
        </w:tc>
        <w:tc>
          <w:tcPr>
            <w:tcW w:w="3714" w:type="dxa"/>
            <w:shd w:val="clear" w:color="auto" w:fill="DEEAF6" w:themeFill="accent1" w:themeFillTint="33"/>
            <w:vAlign w:val="center"/>
          </w:tcPr>
          <w:p w14:paraId="6107E3C0" w14:textId="77777777" w:rsidR="003423C9" w:rsidRDefault="003423C9" w:rsidP="00EF10C3">
            <w:pPr>
              <w:bidi/>
              <w:spacing w:after="0" w:line="240" w:lineRule="auto"/>
              <w:ind w:left="130"/>
              <w:rPr>
                <w:rFonts w:cs="B Nazanin"/>
                <w:b/>
                <w:bCs/>
                <w:sz w:val="24"/>
                <w:szCs w:val="24"/>
                <w:rtl/>
              </w:rPr>
              <w:pPrChange w:id="811" w:author="reza" w:date="2017-04-12T18:32:00Z">
                <w:pPr>
                  <w:framePr w:hSpace="180" w:wrap="around" w:vAnchor="text" w:hAnchor="text" w:xAlign="center" w:y="1"/>
                  <w:bidi/>
                  <w:ind w:left="130"/>
                  <w:suppressOverlap/>
                </w:pPr>
              </w:pPrChange>
            </w:pPr>
            <w:r>
              <w:rPr>
                <w:rFonts w:cs="B Nazanin" w:hint="cs"/>
                <w:b/>
                <w:bCs/>
                <w:sz w:val="24"/>
                <w:szCs w:val="24"/>
                <w:rtl/>
                <w:lang w:bidi="fa-IR"/>
              </w:rPr>
              <w:t>کد ملی تایید کننده دانشگاه(</w:t>
            </w:r>
            <w:r>
              <w:rPr>
                <w:rFonts w:cs="B Nazanin" w:hint="cs"/>
                <w:b/>
                <w:bCs/>
                <w:sz w:val="24"/>
                <w:szCs w:val="24"/>
                <w:rtl/>
              </w:rPr>
              <w:t>مدیر گروه)</w:t>
            </w:r>
          </w:p>
        </w:tc>
        <w:tc>
          <w:tcPr>
            <w:tcW w:w="1835" w:type="dxa"/>
          </w:tcPr>
          <w:p w14:paraId="06B91B9D" w14:textId="77777777" w:rsidR="003423C9" w:rsidRPr="008A58AB" w:rsidRDefault="003423C9" w:rsidP="00EF10C3">
            <w:pPr>
              <w:bidi/>
              <w:spacing w:after="0" w:line="240" w:lineRule="auto"/>
              <w:jc w:val="center"/>
              <w:rPr>
                <w:rFonts w:cs="B Nazanin"/>
                <w:b/>
                <w:bCs/>
                <w:sz w:val="24"/>
                <w:szCs w:val="24"/>
                <w:lang w:bidi="fa-IR"/>
              </w:rPr>
              <w:pPrChange w:id="812" w:author="reza" w:date="2017-04-12T18:32:00Z">
                <w:pPr>
                  <w:framePr w:hSpace="180" w:wrap="around" w:vAnchor="text" w:hAnchor="text" w:xAlign="center" w:y="1"/>
                  <w:bidi/>
                  <w:suppressOverlap/>
                  <w:jc w:val="center"/>
                </w:pPr>
              </w:pPrChange>
            </w:pPr>
            <w:r w:rsidRPr="008A58AB">
              <w:rPr>
                <w:rFonts w:cs="B Nazanin"/>
                <w:b/>
                <w:bCs/>
                <w:sz w:val="24"/>
                <w:szCs w:val="24"/>
                <w:lang w:bidi="fa-IR"/>
              </w:rPr>
              <w:t>CID</w:t>
            </w:r>
          </w:p>
        </w:tc>
        <w:tc>
          <w:tcPr>
            <w:tcW w:w="1841" w:type="dxa"/>
            <w:vAlign w:val="center"/>
          </w:tcPr>
          <w:p w14:paraId="066507DE" w14:textId="77777777" w:rsidR="003423C9" w:rsidRDefault="003423C9" w:rsidP="00EF10C3">
            <w:pPr>
              <w:bidi/>
              <w:spacing w:after="0" w:line="240" w:lineRule="auto"/>
              <w:ind w:left="34"/>
              <w:jc w:val="center"/>
              <w:rPr>
                <w:rFonts w:cs="B Nazanin"/>
                <w:sz w:val="24"/>
                <w:szCs w:val="24"/>
                <w:rtl/>
                <w:lang w:bidi="fa-IR"/>
              </w:rPr>
              <w:pPrChange w:id="813" w:author="reza" w:date="2017-04-12T18:32:00Z">
                <w:pPr>
                  <w:framePr w:hSpace="180" w:wrap="around" w:vAnchor="text" w:hAnchor="text" w:xAlign="center" w:y="1"/>
                  <w:bidi/>
                  <w:ind w:left="34"/>
                  <w:suppressOverlap/>
                  <w:jc w:val="center"/>
                </w:pPr>
              </w:pPrChange>
            </w:pPr>
            <w:r>
              <w:rPr>
                <w:rFonts w:cs="B Nazanin"/>
                <w:sz w:val="24"/>
                <w:szCs w:val="24"/>
                <w:lang w:bidi="fa-IR"/>
              </w:rPr>
              <w:t>dddddddddC</w:t>
            </w:r>
          </w:p>
        </w:tc>
      </w:tr>
      <w:tr w:rsidR="003423C9" w14:paraId="27FE32D8" w14:textId="77777777" w:rsidTr="00AC2AD3">
        <w:tc>
          <w:tcPr>
            <w:tcW w:w="1020" w:type="dxa"/>
            <w:shd w:val="clear" w:color="auto" w:fill="DEEAF6" w:themeFill="accent1" w:themeFillTint="33"/>
          </w:tcPr>
          <w:p w14:paraId="20DEA223" w14:textId="77777777" w:rsidR="003423C9" w:rsidRPr="003423C9" w:rsidRDefault="003423C9" w:rsidP="00EF10C3">
            <w:pPr>
              <w:pStyle w:val="ListParagraph"/>
              <w:numPr>
                <w:ilvl w:val="0"/>
                <w:numId w:val="28"/>
              </w:numPr>
              <w:bidi/>
              <w:spacing w:after="0" w:line="240" w:lineRule="auto"/>
              <w:rPr>
                <w:rFonts w:cs="B Nazanin"/>
                <w:b/>
                <w:bCs/>
                <w:sz w:val="24"/>
                <w:szCs w:val="24"/>
                <w:rtl/>
              </w:rPr>
              <w:pPrChange w:id="814" w:author="reza" w:date="2017-04-12T18:32:00Z">
                <w:pPr>
                  <w:pStyle w:val="ListParagraph"/>
                  <w:framePr w:hSpace="180" w:wrap="around" w:vAnchor="text" w:hAnchor="text" w:xAlign="center" w:y="1"/>
                  <w:numPr>
                    <w:numId w:val="28"/>
                  </w:numPr>
                  <w:bidi/>
                  <w:ind w:hanging="360"/>
                  <w:suppressOverlap/>
                </w:pPr>
              </w:pPrChange>
            </w:pPr>
          </w:p>
        </w:tc>
        <w:tc>
          <w:tcPr>
            <w:tcW w:w="3714" w:type="dxa"/>
            <w:shd w:val="clear" w:color="auto" w:fill="DEEAF6" w:themeFill="accent1" w:themeFillTint="33"/>
            <w:vAlign w:val="center"/>
          </w:tcPr>
          <w:p w14:paraId="17FEDEC7" w14:textId="77777777" w:rsidR="003423C9" w:rsidRDefault="003423C9" w:rsidP="00EF10C3">
            <w:pPr>
              <w:bidi/>
              <w:spacing w:after="0" w:line="240" w:lineRule="auto"/>
              <w:ind w:left="130"/>
              <w:rPr>
                <w:rFonts w:cs="B Nazanin"/>
                <w:sz w:val="24"/>
                <w:szCs w:val="24"/>
                <w:rtl/>
              </w:rPr>
              <w:pPrChange w:id="815" w:author="reza" w:date="2017-04-12T18:32:00Z">
                <w:pPr>
                  <w:framePr w:hSpace="180" w:wrap="around" w:vAnchor="text" w:hAnchor="text" w:xAlign="center" w:y="1"/>
                  <w:bidi/>
                  <w:ind w:left="130"/>
                  <w:suppressOverlap/>
                </w:pPr>
              </w:pPrChange>
            </w:pPr>
            <w:r>
              <w:rPr>
                <w:rFonts w:cs="B Nazanin" w:hint="cs"/>
                <w:b/>
                <w:bCs/>
                <w:sz w:val="24"/>
                <w:szCs w:val="24"/>
                <w:rtl/>
              </w:rPr>
              <w:t xml:space="preserve">کد </w:t>
            </w:r>
            <w:r w:rsidRPr="00D04AFB">
              <w:rPr>
                <w:rFonts w:cs="B Nazanin" w:hint="cs"/>
                <w:b/>
                <w:bCs/>
                <w:sz w:val="24"/>
                <w:szCs w:val="24"/>
                <w:rtl/>
              </w:rPr>
              <w:t>رشته</w:t>
            </w:r>
            <w:r>
              <w:rPr>
                <w:rFonts w:cs="B Nazanin" w:hint="cs"/>
                <w:b/>
                <w:bCs/>
                <w:sz w:val="24"/>
                <w:szCs w:val="24"/>
                <w:rtl/>
              </w:rPr>
              <w:t xml:space="preserve"> تحصیلی</w:t>
            </w:r>
          </w:p>
        </w:tc>
        <w:tc>
          <w:tcPr>
            <w:tcW w:w="1835" w:type="dxa"/>
          </w:tcPr>
          <w:p w14:paraId="27B52567" w14:textId="77777777" w:rsidR="003423C9" w:rsidRPr="008A58AB" w:rsidRDefault="003423C9" w:rsidP="00EF10C3">
            <w:pPr>
              <w:bidi/>
              <w:spacing w:after="0" w:line="240" w:lineRule="auto"/>
              <w:jc w:val="center"/>
              <w:rPr>
                <w:rFonts w:cs="B Nazanin"/>
                <w:b/>
                <w:bCs/>
                <w:sz w:val="24"/>
                <w:szCs w:val="24"/>
                <w:lang w:bidi="fa-IR"/>
              </w:rPr>
              <w:pPrChange w:id="816" w:author="reza" w:date="2017-04-12T18:32:00Z">
                <w:pPr>
                  <w:framePr w:hSpace="180" w:wrap="around" w:vAnchor="text" w:hAnchor="text" w:xAlign="center" w:y="1"/>
                  <w:bidi/>
                  <w:suppressOverlap/>
                  <w:jc w:val="center"/>
                </w:pPr>
              </w:pPrChange>
            </w:pPr>
            <w:r w:rsidRPr="008A58AB">
              <w:rPr>
                <w:rFonts w:cs="B Nazanin"/>
                <w:b/>
                <w:bCs/>
                <w:sz w:val="24"/>
                <w:szCs w:val="24"/>
                <w:lang w:bidi="fa-IR"/>
              </w:rPr>
              <w:t>CC</w:t>
            </w:r>
          </w:p>
        </w:tc>
        <w:tc>
          <w:tcPr>
            <w:tcW w:w="1841" w:type="dxa"/>
            <w:vAlign w:val="center"/>
          </w:tcPr>
          <w:p w14:paraId="6B68A13B" w14:textId="77777777" w:rsidR="003423C9" w:rsidRDefault="003423C9" w:rsidP="00EF10C3">
            <w:pPr>
              <w:bidi/>
              <w:spacing w:after="0" w:line="240" w:lineRule="auto"/>
              <w:ind w:left="34"/>
              <w:jc w:val="center"/>
              <w:rPr>
                <w:rFonts w:cs="B Nazanin"/>
                <w:sz w:val="24"/>
                <w:szCs w:val="24"/>
                <w:rtl/>
                <w:lang w:bidi="fa-IR"/>
              </w:rPr>
              <w:pPrChange w:id="817" w:author="reza" w:date="2017-04-12T18:32:00Z">
                <w:pPr>
                  <w:framePr w:hSpace="180" w:wrap="around" w:vAnchor="text" w:hAnchor="text" w:xAlign="center" w:y="1"/>
                  <w:bidi/>
                  <w:ind w:left="34"/>
                  <w:suppressOverlap/>
                  <w:jc w:val="center"/>
                </w:pPr>
              </w:pPrChange>
            </w:pPr>
            <w:r>
              <w:rPr>
                <w:rFonts w:cs="B Nazanin"/>
                <w:sz w:val="24"/>
                <w:szCs w:val="24"/>
                <w:lang w:bidi="fa-IR"/>
              </w:rPr>
              <w:t>12</w:t>
            </w:r>
          </w:p>
        </w:tc>
      </w:tr>
      <w:tr w:rsidR="003423C9" w14:paraId="079A251B" w14:textId="77777777" w:rsidTr="00AC2AD3">
        <w:tc>
          <w:tcPr>
            <w:tcW w:w="1020" w:type="dxa"/>
            <w:shd w:val="clear" w:color="auto" w:fill="DEEAF6" w:themeFill="accent1" w:themeFillTint="33"/>
          </w:tcPr>
          <w:p w14:paraId="5DF15D36" w14:textId="77777777" w:rsidR="003423C9" w:rsidRPr="003423C9" w:rsidRDefault="003423C9" w:rsidP="00EF10C3">
            <w:pPr>
              <w:pStyle w:val="ListParagraph"/>
              <w:numPr>
                <w:ilvl w:val="0"/>
                <w:numId w:val="28"/>
              </w:numPr>
              <w:bidi/>
              <w:spacing w:after="0" w:line="240" w:lineRule="auto"/>
              <w:rPr>
                <w:rFonts w:cs="B Nazanin"/>
                <w:b/>
                <w:bCs/>
                <w:sz w:val="24"/>
                <w:szCs w:val="24"/>
                <w:rtl/>
                <w:lang w:bidi="fa-IR"/>
              </w:rPr>
              <w:pPrChange w:id="818" w:author="reza" w:date="2017-04-12T18:32:00Z">
                <w:pPr>
                  <w:pStyle w:val="ListParagraph"/>
                  <w:framePr w:hSpace="180" w:wrap="around" w:vAnchor="text" w:hAnchor="text" w:xAlign="center" w:y="1"/>
                  <w:numPr>
                    <w:numId w:val="28"/>
                  </w:numPr>
                  <w:bidi/>
                  <w:ind w:hanging="360"/>
                  <w:suppressOverlap/>
                </w:pPr>
              </w:pPrChange>
            </w:pPr>
          </w:p>
        </w:tc>
        <w:tc>
          <w:tcPr>
            <w:tcW w:w="3714" w:type="dxa"/>
            <w:shd w:val="clear" w:color="auto" w:fill="DEEAF6" w:themeFill="accent1" w:themeFillTint="33"/>
            <w:vAlign w:val="center"/>
          </w:tcPr>
          <w:p w14:paraId="0F91CB2B" w14:textId="77777777" w:rsidR="003423C9" w:rsidRDefault="003423C9" w:rsidP="00EF10C3">
            <w:pPr>
              <w:bidi/>
              <w:spacing w:after="0" w:line="240" w:lineRule="auto"/>
              <w:ind w:left="130"/>
              <w:rPr>
                <w:rFonts w:cs="B Nazanin"/>
                <w:b/>
                <w:bCs/>
                <w:sz w:val="24"/>
                <w:szCs w:val="24"/>
                <w:rtl/>
                <w:lang w:bidi="fa-IR"/>
              </w:rPr>
              <w:pPrChange w:id="819" w:author="reza" w:date="2017-04-12T18:32:00Z">
                <w:pPr>
                  <w:framePr w:hSpace="180" w:wrap="around" w:vAnchor="text" w:hAnchor="text" w:xAlign="center" w:y="1"/>
                  <w:bidi/>
                  <w:ind w:left="130"/>
                  <w:suppressOverlap/>
                </w:pPr>
              </w:pPrChange>
            </w:pPr>
            <w:r>
              <w:rPr>
                <w:rFonts w:cs="B Nazanin" w:hint="cs"/>
                <w:b/>
                <w:bCs/>
                <w:sz w:val="24"/>
                <w:szCs w:val="24"/>
                <w:rtl/>
                <w:lang w:bidi="fa-IR"/>
              </w:rPr>
              <w:t>تاریخ فارغ التحصیلی</w:t>
            </w:r>
          </w:p>
        </w:tc>
        <w:tc>
          <w:tcPr>
            <w:tcW w:w="1835" w:type="dxa"/>
          </w:tcPr>
          <w:p w14:paraId="672BEF56" w14:textId="77777777" w:rsidR="003423C9" w:rsidRPr="008A58AB" w:rsidRDefault="003423C9" w:rsidP="00EF10C3">
            <w:pPr>
              <w:bidi/>
              <w:spacing w:after="0" w:line="240" w:lineRule="auto"/>
              <w:jc w:val="center"/>
              <w:rPr>
                <w:rFonts w:cs="B Nazanin"/>
                <w:b/>
                <w:bCs/>
                <w:sz w:val="24"/>
                <w:szCs w:val="24"/>
                <w:lang w:bidi="fa-IR"/>
              </w:rPr>
              <w:pPrChange w:id="820" w:author="reza" w:date="2017-04-12T18:32:00Z">
                <w:pPr>
                  <w:framePr w:hSpace="180" w:wrap="around" w:vAnchor="text" w:hAnchor="text" w:xAlign="center" w:y="1"/>
                  <w:bidi/>
                  <w:suppressOverlap/>
                  <w:jc w:val="center"/>
                </w:pPr>
              </w:pPrChange>
            </w:pPr>
            <w:r>
              <w:rPr>
                <w:rFonts w:cs="B Nazanin"/>
                <w:b/>
                <w:bCs/>
                <w:sz w:val="24"/>
                <w:szCs w:val="24"/>
                <w:lang w:bidi="fa-IR"/>
              </w:rPr>
              <w:t>GD</w:t>
            </w:r>
          </w:p>
        </w:tc>
        <w:tc>
          <w:tcPr>
            <w:tcW w:w="1841" w:type="dxa"/>
            <w:vAlign w:val="center"/>
          </w:tcPr>
          <w:p w14:paraId="1B89915C" w14:textId="77777777" w:rsidR="003423C9" w:rsidRPr="008A58AB" w:rsidRDefault="003423C9" w:rsidP="00EF10C3">
            <w:pPr>
              <w:bidi/>
              <w:spacing w:after="0" w:line="240" w:lineRule="auto"/>
              <w:ind w:left="34"/>
              <w:jc w:val="center"/>
              <w:rPr>
                <w:rFonts w:cs="B Nazanin"/>
                <w:sz w:val="24"/>
                <w:szCs w:val="24"/>
              </w:rPr>
              <w:pPrChange w:id="821" w:author="reza" w:date="2017-04-12T18:32:00Z">
                <w:pPr>
                  <w:framePr w:hSpace="180" w:wrap="around" w:vAnchor="text" w:hAnchor="text" w:xAlign="center" w:y="1"/>
                  <w:bidi/>
                  <w:ind w:left="34"/>
                  <w:suppressOverlap/>
                  <w:jc w:val="center"/>
                </w:pPr>
              </w:pPrChange>
            </w:pPr>
            <w:r w:rsidRPr="008A58AB">
              <w:rPr>
                <w:rFonts w:cs="B Nazanin"/>
                <w:sz w:val="24"/>
                <w:szCs w:val="24"/>
              </w:rPr>
              <w:t>1394/07/01</w:t>
            </w:r>
          </w:p>
        </w:tc>
      </w:tr>
      <w:tr w:rsidR="003423C9" w14:paraId="649CECEC" w14:textId="77777777" w:rsidTr="00AC2AD3">
        <w:tc>
          <w:tcPr>
            <w:tcW w:w="1020" w:type="dxa"/>
            <w:shd w:val="clear" w:color="auto" w:fill="DEEAF6" w:themeFill="accent1" w:themeFillTint="33"/>
          </w:tcPr>
          <w:p w14:paraId="3F8E3681" w14:textId="77777777" w:rsidR="003423C9" w:rsidRPr="003423C9" w:rsidRDefault="003423C9" w:rsidP="00EF10C3">
            <w:pPr>
              <w:pStyle w:val="ListParagraph"/>
              <w:numPr>
                <w:ilvl w:val="0"/>
                <w:numId w:val="28"/>
              </w:numPr>
              <w:bidi/>
              <w:spacing w:after="0" w:line="240" w:lineRule="auto"/>
              <w:rPr>
                <w:rFonts w:cs="B Nazanin"/>
                <w:b/>
                <w:bCs/>
                <w:sz w:val="24"/>
                <w:szCs w:val="24"/>
                <w:rtl/>
                <w:lang w:bidi="fa-IR"/>
              </w:rPr>
              <w:pPrChange w:id="822" w:author="reza" w:date="2017-04-12T18:32:00Z">
                <w:pPr>
                  <w:pStyle w:val="ListParagraph"/>
                  <w:framePr w:hSpace="180" w:wrap="around" w:vAnchor="text" w:hAnchor="text" w:xAlign="center" w:y="1"/>
                  <w:numPr>
                    <w:numId w:val="28"/>
                  </w:numPr>
                  <w:bidi/>
                  <w:ind w:hanging="360"/>
                  <w:suppressOverlap/>
                </w:pPr>
              </w:pPrChange>
            </w:pPr>
          </w:p>
        </w:tc>
        <w:tc>
          <w:tcPr>
            <w:tcW w:w="3714" w:type="dxa"/>
            <w:shd w:val="clear" w:color="auto" w:fill="DEEAF6" w:themeFill="accent1" w:themeFillTint="33"/>
            <w:vAlign w:val="center"/>
          </w:tcPr>
          <w:p w14:paraId="4DCDC775" w14:textId="77777777" w:rsidR="003423C9" w:rsidRDefault="003423C9" w:rsidP="00EF10C3">
            <w:pPr>
              <w:bidi/>
              <w:spacing w:after="0" w:line="240" w:lineRule="auto"/>
              <w:ind w:left="130"/>
              <w:rPr>
                <w:rFonts w:cs="B Nazanin"/>
                <w:b/>
                <w:bCs/>
                <w:sz w:val="24"/>
                <w:szCs w:val="24"/>
                <w:rtl/>
                <w:lang w:bidi="fa-IR"/>
              </w:rPr>
              <w:pPrChange w:id="823" w:author="reza" w:date="2017-04-12T18:32:00Z">
                <w:pPr>
                  <w:framePr w:hSpace="180" w:wrap="around" w:vAnchor="text" w:hAnchor="text" w:xAlign="center" w:y="1"/>
                  <w:bidi/>
                  <w:ind w:left="130"/>
                  <w:suppressOverlap/>
                </w:pPr>
              </w:pPrChange>
            </w:pPr>
            <w:r>
              <w:rPr>
                <w:rFonts w:cs="B Nazanin" w:hint="cs"/>
                <w:b/>
                <w:bCs/>
                <w:sz w:val="24"/>
                <w:szCs w:val="24"/>
                <w:rtl/>
                <w:lang w:bidi="fa-IR"/>
              </w:rPr>
              <w:t>کد وضعیت خروج(انصراف، اخراج، فارغ التحصیلی، انتقال، میهمان)</w:t>
            </w:r>
          </w:p>
        </w:tc>
        <w:tc>
          <w:tcPr>
            <w:tcW w:w="1835" w:type="dxa"/>
          </w:tcPr>
          <w:p w14:paraId="6A69B01D" w14:textId="77777777" w:rsidR="003423C9" w:rsidRDefault="003423C9" w:rsidP="00EF10C3">
            <w:pPr>
              <w:bidi/>
              <w:spacing w:after="0" w:line="240" w:lineRule="auto"/>
              <w:jc w:val="center"/>
              <w:rPr>
                <w:rFonts w:cs="B Nazanin"/>
                <w:b/>
                <w:bCs/>
                <w:sz w:val="24"/>
                <w:szCs w:val="24"/>
                <w:lang w:bidi="fa-IR"/>
              </w:rPr>
              <w:pPrChange w:id="824" w:author="reza" w:date="2017-04-12T18:32:00Z">
                <w:pPr>
                  <w:framePr w:hSpace="180" w:wrap="around" w:vAnchor="text" w:hAnchor="text" w:xAlign="center" w:y="1"/>
                  <w:bidi/>
                  <w:suppressOverlap/>
                  <w:jc w:val="center"/>
                </w:pPr>
              </w:pPrChange>
            </w:pPr>
            <w:r>
              <w:rPr>
                <w:rFonts w:cs="B Nazanin"/>
                <w:b/>
                <w:bCs/>
                <w:sz w:val="24"/>
                <w:szCs w:val="24"/>
                <w:lang w:bidi="fa-IR"/>
              </w:rPr>
              <w:t>ET</w:t>
            </w:r>
          </w:p>
        </w:tc>
        <w:tc>
          <w:tcPr>
            <w:tcW w:w="1841" w:type="dxa"/>
            <w:vAlign w:val="center"/>
          </w:tcPr>
          <w:p w14:paraId="739635DA" w14:textId="77777777" w:rsidR="003423C9" w:rsidRPr="008A58AB" w:rsidRDefault="003423C9" w:rsidP="00EF10C3">
            <w:pPr>
              <w:bidi/>
              <w:spacing w:after="0" w:line="240" w:lineRule="auto"/>
              <w:ind w:left="34"/>
              <w:jc w:val="center"/>
              <w:rPr>
                <w:rFonts w:cs="B Nazanin"/>
                <w:sz w:val="24"/>
                <w:szCs w:val="24"/>
              </w:rPr>
              <w:pPrChange w:id="825" w:author="reza" w:date="2017-04-12T18:32:00Z">
                <w:pPr>
                  <w:framePr w:hSpace="180" w:wrap="around" w:vAnchor="text" w:hAnchor="text" w:xAlign="center" w:y="1"/>
                  <w:bidi/>
                  <w:ind w:left="34"/>
                  <w:suppressOverlap/>
                  <w:jc w:val="center"/>
                </w:pPr>
              </w:pPrChange>
            </w:pPr>
          </w:p>
        </w:tc>
      </w:tr>
    </w:tbl>
    <w:p w14:paraId="7339F5F8" w14:textId="77777777" w:rsidR="0077745C" w:rsidRDefault="0077745C" w:rsidP="0077745C">
      <w:pPr>
        <w:pStyle w:val="ListParagraph"/>
        <w:bidi/>
        <w:ind w:left="1041"/>
        <w:rPr>
          <w:rFonts w:cs="B Nazanin"/>
          <w:sz w:val="24"/>
          <w:szCs w:val="24"/>
        </w:rPr>
      </w:pPr>
      <w:r>
        <w:rPr>
          <w:rFonts w:cs="B Nazanin"/>
          <w:sz w:val="24"/>
          <w:szCs w:val="24"/>
        </w:rPr>
        <w:br w:type="textWrapping" w:clear="all"/>
      </w:r>
    </w:p>
    <w:p w14:paraId="119E1BF0" w14:textId="77777777" w:rsidR="0077745C" w:rsidRDefault="00171DDB" w:rsidP="00A77CC3">
      <w:pPr>
        <w:pStyle w:val="Heading2"/>
        <w:numPr>
          <w:ilvl w:val="0"/>
          <w:numId w:val="45"/>
        </w:numPr>
        <w:bidi/>
        <w:rPr>
          <w:rFonts w:cs="B Nazanin"/>
          <w:rtl/>
        </w:rPr>
      </w:pPr>
      <w:bookmarkStart w:id="826" w:name="پیامA8"/>
      <w:bookmarkStart w:id="827" w:name="_Toc478296118"/>
      <w:r w:rsidRPr="00D76C8B">
        <w:rPr>
          <w:rFonts w:cs="B Nazanin" w:hint="cs"/>
          <w:rtl/>
        </w:rPr>
        <w:t xml:space="preserve">پیام </w:t>
      </w:r>
      <w:r w:rsidR="0077745C" w:rsidRPr="00D76C8B">
        <w:rPr>
          <w:rFonts w:cs="B Nazanin" w:hint="cs"/>
          <w:rtl/>
        </w:rPr>
        <w:t>بازگشت به تحصیل در دانشگاه</w:t>
      </w:r>
      <w:r w:rsidR="003C07BB" w:rsidRPr="00D76C8B">
        <w:rPr>
          <w:rFonts w:cs="B Nazanin" w:hint="cs"/>
          <w:rtl/>
        </w:rPr>
        <w:t xml:space="preserve"> </w:t>
      </w:r>
      <w:bookmarkEnd w:id="826"/>
      <w:r w:rsidR="003C07BB" w:rsidRPr="00A77CC3">
        <w:rPr>
          <w:rFonts w:ascii="Sakkal Majalla" w:hAnsi="Sakkal Majalla" w:cs="Sakkal Majalla" w:hint="cs"/>
          <w:rtl/>
        </w:rPr>
        <w:t>–</w:t>
      </w:r>
      <w:r w:rsidR="003C07BB" w:rsidRPr="00D76C8B">
        <w:rPr>
          <w:rFonts w:cs="B Nazanin" w:hint="cs"/>
          <w:rtl/>
        </w:rPr>
        <w:t xml:space="preserve"> </w:t>
      </w:r>
      <w:r w:rsidR="003C07BB" w:rsidRPr="00D76C8B">
        <w:rPr>
          <w:rFonts w:cs="B Nazanin"/>
        </w:rPr>
        <w:t>(</w:t>
      </w:r>
      <w:r w:rsidR="003C07BB" w:rsidRPr="00A77CC3">
        <w:rPr>
          <w:rFonts w:cs="B Nazanin"/>
          <w:b/>
          <w:bCs/>
          <w:color w:val="FF0000"/>
        </w:rPr>
        <w:t>A8</w:t>
      </w:r>
      <w:r w:rsidR="003C07BB" w:rsidRPr="00D76C8B">
        <w:rPr>
          <w:rFonts w:cs="B Nazanin"/>
        </w:rPr>
        <w:t>)</w:t>
      </w:r>
      <w:r w:rsidR="00977033" w:rsidRPr="00D76C8B">
        <w:rPr>
          <w:rFonts w:cs="B Nazanin" w:hint="cs"/>
          <w:rtl/>
        </w:rPr>
        <w:t xml:space="preserve"> </w:t>
      </w:r>
      <w:hyperlink w:anchor="سامانه_دبیرخانه" w:history="1">
        <w:r w:rsidR="003423C9" w:rsidRPr="00A77CC3">
          <w:rPr>
            <w:rFonts w:ascii="Arial" w:hAnsi="Arial" w:cs="Arial" w:hint="cs"/>
            <w:rtl/>
          </w:rPr>
          <w:t>↑</w:t>
        </w:r>
        <w:bookmarkEnd w:id="827"/>
      </w:hyperlink>
    </w:p>
    <w:p w14:paraId="79A28EF1" w14:textId="77777777" w:rsidR="000F5106" w:rsidRPr="000F5106" w:rsidRDefault="000F5106" w:rsidP="000F5106">
      <w:pPr>
        <w:bidi/>
      </w:pP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
        <w:gridCol w:w="3598"/>
        <w:gridCol w:w="1843"/>
        <w:gridCol w:w="1843"/>
      </w:tblGrid>
      <w:tr w:rsidR="003423C9" w14:paraId="6BFCB31C" w14:textId="77777777" w:rsidTr="00AC2AD3">
        <w:trPr>
          <w:jc w:val="center"/>
        </w:trPr>
        <w:tc>
          <w:tcPr>
            <w:tcW w:w="1020" w:type="dxa"/>
            <w:shd w:val="clear" w:color="auto" w:fill="C5E0B3" w:themeFill="accent6" w:themeFillTint="66"/>
          </w:tcPr>
          <w:p w14:paraId="6C529BB3" w14:textId="77777777" w:rsidR="003423C9" w:rsidRDefault="003423C9" w:rsidP="00EF10C3">
            <w:pPr>
              <w:bidi/>
              <w:spacing w:after="0" w:line="240" w:lineRule="auto"/>
              <w:jc w:val="center"/>
              <w:rPr>
                <w:rFonts w:cs="B Nazanin"/>
                <w:b/>
                <w:bCs/>
                <w:sz w:val="24"/>
                <w:szCs w:val="24"/>
                <w:rtl/>
                <w:lang w:bidi="fa-IR"/>
              </w:rPr>
              <w:pPrChange w:id="828" w:author="reza" w:date="2017-04-12T18:32:00Z">
                <w:pPr>
                  <w:bidi/>
                  <w:jc w:val="center"/>
                </w:pPr>
              </w:pPrChange>
            </w:pPr>
          </w:p>
        </w:tc>
        <w:tc>
          <w:tcPr>
            <w:tcW w:w="3598" w:type="dxa"/>
            <w:shd w:val="clear" w:color="auto" w:fill="C5E0B3" w:themeFill="accent6" w:themeFillTint="66"/>
            <w:vAlign w:val="center"/>
          </w:tcPr>
          <w:p w14:paraId="382C0E73" w14:textId="77777777" w:rsidR="003423C9" w:rsidRDefault="003423C9" w:rsidP="00EF10C3">
            <w:pPr>
              <w:bidi/>
              <w:spacing w:after="0" w:line="240" w:lineRule="auto"/>
              <w:jc w:val="center"/>
              <w:rPr>
                <w:rFonts w:cs="B Nazanin"/>
                <w:b/>
                <w:bCs/>
                <w:sz w:val="24"/>
                <w:szCs w:val="24"/>
                <w:rtl/>
                <w:lang w:bidi="fa-IR"/>
              </w:rPr>
              <w:pPrChange w:id="829" w:author="reza" w:date="2017-04-12T18:32:00Z">
                <w:pPr>
                  <w:bidi/>
                  <w:jc w:val="center"/>
                </w:pPr>
              </w:pPrChange>
            </w:pPr>
            <w:r>
              <w:rPr>
                <w:rFonts w:cs="B Nazanin" w:hint="cs"/>
                <w:b/>
                <w:bCs/>
                <w:sz w:val="24"/>
                <w:szCs w:val="24"/>
                <w:rtl/>
                <w:lang w:bidi="fa-IR"/>
              </w:rPr>
              <w:t>نام فیلد</w:t>
            </w:r>
          </w:p>
        </w:tc>
        <w:tc>
          <w:tcPr>
            <w:tcW w:w="1843" w:type="dxa"/>
            <w:shd w:val="clear" w:color="auto" w:fill="C5E0B3" w:themeFill="accent6" w:themeFillTint="66"/>
          </w:tcPr>
          <w:p w14:paraId="0D332553" w14:textId="77777777" w:rsidR="003423C9" w:rsidRPr="005634E5" w:rsidRDefault="003423C9" w:rsidP="00EF10C3">
            <w:pPr>
              <w:pStyle w:val="ListParagraph"/>
              <w:bidi/>
              <w:spacing w:after="0" w:line="240" w:lineRule="auto"/>
              <w:ind w:left="0"/>
              <w:jc w:val="center"/>
              <w:rPr>
                <w:rFonts w:cs="B Nazanin"/>
                <w:b/>
                <w:bCs/>
                <w:sz w:val="24"/>
                <w:szCs w:val="24"/>
                <w:rtl/>
              </w:rPr>
              <w:pPrChange w:id="830" w:author="reza" w:date="2017-04-12T18:32:00Z">
                <w:pPr>
                  <w:pStyle w:val="ListParagraph"/>
                  <w:bidi/>
                  <w:ind w:left="0"/>
                  <w:jc w:val="center"/>
                </w:pPr>
              </w:pPrChange>
            </w:pPr>
            <w:r w:rsidRPr="005634E5">
              <w:rPr>
                <w:rFonts w:cs="B Nazanin" w:hint="cs"/>
                <w:b/>
                <w:bCs/>
                <w:sz w:val="24"/>
                <w:szCs w:val="24"/>
                <w:rtl/>
              </w:rPr>
              <w:t>کد فیلد</w:t>
            </w:r>
          </w:p>
        </w:tc>
        <w:tc>
          <w:tcPr>
            <w:tcW w:w="1843" w:type="dxa"/>
            <w:shd w:val="clear" w:color="auto" w:fill="C5E0B3" w:themeFill="accent6" w:themeFillTint="66"/>
            <w:vAlign w:val="center"/>
          </w:tcPr>
          <w:p w14:paraId="7E2BA8EE" w14:textId="77777777" w:rsidR="003423C9" w:rsidRDefault="003423C9" w:rsidP="00EF10C3">
            <w:pPr>
              <w:pStyle w:val="ListParagraph"/>
              <w:bidi/>
              <w:spacing w:after="0" w:line="240" w:lineRule="auto"/>
              <w:ind w:left="34"/>
              <w:jc w:val="center"/>
              <w:rPr>
                <w:rFonts w:cs="B Nazanin"/>
                <w:b/>
                <w:bCs/>
                <w:sz w:val="24"/>
                <w:szCs w:val="24"/>
              </w:rPr>
              <w:pPrChange w:id="831" w:author="reza" w:date="2017-04-12T18:32:00Z">
                <w:pPr>
                  <w:pStyle w:val="ListParagraph"/>
                  <w:bidi/>
                  <w:ind w:left="34"/>
                  <w:jc w:val="center"/>
                </w:pPr>
              </w:pPrChange>
            </w:pPr>
            <w:r>
              <w:rPr>
                <w:rFonts w:cs="B Nazanin" w:hint="cs"/>
                <w:b/>
                <w:bCs/>
                <w:sz w:val="24"/>
                <w:szCs w:val="24"/>
                <w:rtl/>
              </w:rPr>
              <w:t>مثال</w:t>
            </w:r>
          </w:p>
        </w:tc>
      </w:tr>
      <w:tr w:rsidR="003423C9" w14:paraId="3F60ED66" w14:textId="77777777" w:rsidTr="00AC2AD3">
        <w:trPr>
          <w:jc w:val="center"/>
        </w:trPr>
        <w:tc>
          <w:tcPr>
            <w:tcW w:w="1020" w:type="dxa"/>
            <w:shd w:val="clear" w:color="auto" w:fill="C5E0B3" w:themeFill="accent6" w:themeFillTint="66"/>
          </w:tcPr>
          <w:p w14:paraId="587034BA" w14:textId="77777777" w:rsidR="003423C9" w:rsidRDefault="003423C9" w:rsidP="00EF10C3">
            <w:pPr>
              <w:pStyle w:val="ListParagraph"/>
              <w:numPr>
                <w:ilvl w:val="0"/>
                <w:numId w:val="29"/>
              </w:numPr>
              <w:bidi/>
              <w:spacing w:after="0" w:line="240" w:lineRule="auto"/>
              <w:rPr>
                <w:rFonts w:cs="B Nazanin"/>
                <w:b/>
                <w:bCs/>
                <w:sz w:val="24"/>
                <w:szCs w:val="24"/>
                <w:rtl/>
                <w:lang w:bidi="fa-IR"/>
              </w:rPr>
              <w:pPrChange w:id="832" w:author="reza" w:date="2017-04-12T18:32:00Z">
                <w:pPr>
                  <w:pStyle w:val="ListParagraph"/>
                  <w:numPr>
                    <w:numId w:val="29"/>
                  </w:numPr>
                  <w:bidi/>
                  <w:ind w:hanging="360"/>
                </w:pPr>
              </w:pPrChange>
            </w:pPr>
          </w:p>
        </w:tc>
        <w:tc>
          <w:tcPr>
            <w:tcW w:w="3598" w:type="dxa"/>
            <w:shd w:val="clear" w:color="auto" w:fill="C5E0B3" w:themeFill="accent6" w:themeFillTint="66"/>
            <w:vAlign w:val="center"/>
          </w:tcPr>
          <w:p w14:paraId="63A3B1A3" w14:textId="77777777" w:rsidR="003423C9" w:rsidRPr="0077745C" w:rsidRDefault="003423C9" w:rsidP="00EF10C3">
            <w:pPr>
              <w:pStyle w:val="ListParagraph"/>
              <w:bidi/>
              <w:spacing w:after="0" w:line="240" w:lineRule="auto"/>
              <w:ind w:left="0"/>
              <w:rPr>
                <w:rFonts w:cs="B Nazanin"/>
                <w:b/>
                <w:bCs/>
                <w:sz w:val="24"/>
                <w:szCs w:val="24"/>
                <w:rtl/>
              </w:rPr>
              <w:pPrChange w:id="833" w:author="reza" w:date="2017-04-12T18:32:00Z">
                <w:pPr>
                  <w:pStyle w:val="ListParagraph"/>
                  <w:bidi/>
                  <w:ind w:left="0"/>
                </w:pPr>
              </w:pPrChange>
            </w:pPr>
            <w:r>
              <w:rPr>
                <w:rFonts w:cs="B Nazanin" w:hint="cs"/>
                <w:b/>
                <w:bCs/>
                <w:sz w:val="24"/>
                <w:szCs w:val="24"/>
                <w:rtl/>
                <w:lang w:bidi="fa-IR"/>
              </w:rPr>
              <w:t xml:space="preserve">کد پیام </w:t>
            </w:r>
            <w:r w:rsidRPr="0077745C">
              <w:rPr>
                <w:rFonts w:cs="B Nazanin" w:hint="cs"/>
                <w:b/>
                <w:bCs/>
                <w:sz w:val="24"/>
                <w:szCs w:val="24"/>
                <w:rtl/>
              </w:rPr>
              <w:t>بازگشت به تحصیل</w:t>
            </w:r>
          </w:p>
        </w:tc>
        <w:tc>
          <w:tcPr>
            <w:tcW w:w="1843" w:type="dxa"/>
            <w:shd w:val="clear" w:color="auto" w:fill="C5E0B3" w:themeFill="accent6" w:themeFillTint="66"/>
          </w:tcPr>
          <w:p w14:paraId="19E2B3E7" w14:textId="77777777" w:rsidR="003423C9" w:rsidRPr="005634E5" w:rsidRDefault="003423C9" w:rsidP="00EF10C3">
            <w:pPr>
              <w:pStyle w:val="ListParagraph"/>
              <w:bidi/>
              <w:spacing w:after="0" w:line="240" w:lineRule="auto"/>
              <w:ind w:left="0"/>
              <w:jc w:val="center"/>
              <w:rPr>
                <w:rFonts w:cs="B Nazanin"/>
                <w:b/>
                <w:bCs/>
                <w:sz w:val="24"/>
                <w:szCs w:val="24"/>
              </w:rPr>
              <w:pPrChange w:id="834" w:author="reza" w:date="2017-04-12T18:32:00Z">
                <w:pPr>
                  <w:pStyle w:val="ListParagraph"/>
                  <w:bidi/>
                  <w:ind w:left="0"/>
                  <w:jc w:val="center"/>
                </w:pPr>
              </w:pPrChange>
            </w:pPr>
            <w:r w:rsidRPr="005634E5">
              <w:rPr>
                <w:rFonts w:cs="B Nazanin"/>
                <w:b/>
                <w:bCs/>
                <w:sz w:val="24"/>
                <w:szCs w:val="24"/>
              </w:rPr>
              <w:t>MC</w:t>
            </w:r>
          </w:p>
        </w:tc>
        <w:tc>
          <w:tcPr>
            <w:tcW w:w="1843" w:type="dxa"/>
            <w:shd w:val="clear" w:color="auto" w:fill="C5E0B3" w:themeFill="accent6" w:themeFillTint="66"/>
            <w:vAlign w:val="center"/>
          </w:tcPr>
          <w:p w14:paraId="291C57CC" w14:textId="77777777" w:rsidR="003423C9" w:rsidRPr="0077745C" w:rsidRDefault="003423C9" w:rsidP="00EF10C3">
            <w:pPr>
              <w:pStyle w:val="ListParagraph"/>
              <w:bidi/>
              <w:spacing w:after="0" w:line="240" w:lineRule="auto"/>
              <w:ind w:left="34"/>
              <w:jc w:val="center"/>
              <w:rPr>
                <w:rFonts w:cs="B Nazanin"/>
                <w:b/>
                <w:bCs/>
                <w:sz w:val="24"/>
                <w:szCs w:val="24"/>
                <w:rtl/>
              </w:rPr>
              <w:pPrChange w:id="835" w:author="reza" w:date="2017-04-12T18:32:00Z">
                <w:pPr>
                  <w:pStyle w:val="ListParagraph"/>
                  <w:bidi/>
                  <w:ind w:left="34"/>
                  <w:jc w:val="center"/>
                </w:pPr>
              </w:pPrChange>
            </w:pPr>
            <w:r>
              <w:rPr>
                <w:rFonts w:cs="B Nazanin"/>
                <w:b/>
                <w:bCs/>
                <w:sz w:val="24"/>
                <w:szCs w:val="24"/>
              </w:rPr>
              <w:t>A8</w:t>
            </w:r>
          </w:p>
        </w:tc>
      </w:tr>
      <w:tr w:rsidR="003423C9" w14:paraId="473CB8E0" w14:textId="77777777" w:rsidTr="00AC2AD3">
        <w:trPr>
          <w:jc w:val="center"/>
        </w:trPr>
        <w:tc>
          <w:tcPr>
            <w:tcW w:w="1020" w:type="dxa"/>
            <w:shd w:val="clear" w:color="auto" w:fill="DEEAF6" w:themeFill="accent1" w:themeFillTint="33"/>
          </w:tcPr>
          <w:p w14:paraId="0480360E" w14:textId="77777777" w:rsidR="003423C9" w:rsidRPr="003423C9" w:rsidRDefault="003423C9" w:rsidP="00EF10C3">
            <w:pPr>
              <w:pStyle w:val="ListParagraph"/>
              <w:numPr>
                <w:ilvl w:val="0"/>
                <w:numId w:val="29"/>
              </w:numPr>
              <w:bidi/>
              <w:spacing w:after="0" w:line="240" w:lineRule="auto"/>
              <w:rPr>
                <w:rFonts w:cs="B Nazanin"/>
                <w:b/>
                <w:bCs/>
                <w:sz w:val="24"/>
                <w:szCs w:val="24"/>
                <w:rtl/>
                <w:lang w:bidi="fa-IR"/>
              </w:rPr>
              <w:pPrChange w:id="836" w:author="reza" w:date="2017-04-12T18:32:00Z">
                <w:pPr>
                  <w:pStyle w:val="ListParagraph"/>
                  <w:numPr>
                    <w:numId w:val="29"/>
                  </w:numPr>
                  <w:bidi/>
                  <w:ind w:hanging="360"/>
                </w:pPr>
              </w:pPrChange>
            </w:pPr>
          </w:p>
        </w:tc>
        <w:tc>
          <w:tcPr>
            <w:tcW w:w="3598" w:type="dxa"/>
            <w:shd w:val="clear" w:color="auto" w:fill="DEEAF6" w:themeFill="accent1" w:themeFillTint="33"/>
            <w:vAlign w:val="center"/>
          </w:tcPr>
          <w:p w14:paraId="45A65BF3" w14:textId="77777777" w:rsidR="003423C9" w:rsidRDefault="003423C9" w:rsidP="00EF10C3">
            <w:pPr>
              <w:bidi/>
              <w:spacing w:after="0" w:line="240" w:lineRule="auto"/>
              <w:rPr>
                <w:rFonts w:cs="B Nazanin"/>
                <w:b/>
                <w:bCs/>
                <w:sz w:val="24"/>
                <w:szCs w:val="24"/>
                <w:rtl/>
                <w:lang w:bidi="fa-IR"/>
              </w:rPr>
              <w:pPrChange w:id="837" w:author="reza" w:date="2017-04-12T18:32:00Z">
                <w:pPr>
                  <w:bidi/>
                </w:pPr>
              </w:pPrChange>
            </w:pPr>
            <w:r>
              <w:rPr>
                <w:rFonts w:cs="B Nazanin" w:hint="cs"/>
                <w:b/>
                <w:bCs/>
                <w:sz w:val="24"/>
                <w:szCs w:val="24"/>
                <w:rtl/>
                <w:lang w:bidi="fa-IR"/>
              </w:rPr>
              <w:t>کد مرجع در سامانه دانشگاه</w:t>
            </w:r>
          </w:p>
        </w:tc>
        <w:tc>
          <w:tcPr>
            <w:tcW w:w="1843" w:type="dxa"/>
          </w:tcPr>
          <w:p w14:paraId="1A226135" w14:textId="77777777" w:rsidR="003423C9" w:rsidRPr="008A58AB" w:rsidRDefault="003423C9" w:rsidP="00EF10C3">
            <w:pPr>
              <w:bidi/>
              <w:spacing w:after="0" w:line="240" w:lineRule="auto"/>
              <w:jc w:val="center"/>
              <w:rPr>
                <w:rFonts w:cs="B Nazanin"/>
                <w:b/>
                <w:bCs/>
                <w:sz w:val="24"/>
                <w:szCs w:val="24"/>
              </w:rPr>
              <w:pPrChange w:id="838" w:author="reza" w:date="2017-04-12T18:32:00Z">
                <w:pPr>
                  <w:bidi/>
                  <w:jc w:val="center"/>
                </w:pPr>
              </w:pPrChange>
            </w:pPr>
            <w:r w:rsidRPr="008A58AB">
              <w:rPr>
                <w:rFonts w:cs="B Nazanin"/>
                <w:b/>
                <w:bCs/>
                <w:sz w:val="24"/>
                <w:szCs w:val="24"/>
              </w:rPr>
              <w:t>RC</w:t>
            </w:r>
          </w:p>
        </w:tc>
        <w:tc>
          <w:tcPr>
            <w:tcW w:w="1843" w:type="dxa"/>
            <w:shd w:val="clear" w:color="auto" w:fill="auto"/>
            <w:vAlign w:val="center"/>
          </w:tcPr>
          <w:p w14:paraId="33F7DF42" w14:textId="77777777" w:rsidR="003423C9" w:rsidRPr="008A58AB" w:rsidRDefault="003423C9" w:rsidP="00EF10C3">
            <w:pPr>
              <w:bidi/>
              <w:spacing w:after="0" w:line="240" w:lineRule="auto"/>
              <w:ind w:left="34"/>
              <w:jc w:val="center"/>
              <w:rPr>
                <w:rFonts w:cs="B Nazanin"/>
                <w:sz w:val="24"/>
                <w:szCs w:val="24"/>
              </w:rPr>
              <w:pPrChange w:id="839" w:author="reza" w:date="2017-04-12T18:32:00Z">
                <w:pPr>
                  <w:bidi/>
                  <w:ind w:left="34"/>
                  <w:jc w:val="center"/>
                </w:pPr>
              </w:pPrChange>
            </w:pPr>
            <w:r w:rsidRPr="008A58AB">
              <w:rPr>
                <w:rFonts w:cs="B Nazanin"/>
                <w:sz w:val="24"/>
                <w:szCs w:val="24"/>
              </w:rPr>
              <w:t>125176</w:t>
            </w:r>
          </w:p>
        </w:tc>
      </w:tr>
      <w:tr w:rsidR="003423C9" w14:paraId="0130A84E" w14:textId="77777777" w:rsidTr="00AC2AD3">
        <w:trPr>
          <w:jc w:val="center"/>
        </w:trPr>
        <w:tc>
          <w:tcPr>
            <w:tcW w:w="1020" w:type="dxa"/>
            <w:shd w:val="clear" w:color="auto" w:fill="DEEAF6" w:themeFill="accent1" w:themeFillTint="33"/>
          </w:tcPr>
          <w:p w14:paraId="7F8D314D" w14:textId="77777777" w:rsidR="003423C9" w:rsidRPr="003423C9" w:rsidRDefault="003423C9" w:rsidP="00EF10C3">
            <w:pPr>
              <w:pStyle w:val="ListParagraph"/>
              <w:numPr>
                <w:ilvl w:val="0"/>
                <w:numId w:val="29"/>
              </w:numPr>
              <w:bidi/>
              <w:spacing w:after="0" w:line="240" w:lineRule="auto"/>
              <w:rPr>
                <w:rFonts w:cs="B Nazanin"/>
                <w:b/>
                <w:bCs/>
                <w:sz w:val="24"/>
                <w:szCs w:val="24"/>
                <w:rtl/>
                <w:lang w:bidi="fa-IR"/>
              </w:rPr>
              <w:pPrChange w:id="840" w:author="reza" w:date="2017-04-12T18:32:00Z">
                <w:pPr>
                  <w:pStyle w:val="ListParagraph"/>
                  <w:numPr>
                    <w:numId w:val="29"/>
                  </w:numPr>
                  <w:bidi/>
                  <w:ind w:hanging="360"/>
                </w:pPr>
              </w:pPrChange>
            </w:pPr>
          </w:p>
        </w:tc>
        <w:tc>
          <w:tcPr>
            <w:tcW w:w="3598" w:type="dxa"/>
            <w:shd w:val="clear" w:color="auto" w:fill="DEEAF6" w:themeFill="accent1" w:themeFillTint="33"/>
            <w:vAlign w:val="center"/>
          </w:tcPr>
          <w:p w14:paraId="66A9658F" w14:textId="77777777" w:rsidR="003423C9" w:rsidRDefault="003423C9" w:rsidP="00EF10C3">
            <w:pPr>
              <w:bidi/>
              <w:spacing w:after="0" w:line="240" w:lineRule="auto"/>
              <w:rPr>
                <w:rFonts w:cs="B Nazanin"/>
                <w:b/>
                <w:bCs/>
                <w:sz w:val="24"/>
                <w:szCs w:val="24"/>
                <w:rtl/>
                <w:lang w:bidi="fa-IR"/>
              </w:rPr>
              <w:pPrChange w:id="841" w:author="reza" w:date="2017-04-12T18:32:00Z">
                <w:pPr>
                  <w:bidi/>
                </w:pPr>
              </w:pPrChange>
            </w:pPr>
            <w:r>
              <w:rPr>
                <w:rFonts w:cs="B Nazanin" w:hint="cs"/>
                <w:b/>
                <w:bCs/>
                <w:sz w:val="24"/>
                <w:szCs w:val="24"/>
                <w:rtl/>
                <w:lang w:bidi="fa-IR"/>
              </w:rPr>
              <w:t>تاریخ</w:t>
            </w:r>
          </w:p>
        </w:tc>
        <w:tc>
          <w:tcPr>
            <w:tcW w:w="1843" w:type="dxa"/>
          </w:tcPr>
          <w:p w14:paraId="0BAA1244" w14:textId="77777777" w:rsidR="003423C9" w:rsidRPr="008A58AB" w:rsidRDefault="003423C9" w:rsidP="00EF10C3">
            <w:pPr>
              <w:bidi/>
              <w:spacing w:after="0" w:line="240" w:lineRule="auto"/>
              <w:jc w:val="center"/>
              <w:rPr>
                <w:rFonts w:cs="B Nazanin"/>
                <w:b/>
                <w:bCs/>
                <w:sz w:val="24"/>
                <w:szCs w:val="24"/>
              </w:rPr>
              <w:pPrChange w:id="842" w:author="reza" w:date="2017-04-12T18:32:00Z">
                <w:pPr>
                  <w:bidi/>
                  <w:jc w:val="center"/>
                </w:pPr>
              </w:pPrChange>
            </w:pPr>
            <w:r w:rsidRPr="008A58AB">
              <w:rPr>
                <w:rFonts w:cs="B Nazanin"/>
                <w:b/>
                <w:bCs/>
                <w:sz w:val="24"/>
                <w:szCs w:val="24"/>
              </w:rPr>
              <w:t>PD</w:t>
            </w:r>
          </w:p>
        </w:tc>
        <w:tc>
          <w:tcPr>
            <w:tcW w:w="1843" w:type="dxa"/>
            <w:shd w:val="clear" w:color="auto" w:fill="auto"/>
            <w:vAlign w:val="center"/>
          </w:tcPr>
          <w:p w14:paraId="168B8316" w14:textId="77777777" w:rsidR="003423C9" w:rsidRPr="008A58AB" w:rsidRDefault="003423C9" w:rsidP="00EF10C3">
            <w:pPr>
              <w:bidi/>
              <w:spacing w:after="0" w:line="240" w:lineRule="auto"/>
              <w:ind w:left="34"/>
              <w:jc w:val="center"/>
              <w:rPr>
                <w:rFonts w:cs="B Nazanin"/>
                <w:sz w:val="24"/>
                <w:szCs w:val="24"/>
              </w:rPr>
              <w:pPrChange w:id="843" w:author="reza" w:date="2017-04-12T18:32:00Z">
                <w:pPr>
                  <w:bidi/>
                  <w:ind w:left="34"/>
                  <w:jc w:val="center"/>
                </w:pPr>
              </w:pPrChange>
            </w:pPr>
            <w:r w:rsidRPr="008A58AB">
              <w:rPr>
                <w:rFonts w:cs="B Nazanin"/>
                <w:sz w:val="24"/>
                <w:szCs w:val="24"/>
              </w:rPr>
              <w:t>1394/07/01</w:t>
            </w:r>
          </w:p>
        </w:tc>
      </w:tr>
      <w:tr w:rsidR="003423C9" w14:paraId="1A8EDF1B" w14:textId="77777777" w:rsidTr="00AC2AD3">
        <w:trPr>
          <w:jc w:val="center"/>
        </w:trPr>
        <w:tc>
          <w:tcPr>
            <w:tcW w:w="1020" w:type="dxa"/>
            <w:shd w:val="clear" w:color="auto" w:fill="DEEAF6" w:themeFill="accent1" w:themeFillTint="33"/>
          </w:tcPr>
          <w:p w14:paraId="42B56C7C" w14:textId="77777777" w:rsidR="003423C9" w:rsidRPr="003423C9" w:rsidRDefault="003423C9" w:rsidP="00EF10C3">
            <w:pPr>
              <w:pStyle w:val="ListParagraph"/>
              <w:numPr>
                <w:ilvl w:val="0"/>
                <w:numId w:val="29"/>
              </w:numPr>
              <w:bidi/>
              <w:spacing w:after="0" w:line="240" w:lineRule="auto"/>
              <w:rPr>
                <w:rFonts w:cs="B Nazanin"/>
                <w:b/>
                <w:bCs/>
                <w:sz w:val="24"/>
                <w:szCs w:val="24"/>
                <w:rtl/>
              </w:rPr>
              <w:pPrChange w:id="844" w:author="reza" w:date="2017-04-12T18:32:00Z">
                <w:pPr>
                  <w:pStyle w:val="ListParagraph"/>
                  <w:numPr>
                    <w:numId w:val="29"/>
                  </w:numPr>
                  <w:bidi/>
                  <w:ind w:hanging="360"/>
                </w:pPr>
              </w:pPrChange>
            </w:pPr>
          </w:p>
        </w:tc>
        <w:tc>
          <w:tcPr>
            <w:tcW w:w="3598" w:type="dxa"/>
            <w:shd w:val="clear" w:color="auto" w:fill="DEEAF6" w:themeFill="accent1" w:themeFillTint="33"/>
            <w:vAlign w:val="center"/>
          </w:tcPr>
          <w:p w14:paraId="450FBB12" w14:textId="77777777" w:rsidR="003423C9" w:rsidRPr="00F74E48" w:rsidRDefault="003423C9" w:rsidP="00EF10C3">
            <w:pPr>
              <w:bidi/>
              <w:spacing w:after="0" w:line="240" w:lineRule="auto"/>
              <w:rPr>
                <w:rFonts w:cs="B Nazanin"/>
                <w:b/>
                <w:bCs/>
                <w:sz w:val="24"/>
                <w:szCs w:val="24"/>
                <w:rtl/>
              </w:rPr>
              <w:pPrChange w:id="845" w:author="reza" w:date="2017-04-12T18:32:00Z">
                <w:pPr>
                  <w:bidi/>
                </w:pPr>
              </w:pPrChange>
            </w:pPr>
            <w:r>
              <w:rPr>
                <w:rFonts w:cs="B Nazanin" w:hint="cs"/>
                <w:b/>
                <w:bCs/>
                <w:sz w:val="24"/>
                <w:szCs w:val="24"/>
                <w:rtl/>
              </w:rPr>
              <w:t>کد دانشگاه</w:t>
            </w:r>
          </w:p>
        </w:tc>
        <w:tc>
          <w:tcPr>
            <w:tcW w:w="1843" w:type="dxa"/>
          </w:tcPr>
          <w:p w14:paraId="078887AC" w14:textId="77777777" w:rsidR="003423C9" w:rsidRPr="008A58AB" w:rsidRDefault="003423C9" w:rsidP="00EF10C3">
            <w:pPr>
              <w:bidi/>
              <w:spacing w:after="0" w:line="240" w:lineRule="auto"/>
              <w:jc w:val="center"/>
              <w:rPr>
                <w:rFonts w:cs="B Nazanin"/>
                <w:b/>
                <w:bCs/>
                <w:sz w:val="24"/>
                <w:szCs w:val="24"/>
              </w:rPr>
              <w:pPrChange w:id="846" w:author="reza" w:date="2017-04-12T18:32:00Z">
                <w:pPr>
                  <w:bidi/>
                  <w:jc w:val="center"/>
                </w:pPr>
              </w:pPrChange>
            </w:pPr>
            <w:r w:rsidRPr="008A58AB">
              <w:rPr>
                <w:rFonts w:cs="B Nazanin"/>
                <w:b/>
                <w:bCs/>
                <w:sz w:val="24"/>
                <w:szCs w:val="24"/>
              </w:rPr>
              <w:t>UC</w:t>
            </w:r>
          </w:p>
        </w:tc>
        <w:tc>
          <w:tcPr>
            <w:tcW w:w="1843" w:type="dxa"/>
            <w:shd w:val="clear" w:color="auto" w:fill="auto"/>
            <w:vAlign w:val="center"/>
          </w:tcPr>
          <w:p w14:paraId="1BC974B4" w14:textId="77777777" w:rsidR="003423C9" w:rsidRPr="008A58AB" w:rsidRDefault="003423C9" w:rsidP="00EF10C3">
            <w:pPr>
              <w:bidi/>
              <w:spacing w:after="0" w:line="240" w:lineRule="auto"/>
              <w:ind w:left="34"/>
              <w:jc w:val="center"/>
              <w:rPr>
                <w:rFonts w:cs="B Nazanin"/>
                <w:sz w:val="24"/>
                <w:szCs w:val="24"/>
              </w:rPr>
              <w:pPrChange w:id="847" w:author="reza" w:date="2017-04-12T18:32:00Z">
                <w:pPr>
                  <w:bidi/>
                  <w:ind w:left="34"/>
                  <w:jc w:val="center"/>
                </w:pPr>
              </w:pPrChange>
            </w:pPr>
            <w:r w:rsidRPr="008A58AB">
              <w:rPr>
                <w:rFonts w:cs="B Nazanin"/>
                <w:sz w:val="24"/>
                <w:szCs w:val="24"/>
              </w:rPr>
              <w:t>2101</w:t>
            </w:r>
          </w:p>
        </w:tc>
      </w:tr>
      <w:tr w:rsidR="003423C9" w14:paraId="54066CCB" w14:textId="77777777" w:rsidTr="00AC2AD3">
        <w:trPr>
          <w:jc w:val="center"/>
        </w:trPr>
        <w:tc>
          <w:tcPr>
            <w:tcW w:w="1020" w:type="dxa"/>
            <w:shd w:val="clear" w:color="auto" w:fill="DEEAF6" w:themeFill="accent1" w:themeFillTint="33"/>
          </w:tcPr>
          <w:p w14:paraId="7611CDBF" w14:textId="77777777" w:rsidR="003423C9" w:rsidRPr="003423C9" w:rsidRDefault="003423C9" w:rsidP="00EF10C3">
            <w:pPr>
              <w:pStyle w:val="ListParagraph"/>
              <w:numPr>
                <w:ilvl w:val="0"/>
                <w:numId w:val="29"/>
              </w:numPr>
              <w:bidi/>
              <w:spacing w:after="0" w:line="240" w:lineRule="auto"/>
              <w:rPr>
                <w:rFonts w:cs="B Nazanin"/>
                <w:b/>
                <w:bCs/>
                <w:sz w:val="24"/>
                <w:szCs w:val="24"/>
                <w:rtl/>
              </w:rPr>
              <w:pPrChange w:id="848" w:author="reza" w:date="2017-04-12T18:32:00Z">
                <w:pPr>
                  <w:pStyle w:val="ListParagraph"/>
                  <w:numPr>
                    <w:numId w:val="29"/>
                  </w:numPr>
                  <w:bidi/>
                  <w:ind w:hanging="360"/>
                </w:pPr>
              </w:pPrChange>
            </w:pPr>
          </w:p>
        </w:tc>
        <w:tc>
          <w:tcPr>
            <w:tcW w:w="3598" w:type="dxa"/>
            <w:shd w:val="clear" w:color="auto" w:fill="DEEAF6" w:themeFill="accent1" w:themeFillTint="33"/>
            <w:vAlign w:val="center"/>
          </w:tcPr>
          <w:p w14:paraId="240F0868" w14:textId="77777777" w:rsidR="003423C9" w:rsidRDefault="003423C9" w:rsidP="00EF10C3">
            <w:pPr>
              <w:bidi/>
              <w:spacing w:after="0" w:line="240" w:lineRule="auto"/>
              <w:rPr>
                <w:rFonts w:cs="B Nazanin"/>
                <w:b/>
                <w:bCs/>
                <w:sz w:val="24"/>
                <w:szCs w:val="24"/>
                <w:rtl/>
              </w:rPr>
              <w:pPrChange w:id="849" w:author="reza" w:date="2017-04-12T18:32:00Z">
                <w:pPr>
                  <w:bidi/>
                </w:pPr>
              </w:pPrChange>
            </w:pPr>
            <w:r>
              <w:rPr>
                <w:rFonts w:cs="B Nazanin" w:hint="cs"/>
                <w:b/>
                <w:bCs/>
                <w:sz w:val="24"/>
                <w:szCs w:val="24"/>
                <w:rtl/>
              </w:rPr>
              <w:t>کد ملی دستیار</w:t>
            </w:r>
          </w:p>
        </w:tc>
        <w:tc>
          <w:tcPr>
            <w:tcW w:w="1843" w:type="dxa"/>
          </w:tcPr>
          <w:p w14:paraId="6FC24689" w14:textId="77777777" w:rsidR="003423C9" w:rsidRPr="008A58AB" w:rsidRDefault="003423C9" w:rsidP="00EF10C3">
            <w:pPr>
              <w:bidi/>
              <w:spacing w:after="0" w:line="240" w:lineRule="auto"/>
              <w:jc w:val="center"/>
              <w:rPr>
                <w:rFonts w:cs="B Nazanin"/>
                <w:b/>
                <w:bCs/>
                <w:sz w:val="24"/>
                <w:szCs w:val="24"/>
                <w:lang w:bidi="fa-IR"/>
              </w:rPr>
              <w:pPrChange w:id="850" w:author="reza" w:date="2017-04-12T18:32:00Z">
                <w:pPr>
                  <w:bidi/>
                  <w:jc w:val="center"/>
                </w:pPr>
              </w:pPrChange>
            </w:pPr>
            <w:r w:rsidRPr="008A58AB">
              <w:rPr>
                <w:rFonts w:cs="B Nazanin"/>
                <w:b/>
                <w:bCs/>
                <w:sz w:val="24"/>
                <w:szCs w:val="24"/>
                <w:lang w:bidi="fa-IR"/>
              </w:rPr>
              <w:t>NID</w:t>
            </w:r>
          </w:p>
        </w:tc>
        <w:tc>
          <w:tcPr>
            <w:tcW w:w="1843" w:type="dxa"/>
            <w:vAlign w:val="center"/>
          </w:tcPr>
          <w:p w14:paraId="0B18DDEC" w14:textId="77777777" w:rsidR="003423C9" w:rsidRDefault="003423C9" w:rsidP="00EF10C3">
            <w:pPr>
              <w:bidi/>
              <w:spacing w:after="0" w:line="240" w:lineRule="auto"/>
              <w:ind w:left="34"/>
              <w:jc w:val="center"/>
              <w:rPr>
                <w:rFonts w:cs="B Nazanin"/>
                <w:sz w:val="24"/>
                <w:szCs w:val="24"/>
                <w:rtl/>
                <w:lang w:bidi="fa-IR"/>
              </w:rPr>
              <w:pPrChange w:id="851" w:author="reza" w:date="2017-04-12T18:32:00Z">
                <w:pPr>
                  <w:bidi/>
                  <w:ind w:left="34"/>
                  <w:jc w:val="center"/>
                </w:pPr>
              </w:pPrChange>
            </w:pPr>
            <w:r>
              <w:rPr>
                <w:rFonts w:cs="B Nazanin"/>
                <w:sz w:val="24"/>
                <w:szCs w:val="24"/>
                <w:lang w:bidi="fa-IR"/>
              </w:rPr>
              <w:t>387XXXXXXC</w:t>
            </w:r>
          </w:p>
        </w:tc>
      </w:tr>
      <w:tr w:rsidR="003423C9" w14:paraId="7B41F1CA" w14:textId="77777777" w:rsidTr="00AC2AD3">
        <w:trPr>
          <w:jc w:val="center"/>
        </w:trPr>
        <w:tc>
          <w:tcPr>
            <w:tcW w:w="1020" w:type="dxa"/>
            <w:shd w:val="clear" w:color="auto" w:fill="DEEAF6" w:themeFill="accent1" w:themeFillTint="33"/>
          </w:tcPr>
          <w:p w14:paraId="15887B38" w14:textId="77777777" w:rsidR="003423C9" w:rsidRPr="003423C9" w:rsidRDefault="003423C9" w:rsidP="00EF10C3">
            <w:pPr>
              <w:pStyle w:val="ListParagraph"/>
              <w:numPr>
                <w:ilvl w:val="0"/>
                <w:numId w:val="29"/>
              </w:numPr>
              <w:bidi/>
              <w:spacing w:after="0" w:line="240" w:lineRule="auto"/>
              <w:rPr>
                <w:rFonts w:cs="B Nazanin"/>
                <w:b/>
                <w:bCs/>
                <w:sz w:val="24"/>
                <w:szCs w:val="24"/>
                <w:rtl/>
                <w:lang w:bidi="fa-IR"/>
              </w:rPr>
              <w:pPrChange w:id="852" w:author="reza" w:date="2017-04-12T18:32:00Z">
                <w:pPr>
                  <w:pStyle w:val="ListParagraph"/>
                  <w:numPr>
                    <w:numId w:val="29"/>
                  </w:numPr>
                  <w:bidi/>
                  <w:ind w:hanging="360"/>
                </w:pPr>
              </w:pPrChange>
            </w:pPr>
          </w:p>
        </w:tc>
        <w:tc>
          <w:tcPr>
            <w:tcW w:w="3598" w:type="dxa"/>
            <w:shd w:val="clear" w:color="auto" w:fill="DEEAF6" w:themeFill="accent1" w:themeFillTint="33"/>
            <w:vAlign w:val="center"/>
          </w:tcPr>
          <w:p w14:paraId="2FEBD428" w14:textId="77777777" w:rsidR="003423C9" w:rsidRDefault="003423C9" w:rsidP="00EF10C3">
            <w:pPr>
              <w:bidi/>
              <w:spacing w:after="0" w:line="240" w:lineRule="auto"/>
              <w:rPr>
                <w:rFonts w:cs="B Nazanin"/>
                <w:b/>
                <w:bCs/>
                <w:sz w:val="24"/>
                <w:szCs w:val="24"/>
                <w:rtl/>
              </w:rPr>
              <w:pPrChange w:id="853" w:author="reza" w:date="2017-04-12T18:32:00Z">
                <w:pPr>
                  <w:bidi/>
                </w:pPr>
              </w:pPrChange>
            </w:pPr>
            <w:r>
              <w:rPr>
                <w:rFonts w:cs="B Nazanin" w:hint="cs"/>
                <w:b/>
                <w:bCs/>
                <w:sz w:val="24"/>
                <w:szCs w:val="24"/>
                <w:rtl/>
                <w:lang w:bidi="fa-IR"/>
              </w:rPr>
              <w:t>کد ملی تایید کننده دانشگاه(</w:t>
            </w:r>
            <w:r>
              <w:rPr>
                <w:rFonts w:cs="B Nazanin" w:hint="cs"/>
                <w:b/>
                <w:bCs/>
                <w:sz w:val="24"/>
                <w:szCs w:val="24"/>
                <w:rtl/>
              </w:rPr>
              <w:t>مدیر گروه)</w:t>
            </w:r>
          </w:p>
        </w:tc>
        <w:tc>
          <w:tcPr>
            <w:tcW w:w="1843" w:type="dxa"/>
          </w:tcPr>
          <w:p w14:paraId="0536E0F2" w14:textId="77777777" w:rsidR="003423C9" w:rsidRPr="008A58AB" w:rsidRDefault="003423C9" w:rsidP="00EF10C3">
            <w:pPr>
              <w:bidi/>
              <w:spacing w:after="0" w:line="240" w:lineRule="auto"/>
              <w:jc w:val="center"/>
              <w:rPr>
                <w:rFonts w:cs="B Nazanin"/>
                <w:b/>
                <w:bCs/>
                <w:sz w:val="24"/>
                <w:szCs w:val="24"/>
                <w:lang w:bidi="fa-IR"/>
              </w:rPr>
              <w:pPrChange w:id="854" w:author="reza" w:date="2017-04-12T18:32:00Z">
                <w:pPr>
                  <w:bidi/>
                  <w:jc w:val="center"/>
                </w:pPr>
              </w:pPrChange>
            </w:pPr>
            <w:r w:rsidRPr="008A58AB">
              <w:rPr>
                <w:rFonts w:cs="B Nazanin"/>
                <w:b/>
                <w:bCs/>
                <w:sz w:val="24"/>
                <w:szCs w:val="24"/>
                <w:lang w:bidi="fa-IR"/>
              </w:rPr>
              <w:t>CID</w:t>
            </w:r>
          </w:p>
        </w:tc>
        <w:tc>
          <w:tcPr>
            <w:tcW w:w="1843" w:type="dxa"/>
            <w:vAlign w:val="center"/>
          </w:tcPr>
          <w:p w14:paraId="2560524C" w14:textId="77777777" w:rsidR="003423C9" w:rsidRDefault="003423C9" w:rsidP="00EF10C3">
            <w:pPr>
              <w:bidi/>
              <w:spacing w:after="0" w:line="240" w:lineRule="auto"/>
              <w:ind w:left="34"/>
              <w:jc w:val="center"/>
              <w:rPr>
                <w:rFonts w:cs="B Nazanin"/>
                <w:sz w:val="24"/>
                <w:szCs w:val="24"/>
                <w:rtl/>
                <w:lang w:bidi="fa-IR"/>
              </w:rPr>
              <w:pPrChange w:id="855" w:author="reza" w:date="2017-04-12T18:32:00Z">
                <w:pPr>
                  <w:bidi/>
                  <w:ind w:left="34"/>
                  <w:jc w:val="center"/>
                </w:pPr>
              </w:pPrChange>
            </w:pPr>
            <w:r>
              <w:rPr>
                <w:rFonts w:cs="B Nazanin"/>
                <w:sz w:val="24"/>
                <w:szCs w:val="24"/>
                <w:lang w:bidi="fa-IR"/>
              </w:rPr>
              <w:t>dddddddddC</w:t>
            </w:r>
          </w:p>
        </w:tc>
      </w:tr>
      <w:tr w:rsidR="003423C9" w14:paraId="01FA16B7" w14:textId="77777777" w:rsidTr="00AC2AD3">
        <w:trPr>
          <w:jc w:val="center"/>
        </w:trPr>
        <w:tc>
          <w:tcPr>
            <w:tcW w:w="1020" w:type="dxa"/>
            <w:shd w:val="clear" w:color="auto" w:fill="DEEAF6" w:themeFill="accent1" w:themeFillTint="33"/>
          </w:tcPr>
          <w:p w14:paraId="2BE5DDD3" w14:textId="77777777" w:rsidR="003423C9" w:rsidRPr="003423C9" w:rsidRDefault="003423C9" w:rsidP="00EF10C3">
            <w:pPr>
              <w:pStyle w:val="ListParagraph"/>
              <w:numPr>
                <w:ilvl w:val="0"/>
                <w:numId w:val="29"/>
              </w:numPr>
              <w:bidi/>
              <w:spacing w:after="0" w:line="240" w:lineRule="auto"/>
              <w:rPr>
                <w:rFonts w:cs="B Nazanin"/>
                <w:b/>
                <w:bCs/>
                <w:sz w:val="24"/>
                <w:szCs w:val="24"/>
                <w:rtl/>
              </w:rPr>
              <w:pPrChange w:id="856" w:author="reza" w:date="2017-04-12T18:32:00Z">
                <w:pPr>
                  <w:pStyle w:val="ListParagraph"/>
                  <w:numPr>
                    <w:numId w:val="29"/>
                  </w:numPr>
                  <w:bidi/>
                  <w:ind w:hanging="360"/>
                </w:pPr>
              </w:pPrChange>
            </w:pPr>
          </w:p>
        </w:tc>
        <w:tc>
          <w:tcPr>
            <w:tcW w:w="3598" w:type="dxa"/>
            <w:shd w:val="clear" w:color="auto" w:fill="DEEAF6" w:themeFill="accent1" w:themeFillTint="33"/>
            <w:vAlign w:val="center"/>
          </w:tcPr>
          <w:p w14:paraId="2C7BC2D7" w14:textId="77777777" w:rsidR="003423C9" w:rsidRDefault="003423C9" w:rsidP="00EF10C3">
            <w:pPr>
              <w:bidi/>
              <w:spacing w:after="0" w:line="240" w:lineRule="auto"/>
              <w:rPr>
                <w:rFonts w:cs="B Nazanin"/>
                <w:sz w:val="24"/>
                <w:szCs w:val="24"/>
                <w:rtl/>
                <w:lang w:bidi="fa-IR"/>
              </w:rPr>
              <w:pPrChange w:id="857" w:author="reza" w:date="2017-04-12T18:32:00Z">
                <w:pPr>
                  <w:bidi/>
                </w:pPr>
              </w:pPrChange>
            </w:pPr>
            <w:r>
              <w:rPr>
                <w:rFonts w:cs="B Nazanin" w:hint="cs"/>
                <w:b/>
                <w:bCs/>
                <w:sz w:val="24"/>
                <w:szCs w:val="24"/>
                <w:rtl/>
              </w:rPr>
              <w:t xml:space="preserve">کد </w:t>
            </w:r>
            <w:r w:rsidRPr="00D04AFB">
              <w:rPr>
                <w:rFonts w:cs="B Nazanin" w:hint="cs"/>
                <w:b/>
                <w:bCs/>
                <w:sz w:val="24"/>
                <w:szCs w:val="24"/>
                <w:rtl/>
              </w:rPr>
              <w:t>رشته</w:t>
            </w:r>
            <w:r>
              <w:rPr>
                <w:rFonts w:cs="B Nazanin" w:hint="cs"/>
                <w:b/>
                <w:bCs/>
                <w:sz w:val="24"/>
                <w:szCs w:val="24"/>
                <w:rtl/>
                <w:lang w:bidi="fa-IR"/>
              </w:rPr>
              <w:t xml:space="preserve"> تحصیلی</w:t>
            </w:r>
          </w:p>
        </w:tc>
        <w:tc>
          <w:tcPr>
            <w:tcW w:w="1843" w:type="dxa"/>
          </w:tcPr>
          <w:p w14:paraId="22EE8E1F" w14:textId="77777777" w:rsidR="003423C9" w:rsidRPr="008A58AB" w:rsidRDefault="003423C9" w:rsidP="00EF10C3">
            <w:pPr>
              <w:bidi/>
              <w:spacing w:after="0" w:line="240" w:lineRule="auto"/>
              <w:jc w:val="center"/>
              <w:rPr>
                <w:rFonts w:cs="B Nazanin"/>
                <w:b/>
                <w:bCs/>
                <w:sz w:val="24"/>
                <w:szCs w:val="24"/>
                <w:lang w:bidi="fa-IR"/>
              </w:rPr>
              <w:pPrChange w:id="858" w:author="reza" w:date="2017-04-12T18:32:00Z">
                <w:pPr>
                  <w:bidi/>
                  <w:jc w:val="center"/>
                </w:pPr>
              </w:pPrChange>
            </w:pPr>
            <w:r w:rsidRPr="008A58AB">
              <w:rPr>
                <w:rFonts w:cs="B Nazanin"/>
                <w:b/>
                <w:bCs/>
                <w:sz w:val="24"/>
                <w:szCs w:val="24"/>
                <w:lang w:bidi="fa-IR"/>
              </w:rPr>
              <w:t>CC</w:t>
            </w:r>
          </w:p>
        </w:tc>
        <w:tc>
          <w:tcPr>
            <w:tcW w:w="1843" w:type="dxa"/>
            <w:vAlign w:val="center"/>
          </w:tcPr>
          <w:p w14:paraId="34CEF0D6" w14:textId="77777777" w:rsidR="003423C9" w:rsidRDefault="003423C9" w:rsidP="00EF10C3">
            <w:pPr>
              <w:bidi/>
              <w:spacing w:after="0" w:line="240" w:lineRule="auto"/>
              <w:ind w:left="34"/>
              <w:jc w:val="center"/>
              <w:rPr>
                <w:rFonts w:cs="B Nazanin"/>
                <w:sz w:val="24"/>
                <w:szCs w:val="24"/>
                <w:rtl/>
                <w:lang w:bidi="fa-IR"/>
              </w:rPr>
              <w:pPrChange w:id="859" w:author="reza" w:date="2017-04-12T18:32:00Z">
                <w:pPr>
                  <w:bidi/>
                  <w:ind w:left="34"/>
                  <w:jc w:val="center"/>
                </w:pPr>
              </w:pPrChange>
            </w:pPr>
            <w:r>
              <w:rPr>
                <w:rFonts w:cs="B Nazanin"/>
                <w:sz w:val="24"/>
                <w:szCs w:val="24"/>
                <w:lang w:bidi="fa-IR"/>
              </w:rPr>
              <w:t>12</w:t>
            </w:r>
          </w:p>
        </w:tc>
      </w:tr>
      <w:tr w:rsidR="003423C9" w14:paraId="3D2F535A" w14:textId="77777777" w:rsidTr="00AC2AD3">
        <w:trPr>
          <w:jc w:val="center"/>
        </w:trPr>
        <w:tc>
          <w:tcPr>
            <w:tcW w:w="1020" w:type="dxa"/>
            <w:shd w:val="clear" w:color="auto" w:fill="DEEAF6" w:themeFill="accent1" w:themeFillTint="33"/>
          </w:tcPr>
          <w:p w14:paraId="72461D34" w14:textId="77777777" w:rsidR="003423C9" w:rsidRPr="003423C9" w:rsidRDefault="003423C9" w:rsidP="00EF10C3">
            <w:pPr>
              <w:pStyle w:val="ListParagraph"/>
              <w:numPr>
                <w:ilvl w:val="0"/>
                <w:numId w:val="29"/>
              </w:numPr>
              <w:bidi/>
              <w:spacing w:after="0" w:line="240" w:lineRule="auto"/>
              <w:rPr>
                <w:rFonts w:cs="B Nazanin"/>
                <w:b/>
                <w:bCs/>
                <w:sz w:val="24"/>
                <w:szCs w:val="24"/>
                <w:rtl/>
              </w:rPr>
              <w:pPrChange w:id="860" w:author="reza" w:date="2017-04-12T18:32:00Z">
                <w:pPr>
                  <w:pStyle w:val="ListParagraph"/>
                  <w:numPr>
                    <w:numId w:val="29"/>
                  </w:numPr>
                  <w:bidi/>
                  <w:ind w:hanging="360"/>
                </w:pPr>
              </w:pPrChange>
            </w:pPr>
          </w:p>
        </w:tc>
        <w:tc>
          <w:tcPr>
            <w:tcW w:w="3598" w:type="dxa"/>
            <w:shd w:val="clear" w:color="auto" w:fill="DEEAF6" w:themeFill="accent1" w:themeFillTint="33"/>
            <w:vAlign w:val="center"/>
          </w:tcPr>
          <w:p w14:paraId="06DB52FA" w14:textId="77777777" w:rsidR="003423C9" w:rsidRDefault="003423C9" w:rsidP="00EF10C3">
            <w:pPr>
              <w:bidi/>
              <w:spacing w:after="0" w:line="240" w:lineRule="auto"/>
              <w:rPr>
                <w:rFonts w:cs="B Nazanin"/>
                <w:b/>
                <w:bCs/>
                <w:sz w:val="24"/>
                <w:szCs w:val="24"/>
                <w:rtl/>
              </w:rPr>
              <w:pPrChange w:id="861" w:author="reza" w:date="2017-04-12T18:32:00Z">
                <w:pPr>
                  <w:bidi/>
                </w:pPr>
              </w:pPrChange>
            </w:pPr>
            <w:r>
              <w:rPr>
                <w:rFonts w:cs="B Nazanin" w:hint="cs"/>
                <w:b/>
                <w:bCs/>
                <w:sz w:val="24"/>
                <w:szCs w:val="24"/>
                <w:rtl/>
              </w:rPr>
              <w:t>مرتبه ارتقاء</w:t>
            </w:r>
          </w:p>
        </w:tc>
        <w:tc>
          <w:tcPr>
            <w:tcW w:w="1843" w:type="dxa"/>
          </w:tcPr>
          <w:p w14:paraId="270AE769" w14:textId="77777777" w:rsidR="003423C9" w:rsidRPr="008A58AB" w:rsidRDefault="003423C9" w:rsidP="00EF10C3">
            <w:pPr>
              <w:bidi/>
              <w:spacing w:after="0" w:line="240" w:lineRule="auto"/>
              <w:jc w:val="center"/>
              <w:rPr>
                <w:rFonts w:cs="B Nazanin"/>
                <w:b/>
                <w:bCs/>
                <w:sz w:val="24"/>
                <w:szCs w:val="24"/>
                <w:lang w:bidi="fa-IR"/>
              </w:rPr>
              <w:pPrChange w:id="862" w:author="reza" w:date="2017-04-12T18:32:00Z">
                <w:pPr>
                  <w:bidi/>
                  <w:jc w:val="center"/>
                </w:pPr>
              </w:pPrChange>
            </w:pPr>
            <w:r w:rsidRPr="008A58AB">
              <w:rPr>
                <w:rFonts w:cs="B Nazanin"/>
                <w:b/>
                <w:bCs/>
                <w:sz w:val="24"/>
                <w:szCs w:val="24"/>
                <w:lang w:bidi="fa-IR"/>
              </w:rPr>
              <w:t>EC</w:t>
            </w:r>
          </w:p>
        </w:tc>
        <w:tc>
          <w:tcPr>
            <w:tcW w:w="1843" w:type="dxa"/>
            <w:vAlign w:val="center"/>
          </w:tcPr>
          <w:p w14:paraId="685C6F86" w14:textId="77777777" w:rsidR="003423C9" w:rsidRDefault="003423C9" w:rsidP="00EF10C3">
            <w:pPr>
              <w:bidi/>
              <w:spacing w:after="0" w:line="240" w:lineRule="auto"/>
              <w:ind w:left="34"/>
              <w:jc w:val="center"/>
              <w:rPr>
                <w:rFonts w:cs="B Nazanin"/>
                <w:sz w:val="24"/>
                <w:szCs w:val="24"/>
                <w:rtl/>
                <w:lang w:bidi="fa-IR"/>
              </w:rPr>
              <w:pPrChange w:id="863" w:author="reza" w:date="2017-04-12T18:32:00Z">
                <w:pPr>
                  <w:bidi/>
                  <w:ind w:left="34"/>
                  <w:jc w:val="center"/>
                </w:pPr>
              </w:pPrChange>
            </w:pPr>
            <w:r>
              <w:rPr>
                <w:rFonts w:cs="B Nazanin"/>
                <w:sz w:val="24"/>
                <w:szCs w:val="24"/>
                <w:lang w:bidi="fa-IR"/>
              </w:rPr>
              <w:t>1</w:t>
            </w:r>
          </w:p>
        </w:tc>
      </w:tr>
      <w:tr w:rsidR="003423C9" w14:paraId="52B17CDE" w14:textId="77777777" w:rsidTr="00AC2AD3">
        <w:trPr>
          <w:jc w:val="center"/>
        </w:trPr>
        <w:tc>
          <w:tcPr>
            <w:tcW w:w="1020" w:type="dxa"/>
            <w:shd w:val="clear" w:color="auto" w:fill="DEEAF6" w:themeFill="accent1" w:themeFillTint="33"/>
          </w:tcPr>
          <w:p w14:paraId="5B9D7E35" w14:textId="77777777" w:rsidR="003423C9" w:rsidRPr="003423C9" w:rsidRDefault="003423C9" w:rsidP="00EF10C3">
            <w:pPr>
              <w:pStyle w:val="ListParagraph"/>
              <w:numPr>
                <w:ilvl w:val="0"/>
                <w:numId w:val="29"/>
              </w:numPr>
              <w:bidi/>
              <w:spacing w:after="0" w:line="240" w:lineRule="auto"/>
              <w:rPr>
                <w:rFonts w:cs="B Nazanin"/>
                <w:b/>
                <w:bCs/>
                <w:sz w:val="24"/>
                <w:szCs w:val="24"/>
                <w:rtl/>
              </w:rPr>
              <w:pPrChange w:id="864" w:author="reza" w:date="2017-04-12T18:32:00Z">
                <w:pPr>
                  <w:pStyle w:val="ListParagraph"/>
                  <w:numPr>
                    <w:numId w:val="29"/>
                  </w:numPr>
                  <w:bidi/>
                  <w:ind w:hanging="360"/>
                </w:pPr>
              </w:pPrChange>
            </w:pPr>
          </w:p>
        </w:tc>
        <w:tc>
          <w:tcPr>
            <w:tcW w:w="3598" w:type="dxa"/>
            <w:shd w:val="clear" w:color="auto" w:fill="DEEAF6" w:themeFill="accent1" w:themeFillTint="33"/>
            <w:vAlign w:val="center"/>
          </w:tcPr>
          <w:p w14:paraId="43FFA147" w14:textId="77777777" w:rsidR="003423C9" w:rsidRDefault="003423C9" w:rsidP="00EF10C3">
            <w:pPr>
              <w:bidi/>
              <w:spacing w:after="0" w:line="240" w:lineRule="auto"/>
              <w:rPr>
                <w:rFonts w:cs="B Nazanin"/>
                <w:b/>
                <w:bCs/>
                <w:sz w:val="24"/>
                <w:szCs w:val="24"/>
                <w:rtl/>
              </w:rPr>
              <w:pPrChange w:id="865" w:author="reza" w:date="2017-04-12T18:32:00Z">
                <w:pPr>
                  <w:bidi/>
                </w:pPr>
              </w:pPrChange>
            </w:pPr>
            <w:r>
              <w:rPr>
                <w:rFonts w:cs="B Nazanin" w:hint="cs"/>
                <w:b/>
                <w:bCs/>
                <w:sz w:val="24"/>
                <w:szCs w:val="24"/>
                <w:rtl/>
              </w:rPr>
              <w:t>کد دلیل بازگشت به تحصیل</w:t>
            </w:r>
          </w:p>
        </w:tc>
        <w:tc>
          <w:tcPr>
            <w:tcW w:w="1843" w:type="dxa"/>
          </w:tcPr>
          <w:p w14:paraId="40DAFB75" w14:textId="77777777" w:rsidR="003423C9" w:rsidRPr="008A58AB" w:rsidRDefault="003423C9" w:rsidP="00EF10C3">
            <w:pPr>
              <w:bidi/>
              <w:spacing w:after="0" w:line="240" w:lineRule="auto"/>
              <w:jc w:val="center"/>
              <w:rPr>
                <w:rFonts w:cs="B Nazanin"/>
                <w:b/>
                <w:bCs/>
                <w:sz w:val="24"/>
                <w:szCs w:val="24"/>
                <w:lang w:bidi="fa-IR"/>
              </w:rPr>
              <w:pPrChange w:id="866" w:author="reza" w:date="2017-04-12T18:32:00Z">
                <w:pPr>
                  <w:bidi/>
                  <w:jc w:val="center"/>
                </w:pPr>
              </w:pPrChange>
            </w:pPr>
            <w:r>
              <w:rPr>
                <w:rFonts w:cs="B Nazanin"/>
                <w:b/>
                <w:bCs/>
                <w:sz w:val="24"/>
                <w:szCs w:val="24"/>
                <w:lang w:bidi="fa-IR"/>
              </w:rPr>
              <w:t>RTE</w:t>
            </w:r>
          </w:p>
        </w:tc>
        <w:tc>
          <w:tcPr>
            <w:tcW w:w="1843" w:type="dxa"/>
            <w:vAlign w:val="center"/>
          </w:tcPr>
          <w:p w14:paraId="2BED891A" w14:textId="77777777" w:rsidR="003423C9" w:rsidRDefault="003423C9" w:rsidP="00EF10C3">
            <w:pPr>
              <w:bidi/>
              <w:spacing w:after="0" w:line="240" w:lineRule="auto"/>
              <w:ind w:left="34"/>
              <w:jc w:val="center"/>
              <w:rPr>
                <w:rFonts w:cs="B Nazanin"/>
                <w:sz w:val="24"/>
                <w:szCs w:val="24"/>
                <w:lang w:bidi="fa-IR"/>
              </w:rPr>
              <w:pPrChange w:id="867" w:author="reza" w:date="2017-04-12T18:32:00Z">
                <w:pPr>
                  <w:bidi/>
                  <w:ind w:left="34"/>
                  <w:jc w:val="center"/>
                </w:pPr>
              </w:pPrChange>
            </w:pPr>
            <w:r>
              <w:rPr>
                <w:rFonts w:cs="B Nazanin"/>
                <w:sz w:val="24"/>
                <w:szCs w:val="24"/>
                <w:lang w:bidi="fa-IR"/>
              </w:rPr>
              <w:t>1</w:t>
            </w:r>
          </w:p>
        </w:tc>
      </w:tr>
    </w:tbl>
    <w:p w14:paraId="7E1022FE" w14:textId="77777777" w:rsidR="0077745C" w:rsidRDefault="0077745C" w:rsidP="0077745C">
      <w:pPr>
        <w:pStyle w:val="ListParagraph"/>
        <w:bidi/>
        <w:ind w:left="1041"/>
        <w:rPr>
          <w:rFonts w:cs="B Nazanin"/>
          <w:sz w:val="24"/>
          <w:szCs w:val="24"/>
        </w:rPr>
      </w:pPr>
    </w:p>
    <w:p w14:paraId="4C1B5C04" w14:textId="77777777" w:rsidR="0077745C" w:rsidRDefault="0077745C" w:rsidP="00A77CC3">
      <w:pPr>
        <w:pStyle w:val="Heading2"/>
        <w:numPr>
          <w:ilvl w:val="0"/>
          <w:numId w:val="45"/>
        </w:numPr>
        <w:bidi/>
        <w:rPr>
          <w:rFonts w:cs="B Nazanin"/>
          <w:rtl/>
        </w:rPr>
      </w:pPr>
      <w:bookmarkStart w:id="868" w:name="پیامA9"/>
      <w:r w:rsidRPr="00D76C8B">
        <w:rPr>
          <w:rFonts w:cs="B Nazanin" w:hint="cs"/>
          <w:rtl/>
        </w:rPr>
        <w:t xml:space="preserve"> </w:t>
      </w:r>
      <w:bookmarkStart w:id="869" w:name="_Toc478296119"/>
      <w:r w:rsidR="00171DDB" w:rsidRPr="00D76C8B">
        <w:rPr>
          <w:rFonts w:cs="B Nazanin" w:hint="cs"/>
          <w:rtl/>
        </w:rPr>
        <w:t xml:space="preserve">پیام </w:t>
      </w:r>
      <w:r w:rsidRPr="00D76C8B">
        <w:rPr>
          <w:rFonts w:cs="B Nazanin" w:hint="cs"/>
          <w:rtl/>
        </w:rPr>
        <w:t>مرخصی</w:t>
      </w:r>
      <w:r w:rsidR="00CB787A" w:rsidRPr="00D76C8B">
        <w:rPr>
          <w:rFonts w:cs="B Nazanin" w:hint="cs"/>
          <w:rtl/>
        </w:rPr>
        <w:t xml:space="preserve"> از تحصیل</w:t>
      </w:r>
      <w:r w:rsidR="000D63BB" w:rsidRPr="00D76C8B">
        <w:rPr>
          <w:rFonts w:cs="B Nazanin" w:hint="cs"/>
          <w:rtl/>
        </w:rPr>
        <w:t xml:space="preserve"> </w:t>
      </w:r>
      <w:bookmarkEnd w:id="868"/>
      <w:r w:rsidR="0052584F" w:rsidRPr="00A77CC3">
        <w:rPr>
          <w:rFonts w:ascii="Sakkal Majalla" w:hAnsi="Sakkal Majalla" w:cs="Sakkal Majalla" w:hint="cs"/>
          <w:rtl/>
        </w:rPr>
        <w:t>–</w:t>
      </w:r>
      <w:r w:rsidR="0052584F" w:rsidRPr="00D76C8B">
        <w:rPr>
          <w:rFonts w:cs="B Nazanin" w:hint="cs"/>
          <w:rtl/>
        </w:rPr>
        <w:t xml:space="preserve"> </w:t>
      </w:r>
      <w:r w:rsidR="0052584F" w:rsidRPr="00D76C8B">
        <w:rPr>
          <w:rFonts w:cs="B Nazanin"/>
        </w:rPr>
        <w:t>(</w:t>
      </w:r>
      <w:r w:rsidR="0052584F" w:rsidRPr="00A77CC3">
        <w:rPr>
          <w:rFonts w:cs="B Nazanin"/>
          <w:b/>
          <w:bCs/>
          <w:color w:val="FF0000"/>
        </w:rPr>
        <w:t>A9</w:t>
      </w:r>
      <w:r w:rsidR="0052584F" w:rsidRPr="00D76C8B">
        <w:rPr>
          <w:rFonts w:cs="B Nazanin"/>
        </w:rPr>
        <w:t>)</w:t>
      </w:r>
      <w:r w:rsidR="00977033" w:rsidRPr="00D76C8B">
        <w:rPr>
          <w:rFonts w:cs="B Nazanin" w:hint="cs"/>
          <w:rtl/>
        </w:rPr>
        <w:t xml:space="preserve"> </w:t>
      </w:r>
      <w:hyperlink w:anchor="سامانه_دبیرخانه" w:history="1">
        <w:r w:rsidR="003423C9" w:rsidRPr="00A77CC3">
          <w:rPr>
            <w:rFonts w:ascii="Arial" w:hAnsi="Arial" w:cs="Arial" w:hint="cs"/>
            <w:rtl/>
          </w:rPr>
          <w:t>↑</w:t>
        </w:r>
        <w:bookmarkEnd w:id="869"/>
      </w:hyperlink>
    </w:p>
    <w:p w14:paraId="50A5D51A" w14:textId="77777777" w:rsidR="000F5106" w:rsidRPr="000F5106" w:rsidRDefault="000F5106" w:rsidP="000F5106">
      <w:pPr>
        <w:bidi/>
      </w:pP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
        <w:gridCol w:w="3714"/>
        <w:gridCol w:w="1835"/>
        <w:gridCol w:w="1841"/>
      </w:tblGrid>
      <w:tr w:rsidR="003423C9" w:rsidRPr="000D63BB" w14:paraId="308D362A" w14:textId="77777777" w:rsidTr="00AC2AD3">
        <w:trPr>
          <w:jc w:val="center"/>
        </w:trPr>
        <w:tc>
          <w:tcPr>
            <w:tcW w:w="1020" w:type="dxa"/>
            <w:shd w:val="clear" w:color="auto" w:fill="C5E0B3" w:themeFill="accent6" w:themeFillTint="66"/>
          </w:tcPr>
          <w:p w14:paraId="04ED2383" w14:textId="77777777" w:rsidR="003423C9" w:rsidRDefault="003423C9" w:rsidP="00EF10C3">
            <w:pPr>
              <w:bidi/>
              <w:spacing w:after="0" w:line="240" w:lineRule="auto"/>
              <w:jc w:val="center"/>
              <w:rPr>
                <w:rFonts w:cs="B Nazanin"/>
                <w:b/>
                <w:bCs/>
                <w:sz w:val="24"/>
                <w:szCs w:val="24"/>
                <w:rtl/>
                <w:lang w:bidi="fa-IR"/>
              </w:rPr>
              <w:pPrChange w:id="870" w:author="reza" w:date="2017-04-12T18:32:00Z">
                <w:pPr>
                  <w:bidi/>
                  <w:jc w:val="center"/>
                </w:pPr>
              </w:pPrChange>
            </w:pPr>
          </w:p>
        </w:tc>
        <w:tc>
          <w:tcPr>
            <w:tcW w:w="3714" w:type="dxa"/>
            <w:shd w:val="clear" w:color="auto" w:fill="C5E0B3" w:themeFill="accent6" w:themeFillTint="66"/>
            <w:vAlign w:val="center"/>
          </w:tcPr>
          <w:p w14:paraId="1877FCA2" w14:textId="77777777" w:rsidR="003423C9" w:rsidRDefault="003423C9" w:rsidP="00EF10C3">
            <w:pPr>
              <w:bidi/>
              <w:spacing w:after="0" w:line="240" w:lineRule="auto"/>
              <w:jc w:val="center"/>
              <w:rPr>
                <w:rFonts w:cs="B Nazanin"/>
                <w:b/>
                <w:bCs/>
                <w:sz w:val="24"/>
                <w:szCs w:val="24"/>
                <w:rtl/>
                <w:lang w:bidi="fa-IR"/>
              </w:rPr>
              <w:pPrChange w:id="871" w:author="reza" w:date="2017-04-12T18:32:00Z">
                <w:pPr>
                  <w:bidi/>
                  <w:jc w:val="center"/>
                </w:pPr>
              </w:pPrChange>
            </w:pPr>
            <w:r>
              <w:rPr>
                <w:rFonts w:cs="B Nazanin" w:hint="cs"/>
                <w:b/>
                <w:bCs/>
                <w:sz w:val="24"/>
                <w:szCs w:val="24"/>
                <w:rtl/>
                <w:lang w:bidi="fa-IR"/>
              </w:rPr>
              <w:t>نام فیلد</w:t>
            </w:r>
          </w:p>
        </w:tc>
        <w:tc>
          <w:tcPr>
            <w:tcW w:w="1835" w:type="dxa"/>
            <w:shd w:val="clear" w:color="auto" w:fill="C5E0B3" w:themeFill="accent6" w:themeFillTint="66"/>
          </w:tcPr>
          <w:p w14:paraId="4E23947D" w14:textId="77777777" w:rsidR="003423C9" w:rsidRPr="005634E5" w:rsidRDefault="003423C9" w:rsidP="00EF10C3">
            <w:pPr>
              <w:pStyle w:val="ListParagraph"/>
              <w:bidi/>
              <w:spacing w:after="0" w:line="240" w:lineRule="auto"/>
              <w:ind w:left="0"/>
              <w:jc w:val="center"/>
              <w:rPr>
                <w:rFonts w:cs="B Nazanin"/>
                <w:b/>
                <w:bCs/>
                <w:sz w:val="24"/>
                <w:szCs w:val="24"/>
                <w:rtl/>
              </w:rPr>
              <w:pPrChange w:id="872" w:author="reza" w:date="2017-04-12T18:32:00Z">
                <w:pPr>
                  <w:pStyle w:val="ListParagraph"/>
                  <w:bidi/>
                  <w:ind w:left="0"/>
                  <w:jc w:val="center"/>
                </w:pPr>
              </w:pPrChange>
            </w:pPr>
            <w:r w:rsidRPr="005634E5">
              <w:rPr>
                <w:rFonts w:cs="B Nazanin" w:hint="cs"/>
                <w:b/>
                <w:bCs/>
                <w:sz w:val="24"/>
                <w:szCs w:val="24"/>
                <w:rtl/>
              </w:rPr>
              <w:t>کد فیلد</w:t>
            </w:r>
          </w:p>
        </w:tc>
        <w:tc>
          <w:tcPr>
            <w:tcW w:w="1841" w:type="dxa"/>
            <w:shd w:val="clear" w:color="auto" w:fill="C5E0B3" w:themeFill="accent6" w:themeFillTint="66"/>
            <w:vAlign w:val="center"/>
          </w:tcPr>
          <w:p w14:paraId="46045DBF" w14:textId="77777777" w:rsidR="003423C9" w:rsidRDefault="003423C9" w:rsidP="00EF10C3">
            <w:pPr>
              <w:pStyle w:val="ListParagraph"/>
              <w:bidi/>
              <w:spacing w:after="0" w:line="240" w:lineRule="auto"/>
              <w:ind w:left="34"/>
              <w:jc w:val="center"/>
              <w:rPr>
                <w:rFonts w:cs="B Nazanin"/>
                <w:b/>
                <w:bCs/>
                <w:sz w:val="24"/>
                <w:szCs w:val="24"/>
              </w:rPr>
              <w:pPrChange w:id="873" w:author="reza" w:date="2017-04-12T18:32:00Z">
                <w:pPr>
                  <w:pStyle w:val="ListParagraph"/>
                  <w:bidi/>
                  <w:ind w:left="34"/>
                  <w:jc w:val="center"/>
                </w:pPr>
              </w:pPrChange>
            </w:pPr>
            <w:r>
              <w:rPr>
                <w:rFonts w:cs="B Nazanin" w:hint="cs"/>
                <w:b/>
                <w:bCs/>
                <w:sz w:val="24"/>
                <w:szCs w:val="24"/>
                <w:rtl/>
              </w:rPr>
              <w:t>مثال</w:t>
            </w:r>
          </w:p>
        </w:tc>
      </w:tr>
      <w:tr w:rsidR="003423C9" w:rsidRPr="000D63BB" w14:paraId="41E3A8A2" w14:textId="77777777" w:rsidTr="00AC2AD3">
        <w:trPr>
          <w:jc w:val="center"/>
        </w:trPr>
        <w:tc>
          <w:tcPr>
            <w:tcW w:w="1020" w:type="dxa"/>
            <w:shd w:val="clear" w:color="auto" w:fill="C5E0B3" w:themeFill="accent6" w:themeFillTint="66"/>
          </w:tcPr>
          <w:p w14:paraId="3463B191" w14:textId="77777777" w:rsidR="003423C9" w:rsidRDefault="003423C9" w:rsidP="00EF10C3">
            <w:pPr>
              <w:pStyle w:val="ListParagraph"/>
              <w:numPr>
                <w:ilvl w:val="0"/>
                <w:numId w:val="30"/>
              </w:numPr>
              <w:bidi/>
              <w:spacing w:after="0" w:line="240" w:lineRule="auto"/>
              <w:rPr>
                <w:rFonts w:cs="B Nazanin"/>
                <w:b/>
                <w:bCs/>
                <w:sz w:val="24"/>
                <w:szCs w:val="24"/>
                <w:rtl/>
                <w:lang w:bidi="fa-IR"/>
              </w:rPr>
              <w:pPrChange w:id="874" w:author="reza" w:date="2017-04-12T18:32:00Z">
                <w:pPr>
                  <w:pStyle w:val="ListParagraph"/>
                  <w:numPr>
                    <w:numId w:val="30"/>
                  </w:numPr>
                  <w:bidi/>
                  <w:ind w:hanging="360"/>
                </w:pPr>
              </w:pPrChange>
            </w:pPr>
          </w:p>
        </w:tc>
        <w:tc>
          <w:tcPr>
            <w:tcW w:w="3714" w:type="dxa"/>
            <w:shd w:val="clear" w:color="auto" w:fill="C5E0B3" w:themeFill="accent6" w:themeFillTint="66"/>
            <w:vAlign w:val="center"/>
          </w:tcPr>
          <w:p w14:paraId="6F9FC603" w14:textId="77777777" w:rsidR="003423C9" w:rsidRPr="000D63BB" w:rsidRDefault="003423C9" w:rsidP="00EF10C3">
            <w:pPr>
              <w:pStyle w:val="ListParagraph"/>
              <w:bidi/>
              <w:spacing w:after="0" w:line="240" w:lineRule="auto"/>
              <w:ind w:left="130"/>
              <w:rPr>
                <w:rFonts w:cs="B Nazanin"/>
                <w:b/>
                <w:bCs/>
                <w:sz w:val="24"/>
                <w:szCs w:val="24"/>
                <w:rtl/>
              </w:rPr>
              <w:pPrChange w:id="875" w:author="reza" w:date="2017-04-12T18:32:00Z">
                <w:pPr>
                  <w:pStyle w:val="ListParagraph"/>
                  <w:bidi/>
                  <w:ind w:left="130"/>
                </w:pPr>
              </w:pPrChange>
            </w:pPr>
            <w:r>
              <w:rPr>
                <w:rFonts w:cs="B Nazanin" w:hint="cs"/>
                <w:b/>
                <w:bCs/>
                <w:sz w:val="24"/>
                <w:szCs w:val="24"/>
                <w:rtl/>
                <w:lang w:bidi="fa-IR"/>
              </w:rPr>
              <w:t xml:space="preserve">کد پیام </w:t>
            </w:r>
            <w:r>
              <w:rPr>
                <w:rFonts w:cs="B Nazanin" w:hint="cs"/>
                <w:b/>
                <w:bCs/>
                <w:sz w:val="24"/>
                <w:szCs w:val="24"/>
                <w:rtl/>
              </w:rPr>
              <w:t>مرخصی از تحصیل</w:t>
            </w:r>
          </w:p>
        </w:tc>
        <w:tc>
          <w:tcPr>
            <w:tcW w:w="1835" w:type="dxa"/>
            <w:shd w:val="clear" w:color="auto" w:fill="C5E0B3" w:themeFill="accent6" w:themeFillTint="66"/>
          </w:tcPr>
          <w:p w14:paraId="5F7C6616" w14:textId="77777777" w:rsidR="003423C9" w:rsidRPr="005634E5" w:rsidRDefault="003423C9" w:rsidP="00EF10C3">
            <w:pPr>
              <w:pStyle w:val="ListParagraph"/>
              <w:bidi/>
              <w:spacing w:after="0" w:line="240" w:lineRule="auto"/>
              <w:ind w:left="0"/>
              <w:jc w:val="center"/>
              <w:rPr>
                <w:rFonts w:cs="B Nazanin"/>
                <w:b/>
                <w:bCs/>
                <w:sz w:val="24"/>
                <w:szCs w:val="24"/>
              </w:rPr>
              <w:pPrChange w:id="876" w:author="reza" w:date="2017-04-12T18:32:00Z">
                <w:pPr>
                  <w:pStyle w:val="ListParagraph"/>
                  <w:bidi/>
                  <w:ind w:left="0"/>
                  <w:jc w:val="center"/>
                </w:pPr>
              </w:pPrChange>
            </w:pPr>
            <w:r w:rsidRPr="005634E5">
              <w:rPr>
                <w:rFonts w:cs="B Nazanin"/>
                <w:b/>
                <w:bCs/>
                <w:sz w:val="24"/>
                <w:szCs w:val="24"/>
              </w:rPr>
              <w:t>MC</w:t>
            </w:r>
          </w:p>
        </w:tc>
        <w:tc>
          <w:tcPr>
            <w:tcW w:w="1841" w:type="dxa"/>
            <w:shd w:val="clear" w:color="auto" w:fill="C5E0B3" w:themeFill="accent6" w:themeFillTint="66"/>
            <w:vAlign w:val="center"/>
          </w:tcPr>
          <w:p w14:paraId="426543B7" w14:textId="77777777" w:rsidR="003423C9" w:rsidRPr="000D63BB" w:rsidRDefault="003423C9" w:rsidP="00EF10C3">
            <w:pPr>
              <w:pStyle w:val="ListParagraph"/>
              <w:bidi/>
              <w:spacing w:after="0" w:line="240" w:lineRule="auto"/>
              <w:ind w:left="0"/>
              <w:jc w:val="center"/>
              <w:rPr>
                <w:rFonts w:cs="B Nazanin"/>
                <w:b/>
                <w:bCs/>
                <w:sz w:val="24"/>
                <w:szCs w:val="24"/>
                <w:rtl/>
              </w:rPr>
              <w:pPrChange w:id="877" w:author="reza" w:date="2017-04-12T18:32:00Z">
                <w:pPr>
                  <w:pStyle w:val="ListParagraph"/>
                  <w:bidi/>
                  <w:ind w:left="0"/>
                  <w:jc w:val="center"/>
                </w:pPr>
              </w:pPrChange>
            </w:pPr>
            <w:r>
              <w:rPr>
                <w:rFonts w:cs="B Nazanin"/>
                <w:b/>
                <w:bCs/>
                <w:sz w:val="24"/>
                <w:szCs w:val="24"/>
              </w:rPr>
              <w:t>A9</w:t>
            </w:r>
          </w:p>
        </w:tc>
      </w:tr>
      <w:tr w:rsidR="003423C9" w14:paraId="78AA48CA" w14:textId="77777777" w:rsidTr="00AC2AD3">
        <w:trPr>
          <w:jc w:val="center"/>
        </w:trPr>
        <w:tc>
          <w:tcPr>
            <w:tcW w:w="1020" w:type="dxa"/>
            <w:shd w:val="clear" w:color="auto" w:fill="DEEAF6" w:themeFill="accent1" w:themeFillTint="33"/>
          </w:tcPr>
          <w:p w14:paraId="55C930EF" w14:textId="77777777" w:rsidR="003423C9" w:rsidRPr="003423C9" w:rsidRDefault="003423C9" w:rsidP="00EF10C3">
            <w:pPr>
              <w:pStyle w:val="ListParagraph"/>
              <w:numPr>
                <w:ilvl w:val="0"/>
                <w:numId w:val="30"/>
              </w:numPr>
              <w:bidi/>
              <w:spacing w:after="0" w:line="240" w:lineRule="auto"/>
              <w:rPr>
                <w:rFonts w:cs="B Nazanin"/>
                <w:b/>
                <w:bCs/>
                <w:sz w:val="24"/>
                <w:szCs w:val="24"/>
                <w:rtl/>
                <w:lang w:bidi="fa-IR"/>
              </w:rPr>
              <w:pPrChange w:id="878" w:author="reza" w:date="2017-04-12T18:32:00Z">
                <w:pPr>
                  <w:pStyle w:val="ListParagraph"/>
                  <w:numPr>
                    <w:numId w:val="30"/>
                  </w:numPr>
                  <w:bidi/>
                  <w:ind w:hanging="360"/>
                </w:pPr>
              </w:pPrChange>
            </w:pPr>
          </w:p>
        </w:tc>
        <w:tc>
          <w:tcPr>
            <w:tcW w:w="3714" w:type="dxa"/>
            <w:shd w:val="clear" w:color="auto" w:fill="DEEAF6" w:themeFill="accent1" w:themeFillTint="33"/>
            <w:vAlign w:val="center"/>
          </w:tcPr>
          <w:p w14:paraId="226711C0" w14:textId="77777777" w:rsidR="003423C9" w:rsidRDefault="003423C9" w:rsidP="00EF10C3">
            <w:pPr>
              <w:bidi/>
              <w:spacing w:after="0" w:line="240" w:lineRule="auto"/>
              <w:ind w:left="130"/>
              <w:rPr>
                <w:rFonts w:cs="B Nazanin"/>
                <w:b/>
                <w:bCs/>
                <w:sz w:val="24"/>
                <w:szCs w:val="24"/>
                <w:rtl/>
                <w:lang w:bidi="fa-IR"/>
              </w:rPr>
              <w:pPrChange w:id="879" w:author="reza" w:date="2017-04-12T18:32:00Z">
                <w:pPr>
                  <w:bidi/>
                  <w:ind w:left="130"/>
                </w:pPr>
              </w:pPrChange>
            </w:pPr>
            <w:r>
              <w:rPr>
                <w:rFonts w:cs="B Nazanin" w:hint="cs"/>
                <w:b/>
                <w:bCs/>
                <w:sz w:val="24"/>
                <w:szCs w:val="24"/>
                <w:rtl/>
                <w:lang w:bidi="fa-IR"/>
              </w:rPr>
              <w:t>کد مرجع در سامانه دانشگاه</w:t>
            </w:r>
          </w:p>
        </w:tc>
        <w:tc>
          <w:tcPr>
            <w:tcW w:w="1835" w:type="dxa"/>
          </w:tcPr>
          <w:p w14:paraId="6720ACD1" w14:textId="77777777" w:rsidR="003423C9" w:rsidRPr="008A58AB" w:rsidRDefault="003423C9" w:rsidP="00EF10C3">
            <w:pPr>
              <w:bidi/>
              <w:spacing w:after="0" w:line="240" w:lineRule="auto"/>
              <w:jc w:val="center"/>
              <w:rPr>
                <w:rFonts w:cs="B Nazanin"/>
                <w:b/>
                <w:bCs/>
                <w:sz w:val="24"/>
                <w:szCs w:val="24"/>
              </w:rPr>
              <w:pPrChange w:id="880" w:author="reza" w:date="2017-04-12T18:32:00Z">
                <w:pPr>
                  <w:bidi/>
                  <w:jc w:val="center"/>
                </w:pPr>
              </w:pPrChange>
            </w:pPr>
            <w:r w:rsidRPr="008A58AB">
              <w:rPr>
                <w:rFonts w:cs="B Nazanin"/>
                <w:b/>
                <w:bCs/>
                <w:sz w:val="24"/>
                <w:szCs w:val="24"/>
              </w:rPr>
              <w:t>RC</w:t>
            </w:r>
          </w:p>
        </w:tc>
        <w:tc>
          <w:tcPr>
            <w:tcW w:w="1841" w:type="dxa"/>
            <w:shd w:val="clear" w:color="auto" w:fill="auto"/>
            <w:vAlign w:val="center"/>
          </w:tcPr>
          <w:p w14:paraId="6B92C55C" w14:textId="77777777" w:rsidR="003423C9" w:rsidRPr="00CB787A" w:rsidRDefault="003423C9" w:rsidP="00EF10C3">
            <w:pPr>
              <w:bidi/>
              <w:spacing w:after="0" w:line="240" w:lineRule="auto"/>
              <w:jc w:val="center"/>
              <w:rPr>
                <w:rFonts w:cs="B Nazanin"/>
                <w:sz w:val="24"/>
                <w:szCs w:val="24"/>
              </w:rPr>
              <w:pPrChange w:id="881" w:author="reza" w:date="2017-04-12T18:32:00Z">
                <w:pPr>
                  <w:bidi/>
                  <w:jc w:val="center"/>
                </w:pPr>
              </w:pPrChange>
            </w:pPr>
            <w:r w:rsidRPr="00CB787A">
              <w:rPr>
                <w:rFonts w:cs="B Nazanin"/>
                <w:sz w:val="24"/>
                <w:szCs w:val="24"/>
              </w:rPr>
              <w:t>125176</w:t>
            </w:r>
          </w:p>
        </w:tc>
      </w:tr>
      <w:tr w:rsidR="003423C9" w14:paraId="213A4EF9" w14:textId="77777777" w:rsidTr="00AC2AD3">
        <w:trPr>
          <w:jc w:val="center"/>
        </w:trPr>
        <w:tc>
          <w:tcPr>
            <w:tcW w:w="1020" w:type="dxa"/>
            <w:shd w:val="clear" w:color="auto" w:fill="DEEAF6" w:themeFill="accent1" w:themeFillTint="33"/>
          </w:tcPr>
          <w:p w14:paraId="37B75CA7" w14:textId="77777777" w:rsidR="003423C9" w:rsidRPr="003423C9" w:rsidRDefault="003423C9" w:rsidP="00EF10C3">
            <w:pPr>
              <w:pStyle w:val="ListParagraph"/>
              <w:numPr>
                <w:ilvl w:val="0"/>
                <w:numId w:val="30"/>
              </w:numPr>
              <w:bidi/>
              <w:spacing w:after="0" w:line="240" w:lineRule="auto"/>
              <w:rPr>
                <w:rFonts w:cs="B Nazanin"/>
                <w:b/>
                <w:bCs/>
                <w:sz w:val="24"/>
                <w:szCs w:val="24"/>
                <w:rtl/>
                <w:lang w:bidi="fa-IR"/>
              </w:rPr>
              <w:pPrChange w:id="882" w:author="reza" w:date="2017-04-12T18:32:00Z">
                <w:pPr>
                  <w:pStyle w:val="ListParagraph"/>
                  <w:numPr>
                    <w:numId w:val="30"/>
                  </w:numPr>
                  <w:bidi/>
                  <w:ind w:hanging="360"/>
                </w:pPr>
              </w:pPrChange>
            </w:pPr>
          </w:p>
        </w:tc>
        <w:tc>
          <w:tcPr>
            <w:tcW w:w="3714" w:type="dxa"/>
            <w:shd w:val="clear" w:color="auto" w:fill="DEEAF6" w:themeFill="accent1" w:themeFillTint="33"/>
            <w:vAlign w:val="center"/>
          </w:tcPr>
          <w:p w14:paraId="106A4278" w14:textId="77777777" w:rsidR="003423C9" w:rsidRDefault="003423C9" w:rsidP="00EF10C3">
            <w:pPr>
              <w:bidi/>
              <w:spacing w:after="0" w:line="240" w:lineRule="auto"/>
              <w:ind w:left="130"/>
              <w:rPr>
                <w:rFonts w:cs="B Nazanin"/>
                <w:b/>
                <w:bCs/>
                <w:sz w:val="24"/>
                <w:szCs w:val="24"/>
                <w:rtl/>
                <w:lang w:bidi="fa-IR"/>
              </w:rPr>
              <w:pPrChange w:id="883" w:author="reza" w:date="2017-04-12T18:32:00Z">
                <w:pPr>
                  <w:bidi/>
                  <w:ind w:left="130"/>
                </w:pPr>
              </w:pPrChange>
            </w:pPr>
            <w:r>
              <w:rPr>
                <w:rFonts w:cs="B Nazanin" w:hint="cs"/>
                <w:b/>
                <w:bCs/>
                <w:sz w:val="24"/>
                <w:szCs w:val="24"/>
                <w:rtl/>
                <w:lang w:bidi="fa-IR"/>
              </w:rPr>
              <w:t>تاریخ</w:t>
            </w:r>
          </w:p>
        </w:tc>
        <w:tc>
          <w:tcPr>
            <w:tcW w:w="1835" w:type="dxa"/>
          </w:tcPr>
          <w:p w14:paraId="5784BA3A" w14:textId="77777777" w:rsidR="003423C9" w:rsidRPr="008A58AB" w:rsidRDefault="003423C9" w:rsidP="00EF10C3">
            <w:pPr>
              <w:bidi/>
              <w:spacing w:after="0" w:line="240" w:lineRule="auto"/>
              <w:jc w:val="center"/>
              <w:rPr>
                <w:rFonts w:cs="B Nazanin"/>
                <w:b/>
                <w:bCs/>
                <w:sz w:val="24"/>
                <w:szCs w:val="24"/>
              </w:rPr>
              <w:pPrChange w:id="884" w:author="reza" w:date="2017-04-12T18:32:00Z">
                <w:pPr>
                  <w:bidi/>
                  <w:jc w:val="center"/>
                </w:pPr>
              </w:pPrChange>
            </w:pPr>
            <w:r w:rsidRPr="008A58AB">
              <w:rPr>
                <w:rFonts w:cs="B Nazanin"/>
                <w:b/>
                <w:bCs/>
                <w:sz w:val="24"/>
                <w:szCs w:val="24"/>
              </w:rPr>
              <w:t>PD</w:t>
            </w:r>
          </w:p>
        </w:tc>
        <w:tc>
          <w:tcPr>
            <w:tcW w:w="1841" w:type="dxa"/>
            <w:shd w:val="clear" w:color="auto" w:fill="auto"/>
            <w:vAlign w:val="center"/>
          </w:tcPr>
          <w:p w14:paraId="19E92B99" w14:textId="77777777" w:rsidR="003423C9" w:rsidRPr="00CB787A" w:rsidRDefault="003423C9" w:rsidP="00EF10C3">
            <w:pPr>
              <w:bidi/>
              <w:spacing w:after="0" w:line="240" w:lineRule="auto"/>
              <w:jc w:val="center"/>
              <w:rPr>
                <w:rFonts w:cs="B Nazanin"/>
                <w:sz w:val="24"/>
                <w:szCs w:val="24"/>
              </w:rPr>
              <w:pPrChange w:id="885" w:author="reza" w:date="2017-04-12T18:32:00Z">
                <w:pPr>
                  <w:bidi/>
                  <w:jc w:val="center"/>
                </w:pPr>
              </w:pPrChange>
            </w:pPr>
            <w:r w:rsidRPr="00CB787A">
              <w:rPr>
                <w:rFonts w:cs="B Nazanin"/>
                <w:sz w:val="24"/>
                <w:szCs w:val="24"/>
              </w:rPr>
              <w:t>1394/07/01</w:t>
            </w:r>
          </w:p>
        </w:tc>
      </w:tr>
      <w:tr w:rsidR="003423C9" w14:paraId="08044947" w14:textId="77777777" w:rsidTr="00AC2AD3">
        <w:trPr>
          <w:jc w:val="center"/>
        </w:trPr>
        <w:tc>
          <w:tcPr>
            <w:tcW w:w="1020" w:type="dxa"/>
            <w:shd w:val="clear" w:color="auto" w:fill="DEEAF6" w:themeFill="accent1" w:themeFillTint="33"/>
          </w:tcPr>
          <w:p w14:paraId="54F45762" w14:textId="77777777" w:rsidR="003423C9" w:rsidRPr="003423C9" w:rsidRDefault="003423C9" w:rsidP="00EF10C3">
            <w:pPr>
              <w:pStyle w:val="ListParagraph"/>
              <w:numPr>
                <w:ilvl w:val="0"/>
                <w:numId w:val="30"/>
              </w:numPr>
              <w:bidi/>
              <w:spacing w:after="0" w:line="240" w:lineRule="auto"/>
              <w:rPr>
                <w:rFonts w:cs="B Nazanin"/>
                <w:b/>
                <w:bCs/>
                <w:sz w:val="24"/>
                <w:szCs w:val="24"/>
                <w:rtl/>
              </w:rPr>
              <w:pPrChange w:id="886" w:author="reza" w:date="2017-04-12T18:32:00Z">
                <w:pPr>
                  <w:pStyle w:val="ListParagraph"/>
                  <w:numPr>
                    <w:numId w:val="30"/>
                  </w:numPr>
                  <w:bidi/>
                  <w:ind w:hanging="360"/>
                </w:pPr>
              </w:pPrChange>
            </w:pPr>
          </w:p>
        </w:tc>
        <w:tc>
          <w:tcPr>
            <w:tcW w:w="3714" w:type="dxa"/>
            <w:shd w:val="clear" w:color="auto" w:fill="DEEAF6" w:themeFill="accent1" w:themeFillTint="33"/>
            <w:vAlign w:val="center"/>
          </w:tcPr>
          <w:p w14:paraId="3CC93BE5" w14:textId="77777777" w:rsidR="003423C9" w:rsidRPr="00F74E48" w:rsidRDefault="003423C9" w:rsidP="00EF10C3">
            <w:pPr>
              <w:bidi/>
              <w:spacing w:after="0" w:line="240" w:lineRule="auto"/>
              <w:ind w:left="130"/>
              <w:rPr>
                <w:rFonts w:cs="B Nazanin"/>
                <w:b/>
                <w:bCs/>
                <w:sz w:val="24"/>
                <w:szCs w:val="24"/>
                <w:rtl/>
              </w:rPr>
              <w:pPrChange w:id="887" w:author="reza" w:date="2017-04-12T18:32:00Z">
                <w:pPr>
                  <w:bidi/>
                  <w:ind w:left="130"/>
                </w:pPr>
              </w:pPrChange>
            </w:pPr>
            <w:r>
              <w:rPr>
                <w:rFonts w:cs="B Nazanin" w:hint="cs"/>
                <w:b/>
                <w:bCs/>
                <w:sz w:val="24"/>
                <w:szCs w:val="24"/>
                <w:rtl/>
              </w:rPr>
              <w:t>کد دانشگاه</w:t>
            </w:r>
          </w:p>
        </w:tc>
        <w:tc>
          <w:tcPr>
            <w:tcW w:w="1835" w:type="dxa"/>
          </w:tcPr>
          <w:p w14:paraId="0F0B8C3F" w14:textId="77777777" w:rsidR="003423C9" w:rsidRPr="008A58AB" w:rsidRDefault="003423C9" w:rsidP="00EF10C3">
            <w:pPr>
              <w:bidi/>
              <w:spacing w:after="0" w:line="240" w:lineRule="auto"/>
              <w:jc w:val="center"/>
              <w:rPr>
                <w:rFonts w:cs="B Nazanin"/>
                <w:b/>
                <w:bCs/>
                <w:sz w:val="24"/>
                <w:szCs w:val="24"/>
              </w:rPr>
              <w:pPrChange w:id="888" w:author="reza" w:date="2017-04-12T18:32:00Z">
                <w:pPr>
                  <w:bidi/>
                  <w:jc w:val="center"/>
                </w:pPr>
              </w:pPrChange>
            </w:pPr>
            <w:r w:rsidRPr="008A58AB">
              <w:rPr>
                <w:rFonts w:cs="B Nazanin"/>
                <w:b/>
                <w:bCs/>
                <w:sz w:val="24"/>
                <w:szCs w:val="24"/>
              </w:rPr>
              <w:t>UC</w:t>
            </w:r>
          </w:p>
        </w:tc>
        <w:tc>
          <w:tcPr>
            <w:tcW w:w="1841" w:type="dxa"/>
            <w:shd w:val="clear" w:color="auto" w:fill="auto"/>
            <w:vAlign w:val="center"/>
          </w:tcPr>
          <w:p w14:paraId="49100E60" w14:textId="77777777" w:rsidR="003423C9" w:rsidRPr="00CB787A" w:rsidRDefault="003423C9" w:rsidP="00EF10C3">
            <w:pPr>
              <w:bidi/>
              <w:spacing w:after="0" w:line="240" w:lineRule="auto"/>
              <w:jc w:val="center"/>
              <w:rPr>
                <w:rFonts w:cs="B Nazanin"/>
                <w:sz w:val="24"/>
                <w:szCs w:val="24"/>
              </w:rPr>
              <w:pPrChange w:id="889" w:author="reza" w:date="2017-04-12T18:32:00Z">
                <w:pPr>
                  <w:bidi/>
                  <w:jc w:val="center"/>
                </w:pPr>
              </w:pPrChange>
            </w:pPr>
            <w:r w:rsidRPr="00CB787A">
              <w:rPr>
                <w:rFonts w:cs="B Nazanin"/>
                <w:sz w:val="24"/>
                <w:szCs w:val="24"/>
              </w:rPr>
              <w:t>2101</w:t>
            </w:r>
          </w:p>
        </w:tc>
      </w:tr>
      <w:tr w:rsidR="003423C9" w14:paraId="0327FE37" w14:textId="77777777" w:rsidTr="00AC2AD3">
        <w:trPr>
          <w:jc w:val="center"/>
        </w:trPr>
        <w:tc>
          <w:tcPr>
            <w:tcW w:w="1020" w:type="dxa"/>
            <w:shd w:val="clear" w:color="auto" w:fill="DEEAF6" w:themeFill="accent1" w:themeFillTint="33"/>
          </w:tcPr>
          <w:p w14:paraId="277BD873" w14:textId="77777777" w:rsidR="003423C9" w:rsidRPr="003423C9" w:rsidRDefault="003423C9" w:rsidP="00EF10C3">
            <w:pPr>
              <w:pStyle w:val="ListParagraph"/>
              <w:numPr>
                <w:ilvl w:val="0"/>
                <w:numId w:val="30"/>
              </w:numPr>
              <w:bidi/>
              <w:spacing w:after="0" w:line="240" w:lineRule="auto"/>
              <w:rPr>
                <w:rFonts w:cs="B Nazanin"/>
                <w:b/>
                <w:bCs/>
                <w:sz w:val="24"/>
                <w:szCs w:val="24"/>
                <w:rtl/>
              </w:rPr>
              <w:pPrChange w:id="890" w:author="reza" w:date="2017-04-12T18:32:00Z">
                <w:pPr>
                  <w:pStyle w:val="ListParagraph"/>
                  <w:numPr>
                    <w:numId w:val="30"/>
                  </w:numPr>
                  <w:bidi/>
                  <w:ind w:hanging="360"/>
                </w:pPr>
              </w:pPrChange>
            </w:pPr>
          </w:p>
        </w:tc>
        <w:tc>
          <w:tcPr>
            <w:tcW w:w="3714" w:type="dxa"/>
            <w:shd w:val="clear" w:color="auto" w:fill="DEEAF6" w:themeFill="accent1" w:themeFillTint="33"/>
            <w:vAlign w:val="center"/>
          </w:tcPr>
          <w:p w14:paraId="552B7B55" w14:textId="77777777" w:rsidR="003423C9" w:rsidRDefault="003423C9" w:rsidP="00EF10C3">
            <w:pPr>
              <w:bidi/>
              <w:spacing w:after="0" w:line="240" w:lineRule="auto"/>
              <w:ind w:left="130"/>
              <w:rPr>
                <w:rFonts w:cs="B Nazanin"/>
                <w:b/>
                <w:bCs/>
                <w:sz w:val="24"/>
                <w:szCs w:val="24"/>
                <w:rtl/>
              </w:rPr>
              <w:pPrChange w:id="891" w:author="reza" w:date="2017-04-12T18:32:00Z">
                <w:pPr>
                  <w:bidi/>
                  <w:ind w:left="130"/>
                </w:pPr>
              </w:pPrChange>
            </w:pPr>
            <w:r>
              <w:rPr>
                <w:rFonts w:cs="B Nazanin" w:hint="cs"/>
                <w:b/>
                <w:bCs/>
                <w:sz w:val="24"/>
                <w:szCs w:val="24"/>
                <w:rtl/>
              </w:rPr>
              <w:t>کد ملی دستیار</w:t>
            </w:r>
          </w:p>
        </w:tc>
        <w:tc>
          <w:tcPr>
            <w:tcW w:w="1835" w:type="dxa"/>
          </w:tcPr>
          <w:p w14:paraId="002757A1" w14:textId="77777777" w:rsidR="003423C9" w:rsidRPr="008A58AB" w:rsidRDefault="003423C9" w:rsidP="00EF10C3">
            <w:pPr>
              <w:bidi/>
              <w:spacing w:after="0" w:line="240" w:lineRule="auto"/>
              <w:jc w:val="center"/>
              <w:rPr>
                <w:rFonts w:cs="B Nazanin"/>
                <w:b/>
                <w:bCs/>
                <w:sz w:val="24"/>
                <w:szCs w:val="24"/>
                <w:lang w:bidi="fa-IR"/>
              </w:rPr>
              <w:pPrChange w:id="892" w:author="reza" w:date="2017-04-12T18:32:00Z">
                <w:pPr>
                  <w:bidi/>
                  <w:jc w:val="center"/>
                </w:pPr>
              </w:pPrChange>
            </w:pPr>
            <w:r w:rsidRPr="008A58AB">
              <w:rPr>
                <w:rFonts w:cs="B Nazanin"/>
                <w:b/>
                <w:bCs/>
                <w:sz w:val="24"/>
                <w:szCs w:val="24"/>
                <w:lang w:bidi="fa-IR"/>
              </w:rPr>
              <w:t>NID</w:t>
            </w:r>
          </w:p>
        </w:tc>
        <w:tc>
          <w:tcPr>
            <w:tcW w:w="1841" w:type="dxa"/>
            <w:vAlign w:val="center"/>
          </w:tcPr>
          <w:p w14:paraId="0059769C" w14:textId="77777777" w:rsidR="003423C9" w:rsidRPr="00CB787A" w:rsidRDefault="003423C9" w:rsidP="00EF10C3">
            <w:pPr>
              <w:bidi/>
              <w:spacing w:after="0" w:line="240" w:lineRule="auto"/>
              <w:jc w:val="center"/>
              <w:rPr>
                <w:rFonts w:cs="B Nazanin"/>
                <w:sz w:val="24"/>
                <w:szCs w:val="24"/>
                <w:rtl/>
                <w:lang w:bidi="fa-IR"/>
              </w:rPr>
              <w:pPrChange w:id="893" w:author="reza" w:date="2017-04-12T18:32:00Z">
                <w:pPr>
                  <w:bidi/>
                  <w:jc w:val="center"/>
                </w:pPr>
              </w:pPrChange>
            </w:pPr>
            <w:r w:rsidRPr="00CB787A">
              <w:rPr>
                <w:rFonts w:cs="B Nazanin"/>
                <w:sz w:val="24"/>
                <w:szCs w:val="24"/>
                <w:lang w:bidi="fa-IR"/>
              </w:rPr>
              <w:t>387XXXXXXC</w:t>
            </w:r>
          </w:p>
        </w:tc>
      </w:tr>
      <w:tr w:rsidR="003423C9" w14:paraId="1CC03C39" w14:textId="77777777" w:rsidTr="00AC2AD3">
        <w:trPr>
          <w:jc w:val="center"/>
        </w:trPr>
        <w:tc>
          <w:tcPr>
            <w:tcW w:w="1020" w:type="dxa"/>
            <w:shd w:val="clear" w:color="auto" w:fill="DEEAF6" w:themeFill="accent1" w:themeFillTint="33"/>
          </w:tcPr>
          <w:p w14:paraId="30504708" w14:textId="77777777" w:rsidR="003423C9" w:rsidRPr="003423C9" w:rsidRDefault="003423C9" w:rsidP="00EF10C3">
            <w:pPr>
              <w:pStyle w:val="ListParagraph"/>
              <w:numPr>
                <w:ilvl w:val="0"/>
                <w:numId w:val="30"/>
              </w:numPr>
              <w:bidi/>
              <w:spacing w:after="0" w:line="240" w:lineRule="auto"/>
              <w:rPr>
                <w:rFonts w:cs="B Nazanin"/>
                <w:b/>
                <w:bCs/>
                <w:sz w:val="24"/>
                <w:szCs w:val="24"/>
                <w:rtl/>
                <w:lang w:bidi="fa-IR"/>
              </w:rPr>
              <w:pPrChange w:id="894" w:author="reza" w:date="2017-04-12T18:32:00Z">
                <w:pPr>
                  <w:pStyle w:val="ListParagraph"/>
                  <w:numPr>
                    <w:numId w:val="30"/>
                  </w:numPr>
                  <w:bidi/>
                  <w:ind w:hanging="360"/>
                </w:pPr>
              </w:pPrChange>
            </w:pPr>
          </w:p>
        </w:tc>
        <w:tc>
          <w:tcPr>
            <w:tcW w:w="3714" w:type="dxa"/>
            <w:shd w:val="clear" w:color="auto" w:fill="DEEAF6" w:themeFill="accent1" w:themeFillTint="33"/>
            <w:vAlign w:val="center"/>
          </w:tcPr>
          <w:p w14:paraId="12C1C18E" w14:textId="77777777" w:rsidR="003423C9" w:rsidRDefault="003423C9" w:rsidP="00EF10C3">
            <w:pPr>
              <w:bidi/>
              <w:spacing w:after="0" w:line="240" w:lineRule="auto"/>
              <w:ind w:left="130"/>
              <w:rPr>
                <w:rFonts w:cs="B Nazanin"/>
                <w:b/>
                <w:bCs/>
                <w:sz w:val="24"/>
                <w:szCs w:val="24"/>
                <w:rtl/>
              </w:rPr>
              <w:pPrChange w:id="895" w:author="reza" w:date="2017-04-12T18:32:00Z">
                <w:pPr>
                  <w:bidi/>
                  <w:ind w:left="130"/>
                </w:pPr>
              </w:pPrChange>
            </w:pPr>
            <w:r>
              <w:rPr>
                <w:rFonts w:cs="B Nazanin" w:hint="cs"/>
                <w:b/>
                <w:bCs/>
                <w:sz w:val="24"/>
                <w:szCs w:val="24"/>
                <w:rtl/>
                <w:lang w:bidi="fa-IR"/>
              </w:rPr>
              <w:t>کد ملی تایید کننده دانشگاه(</w:t>
            </w:r>
            <w:r>
              <w:rPr>
                <w:rFonts w:cs="B Nazanin" w:hint="cs"/>
                <w:b/>
                <w:bCs/>
                <w:sz w:val="24"/>
                <w:szCs w:val="24"/>
                <w:rtl/>
              </w:rPr>
              <w:t>مدیر گروه)</w:t>
            </w:r>
          </w:p>
        </w:tc>
        <w:tc>
          <w:tcPr>
            <w:tcW w:w="1835" w:type="dxa"/>
          </w:tcPr>
          <w:p w14:paraId="2E2B115B" w14:textId="77777777" w:rsidR="003423C9" w:rsidRPr="00CB787A" w:rsidRDefault="003423C9" w:rsidP="00EF10C3">
            <w:pPr>
              <w:bidi/>
              <w:spacing w:after="0" w:line="240" w:lineRule="auto"/>
              <w:jc w:val="center"/>
              <w:rPr>
                <w:rFonts w:cs="B Nazanin"/>
                <w:b/>
                <w:bCs/>
                <w:sz w:val="24"/>
                <w:szCs w:val="24"/>
                <w:lang w:bidi="fa-IR"/>
              </w:rPr>
              <w:pPrChange w:id="896" w:author="reza" w:date="2017-04-12T18:32:00Z">
                <w:pPr>
                  <w:bidi/>
                  <w:jc w:val="center"/>
                </w:pPr>
              </w:pPrChange>
            </w:pPr>
            <w:r w:rsidRPr="00CB787A">
              <w:rPr>
                <w:rFonts w:cs="B Nazanin"/>
                <w:b/>
                <w:bCs/>
                <w:sz w:val="24"/>
                <w:szCs w:val="24"/>
                <w:lang w:bidi="fa-IR"/>
              </w:rPr>
              <w:t>CID</w:t>
            </w:r>
          </w:p>
        </w:tc>
        <w:tc>
          <w:tcPr>
            <w:tcW w:w="1841" w:type="dxa"/>
            <w:vAlign w:val="center"/>
          </w:tcPr>
          <w:p w14:paraId="4545AB0F" w14:textId="77777777" w:rsidR="003423C9" w:rsidRDefault="003423C9" w:rsidP="00EF10C3">
            <w:pPr>
              <w:bidi/>
              <w:spacing w:after="0" w:line="240" w:lineRule="auto"/>
              <w:jc w:val="center"/>
              <w:rPr>
                <w:rFonts w:cs="B Nazanin"/>
                <w:sz w:val="24"/>
                <w:szCs w:val="24"/>
                <w:rtl/>
                <w:lang w:bidi="fa-IR"/>
              </w:rPr>
              <w:pPrChange w:id="897" w:author="reza" w:date="2017-04-12T18:32:00Z">
                <w:pPr>
                  <w:bidi/>
                  <w:jc w:val="center"/>
                </w:pPr>
              </w:pPrChange>
            </w:pPr>
            <w:r>
              <w:rPr>
                <w:rFonts w:cs="B Nazanin"/>
                <w:sz w:val="24"/>
                <w:szCs w:val="24"/>
                <w:lang w:bidi="fa-IR"/>
              </w:rPr>
              <w:t>dddddddddC</w:t>
            </w:r>
          </w:p>
        </w:tc>
      </w:tr>
      <w:tr w:rsidR="003423C9" w14:paraId="069AB66B" w14:textId="77777777" w:rsidTr="00AC2AD3">
        <w:trPr>
          <w:jc w:val="center"/>
        </w:trPr>
        <w:tc>
          <w:tcPr>
            <w:tcW w:w="1020" w:type="dxa"/>
            <w:shd w:val="clear" w:color="auto" w:fill="DEEAF6" w:themeFill="accent1" w:themeFillTint="33"/>
          </w:tcPr>
          <w:p w14:paraId="15D329BB" w14:textId="77777777" w:rsidR="003423C9" w:rsidRPr="003423C9" w:rsidRDefault="003423C9" w:rsidP="00EF10C3">
            <w:pPr>
              <w:pStyle w:val="ListParagraph"/>
              <w:numPr>
                <w:ilvl w:val="0"/>
                <w:numId w:val="30"/>
              </w:numPr>
              <w:bidi/>
              <w:spacing w:after="0" w:line="240" w:lineRule="auto"/>
              <w:rPr>
                <w:rFonts w:cs="B Nazanin"/>
                <w:b/>
                <w:bCs/>
                <w:sz w:val="24"/>
                <w:szCs w:val="24"/>
                <w:rtl/>
              </w:rPr>
              <w:pPrChange w:id="898" w:author="reza" w:date="2017-04-12T18:32:00Z">
                <w:pPr>
                  <w:pStyle w:val="ListParagraph"/>
                  <w:numPr>
                    <w:numId w:val="30"/>
                  </w:numPr>
                  <w:bidi/>
                  <w:ind w:hanging="360"/>
                </w:pPr>
              </w:pPrChange>
            </w:pPr>
          </w:p>
        </w:tc>
        <w:tc>
          <w:tcPr>
            <w:tcW w:w="3714" w:type="dxa"/>
            <w:shd w:val="clear" w:color="auto" w:fill="DEEAF6" w:themeFill="accent1" w:themeFillTint="33"/>
            <w:vAlign w:val="center"/>
          </w:tcPr>
          <w:p w14:paraId="60F4A84C" w14:textId="77777777" w:rsidR="003423C9" w:rsidRDefault="003423C9" w:rsidP="00EF10C3">
            <w:pPr>
              <w:bidi/>
              <w:spacing w:after="0" w:line="240" w:lineRule="auto"/>
              <w:ind w:left="130"/>
              <w:rPr>
                <w:rFonts w:cs="B Nazanin"/>
                <w:sz w:val="24"/>
                <w:szCs w:val="24"/>
                <w:rtl/>
                <w:lang w:bidi="fa-IR"/>
              </w:rPr>
              <w:pPrChange w:id="899" w:author="reza" w:date="2017-04-12T18:32:00Z">
                <w:pPr>
                  <w:bidi/>
                  <w:ind w:left="130"/>
                </w:pPr>
              </w:pPrChange>
            </w:pPr>
            <w:r>
              <w:rPr>
                <w:rFonts w:cs="B Nazanin" w:hint="cs"/>
                <w:b/>
                <w:bCs/>
                <w:sz w:val="24"/>
                <w:szCs w:val="24"/>
                <w:rtl/>
              </w:rPr>
              <w:t xml:space="preserve">کد </w:t>
            </w:r>
            <w:r w:rsidRPr="00D04AFB">
              <w:rPr>
                <w:rFonts w:cs="B Nazanin" w:hint="cs"/>
                <w:b/>
                <w:bCs/>
                <w:sz w:val="24"/>
                <w:szCs w:val="24"/>
                <w:rtl/>
              </w:rPr>
              <w:t>رشته</w:t>
            </w:r>
            <w:r>
              <w:rPr>
                <w:rFonts w:cs="B Nazanin" w:hint="cs"/>
                <w:b/>
                <w:bCs/>
                <w:sz w:val="24"/>
                <w:szCs w:val="24"/>
                <w:rtl/>
                <w:lang w:bidi="fa-IR"/>
              </w:rPr>
              <w:t xml:space="preserve"> تحصیلی</w:t>
            </w:r>
          </w:p>
        </w:tc>
        <w:tc>
          <w:tcPr>
            <w:tcW w:w="1835" w:type="dxa"/>
          </w:tcPr>
          <w:p w14:paraId="24E962BF" w14:textId="77777777" w:rsidR="003423C9" w:rsidRPr="00CB787A" w:rsidRDefault="003423C9" w:rsidP="00EF10C3">
            <w:pPr>
              <w:bidi/>
              <w:spacing w:after="0" w:line="240" w:lineRule="auto"/>
              <w:jc w:val="center"/>
              <w:rPr>
                <w:rFonts w:cs="B Nazanin"/>
                <w:b/>
                <w:bCs/>
                <w:sz w:val="24"/>
                <w:szCs w:val="24"/>
                <w:lang w:bidi="fa-IR"/>
              </w:rPr>
              <w:pPrChange w:id="900" w:author="reza" w:date="2017-04-12T18:32:00Z">
                <w:pPr>
                  <w:bidi/>
                  <w:jc w:val="center"/>
                </w:pPr>
              </w:pPrChange>
            </w:pPr>
            <w:r w:rsidRPr="00CB787A">
              <w:rPr>
                <w:rFonts w:cs="B Nazanin"/>
                <w:b/>
                <w:bCs/>
                <w:sz w:val="24"/>
                <w:szCs w:val="24"/>
                <w:lang w:bidi="fa-IR"/>
              </w:rPr>
              <w:t>CC</w:t>
            </w:r>
          </w:p>
        </w:tc>
        <w:tc>
          <w:tcPr>
            <w:tcW w:w="1841" w:type="dxa"/>
            <w:vAlign w:val="center"/>
          </w:tcPr>
          <w:p w14:paraId="287E0BE2" w14:textId="77777777" w:rsidR="003423C9" w:rsidRDefault="003423C9" w:rsidP="00EF10C3">
            <w:pPr>
              <w:bidi/>
              <w:spacing w:after="0" w:line="240" w:lineRule="auto"/>
              <w:jc w:val="center"/>
              <w:rPr>
                <w:rFonts w:cs="B Nazanin"/>
                <w:sz w:val="24"/>
                <w:szCs w:val="24"/>
                <w:rtl/>
                <w:lang w:bidi="fa-IR"/>
              </w:rPr>
              <w:pPrChange w:id="901" w:author="reza" w:date="2017-04-12T18:32:00Z">
                <w:pPr>
                  <w:bidi/>
                  <w:jc w:val="center"/>
                </w:pPr>
              </w:pPrChange>
            </w:pPr>
            <w:r>
              <w:rPr>
                <w:rFonts w:cs="B Nazanin"/>
                <w:sz w:val="24"/>
                <w:szCs w:val="24"/>
                <w:lang w:bidi="fa-IR"/>
              </w:rPr>
              <w:t>12</w:t>
            </w:r>
          </w:p>
        </w:tc>
      </w:tr>
      <w:tr w:rsidR="003423C9" w14:paraId="03822D6E" w14:textId="77777777" w:rsidTr="00AC2AD3">
        <w:trPr>
          <w:jc w:val="center"/>
        </w:trPr>
        <w:tc>
          <w:tcPr>
            <w:tcW w:w="1020" w:type="dxa"/>
            <w:shd w:val="clear" w:color="auto" w:fill="DEEAF6" w:themeFill="accent1" w:themeFillTint="33"/>
          </w:tcPr>
          <w:p w14:paraId="7854EE20" w14:textId="77777777" w:rsidR="003423C9" w:rsidRPr="003423C9" w:rsidRDefault="003423C9" w:rsidP="00EF10C3">
            <w:pPr>
              <w:pStyle w:val="ListParagraph"/>
              <w:numPr>
                <w:ilvl w:val="0"/>
                <w:numId w:val="30"/>
              </w:numPr>
              <w:bidi/>
              <w:spacing w:after="0" w:line="240" w:lineRule="auto"/>
              <w:rPr>
                <w:rFonts w:cs="B Nazanin"/>
                <w:b/>
                <w:bCs/>
                <w:sz w:val="24"/>
                <w:szCs w:val="24"/>
                <w:rtl/>
              </w:rPr>
              <w:pPrChange w:id="902" w:author="reza" w:date="2017-04-12T18:32:00Z">
                <w:pPr>
                  <w:pStyle w:val="ListParagraph"/>
                  <w:numPr>
                    <w:numId w:val="30"/>
                  </w:numPr>
                  <w:bidi/>
                  <w:ind w:hanging="360"/>
                </w:pPr>
              </w:pPrChange>
            </w:pPr>
          </w:p>
        </w:tc>
        <w:tc>
          <w:tcPr>
            <w:tcW w:w="3714" w:type="dxa"/>
            <w:shd w:val="clear" w:color="auto" w:fill="DEEAF6" w:themeFill="accent1" w:themeFillTint="33"/>
            <w:vAlign w:val="center"/>
          </w:tcPr>
          <w:p w14:paraId="6D4037DC" w14:textId="77777777" w:rsidR="003423C9" w:rsidRDefault="003423C9" w:rsidP="00EF10C3">
            <w:pPr>
              <w:bidi/>
              <w:spacing w:after="0" w:line="240" w:lineRule="auto"/>
              <w:ind w:left="130"/>
              <w:rPr>
                <w:rFonts w:cs="B Nazanin"/>
                <w:b/>
                <w:bCs/>
                <w:sz w:val="24"/>
                <w:szCs w:val="24"/>
                <w:rtl/>
              </w:rPr>
              <w:pPrChange w:id="903" w:author="reza" w:date="2017-04-12T18:32:00Z">
                <w:pPr>
                  <w:bidi/>
                  <w:ind w:left="130"/>
                </w:pPr>
              </w:pPrChange>
            </w:pPr>
            <w:r>
              <w:rPr>
                <w:rFonts w:cs="B Nazanin" w:hint="cs"/>
                <w:b/>
                <w:bCs/>
                <w:sz w:val="24"/>
                <w:szCs w:val="24"/>
                <w:rtl/>
              </w:rPr>
              <w:t>مرتبه ارتقاء</w:t>
            </w:r>
          </w:p>
        </w:tc>
        <w:tc>
          <w:tcPr>
            <w:tcW w:w="1835" w:type="dxa"/>
          </w:tcPr>
          <w:p w14:paraId="53ABE509" w14:textId="77777777" w:rsidR="003423C9" w:rsidRPr="00CB787A" w:rsidRDefault="003423C9" w:rsidP="00EF10C3">
            <w:pPr>
              <w:bidi/>
              <w:spacing w:after="0" w:line="240" w:lineRule="auto"/>
              <w:jc w:val="center"/>
              <w:rPr>
                <w:rFonts w:cs="B Nazanin"/>
                <w:b/>
                <w:bCs/>
                <w:sz w:val="24"/>
                <w:szCs w:val="24"/>
                <w:lang w:bidi="fa-IR"/>
              </w:rPr>
              <w:pPrChange w:id="904" w:author="reza" w:date="2017-04-12T18:32:00Z">
                <w:pPr>
                  <w:bidi/>
                  <w:jc w:val="center"/>
                </w:pPr>
              </w:pPrChange>
            </w:pPr>
            <w:r w:rsidRPr="00CB787A">
              <w:rPr>
                <w:rFonts w:cs="B Nazanin"/>
                <w:b/>
                <w:bCs/>
                <w:sz w:val="24"/>
                <w:szCs w:val="24"/>
                <w:lang w:bidi="fa-IR"/>
              </w:rPr>
              <w:t>EC</w:t>
            </w:r>
          </w:p>
        </w:tc>
        <w:tc>
          <w:tcPr>
            <w:tcW w:w="1841" w:type="dxa"/>
            <w:vAlign w:val="center"/>
          </w:tcPr>
          <w:p w14:paraId="047E7CB0" w14:textId="77777777" w:rsidR="003423C9" w:rsidRDefault="003423C9" w:rsidP="00EF10C3">
            <w:pPr>
              <w:bidi/>
              <w:spacing w:after="0" w:line="240" w:lineRule="auto"/>
              <w:jc w:val="center"/>
              <w:rPr>
                <w:rFonts w:cs="B Nazanin"/>
                <w:sz w:val="24"/>
                <w:szCs w:val="24"/>
                <w:rtl/>
                <w:lang w:bidi="fa-IR"/>
              </w:rPr>
              <w:pPrChange w:id="905" w:author="reza" w:date="2017-04-12T18:32:00Z">
                <w:pPr>
                  <w:bidi/>
                  <w:jc w:val="center"/>
                </w:pPr>
              </w:pPrChange>
            </w:pPr>
            <w:r>
              <w:rPr>
                <w:rFonts w:cs="B Nazanin"/>
                <w:sz w:val="24"/>
                <w:szCs w:val="24"/>
                <w:lang w:bidi="fa-IR"/>
              </w:rPr>
              <w:t>1</w:t>
            </w:r>
          </w:p>
        </w:tc>
      </w:tr>
      <w:tr w:rsidR="003423C9" w14:paraId="52A3C1A4" w14:textId="77777777" w:rsidTr="00AC2AD3">
        <w:trPr>
          <w:jc w:val="center"/>
        </w:trPr>
        <w:tc>
          <w:tcPr>
            <w:tcW w:w="1020" w:type="dxa"/>
            <w:shd w:val="clear" w:color="auto" w:fill="DEEAF6" w:themeFill="accent1" w:themeFillTint="33"/>
          </w:tcPr>
          <w:p w14:paraId="34157EFF" w14:textId="77777777" w:rsidR="003423C9" w:rsidRPr="003423C9" w:rsidRDefault="003423C9" w:rsidP="00EF10C3">
            <w:pPr>
              <w:pStyle w:val="ListParagraph"/>
              <w:numPr>
                <w:ilvl w:val="0"/>
                <w:numId w:val="30"/>
              </w:numPr>
              <w:bidi/>
              <w:spacing w:after="0" w:line="240" w:lineRule="auto"/>
              <w:rPr>
                <w:rFonts w:cs="B Nazanin"/>
                <w:b/>
                <w:bCs/>
                <w:sz w:val="24"/>
                <w:szCs w:val="24"/>
                <w:rtl/>
              </w:rPr>
              <w:pPrChange w:id="906" w:author="reza" w:date="2017-04-12T18:32:00Z">
                <w:pPr>
                  <w:pStyle w:val="ListParagraph"/>
                  <w:numPr>
                    <w:numId w:val="30"/>
                  </w:numPr>
                  <w:bidi/>
                  <w:ind w:hanging="360"/>
                </w:pPr>
              </w:pPrChange>
            </w:pPr>
          </w:p>
        </w:tc>
        <w:tc>
          <w:tcPr>
            <w:tcW w:w="3714" w:type="dxa"/>
            <w:shd w:val="clear" w:color="auto" w:fill="DEEAF6" w:themeFill="accent1" w:themeFillTint="33"/>
            <w:vAlign w:val="center"/>
          </w:tcPr>
          <w:p w14:paraId="37B5D2A8" w14:textId="77777777" w:rsidR="003423C9" w:rsidRDefault="003423C9" w:rsidP="00EF10C3">
            <w:pPr>
              <w:bidi/>
              <w:spacing w:after="0" w:line="240" w:lineRule="auto"/>
              <w:ind w:left="130"/>
              <w:rPr>
                <w:rFonts w:cs="B Nazanin"/>
                <w:b/>
                <w:bCs/>
                <w:sz w:val="24"/>
                <w:szCs w:val="24"/>
                <w:rtl/>
              </w:rPr>
              <w:pPrChange w:id="907" w:author="reza" w:date="2017-04-12T18:32:00Z">
                <w:pPr>
                  <w:bidi/>
                  <w:ind w:left="130"/>
                </w:pPr>
              </w:pPrChange>
            </w:pPr>
            <w:r>
              <w:rPr>
                <w:rFonts w:cs="B Nazanin" w:hint="cs"/>
                <w:b/>
                <w:bCs/>
                <w:sz w:val="24"/>
                <w:szCs w:val="24"/>
                <w:rtl/>
              </w:rPr>
              <w:t>از تاریخ</w:t>
            </w:r>
          </w:p>
        </w:tc>
        <w:tc>
          <w:tcPr>
            <w:tcW w:w="1835" w:type="dxa"/>
          </w:tcPr>
          <w:p w14:paraId="555F3E96" w14:textId="77777777" w:rsidR="003423C9" w:rsidRPr="00541993" w:rsidRDefault="003423C9" w:rsidP="00EF10C3">
            <w:pPr>
              <w:bidi/>
              <w:spacing w:after="0" w:line="240" w:lineRule="auto"/>
              <w:jc w:val="center"/>
              <w:rPr>
                <w:rFonts w:cs="Times New Roman"/>
                <w:b/>
                <w:bCs/>
                <w:sz w:val="24"/>
                <w:szCs w:val="24"/>
                <w:lang w:bidi="fa-IR"/>
              </w:rPr>
              <w:pPrChange w:id="908" w:author="reza" w:date="2017-04-12T18:32:00Z">
                <w:pPr>
                  <w:bidi/>
                  <w:jc w:val="center"/>
                </w:pPr>
              </w:pPrChange>
            </w:pPr>
            <w:r>
              <w:rPr>
                <w:rFonts w:cs="B Nazanin"/>
                <w:b/>
                <w:bCs/>
                <w:sz w:val="24"/>
                <w:szCs w:val="24"/>
                <w:lang w:bidi="fa-IR"/>
              </w:rPr>
              <w:t>SPD</w:t>
            </w:r>
          </w:p>
        </w:tc>
        <w:tc>
          <w:tcPr>
            <w:tcW w:w="1841" w:type="dxa"/>
            <w:vAlign w:val="center"/>
          </w:tcPr>
          <w:p w14:paraId="41F0EC3D" w14:textId="77777777" w:rsidR="003423C9" w:rsidRPr="00CB787A" w:rsidRDefault="003423C9" w:rsidP="00EF10C3">
            <w:pPr>
              <w:bidi/>
              <w:spacing w:after="0" w:line="240" w:lineRule="auto"/>
              <w:jc w:val="center"/>
              <w:rPr>
                <w:rFonts w:cs="B Nazanin"/>
                <w:sz w:val="24"/>
                <w:szCs w:val="24"/>
              </w:rPr>
              <w:pPrChange w:id="909" w:author="reza" w:date="2017-04-12T18:32:00Z">
                <w:pPr>
                  <w:bidi/>
                  <w:jc w:val="center"/>
                </w:pPr>
              </w:pPrChange>
            </w:pPr>
            <w:r w:rsidRPr="00CB787A">
              <w:rPr>
                <w:rFonts w:cs="B Nazanin"/>
                <w:sz w:val="24"/>
                <w:szCs w:val="24"/>
              </w:rPr>
              <w:t>1394/0</w:t>
            </w:r>
            <w:r>
              <w:rPr>
                <w:rFonts w:cs="B Nazanin"/>
                <w:sz w:val="24"/>
                <w:szCs w:val="24"/>
              </w:rPr>
              <w:t>4</w:t>
            </w:r>
            <w:r w:rsidRPr="00CB787A">
              <w:rPr>
                <w:rFonts w:cs="B Nazanin"/>
                <w:sz w:val="24"/>
                <w:szCs w:val="24"/>
              </w:rPr>
              <w:t>/01</w:t>
            </w:r>
          </w:p>
        </w:tc>
      </w:tr>
      <w:tr w:rsidR="003423C9" w14:paraId="4E8C3980" w14:textId="77777777" w:rsidTr="00AC2AD3">
        <w:trPr>
          <w:jc w:val="center"/>
        </w:trPr>
        <w:tc>
          <w:tcPr>
            <w:tcW w:w="1020" w:type="dxa"/>
            <w:shd w:val="clear" w:color="auto" w:fill="DEEAF6" w:themeFill="accent1" w:themeFillTint="33"/>
          </w:tcPr>
          <w:p w14:paraId="6F48967A" w14:textId="77777777" w:rsidR="003423C9" w:rsidRPr="003423C9" w:rsidRDefault="003423C9" w:rsidP="00EF10C3">
            <w:pPr>
              <w:pStyle w:val="ListParagraph"/>
              <w:numPr>
                <w:ilvl w:val="0"/>
                <w:numId w:val="30"/>
              </w:numPr>
              <w:bidi/>
              <w:spacing w:after="0" w:line="240" w:lineRule="auto"/>
              <w:rPr>
                <w:rFonts w:cs="B Nazanin"/>
                <w:b/>
                <w:bCs/>
                <w:sz w:val="24"/>
                <w:szCs w:val="24"/>
                <w:rtl/>
              </w:rPr>
              <w:pPrChange w:id="910" w:author="reza" w:date="2017-04-12T18:32:00Z">
                <w:pPr>
                  <w:pStyle w:val="ListParagraph"/>
                  <w:numPr>
                    <w:numId w:val="30"/>
                  </w:numPr>
                  <w:bidi/>
                  <w:ind w:hanging="360"/>
                </w:pPr>
              </w:pPrChange>
            </w:pPr>
          </w:p>
        </w:tc>
        <w:tc>
          <w:tcPr>
            <w:tcW w:w="3714" w:type="dxa"/>
            <w:shd w:val="clear" w:color="auto" w:fill="DEEAF6" w:themeFill="accent1" w:themeFillTint="33"/>
            <w:vAlign w:val="center"/>
          </w:tcPr>
          <w:p w14:paraId="4EC1C7B9" w14:textId="77777777" w:rsidR="003423C9" w:rsidRDefault="003423C9" w:rsidP="00EF10C3">
            <w:pPr>
              <w:bidi/>
              <w:spacing w:after="0" w:line="240" w:lineRule="auto"/>
              <w:ind w:left="130"/>
              <w:rPr>
                <w:rFonts w:cs="B Nazanin"/>
                <w:b/>
                <w:bCs/>
                <w:sz w:val="24"/>
                <w:szCs w:val="24"/>
                <w:rtl/>
              </w:rPr>
              <w:pPrChange w:id="911" w:author="reza" w:date="2017-04-12T18:32:00Z">
                <w:pPr>
                  <w:bidi/>
                  <w:ind w:left="130"/>
                </w:pPr>
              </w:pPrChange>
            </w:pPr>
            <w:r>
              <w:rPr>
                <w:rFonts w:cs="B Nazanin" w:hint="cs"/>
                <w:b/>
                <w:bCs/>
                <w:sz w:val="24"/>
                <w:szCs w:val="24"/>
                <w:rtl/>
              </w:rPr>
              <w:t>تا تاریخ</w:t>
            </w:r>
          </w:p>
        </w:tc>
        <w:tc>
          <w:tcPr>
            <w:tcW w:w="1835" w:type="dxa"/>
          </w:tcPr>
          <w:p w14:paraId="7B17D25B" w14:textId="77777777" w:rsidR="003423C9" w:rsidRPr="00CB787A" w:rsidRDefault="003423C9" w:rsidP="00EF10C3">
            <w:pPr>
              <w:bidi/>
              <w:spacing w:after="0" w:line="240" w:lineRule="auto"/>
              <w:jc w:val="center"/>
              <w:rPr>
                <w:rFonts w:cs="B Nazanin"/>
                <w:b/>
                <w:bCs/>
                <w:sz w:val="24"/>
                <w:szCs w:val="24"/>
                <w:lang w:bidi="fa-IR"/>
              </w:rPr>
              <w:pPrChange w:id="912" w:author="reza" w:date="2017-04-12T18:32:00Z">
                <w:pPr>
                  <w:bidi/>
                  <w:jc w:val="center"/>
                </w:pPr>
              </w:pPrChange>
            </w:pPr>
            <w:r>
              <w:rPr>
                <w:rFonts w:cs="B Nazanin"/>
                <w:b/>
                <w:bCs/>
                <w:sz w:val="24"/>
                <w:szCs w:val="24"/>
                <w:lang w:bidi="fa-IR"/>
              </w:rPr>
              <w:t>EPD</w:t>
            </w:r>
          </w:p>
        </w:tc>
        <w:tc>
          <w:tcPr>
            <w:tcW w:w="1841" w:type="dxa"/>
            <w:vAlign w:val="center"/>
          </w:tcPr>
          <w:p w14:paraId="5BEDD834" w14:textId="77777777" w:rsidR="003423C9" w:rsidRPr="00CB787A" w:rsidRDefault="003423C9" w:rsidP="00EF10C3">
            <w:pPr>
              <w:bidi/>
              <w:spacing w:after="0" w:line="240" w:lineRule="auto"/>
              <w:jc w:val="center"/>
              <w:rPr>
                <w:rFonts w:cs="B Nazanin"/>
                <w:sz w:val="24"/>
                <w:szCs w:val="24"/>
              </w:rPr>
              <w:pPrChange w:id="913" w:author="reza" w:date="2017-04-12T18:32:00Z">
                <w:pPr>
                  <w:bidi/>
                  <w:jc w:val="center"/>
                </w:pPr>
              </w:pPrChange>
            </w:pPr>
            <w:r w:rsidRPr="00CB787A">
              <w:rPr>
                <w:rFonts w:cs="B Nazanin"/>
                <w:sz w:val="24"/>
                <w:szCs w:val="24"/>
              </w:rPr>
              <w:t>1394/07/01</w:t>
            </w:r>
          </w:p>
        </w:tc>
      </w:tr>
      <w:tr w:rsidR="003423C9" w14:paraId="03F387F7" w14:textId="77777777" w:rsidTr="00AC2AD3">
        <w:trPr>
          <w:jc w:val="center"/>
        </w:trPr>
        <w:tc>
          <w:tcPr>
            <w:tcW w:w="1020" w:type="dxa"/>
            <w:shd w:val="clear" w:color="auto" w:fill="DEEAF6" w:themeFill="accent1" w:themeFillTint="33"/>
          </w:tcPr>
          <w:p w14:paraId="7486D1F1" w14:textId="77777777" w:rsidR="003423C9" w:rsidRPr="003423C9" w:rsidRDefault="003423C9" w:rsidP="00EF10C3">
            <w:pPr>
              <w:pStyle w:val="ListParagraph"/>
              <w:numPr>
                <w:ilvl w:val="0"/>
                <w:numId w:val="30"/>
              </w:numPr>
              <w:bidi/>
              <w:spacing w:after="0" w:line="240" w:lineRule="auto"/>
              <w:rPr>
                <w:rFonts w:cs="B Nazanin"/>
                <w:b/>
                <w:bCs/>
                <w:sz w:val="24"/>
                <w:szCs w:val="24"/>
                <w:rtl/>
                <w:lang w:bidi="fa-IR"/>
              </w:rPr>
              <w:pPrChange w:id="914" w:author="reza" w:date="2017-04-12T18:32:00Z">
                <w:pPr>
                  <w:pStyle w:val="ListParagraph"/>
                  <w:numPr>
                    <w:numId w:val="30"/>
                  </w:numPr>
                  <w:bidi/>
                  <w:ind w:hanging="360"/>
                </w:pPr>
              </w:pPrChange>
            </w:pPr>
          </w:p>
        </w:tc>
        <w:tc>
          <w:tcPr>
            <w:tcW w:w="3714" w:type="dxa"/>
            <w:shd w:val="clear" w:color="auto" w:fill="DEEAF6" w:themeFill="accent1" w:themeFillTint="33"/>
            <w:vAlign w:val="center"/>
          </w:tcPr>
          <w:p w14:paraId="733100B6" w14:textId="77777777" w:rsidR="003423C9" w:rsidRDefault="003423C9" w:rsidP="00EF10C3">
            <w:pPr>
              <w:bidi/>
              <w:spacing w:after="0" w:line="240" w:lineRule="auto"/>
              <w:ind w:left="130"/>
              <w:rPr>
                <w:rFonts w:cs="B Nazanin"/>
                <w:b/>
                <w:bCs/>
                <w:sz w:val="24"/>
                <w:szCs w:val="24"/>
                <w:lang w:bidi="fa-IR"/>
              </w:rPr>
              <w:pPrChange w:id="915" w:author="reza" w:date="2017-04-12T18:32:00Z">
                <w:pPr>
                  <w:bidi/>
                  <w:ind w:left="130"/>
                </w:pPr>
              </w:pPrChange>
            </w:pPr>
            <w:r>
              <w:rPr>
                <w:rFonts w:cs="B Nazanin" w:hint="cs"/>
                <w:b/>
                <w:bCs/>
                <w:sz w:val="24"/>
                <w:szCs w:val="24"/>
                <w:rtl/>
                <w:lang w:bidi="fa-IR"/>
              </w:rPr>
              <w:t xml:space="preserve">کد دلیل مرخصی- </w:t>
            </w:r>
            <w:r>
              <w:rPr>
                <w:rFonts w:cs="B Nazanin"/>
                <w:b/>
                <w:bCs/>
                <w:sz w:val="24"/>
                <w:szCs w:val="24"/>
                <w:lang w:bidi="fa-IR"/>
              </w:rPr>
              <w:t>Leave Code</w:t>
            </w:r>
          </w:p>
        </w:tc>
        <w:tc>
          <w:tcPr>
            <w:tcW w:w="1835" w:type="dxa"/>
          </w:tcPr>
          <w:p w14:paraId="39F53131" w14:textId="77777777" w:rsidR="003423C9" w:rsidRPr="00CB787A" w:rsidRDefault="003423C9" w:rsidP="00EF10C3">
            <w:pPr>
              <w:bidi/>
              <w:spacing w:after="0" w:line="240" w:lineRule="auto"/>
              <w:jc w:val="center"/>
              <w:rPr>
                <w:rFonts w:cs="B Nazanin"/>
                <w:b/>
                <w:bCs/>
                <w:sz w:val="24"/>
                <w:szCs w:val="24"/>
                <w:lang w:bidi="fa-IR"/>
              </w:rPr>
              <w:pPrChange w:id="916" w:author="reza" w:date="2017-04-12T18:32:00Z">
                <w:pPr>
                  <w:bidi/>
                  <w:jc w:val="center"/>
                </w:pPr>
              </w:pPrChange>
            </w:pPr>
            <w:r>
              <w:rPr>
                <w:rFonts w:cs="B Nazanin"/>
                <w:b/>
                <w:bCs/>
                <w:sz w:val="24"/>
                <w:szCs w:val="24"/>
                <w:lang w:bidi="fa-IR"/>
              </w:rPr>
              <w:t>LC</w:t>
            </w:r>
          </w:p>
        </w:tc>
        <w:tc>
          <w:tcPr>
            <w:tcW w:w="1841" w:type="dxa"/>
            <w:vAlign w:val="center"/>
          </w:tcPr>
          <w:p w14:paraId="0E6CEE02" w14:textId="77777777" w:rsidR="003423C9" w:rsidRDefault="003423C9" w:rsidP="00EF10C3">
            <w:pPr>
              <w:bidi/>
              <w:spacing w:after="0" w:line="240" w:lineRule="auto"/>
              <w:jc w:val="center"/>
              <w:rPr>
                <w:rFonts w:cs="B Nazanin"/>
                <w:sz w:val="24"/>
                <w:szCs w:val="24"/>
                <w:lang w:bidi="fa-IR"/>
              </w:rPr>
              <w:pPrChange w:id="917" w:author="reza" w:date="2017-04-12T18:32:00Z">
                <w:pPr>
                  <w:bidi/>
                  <w:jc w:val="center"/>
                </w:pPr>
              </w:pPrChange>
            </w:pPr>
            <w:r>
              <w:rPr>
                <w:rFonts w:cs="B Nazanin"/>
                <w:sz w:val="24"/>
                <w:szCs w:val="24"/>
                <w:lang w:bidi="fa-IR"/>
              </w:rPr>
              <w:t>1</w:t>
            </w:r>
          </w:p>
        </w:tc>
      </w:tr>
    </w:tbl>
    <w:p w14:paraId="30B3BBEA" w14:textId="77777777" w:rsidR="00A77CC3" w:rsidRPr="00A77CC3" w:rsidRDefault="00A77CC3" w:rsidP="00A77CC3">
      <w:pPr>
        <w:bidi/>
      </w:pPr>
      <w:bookmarkStart w:id="918" w:name="پیامA10"/>
    </w:p>
    <w:p w14:paraId="7A3CC7C9" w14:textId="77777777" w:rsidR="002954BA" w:rsidRDefault="002954BA" w:rsidP="00A77CC3">
      <w:pPr>
        <w:pStyle w:val="Heading2"/>
        <w:numPr>
          <w:ilvl w:val="0"/>
          <w:numId w:val="45"/>
        </w:numPr>
        <w:bidi/>
        <w:rPr>
          <w:rFonts w:cs="B Nazanin"/>
          <w:rtl/>
        </w:rPr>
      </w:pPr>
      <w:bookmarkStart w:id="919" w:name="_Toc478296120"/>
      <w:r w:rsidRPr="00D76C8B">
        <w:rPr>
          <w:rFonts w:cs="B Nazanin" w:hint="cs"/>
          <w:rtl/>
        </w:rPr>
        <w:t xml:space="preserve">مشخصات فردی </w:t>
      </w:r>
      <w:bookmarkEnd w:id="918"/>
      <w:r w:rsidRPr="00D76C8B">
        <w:rPr>
          <w:rFonts w:cs="B Nazanin" w:hint="cs"/>
          <w:rtl/>
        </w:rPr>
        <w:t>(</w:t>
      </w:r>
      <w:r w:rsidRPr="00A77CC3">
        <w:rPr>
          <w:rFonts w:cs="B Nazanin"/>
          <w:b/>
          <w:bCs/>
          <w:color w:val="FF0000"/>
        </w:rPr>
        <w:t>A10</w:t>
      </w:r>
      <w:r w:rsidRPr="00D76C8B">
        <w:rPr>
          <w:rFonts w:cs="B Nazanin" w:hint="cs"/>
          <w:rtl/>
        </w:rPr>
        <w:t>)</w:t>
      </w:r>
      <w:r w:rsidR="00977033" w:rsidRPr="00D76C8B">
        <w:rPr>
          <w:rFonts w:cs="B Nazanin" w:hint="cs"/>
          <w:rtl/>
        </w:rPr>
        <w:t xml:space="preserve"> </w:t>
      </w:r>
      <w:hyperlink w:anchor="سامانه_دبیرخانه" w:history="1">
        <w:r w:rsidR="003423C9" w:rsidRPr="00A77CC3">
          <w:rPr>
            <w:rFonts w:ascii="Arial" w:hAnsi="Arial" w:cs="Arial" w:hint="cs"/>
            <w:rtl/>
          </w:rPr>
          <w:t>↑</w:t>
        </w:r>
        <w:bookmarkEnd w:id="919"/>
      </w:hyperlink>
    </w:p>
    <w:p w14:paraId="08C96AAD" w14:textId="77777777" w:rsidR="000F5106" w:rsidRPr="000F5106" w:rsidRDefault="000F5106" w:rsidP="000F5106">
      <w:pPr>
        <w:bidi/>
      </w:pP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
        <w:gridCol w:w="3898"/>
        <w:gridCol w:w="1461"/>
        <w:gridCol w:w="2225"/>
      </w:tblGrid>
      <w:tr w:rsidR="003423C9" w:rsidRPr="000D63BB" w14:paraId="4E999095" w14:textId="77777777" w:rsidTr="00AC2AD3">
        <w:trPr>
          <w:jc w:val="center"/>
        </w:trPr>
        <w:tc>
          <w:tcPr>
            <w:tcW w:w="1020" w:type="dxa"/>
            <w:shd w:val="clear" w:color="auto" w:fill="C5E0B3" w:themeFill="accent6" w:themeFillTint="66"/>
          </w:tcPr>
          <w:p w14:paraId="320E1DAE" w14:textId="77777777" w:rsidR="003423C9" w:rsidRDefault="003423C9" w:rsidP="00EF10C3">
            <w:pPr>
              <w:bidi/>
              <w:spacing w:after="0" w:line="240" w:lineRule="auto"/>
              <w:jc w:val="center"/>
              <w:rPr>
                <w:rFonts w:cs="B Nazanin"/>
                <w:b/>
                <w:bCs/>
                <w:sz w:val="24"/>
                <w:szCs w:val="24"/>
                <w:rtl/>
                <w:lang w:bidi="fa-IR"/>
              </w:rPr>
              <w:pPrChange w:id="920" w:author="reza" w:date="2017-04-12T18:32:00Z">
                <w:pPr>
                  <w:bidi/>
                  <w:jc w:val="center"/>
                </w:pPr>
              </w:pPrChange>
            </w:pPr>
          </w:p>
        </w:tc>
        <w:tc>
          <w:tcPr>
            <w:tcW w:w="3898" w:type="dxa"/>
            <w:shd w:val="clear" w:color="auto" w:fill="C5E0B3" w:themeFill="accent6" w:themeFillTint="66"/>
            <w:vAlign w:val="center"/>
          </w:tcPr>
          <w:p w14:paraId="629563D7" w14:textId="77777777" w:rsidR="003423C9" w:rsidRDefault="003423C9" w:rsidP="00EF10C3">
            <w:pPr>
              <w:bidi/>
              <w:spacing w:after="0" w:line="240" w:lineRule="auto"/>
              <w:jc w:val="center"/>
              <w:rPr>
                <w:rFonts w:cs="B Nazanin"/>
                <w:b/>
                <w:bCs/>
                <w:sz w:val="24"/>
                <w:szCs w:val="24"/>
                <w:rtl/>
                <w:lang w:bidi="fa-IR"/>
              </w:rPr>
              <w:pPrChange w:id="921" w:author="reza" w:date="2017-04-12T18:32:00Z">
                <w:pPr>
                  <w:bidi/>
                  <w:jc w:val="center"/>
                </w:pPr>
              </w:pPrChange>
            </w:pPr>
            <w:r>
              <w:rPr>
                <w:rFonts w:cs="B Nazanin" w:hint="cs"/>
                <w:b/>
                <w:bCs/>
                <w:sz w:val="24"/>
                <w:szCs w:val="24"/>
                <w:rtl/>
                <w:lang w:bidi="fa-IR"/>
              </w:rPr>
              <w:t>نام فیلد</w:t>
            </w:r>
          </w:p>
        </w:tc>
        <w:tc>
          <w:tcPr>
            <w:tcW w:w="1461" w:type="dxa"/>
            <w:shd w:val="clear" w:color="auto" w:fill="C5E0B3" w:themeFill="accent6" w:themeFillTint="66"/>
          </w:tcPr>
          <w:p w14:paraId="182421D3" w14:textId="77777777" w:rsidR="003423C9" w:rsidRPr="005634E5" w:rsidRDefault="003423C9" w:rsidP="00EF10C3">
            <w:pPr>
              <w:pStyle w:val="ListParagraph"/>
              <w:bidi/>
              <w:spacing w:after="0" w:line="240" w:lineRule="auto"/>
              <w:ind w:left="0"/>
              <w:jc w:val="center"/>
              <w:rPr>
                <w:rFonts w:cs="B Nazanin"/>
                <w:b/>
                <w:bCs/>
                <w:sz w:val="24"/>
                <w:szCs w:val="24"/>
                <w:rtl/>
              </w:rPr>
              <w:pPrChange w:id="922" w:author="reza" w:date="2017-04-12T18:32:00Z">
                <w:pPr>
                  <w:pStyle w:val="ListParagraph"/>
                  <w:bidi/>
                  <w:ind w:left="0"/>
                  <w:jc w:val="center"/>
                </w:pPr>
              </w:pPrChange>
            </w:pPr>
            <w:r w:rsidRPr="005634E5">
              <w:rPr>
                <w:rFonts w:cs="B Nazanin" w:hint="cs"/>
                <w:b/>
                <w:bCs/>
                <w:sz w:val="24"/>
                <w:szCs w:val="24"/>
                <w:rtl/>
              </w:rPr>
              <w:t>کد فیلد</w:t>
            </w:r>
          </w:p>
        </w:tc>
        <w:tc>
          <w:tcPr>
            <w:tcW w:w="2225" w:type="dxa"/>
            <w:shd w:val="clear" w:color="auto" w:fill="C5E0B3" w:themeFill="accent6" w:themeFillTint="66"/>
            <w:vAlign w:val="center"/>
          </w:tcPr>
          <w:p w14:paraId="3D3252A6" w14:textId="77777777" w:rsidR="003423C9" w:rsidRDefault="003423C9" w:rsidP="00EF10C3">
            <w:pPr>
              <w:pStyle w:val="ListParagraph"/>
              <w:bidi/>
              <w:spacing w:after="0" w:line="240" w:lineRule="auto"/>
              <w:ind w:left="34"/>
              <w:jc w:val="center"/>
              <w:rPr>
                <w:rFonts w:cs="B Nazanin"/>
                <w:b/>
                <w:bCs/>
                <w:sz w:val="24"/>
                <w:szCs w:val="24"/>
              </w:rPr>
              <w:pPrChange w:id="923" w:author="reza" w:date="2017-04-12T18:32:00Z">
                <w:pPr>
                  <w:pStyle w:val="ListParagraph"/>
                  <w:bidi/>
                  <w:ind w:left="34"/>
                  <w:jc w:val="center"/>
                </w:pPr>
              </w:pPrChange>
            </w:pPr>
            <w:r>
              <w:rPr>
                <w:rFonts w:cs="B Nazanin" w:hint="cs"/>
                <w:b/>
                <w:bCs/>
                <w:sz w:val="24"/>
                <w:szCs w:val="24"/>
                <w:rtl/>
              </w:rPr>
              <w:t>مثال</w:t>
            </w:r>
          </w:p>
        </w:tc>
      </w:tr>
      <w:tr w:rsidR="003423C9" w:rsidRPr="000D63BB" w14:paraId="7542439E" w14:textId="77777777" w:rsidTr="00AC2AD3">
        <w:trPr>
          <w:jc w:val="center"/>
        </w:trPr>
        <w:tc>
          <w:tcPr>
            <w:tcW w:w="1020" w:type="dxa"/>
            <w:shd w:val="clear" w:color="auto" w:fill="C5E0B3" w:themeFill="accent6" w:themeFillTint="66"/>
          </w:tcPr>
          <w:p w14:paraId="744C7BA4" w14:textId="77777777" w:rsidR="003423C9" w:rsidRDefault="003423C9" w:rsidP="00EF10C3">
            <w:pPr>
              <w:pStyle w:val="ListParagraph"/>
              <w:numPr>
                <w:ilvl w:val="0"/>
                <w:numId w:val="31"/>
              </w:numPr>
              <w:bidi/>
              <w:spacing w:after="0" w:line="240" w:lineRule="auto"/>
              <w:rPr>
                <w:rFonts w:cs="B Nazanin"/>
                <w:b/>
                <w:bCs/>
                <w:sz w:val="24"/>
                <w:szCs w:val="24"/>
                <w:rtl/>
                <w:lang w:bidi="fa-IR"/>
              </w:rPr>
              <w:pPrChange w:id="924" w:author="reza" w:date="2017-04-12T18:32:00Z">
                <w:pPr>
                  <w:pStyle w:val="ListParagraph"/>
                  <w:numPr>
                    <w:numId w:val="31"/>
                  </w:numPr>
                  <w:bidi/>
                  <w:ind w:hanging="360"/>
                </w:pPr>
              </w:pPrChange>
            </w:pPr>
          </w:p>
        </w:tc>
        <w:tc>
          <w:tcPr>
            <w:tcW w:w="3898" w:type="dxa"/>
            <w:shd w:val="clear" w:color="auto" w:fill="C5E0B3" w:themeFill="accent6" w:themeFillTint="66"/>
            <w:vAlign w:val="center"/>
          </w:tcPr>
          <w:p w14:paraId="353048C7" w14:textId="77777777" w:rsidR="003423C9" w:rsidRPr="000D63BB" w:rsidRDefault="003423C9" w:rsidP="00EF10C3">
            <w:pPr>
              <w:pStyle w:val="ListParagraph"/>
              <w:bidi/>
              <w:spacing w:after="0" w:line="240" w:lineRule="auto"/>
              <w:ind w:left="130"/>
              <w:rPr>
                <w:rFonts w:cs="B Nazanin"/>
                <w:b/>
                <w:bCs/>
                <w:sz w:val="24"/>
                <w:szCs w:val="24"/>
                <w:rtl/>
              </w:rPr>
              <w:pPrChange w:id="925" w:author="reza" w:date="2017-04-12T18:32:00Z">
                <w:pPr>
                  <w:pStyle w:val="ListParagraph"/>
                  <w:bidi/>
                  <w:ind w:left="130"/>
                </w:pPr>
              </w:pPrChange>
            </w:pPr>
            <w:r>
              <w:rPr>
                <w:rFonts w:cs="B Nazanin" w:hint="cs"/>
                <w:b/>
                <w:bCs/>
                <w:sz w:val="24"/>
                <w:szCs w:val="24"/>
                <w:rtl/>
                <w:lang w:bidi="fa-IR"/>
              </w:rPr>
              <w:t xml:space="preserve">کد پیام </w:t>
            </w:r>
            <w:r>
              <w:rPr>
                <w:rFonts w:cs="B Nazanin" w:hint="cs"/>
                <w:b/>
                <w:bCs/>
                <w:sz w:val="24"/>
                <w:szCs w:val="24"/>
                <w:rtl/>
              </w:rPr>
              <w:t>مرخصی از تحصیل</w:t>
            </w:r>
          </w:p>
        </w:tc>
        <w:tc>
          <w:tcPr>
            <w:tcW w:w="1461" w:type="dxa"/>
            <w:shd w:val="clear" w:color="auto" w:fill="C5E0B3" w:themeFill="accent6" w:themeFillTint="66"/>
          </w:tcPr>
          <w:p w14:paraId="1864BA0F" w14:textId="77777777" w:rsidR="003423C9" w:rsidRPr="005634E5" w:rsidRDefault="003423C9" w:rsidP="00EF10C3">
            <w:pPr>
              <w:pStyle w:val="ListParagraph"/>
              <w:bidi/>
              <w:spacing w:after="0" w:line="240" w:lineRule="auto"/>
              <w:ind w:left="0"/>
              <w:jc w:val="center"/>
              <w:rPr>
                <w:rFonts w:cs="B Nazanin"/>
                <w:b/>
                <w:bCs/>
                <w:sz w:val="24"/>
                <w:szCs w:val="24"/>
              </w:rPr>
              <w:pPrChange w:id="926" w:author="reza" w:date="2017-04-12T18:32:00Z">
                <w:pPr>
                  <w:pStyle w:val="ListParagraph"/>
                  <w:bidi/>
                  <w:ind w:left="0"/>
                  <w:jc w:val="center"/>
                </w:pPr>
              </w:pPrChange>
            </w:pPr>
            <w:r w:rsidRPr="005634E5">
              <w:rPr>
                <w:rFonts w:cs="B Nazanin"/>
                <w:b/>
                <w:bCs/>
                <w:sz w:val="24"/>
                <w:szCs w:val="24"/>
              </w:rPr>
              <w:t>MC</w:t>
            </w:r>
          </w:p>
        </w:tc>
        <w:tc>
          <w:tcPr>
            <w:tcW w:w="2225" w:type="dxa"/>
            <w:shd w:val="clear" w:color="auto" w:fill="C5E0B3" w:themeFill="accent6" w:themeFillTint="66"/>
            <w:vAlign w:val="center"/>
          </w:tcPr>
          <w:p w14:paraId="6B429B07" w14:textId="77777777" w:rsidR="003423C9" w:rsidRPr="000D63BB" w:rsidRDefault="003423C9" w:rsidP="00EF10C3">
            <w:pPr>
              <w:pStyle w:val="ListParagraph"/>
              <w:bidi/>
              <w:spacing w:after="0" w:line="240" w:lineRule="auto"/>
              <w:ind w:left="0"/>
              <w:jc w:val="center"/>
              <w:rPr>
                <w:rFonts w:cs="B Nazanin"/>
                <w:b/>
                <w:bCs/>
                <w:sz w:val="24"/>
                <w:szCs w:val="24"/>
                <w:rtl/>
              </w:rPr>
              <w:pPrChange w:id="927" w:author="reza" w:date="2017-04-12T18:32:00Z">
                <w:pPr>
                  <w:pStyle w:val="ListParagraph"/>
                  <w:bidi/>
                  <w:ind w:left="0"/>
                  <w:jc w:val="center"/>
                </w:pPr>
              </w:pPrChange>
            </w:pPr>
            <w:r>
              <w:rPr>
                <w:rFonts w:cs="B Nazanin"/>
                <w:b/>
                <w:bCs/>
                <w:sz w:val="24"/>
                <w:szCs w:val="24"/>
              </w:rPr>
              <w:t>A10</w:t>
            </w:r>
          </w:p>
        </w:tc>
      </w:tr>
      <w:tr w:rsidR="003423C9" w14:paraId="7B4A2886" w14:textId="77777777" w:rsidTr="00AC2AD3">
        <w:trPr>
          <w:jc w:val="center"/>
        </w:trPr>
        <w:tc>
          <w:tcPr>
            <w:tcW w:w="1020" w:type="dxa"/>
            <w:shd w:val="clear" w:color="auto" w:fill="DEEAF6" w:themeFill="accent1" w:themeFillTint="33"/>
          </w:tcPr>
          <w:p w14:paraId="0A28E9C8" w14:textId="77777777" w:rsidR="003423C9" w:rsidRPr="003423C9" w:rsidRDefault="003423C9" w:rsidP="00EF10C3">
            <w:pPr>
              <w:pStyle w:val="ListParagraph"/>
              <w:numPr>
                <w:ilvl w:val="0"/>
                <w:numId w:val="31"/>
              </w:numPr>
              <w:bidi/>
              <w:spacing w:after="0" w:line="240" w:lineRule="auto"/>
              <w:rPr>
                <w:rFonts w:cs="B Nazanin"/>
                <w:b/>
                <w:bCs/>
                <w:sz w:val="24"/>
                <w:szCs w:val="24"/>
                <w:rtl/>
                <w:lang w:bidi="fa-IR"/>
              </w:rPr>
              <w:pPrChange w:id="928" w:author="reza" w:date="2017-04-12T18:32:00Z">
                <w:pPr>
                  <w:pStyle w:val="ListParagraph"/>
                  <w:numPr>
                    <w:numId w:val="31"/>
                  </w:numPr>
                  <w:bidi/>
                  <w:ind w:hanging="360"/>
                </w:pPr>
              </w:pPrChange>
            </w:pPr>
          </w:p>
        </w:tc>
        <w:tc>
          <w:tcPr>
            <w:tcW w:w="3898" w:type="dxa"/>
            <w:shd w:val="clear" w:color="auto" w:fill="DEEAF6" w:themeFill="accent1" w:themeFillTint="33"/>
            <w:vAlign w:val="center"/>
          </w:tcPr>
          <w:p w14:paraId="5E9D47FD" w14:textId="77777777" w:rsidR="003423C9" w:rsidRDefault="003423C9" w:rsidP="00EF10C3">
            <w:pPr>
              <w:bidi/>
              <w:spacing w:after="0" w:line="240" w:lineRule="auto"/>
              <w:ind w:left="130"/>
              <w:rPr>
                <w:rFonts w:cs="B Nazanin"/>
                <w:b/>
                <w:bCs/>
                <w:sz w:val="24"/>
                <w:szCs w:val="24"/>
                <w:rtl/>
                <w:lang w:bidi="fa-IR"/>
              </w:rPr>
              <w:pPrChange w:id="929" w:author="reza" w:date="2017-04-12T18:32:00Z">
                <w:pPr>
                  <w:bidi/>
                  <w:ind w:left="130"/>
                </w:pPr>
              </w:pPrChange>
            </w:pPr>
            <w:r>
              <w:rPr>
                <w:rFonts w:cs="B Nazanin" w:hint="cs"/>
                <w:b/>
                <w:bCs/>
                <w:sz w:val="24"/>
                <w:szCs w:val="24"/>
                <w:rtl/>
                <w:lang w:bidi="fa-IR"/>
              </w:rPr>
              <w:t>کد مرجع در سامانه دانشگاه</w:t>
            </w:r>
          </w:p>
        </w:tc>
        <w:tc>
          <w:tcPr>
            <w:tcW w:w="1461" w:type="dxa"/>
          </w:tcPr>
          <w:p w14:paraId="52DFA6CD" w14:textId="77777777" w:rsidR="003423C9" w:rsidRPr="008A58AB" w:rsidRDefault="003423C9" w:rsidP="00EF10C3">
            <w:pPr>
              <w:bidi/>
              <w:spacing w:after="0" w:line="240" w:lineRule="auto"/>
              <w:jc w:val="center"/>
              <w:rPr>
                <w:rFonts w:cs="B Nazanin"/>
                <w:b/>
                <w:bCs/>
                <w:sz w:val="24"/>
                <w:szCs w:val="24"/>
              </w:rPr>
              <w:pPrChange w:id="930" w:author="reza" w:date="2017-04-12T18:32:00Z">
                <w:pPr>
                  <w:bidi/>
                  <w:jc w:val="center"/>
                </w:pPr>
              </w:pPrChange>
            </w:pPr>
            <w:r w:rsidRPr="008A58AB">
              <w:rPr>
                <w:rFonts w:cs="B Nazanin"/>
                <w:b/>
                <w:bCs/>
                <w:sz w:val="24"/>
                <w:szCs w:val="24"/>
              </w:rPr>
              <w:t>RC</w:t>
            </w:r>
          </w:p>
        </w:tc>
        <w:tc>
          <w:tcPr>
            <w:tcW w:w="2225" w:type="dxa"/>
            <w:shd w:val="clear" w:color="auto" w:fill="auto"/>
            <w:vAlign w:val="center"/>
          </w:tcPr>
          <w:p w14:paraId="690EE3E8" w14:textId="77777777" w:rsidR="003423C9" w:rsidRPr="00CB787A" w:rsidRDefault="003423C9" w:rsidP="00EF10C3">
            <w:pPr>
              <w:bidi/>
              <w:spacing w:after="0" w:line="240" w:lineRule="auto"/>
              <w:jc w:val="center"/>
              <w:rPr>
                <w:rFonts w:cs="B Nazanin"/>
                <w:sz w:val="24"/>
                <w:szCs w:val="24"/>
              </w:rPr>
              <w:pPrChange w:id="931" w:author="reza" w:date="2017-04-12T18:32:00Z">
                <w:pPr>
                  <w:bidi/>
                  <w:jc w:val="center"/>
                </w:pPr>
              </w:pPrChange>
            </w:pPr>
            <w:r w:rsidRPr="00CB787A">
              <w:rPr>
                <w:rFonts w:cs="B Nazanin"/>
                <w:sz w:val="24"/>
                <w:szCs w:val="24"/>
              </w:rPr>
              <w:t>125176</w:t>
            </w:r>
          </w:p>
        </w:tc>
      </w:tr>
      <w:tr w:rsidR="003423C9" w14:paraId="654847AC" w14:textId="77777777" w:rsidTr="00AC2AD3">
        <w:trPr>
          <w:jc w:val="center"/>
        </w:trPr>
        <w:tc>
          <w:tcPr>
            <w:tcW w:w="1020" w:type="dxa"/>
            <w:shd w:val="clear" w:color="auto" w:fill="DEEAF6" w:themeFill="accent1" w:themeFillTint="33"/>
          </w:tcPr>
          <w:p w14:paraId="67019670" w14:textId="77777777" w:rsidR="003423C9" w:rsidRPr="003423C9" w:rsidRDefault="003423C9" w:rsidP="00EF10C3">
            <w:pPr>
              <w:pStyle w:val="ListParagraph"/>
              <w:numPr>
                <w:ilvl w:val="0"/>
                <w:numId w:val="31"/>
              </w:numPr>
              <w:bidi/>
              <w:spacing w:after="0" w:line="240" w:lineRule="auto"/>
              <w:rPr>
                <w:rFonts w:cs="B Nazanin"/>
                <w:b/>
                <w:bCs/>
                <w:sz w:val="24"/>
                <w:szCs w:val="24"/>
                <w:rtl/>
                <w:lang w:bidi="fa-IR"/>
              </w:rPr>
              <w:pPrChange w:id="932" w:author="reza" w:date="2017-04-12T18:32:00Z">
                <w:pPr>
                  <w:pStyle w:val="ListParagraph"/>
                  <w:numPr>
                    <w:numId w:val="31"/>
                  </w:numPr>
                  <w:bidi/>
                  <w:ind w:hanging="360"/>
                </w:pPr>
              </w:pPrChange>
            </w:pPr>
          </w:p>
        </w:tc>
        <w:tc>
          <w:tcPr>
            <w:tcW w:w="3898" w:type="dxa"/>
            <w:shd w:val="clear" w:color="auto" w:fill="DEEAF6" w:themeFill="accent1" w:themeFillTint="33"/>
            <w:vAlign w:val="center"/>
          </w:tcPr>
          <w:p w14:paraId="42F526F8" w14:textId="77777777" w:rsidR="003423C9" w:rsidRDefault="003423C9" w:rsidP="00EF10C3">
            <w:pPr>
              <w:bidi/>
              <w:spacing w:after="0" w:line="240" w:lineRule="auto"/>
              <w:ind w:left="130"/>
              <w:rPr>
                <w:rFonts w:cs="B Nazanin"/>
                <w:b/>
                <w:bCs/>
                <w:sz w:val="24"/>
                <w:szCs w:val="24"/>
                <w:rtl/>
                <w:lang w:bidi="fa-IR"/>
              </w:rPr>
              <w:pPrChange w:id="933" w:author="reza" w:date="2017-04-12T18:32:00Z">
                <w:pPr>
                  <w:bidi/>
                  <w:ind w:left="130"/>
                </w:pPr>
              </w:pPrChange>
            </w:pPr>
            <w:r>
              <w:rPr>
                <w:rFonts w:cs="B Nazanin" w:hint="cs"/>
                <w:b/>
                <w:bCs/>
                <w:sz w:val="24"/>
                <w:szCs w:val="24"/>
                <w:rtl/>
                <w:lang w:bidi="fa-IR"/>
              </w:rPr>
              <w:t>تاریخ</w:t>
            </w:r>
          </w:p>
        </w:tc>
        <w:tc>
          <w:tcPr>
            <w:tcW w:w="1461" w:type="dxa"/>
          </w:tcPr>
          <w:p w14:paraId="51E4E198" w14:textId="77777777" w:rsidR="003423C9" w:rsidRPr="008A58AB" w:rsidRDefault="003423C9" w:rsidP="00EF10C3">
            <w:pPr>
              <w:bidi/>
              <w:spacing w:after="0" w:line="240" w:lineRule="auto"/>
              <w:jc w:val="center"/>
              <w:rPr>
                <w:rFonts w:cs="B Nazanin"/>
                <w:b/>
                <w:bCs/>
                <w:sz w:val="24"/>
                <w:szCs w:val="24"/>
              </w:rPr>
              <w:pPrChange w:id="934" w:author="reza" w:date="2017-04-12T18:32:00Z">
                <w:pPr>
                  <w:bidi/>
                  <w:jc w:val="center"/>
                </w:pPr>
              </w:pPrChange>
            </w:pPr>
            <w:r w:rsidRPr="008A58AB">
              <w:rPr>
                <w:rFonts w:cs="B Nazanin"/>
                <w:b/>
                <w:bCs/>
                <w:sz w:val="24"/>
                <w:szCs w:val="24"/>
              </w:rPr>
              <w:t>PD</w:t>
            </w:r>
          </w:p>
        </w:tc>
        <w:tc>
          <w:tcPr>
            <w:tcW w:w="2225" w:type="dxa"/>
            <w:shd w:val="clear" w:color="auto" w:fill="auto"/>
            <w:vAlign w:val="center"/>
          </w:tcPr>
          <w:p w14:paraId="54AF5477" w14:textId="77777777" w:rsidR="003423C9" w:rsidRPr="00CB787A" w:rsidRDefault="003423C9" w:rsidP="00EF10C3">
            <w:pPr>
              <w:bidi/>
              <w:spacing w:after="0" w:line="240" w:lineRule="auto"/>
              <w:jc w:val="center"/>
              <w:rPr>
                <w:rFonts w:cs="B Nazanin"/>
                <w:sz w:val="24"/>
                <w:szCs w:val="24"/>
              </w:rPr>
              <w:pPrChange w:id="935" w:author="reza" w:date="2017-04-12T18:32:00Z">
                <w:pPr>
                  <w:bidi/>
                  <w:jc w:val="center"/>
                </w:pPr>
              </w:pPrChange>
            </w:pPr>
            <w:r w:rsidRPr="00CB787A">
              <w:rPr>
                <w:rFonts w:cs="B Nazanin"/>
                <w:sz w:val="24"/>
                <w:szCs w:val="24"/>
              </w:rPr>
              <w:t>1394/07/01</w:t>
            </w:r>
          </w:p>
        </w:tc>
      </w:tr>
      <w:tr w:rsidR="003423C9" w14:paraId="34CA53F1" w14:textId="77777777" w:rsidTr="00AC2AD3">
        <w:trPr>
          <w:jc w:val="center"/>
        </w:trPr>
        <w:tc>
          <w:tcPr>
            <w:tcW w:w="1020" w:type="dxa"/>
            <w:shd w:val="clear" w:color="auto" w:fill="DEEAF6" w:themeFill="accent1" w:themeFillTint="33"/>
          </w:tcPr>
          <w:p w14:paraId="20F287A6" w14:textId="77777777" w:rsidR="003423C9" w:rsidRPr="003423C9" w:rsidRDefault="003423C9" w:rsidP="00EF10C3">
            <w:pPr>
              <w:pStyle w:val="ListParagraph"/>
              <w:numPr>
                <w:ilvl w:val="0"/>
                <w:numId w:val="31"/>
              </w:numPr>
              <w:bidi/>
              <w:spacing w:after="0" w:line="240" w:lineRule="auto"/>
              <w:rPr>
                <w:rFonts w:cs="B Nazanin"/>
                <w:b/>
                <w:bCs/>
                <w:sz w:val="24"/>
                <w:szCs w:val="24"/>
                <w:rtl/>
              </w:rPr>
              <w:pPrChange w:id="936" w:author="reza" w:date="2017-04-12T18:32:00Z">
                <w:pPr>
                  <w:pStyle w:val="ListParagraph"/>
                  <w:numPr>
                    <w:numId w:val="31"/>
                  </w:numPr>
                  <w:bidi/>
                  <w:ind w:hanging="360"/>
                </w:pPr>
              </w:pPrChange>
            </w:pPr>
          </w:p>
        </w:tc>
        <w:tc>
          <w:tcPr>
            <w:tcW w:w="3898" w:type="dxa"/>
            <w:shd w:val="clear" w:color="auto" w:fill="DEEAF6" w:themeFill="accent1" w:themeFillTint="33"/>
            <w:vAlign w:val="center"/>
          </w:tcPr>
          <w:p w14:paraId="134AAFF1" w14:textId="77777777" w:rsidR="003423C9" w:rsidRPr="00F74E48" w:rsidRDefault="003423C9" w:rsidP="00EF10C3">
            <w:pPr>
              <w:bidi/>
              <w:spacing w:after="0" w:line="240" w:lineRule="auto"/>
              <w:ind w:left="130"/>
              <w:rPr>
                <w:rFonts w:cs="B Nazanin"/>
                <w:b/>
                <w:bCs/>
                <w:sz w:val="24"/>
                <w:szCs w:val="24"/>
                <w:rtl/>
              </w:rPr>
              <w:pPrChange w:id="937" w:author="reza" w:date="2017-04-12T18:32:00Z">
                <w:pPr>
                  <w:bidi/>
                  <w:ind w:left="130"/>
                </w:pPr>
              </w:pPrChange>
            </w:pPr>
            <w:r>
              <w:rPr>
                <w:rFonts w:cs="B Nazanin" w:hint="cs"/>
                <w:b/>
                <w:bCs/>
                <w:sz w:val="24"/>
                <w:szCs w:val="24"/>
                <w:rtl/>
              </w:rPr>
              <w:t>کد دانشگاه</w:t>
            </w:r>
          </w:p>
        </w:tc>
        <w:tc>
          <w:tcPr>
            <w:tcW w:w="1461" w:type="dxa"/>
          </w:tcPr>
          <w:p w14:paraId="334C72B7" w14:textId="77777777" w:rsidR="003423C9" w:rsidRPr="008A58AB" w:rsidRDefault="003423C9" w:rsidP="00EF10C3">
            <w:pPr>
              <w:bidi/>
              <w:spacing w:after="0" w:line="240" w:lineRule="auto"/>
              <w:jc w:val="center"/>
              <w:rPr>
                <w:rFonts w:cs="B Nazanin"/>
                <w:b/>
                <w:bCs/>
                <w:sz w:val="24"/>
                <w:szCs w:val="24"/>
              </w:rPr>
              <w:pPrChange w:id="938" w:author="reza" w:date="2017-04-12T18:32:00Z">
                <w:pPr>
                  <w:bidi/>
                  <w:jc w:val="center"/>
                </w:pPr>
              </w:pPrChange>
            </w:pPr>
            <w:r w:rsidRPr="008A58AB">
              <w:rPr>
                <w:rFonts w:cs="B Nazanin"/>
                <w:b/>
                <w:bCs/>
                <w:sz w:val="24"/>
                <w:szCs w:val="24"/>
              </w:rPr>
              <w:t>UC</w:t>
            </w:r>
          </w:p>
        </w:tc>
        <w:tc>
          <w:tcPr>
            <w:tcW w:w="2225" w:type="dxa"/>
            <w:shd w:val="clear" w:color="auto" w:fill="auto"/>
            <w:vAlign w:val="center"/>
          </w:tcPr>
          <w:p w14:paraId="16D998DF" w14:textId="77777777" w:rsidR="003423C9" w:rsidRPr="00CB787A" w:rsidRDefault="003423C9" w:rsidP="00EF10C3">
            <w:pPr>
              <w:bidi/>
              <w:spacing w:after="0" w:line="240" w:lineRule="auto"/>
              <w:jc w:val="center"/>
              <w:rPr>
                <w:rFonts w:cs="B Nazanin"/>
                <w:sz w:val="24"/>
                <w:szCs w:val="24"/>
              </w:rPr>
              <w:pPrChange w:id="939" w:author="reza" w:date="2017-04-12T18:32:00Z">
                <w:pPr>
                  <w:bidi/>
                  <w:jc w:val="center"/>
                </w:pPr>
              </w:pPrChange>
            </w:pPr>
            <w:r w:rsidRPr="00CB787A">
              <w:rPr>
                <w:rFonts w:cs="B Nazanin"/>
                <w:sz w:val="24"/>
                <w:szCs w:val="24"/>
              </w:rPr>
              <w:t>2101</w:t>
            </w:r>
          </w:p>
        </w:tc>
      </w:tr>
      <w:tr w:rsidR="003423C9" w14:paraId="3C98AFA6" w14:textId="77777777" w:rsidTr="00AC2AD3">
        <w:trPr>
          <w:jc w:val="center"/>
        </w:trPr>
        <w:tc>
          <w:tcPr>
            <w:tcW w:w="1020" w:type="dxa"/>
            <w:shd w:val="clear" w:color="auto" w:fill="DEEAF6" w:themeFill="accent1" w:themeFillTint="33"/>
          </w:tcPr>
          <w:p w14:paraId="51030F7A" w14:textId="77777777" w:rsidR="003423C9" w:rsidRPr="003423C9" w:rsidRDefault="003423C9" w:rsidP="00EF10C3">
            <w:pPr>
              <w:pStyle w:val="ListParagraph"/>
              <w:numPr>
                <w:ilvl w:val="0"/>
                <w:numId w:val="31"/>
              </w:numPr>
              <w:bidi/>
              <w:spacing w:after="0" w:line="240" w:lineRule="auto"/>
              <w:rPr>
                <w:rFonts w:cs="B Nazanin"/>
                <w:b/>
                <w:bCs/>
                <w:sz w:val="24"/>
                <w:szCs w:val="24"/>
                <w:rtl/>
              </w:rPr>
              <w:pPrChange w:id="940" w:author="reza" w:date="2017-04-12T18:32:00Z">
                <w:pPr>
                  <w:pStyle w:val="ListParagraph"/>
                  <w:numPr>
                    <w:numId w:val="31"/>
                  </w:numPr>
                  <w:bidi/>
                  <w:ind w:hanging="360"/>
                </w:pPr>
              </w:pPrChange>
            </w:pPr>
          </w:p>
        </w:tc>
        <w:tc>
          <w:tcPr>
            <w:tcW w:w="3898" w:type="dxa"/>
            <w:shd w:val="clear" w:color="auto" w:fill="DEEAF6" w:themeFill="accent1" w:themeFillTint="33"/>
            <w:vAlign w:val="center"/>
          </w:tcPr>
          <w:p w14:paraId="7D75ADBB" w14:textId="77777777" w:rsidR="003423C9" w:rsidRDefault="003423C9" w:rsidP="00EF10C3">
            <w:pPr>
              <w:bidi/>
              <w:spacing w:after="0" w:line="240" w:lineRule="auto"/>
              <w:ind w:left="130"/>
              <w:rPr>
                <w:rFonts w:cs="B Nazanin"/>
                <w:b/>
                <w:bCs/>
                <w:sz w:val="24"/>
                <w:szCs w:val="24"/>
                <w:rtl/>
              </w:rPr>
              <w:pPrChange w:id="941" w:author="reza" w:date="2017-04-12T18:32:00Z">
                <w:pPr>
                  <w:bidi/>
                  <w:ind w:left="130"/>
                </w:pPr>
              </w:pPrChange>
            </w:pPr>
            <w:r>
              <w:rPr>
                <w:rFonts w:cs="B Nazanin" w:hint="cs"/>
                <w:b/>
                <w:bCs/>
                <w:sz w:val="24"/>
                <w:szCs w:val="24"/>
                <w:rtl/>
              </w:rPr>
              <w:t>کد ملی دستیار</w:t>
            </w:r>
          </w:p>
        </w:tc>
        <w:tc>
          <w:tcPr>
            <w:tcW w:w="1461" w:type="dxa"/>
          </w:tcPr>
          <w:p w14:paraId="2696ED26" w14:textId="77777777" w:rsidR="003423C9" w:rsidRPr="008A58AB" w:rsidRDefault="003423C9" w:rsidP="00EF10C3">
            <w:pPr>
              <w:bidi/>
              <w:spacing w:after="0" w:line="240" w:lineRule="auto"/>
              <w:jc w:val="center"/>
              <w:rPr>
                <w:rFonts w:cs="B Nazanin"/>
                <w:b/>
                <w:bCs/>
                <w:sz w:val="24"/>
                <w:szCs w:val="24"/>
                <w:lang w:bidi="fa-IR"/>
              </w:rPr>
              <w:pPrChange w:id="942" w:author="reza" w:date="2017-04-12T18:32:00Z">
                <w:pPr>
                  <w:bidi/>
                  <w:jc w:val="center"/>
                </w:pPr>
              </w:pPrChange>
            </w:pPr>
            <w:r w:rsidRPr="008A58AB">
              <w:rPr>
                <w:rFonts w:cs="B Nazanin"/>
                <w:b/>
                <w:bCs/>
                <w:sz w:val="24"/>
                <w:szCs w:val="24"/>
                <w:lang w:bidi="fa-IR"/>
              </w:rPr>
              <w:t>NID</w:t>
            </w:r>
          </w:p>
        </w:tc>
        <w:tc>
          <w:tcPr>
            <w:tcW w:w="2225" w:type="dxa"/>
            <w:vAlign w:val="center"/>
          </w:tcPr>
          <w:p w14:paraId="07149B5B" w14:textId="77777777" w:rsidR="003423C9" w:rsidRPr="00CB787A" w:rsidRDefault="003423C9" w:rsidP="00EF10C3">
            <w:pPr>
              <w:bidi/>
              <w:spacing w:after="0" w:line="240" w:lineRule="auto"/>
              <w:jc w:val="center"/>
              <w:rPr>
                <w:rFonts w:cs="B Nazanin"/>
                <w:sz w:val="24"/>
                <w:szCs w:val="24"/>
                <w:rtl/>
                <w:lang w:bidi="fa-IR"/>
              </w:rPr>
              <w:pPrChange w:id="943" w:author="reza" w:date="2017-04-12T18:32:00Z">
                <w:pPr>
                  <w:bidi/>
                  <w:jc w:val="center"/>
                </w:pPr>
              </w:pPrChange>
            </w:pPr>
            <w:r w:rsidRPr="00CB787A">
              <w:rPr>
                <w:rFonts w:cs="B Nazanin"/>
                <w:sz w:val="24"/>
                <w:szCs w:val="24"/>
                <w:lang w:bidi="fa-IR"/>
              </w:rPr>
              <w:t>387XXXXXXC</w:t>
            </w:r>
          </w:p>
        </w:tc>
      </w:tr>
      <w:tr w:rsidR="003423C9" w14:paraId="0A4BF915" w14:textId="77777777" w:rsidTr="00AC2AD3">
        <w:trPr>
          <w:jc w:val="center"/>
        </w:trPr>
        <w:tc>
          <w:tcPr>
            <w:tcW w:w="1020" w:type="dxa"/>
            <w:shd w:val="clear" w:color="auto" w:fill="DEEAF6" w:themeFill="accent1" w:themeFillTint="33"/>
          </w:tcPr>
          <w:p w14:paraId="489758FB" w14:textId="77777777" w:rsidR="003423C9" w:rsidRPr="003423C9" w:rsidRDefault="003423C9" w:rsidP="00EF10C3">
            <w:pPr>
              <w:pStyle w:val="ListParagraph"/>
              <w:numPr>
                <w:ilvl w:val="0"/>
                <w:numId w:val="31"/>
              </w:numPr>
              <w:bidi/>
              <w:spacing w:after="0" w:line="240" w:lineRule="auto"/>
              <w:rPr>
                <w:rFonts w:cs="B Nazanin"/>
                <w:b/>
                <w:bCs/>
                <w:sz w:val="24"/>
                <w:szCs w:val="24"/>
                <w:rtl/>
                <w:lang w:bidi="fa-IR"/>
              </w:rPr>
              <w:pPrChange w:id="944" w:author="reza" w:date="2017-04-12T18:32:00Z">
                <w:pPr>
                  <w:pStyle w:val="ListParagraph"/>
                  <w:numPr>
                    <w:numId w:val="31"/>
                  </w:numPr>
                  <w:bidi/>
                  <w:ind w:hanging="360"/>
                </w:pPr>
              </w:pPrChange>
            </w:pPr>
          </w:p>
        </w:tc>
        <w:tc>
          <w:tcPr>
            <w:tcW w:w="3898" w:type="dxa"/>
            <w:shd w:val="clear" w:color="auto" w:fill="DEEAF6" w:themeFill="accent1" w:themeFillTint="33"/>
            <w:vAlign w:val="center"/>
          </w:tcPr>
          <w:p w14:paraId="713D81AD" w14:textId="77777777" w:rsidR="003423C9" w:rsidRDefault="003423C9" w:rsidP="00EF10C3">
            <w:pPr>
              <w:bidi/>
              <w:spacing w:after="0" w:line="240" w:lineRule="auto"/>
              <w:ind w:left="130"/>
              <w:rPr>
                <w:rFonts w:cs="B Nazanin"/>
                <w:b/>
                <w:bCs/>
                <w:sz w:val="24"/>
                <w:szCs w:val="24"/>
                <w:rtl/>
              </w:rPr>
              <w:pPrChange w:id="945" w:author="reza" w:date="2017-04-12T18:32:00Z">
                <w:pPr>
                  <w:bidi/>
                  <w:ind w:left="130"/>
                </w:pPr>
              </w:pPrChange>
            </w:pPr>
            <w:r>
              <w:rPr>
                <w:rFonts w:cs="B Nazanin" w:hint="cs"/>
                <w:b/>
                <w:bCs/>
                <w:sz w:val="24"/>
                <w:szCs w:val="24"/>
                <w:rtl/>
                <w:lang w:bidi="fa-IR"/>
              </w:rPr>
              <w:t>کد ملی تایید کننده دانشگاه(</w:t>
            </w:r>
            <w:r>
              <w:rPr>
                <w:rFonts w:cs="B Nazanin" w:hint="cs"/>
                <w:b/>
                <w:bCs/>
                <w:sz w:val="24"/>
                <w:szCs w:val="24"/>
                <w:rtl/>
              </w:rPr>
              <w:t>مدیر گروه)</w:t>
            </w:r>
          </w:p>
        </w:tc>
        <w:tc>
          <w:tcPr>
            <w:tcW w:w="1461" w:type="dxa"/>
          </w:tcPr>
          <w:p w14:paraId="5FA4CAA6" w14:textId="77777777" w:rsidR="003423C9" w:rsidRPr="00CB787A" w:rsidRDefault="003423C9" w:rsidP="00EF10C3">
            <w:pPr>
              <w:bidi/>
              <w:spacing w:after="0" w:line="240" w:lineRule="auto"/>
              <w:jc w:val="center"/>
              <w:rPr>
                <w:rFonts w:cs="B Nazanin"/>
                <w:b/>
                <w:bCs/>
                <w:sz w:val="24"/>
                <w:szCs w:val="24"/>
                <w:lang w:bidi="fa-IR"/>
              </w:rPr>
              <w:pPrChange w:id="946" w:author="reza" w:date="2017-04-12T18:32:00Z">
                <w:pPr>
                  <w:bidi/>
                  <w:jc w:val="center"/>
                </w:pPr>
              </w:pPrChange>
            </w:pPr>
            <w:r w:rsidRPr="00CB787A">
              <w:rPr>
                <w:rFonts w:cs="B Nazanin"/>
                <w:b/>
                <w:bCs/>
                <w:sz w:val="24"/>
                <w:szCs w:val="24"/>
                <w:lang w:bidi="fa-IR"/>
              </w:rPr>
              <w:t>CID</w:t>
            </w:r>
          </w:p>
        </w:tc>
        <w:tc>
          <w:tcPr>
            <w:tcW w:w="2225" w:type="dxa"/>
            <w:vAlign w:val="center"/>
          </w:tcPr>
          <w:p w14:paraId="4FFF256F" w14:textId="77777777" w:rsidR="003423C9" w:rsidRDefault="003423C9" w:rsidP="00EF10C3">
            <w:pPr>
              <w:bidi/>
              <w:spacing w:after="0" w:line="240" w:lineRule="auto"/>
              <w:jc w:val="center"/>
              <w:rPr>
                <w:rFonts w:cs="B Nazanin"/>
                <w:sz w:val="24"/>
                <w:szCs w:val="24"/>
                <w:rtl/>
                <w:lang w:bidi="fa-IR"/>
              </w:rPr>
              <w:pPrChange w:id="947" w:author="reza" w:date="2017-04-12T18:32:00Z">
                <w:pPr>
                  <w:bidi/>
                  <w:jc w:val="center"/>
                </w:pPr>
              </w:pPrChange>
            </w:pPr>
            <w:r>
              <w:rPr>
                <w:rFonts w:cs="B Nazanin"/>
                <w:sz w:val="24"/>
                <w:szCs w:val="24"/>
                <w:lang w:bidi="fa-IR"/>
              </w:rPr>
              <w:t>dddddddddC</w:t>
            </w:r>
          </w:p>
        </w:tc>
      </w:tr>
      <w:tr w:rsidR="003423C9" w14:paraId="7BE0EB02" w14:textId="77777777" w:rsidTr="00AC2AD3">
        <w:trPr>
          <w:jc w:val="center"/>
        </w:trPr>
        <w:tc>
          <w:tcPr>
            <w:tcW w:w="1020" w:type="dxa"/>
            <w:shd w:val="clear" w:color="auto" w:fill="DEEAF6" w:themeFill="accent1" w:themeFillTint="33"/>
          </w:tcPr>
          <w:p w14:paraId="1F9F415F" w14:textId="77777777" w:rsidR="003423C9" w:rsidRPr="003423C9" w:rsidRDefault="003423C9" w:rsidP="00EF10C3">
            <w:pPr>
              <w:pStyle w:val="ListParagraph"/>
              <w:numPr>
                <w:ilvl w:val="0"/>
                <w:numId w:val="31"/>
              </w:numPr>
              <w:bidi/>
              <w:spacing w:after="0" w:line="240" w:lineRule="auto"/>
              <w:rPr>
                <w:rFonts w:cs="B Nazanin"/>
                <w:b/>
                <w:bCs/>
                <w:sz w:val="24"/>
                <w:szCs w:val="24"/>
                <w:rtl/>
              </w:rPr>
              <w:pPrChange w:id="948" w:author="reza" w:date="2017-04-12T18:32:00Z">
                <w:pPr>
                  <w:pStyle w:val="ListParagraph"/>
                  <w:numPr>
                    <w:numId w:val="31"/>
                  </w:numPr>
                  <w:bidi/>
                  <w:ind w:hanging="360"/>
                </w:pPr>
              </w:pPrChange>
            </w:pPr>
          </w:p>
        </w:tc>
        <w:tc>
          <w:tcPr>
            <w:tcW w:w="3898" w:type="dxa"/>
            <w:shd w:val="clear" w:color="auto" w:fill="DEEAF6" w:themeFill="accent1" w:themeFillTint="33"/>
            <w:vAlign w:val="center"/>
          </w:tcPr>
          <w:p w14:paraId="3B9B8977" w14:textId="77777777" w:rsidR="003423C9" w:rsidRPr="00D8589F" w:rsidRDefault="003423C9" w:rsidP="00EF10C3">
            <w:pPr>
              <w:bidi/>
              <w:spacing w:after="0" w:line="240" w:lineRule="auto"/>
              <w:ind w:left="130"/>
              <w:rPr>
                <w:rFonts w:cs="B Nazanin"/>
                <w:b/>
                <w:bCs/>
                <w:sz w:val="24"/>
                <w:szCs w:val="24"/>
                <w:rtl/>
              </w:rPr>
              <w:pPrChange w:id="949" w:author="reza" w:date="2017-04-12T18:32:00Z">
                <w:pPr>
                  <w:bidi/>
                  <w:ind w:left="130"/>
                </w:pPr>
              </w:pPrChange>
            </w:pPr>
            <w:r w:rsidRPr="00D8589F">
              <w:rPr>
                <w:rFonts w:cs="B Nazanin" w:hint="cs"/>
                <w:b/>
                <w:bCs/>
                <w:sz w:val="24"/>
                <w:szCs w:val="24"/>
                <w:rtl/>
              </w:rPr>
              <w:t>نام</w:t>
            </w:r>
          </w:p>
        </w:tc>
        <w:tc>
          <w:tcPr>
            <w:tcW w:w="1461" w:type="dxa"/>
          </w:tcPr>
          <w:p w14:paraId="58F57DA9" w14:textId="77777777" w:rsidR="003423C9" w:rsidRPr="008A58AB" w:rsidRDefault="003423C9" w:rsidP="00EF10C3">
            <w:pPr>
              <w:bidi/>
              <w:spacing w:after="0" w:line="240" w:lineRule="auto"/>
              <w:jc w:val="center"/>
              <w:rPr>
                <w:rFonts w:cs="B Nazanin"/>
                <w:b/>
                <w:bCs/>
                <w:sz w:val="24"/>
                <w:szCs w:val="24"/>
                <w:lang w:bidi="fa-IR"/>
              </w:rPr>
              <w:pPrChange w:id="950" w:author="reza" w:date="2017-04-12T18:32:00Z">
                <w:pPr>
                  <w:bidi/>
                  <w:jc w:val="center"/>
                </w:pPr>
              </w:pPrChange>
            </w:pPr>
            <w:r>
              <w:rPr>
                <w:rFonts w:cs="B Nazanin"/>
                <w:b/>
                <w:bCs/>
                <w:sz w:val="24"/>
                <w:szCs w:val="24"/>
                <w:lang w:bidi="fa-IR"/>
              </w:rPr>
              <w:t>FN</w:t>
            </w:r>
          </w:p>
        </w:tc>
        <w:tc>
          <w:tcPr>
            <w:tcW w:w="2225" w:type="dxa"/>
            <w:vAlign w:val="center"/>
          </w:tcPr>
          <w:p w14:paraId="5CE297A8" w14:textId="77777777" w:rsidR="003423C9" w:rsidRPr="00CB787A" w:rsidRDefault="003423C9" w:rsidP="00EF10C3">
            <w:pPr>
              <w:bidi/>
              <w:spacing w:after="0" w:line="240" w:lineRule="auto"/>
              <w:jc w:val="center"/>
              <w:rPr>
                <w:rFonts w:cs="B Nazanin"/>
                <w:sz w:val="24"/>
                <w:szCs w:val="24"/>
                <w:rtl/>
                <w:lang w:bidi="fa-IR"/>
              </w:rPr>
              <w:pPrChange w:id="951" w:author="reza" w:date="2017-04-12T18:32:00Z">
                <w:pPr>
                  <w:bidi/>
                  <w:jc w:val="center"/>
                </w:pPr>
              </w:pPrChange>
            </w:pPr>
            <w:r>
              <w:rPr>
                <w:rFonts w:cs="B Nazanin" w:hint="cs"/>
                <w:sz w:val="24"/>
                <w:szCs w:val="24"/>
                <w:rtl/>
                <w:lang w:bidi="fa-IR"/>
              </w:rPr>
              <w:t>ر</w:t>
            </w:r>
          </w:p>
        </w:tc>
      </w:tr>
      <w:tr w:rsidR="003423C9" w14:paraId="460120EE" w14:textId="77777777" w:rsidTr="00AC2AD3">
        <w:trPr>
          <w:jc w:val="center"/>
        </w:trPr>
        <w:tc>
          <w:tcPr>
            <w:tcW w:w="1020" w:type="dxa"/>
            <w:shd w:val="clear" w:color="auto" w:fill="DEEAF6" w:themeFill="accent1" w:themeFillTint="33"/>
          </w:tcPr>
          <w:p w14:paraId="7EA4A9E7" w14:textId="77777777" w:rsidR="003423C9" w:rsidRPr="003423C9" w:rsidRDefault="003423C9" w:rsidP="00EF10C3">
            <w:pPr>
              <w:pStyle w:val="ListParagraph"/>
              <w:numPr>
                <w:ilvl w:val="0"/>
                <w:numId w:val="31"/>
              </w:numPr>
              <w:bidi/>
              <w:spacing w:after="0" w:line="240" w:lineRule="auto"/>
              <w:rPr>
                <w:rFonts w:cs="B Nazanin"/>
                <w:b/>
                <w:bCs/>
                <w:sz w:val="24"/>
                <w:szCs w:val="24"/>
                <w:rtl/>
              </w:rPr>
              <w:pPrChange w:id="952" w:author="reza" w:date="2017-04-12T18:32:00Z">
                <w:pPr>
                  <w:pStyle w:val="ListParagraph"/>
                  <w:numPr>
                    <w:numId w:val="31"/>
                  </w:numPr>
                  <w:bidi/>
                  <w:ind w:hanging="360"/>
                </w:pPr>
              </w:pPrChange>
            </w:pPr>
          </w:p>
        </w:tc>
        <w:tc>
          <w:tcPr>
            <w:tcW w:w="3898" w:type="dxa"/>
            <w:shd w:val="clear" w:color="auto" w:fill="DEEAF6" w:themeFill="accent1" w:themeFillTint="33"/>
          </w:tcPr>
          <w:p w14:paraId="0E16FEA1" w14:textId="77777777" w:rsidR="003423C9" w:rsidRPr="00D8589F" w:rsidRDefault="003423C9" w:rsidP="00EF10C3">
            <w:pPr>
              <w:bidi/>
              <w:spacing w:after="0" w:line="240" w:lineRule="auto"/>
              <w:ind w:left="130"/>
              <w:rPr>
                <w:rFonts w:cs="B Nazanin"/>
                <w:b/>
                <w:bCs/>
                <w:sz w:val="24"/>
                <w:szCs w:val="24"/>
                <w:rtl/>
              </w:rPr>
              <w:pPrChange w:id="953" w:author="reza" w:date="2017-04-12T18:32:00Z">
                <w:pPr>
                  <w:bidi/>
                  <w:ind w:left="130"/>
                </w:pPr>
              </w:pPrChange>
            </w:pPr>
            <w:r w:rsidRPr="00D8589F">
              <w:rPr>
                <w:rFonts w:cs="B Nazanin" w:hint="cs"/>
                <w:b/>
                <w:bCs/>
                <w:sz w:val="24"/>
                <w:szCs w:val="24"/>
                <w:rtl/>
              </w:rPr>
              <w:t>نام خانوادگی</w:t>
            </w:r>
          </w:p>
        </w:tc>
        <w:tc>
          <w:tcPr>
            <w:tcW w:w="1461" w:type="dxa"/>
          </w:tcPr>
          <w:p w14:paraId="233315C5" w14:textId="77777777" w:rsidR="003423C9" w:rsidRPr="00CB787A" w:rsidRDefault="003423C9" w:rsidP="00EF10C3">
            <w:pPr>
              <w:bidi/>
              <w:spacing w:after="0" w:line="240" w:lineRule="auto"/>
              <w:jc w:val="center"/>
              <w:rPr>
                <w:rFonts w:cs="B Nazanin"/>
                <w:b/>
                <w:bCs/>
                <w:sz w:val="24"/>
                <w:szCs w:val="24"/>
                <w:lang w:bidi="fa-IR"/>
              </w:rPr>
              <w:pPrChange w:id="954" w:author="reza" w:date="2017-04-12T18:32:00Z">
                <w:pPr>
                  <w:bidi/>
                  <w:jc w:val="center"/>
                </w:pPr>
              </w:pPrChange>
            </w:pPr>
            <w:r>
              <w:rPr>
                <w:rFonts w:cs="B Nazanin"/>
                <w:b/>
                <w:bCs/>
                <w:sz w:val="24"/>
                <w:szCs w:val="24"/>
                <w:lang w:bidi="fa-IR"/>
              </w:rPr>
              <w:t>LN</w:t>
            </w:r>
          </w:p>
        </w:tc>
        <w:tc>
          <w:tcPr>
            <w:tcW w:w="2225" w:type="dxa"/>
            <w:vAlign w:val="center"/>
          </w:tcPr>
          <w:p w14:paraId="79D6F1A4" w14:textId="77777777" w:rsidR="003423C9" w:rsidRDefault="003423C9" w:rsidP="00EF10C3">
            <w:pPr>
              <w:bidi/>
              <w:spacing w:after="0" w:line="240" w:lineRule="auto"/>
              <w:jc w:val="center"/>
              <w:rPr>
                <w:rFonts w:cs="B Nazanin"/>
                <w:sz w:val="24"/>
                <w:szCs w:val="24"/>
                <w:rtl/>
                <w:lang w:bidi="fa-IR"/>
              </w:rPr>
              <w:pPrChange w:id="955" w:author="reza" w:date="2017-04-12T18:32:00Z">
                <w:pPr>
                  <w:bidi/>
                  <w:jc w:val="center"/>
                </w:pPr>
              </w:pPrChange>
            </w:pPr>
            <w:r>
              <w:rPr>
                <w:rFonts w:cs="B Nazanin" w:hint="cs"/>
                <w:sz w:val="24"/>
                <w:szCs w:val="24"/>
                <w:rtl/>
                <w:lang w:bidi="fa-IR"/>
              </w:rPr>
              <w:t>ش</w:t>
            </w:r>
          </w:p>
        </w:tc>
      </w:tr>
      <w:tr w:rsidR="003423C9" w14:paraId="27D78B7F" w14:textId="77777777" w:rsidTr="00AC2AD3">
        <w:trPr>
          <w:jc w:val="center"/>
        </w:trPr>
        <w:tc>
          <w:tcPr>
            <w:tcW w:w="1020" w:type="dxa"/>
            <w:shd w:val="clear" w:color="auto" w:fill="DEEAF6" w:themeFill="accent1" w:themeFillTint="33"/>
          </w:tcPr>
          <w:p w14:paraId="34592A25" w14:textId="77777777" w:rsidR="003423C9" w:rsidRPr="003423C9" w:rsidRDefault="003423C9" w:rsidP="00EF10C3">
            <w:pPr>
              <w:pStyle w:val="ListParagraph"/>
              <w:numPr>
                <w:ilvl w:val="0"/>
                <w:numId w:val="31"/>
              </w:numPr>
              <w:bidi/>
              <w:spacing w:after="0" w:line="240" w:lineRule="auto"/>
              <w:rPr>
                <w:rFonts w:cs="B Nazanin"/>
                <w:b/>
                <w:bCs/>
                <w:sz w:val="24"/>
                <w:szCs w:val="24"/>
                <w:rtl/>
              </w:rPr>
              <w:pPrChange w:id="956" w:author="reza" w:date="2017-04-12T18:32:00Z">
                <w:pPr>
                  <w:pStyle w:val="ListParagraph"/>
                  <w:numPr>
                    <w:numId w:val="31"/>
                  </w:numPr>
                  <w:bidi/>
                  <w:ind w:hanging="360"/>
                </w:pPr>
              </w:pPrChange>
            </w:pPr>
          </w:p>
        </w:tc>
        <w:tc>
          <w:tcPr>
            <w:tcW w:w="3898" w:type="dxa"/>
            <w:shd w:val="clear" w:color="auto" w:fill="DEEAF6" w:themeFill="accent1" w:themeFillTint="33"/>
          </w:tcPr>
          <w:p w14:paraId="5BB2A58E" w14:textId="77777777" w:rsidR="003423C9" w:rsidRPr="00D8589F" w:rsidRDefault="003423C9" w:rsidP="00EF10C3">
            <w:pPr>
              <w:bidi/>
              <w:spacing w:after="0" w:line="240" w:lineRule="auto"/>
              <w:ind w:left="130"/>
              <w:rPr>
                <w:rFonts w:cs="B Nazanin"/>
                <w:b/>
                <w:bCs/>
                <w:sz w:val="24"/>
                <w:szCs w:val="24"/>
                <w:rtl/>
              </w:rPr>
              <w:pPrChange w:id="957" w:author="reza" w:date="2017-04-12T18:32:00Z">
                <w:pPr>
                  <w:bidi/>
                  <w:ind w:left="130"/>
                </w:pPr>
              </w:pPrChange>
            </w:pPr>
            <w:r w:rsidRPr="00D8589F">
              <w:rPr>
                <w:rFonts w:cs="B Nazanin" w:hint="cs"/>
                <w:b/>
                <w:bCs/>
                <w:sz w:val="24"/>
                <w:szCs w:val="24"/>
                <w:rtl/>
              </w:rPr>
              <w:t>جنسیت</w:t>
            </w:r>
          </w:p>
        </w:tc>
        <w:tc>
          <w:tcPr>
            <w:tcW w:w="1461" w:type="dxa"/>
          </w:tcPr>
          <w:p w14:paraId="6F8629CD" w14:textId="77777777" w:rsidR="003423C9" w:rsidRPr="00CB787A" w:rsidRDefault="003423C9" w:rsidP="00EF10C3">
            <w:pPr>
              <w:bidi/>
              <w:spacing w:after="0" w:line="240" w:lineRule="auto"/>
              <w:jc w:val="center"/>
              <w:rPr>
                <w:rFonts w:cs="B Nazanin"/>
                <w:b/>
                <w:bCs/>
                <w:sz w:val="24"/>
                <w:szCs w:val="24"/>
                <w:lang w:bidi="fa-IR"/>
              </w:rPr>
              <w:pPrChange w:id="958" w:author="reza" w:date="2017-04-12T18:32:00Z">
                <w:pPr>
                  <w:bidi/>
                  <w:jc w:val="center"/>
                </w:pPr>
              </w:pPrChange>
            </w:pPr>
            <w:r>
              <w:rPr>
                <w:rFonts w:cs="B Nazanin"/>
                <w:b/>
                <w:bCs/>
                <w:sz w:val="24"/>
                <w:szCs w:val="24"/>
                <w:lang w:bidi="fa-IR"/>
              </w:rPr>
              <w:t>GT</w:t>
            </w:r>
          </w:p>
        </w:tc>
        <w:tc>
          <w:tcPr>
            <w:tcW w:w="2225" w:type="dxa"/>
            <w:vAlign w:val="center"/>
          </w:tcPr>
          <w:p w14:paraId="08FE88EC" w14:textId="77777777" w:rsidR="003423C9" w:rsidRDefault="003423C9" w:rsidP="00EF10C3">
            <w:pPr>
              <w:bidi/>
              <w:spacing w:after="0" w:line="240" w:lineRule="auto"/>
              <w:jc w:val="center"/>
              <w:rPr>
                <w:rFonts w:cs="B Nazanin"/>
                <w:sz w:val="24"/>
                <w:szCs w:val="24"/>
                <w:rtl/>
                <w:lang w:bidi="fa-IR"/>
              </w:rPr>
              <w:pPrChange w:id="959" w:author="reza" w:date="2017-04-12T18:32:00Z">
                <w:pPr>
                  <w:bidi/>
                  <w:jc w:val="center"/>
                </w:pPr>
              </w:pPrChange>
            </w:pPr>
            <w:r>
              <w:rPr>
                <w:rFonts w:cs="B Nazanin"/>
                <w:sz w:val="24"/>
                <w:szCs w:val="24"/>
                <w:lang w:bidi="fa-IR"/>
              </w:rPr>
              <w:t>1</w:t>
            </w:r>
          </w:p>
        </w:tc>
      </w:tr>
      <w:tr w:rsidR="003423C9" w14:paraId="1706992C" w14:textId="77777777" w:rsidTr="00AC2AD3">
        <w:trPr>
          <w:jc w:val="center"/>
        </w:trPr>
        <w:tc>
          <w:tcPr>
            <w:tcW w:w="1020" w:type="dxa"/>
            <w:shd w:val="clear" w:color="auto" w:fill="DEEAF6" w:themeFill="accent1" w:themeFillTint="33"/>
          </w:tcPr>
          <w:p w14:paraId="130F3EBD" w14:textId="77777777" w:rsidR="003423C9" w:rsidRPr="003423C9" w:rsidRDefault="003423C9" w:rsidP="00EF10C3">
            <w:pPr>
              <w:pStyle w:val="ListParagraph"/>
              <w:numPr>
                <w:ilvl w:val="0"/>
                <w:numId w:val="31"/>
              </w:numPr>
              <w:bidi/>
              <w:spacing w:after="0" w:line="240" w:lineRule="auto"/>
              <w:rPr>
                <w:rFonts w:cs="B Nazanin"/>
                <w:b/>
                <w:bCs/>
                <w:sz w:val="24"/>
                <w:szCs w:val="24"/>
                <w:rtl/>
              </w:rPr>
              <w:pPrChange w:id="960" w:author="reza" w:date="2017-04-12T18:32:00Z">
                <w:pPr>
                  <w:pStyle w:val="ListParagraph"/>
                  <w:numPr>
                    <w:numId w:val="31"/>
                  </w:numPr>
                  <w:bidi/>
                  <w:ind w:hanging="360"/>
                </w:pPr>
              </w:pPrChange>
            </w:pPr>
          </w:p>
        </w:tc>
        <w:tc>
          <w:tcPr>
            <w:tcW w:w="3898" w:type="dxa"/>
            <w:shd w:val="clear" w:color="auto" w:fill="DEEAF6" w:themeFill="accent1" w:themeFillTint="33"/>
          </w:tcPr>
          <w:p w14:paraId="4AE68398" w14:textId="77777777" w:rsidR="003423C9" w:rsidRPr="00D8589F" w:rsidRDefault="003423C9" w:rsidP="00EF10C3">
            <w:pPr>
              <w:bidi/>
              <w:spacing w:after="0" w:line="240" w:lineRule="auto"/>
              <w:ind w:left="130"/>
              <w:rPr>
                <w:rFonts w:cs="B Nazanin"/>
                <w:b/>
                <w:bCs/>
                <w:sz w:val="24"/>
                <w:szCs w:val="24"/>
                <w:rtl/>
              </w:rPr>
              <w:pPrChange w:id="961" w:author="reza" w:date="2017-04-12T18:32:00Z">
                <w:pPr>
                  <w:bidi/>
                  <w:ind w:left="130"/>
                </w:pPr>
              </w:pPrChange>
            </w:pPr>
            <w:r w:rsidRPr="00D8589F">
              <w:rPr>
                <w:rFonts w:cs="B Nazanin" w:hint="cs"/>
                <w:b/>
                <w:bCs/>
                <w:sz w:val="24"/>
                <w:szCs w:val="24"/>
                <w:rtl/>
              </w:rPr>
              <w:t>تاریخ تولد</w:t>
            </w:r>
          </w:p>
        </w:tc>
        <w:tc>
          <w:tcPr>
            <w:tcW w:w="1461" w:type="dxa"/>
          </w:tcPr>
          <w:p w14:paraId="08533B22" w14:textId="77777777" w:rsidR="003423C9" w:rsidRPr="00CB787A" w:rsidRDefault="003423C9" w:rsidP="00EF10C3">
            <w:pPr>
              <w:bidi/>
              <w:spacing w:after="0" w:line="240" w:lineRule="auto"/>
              <w:jc w:val="center"/>
              <w:rPr>
                <w:rFonts w:cs="B Nazanin"/>
                <w:b/>
                <w:bCs/>
                <w:sz w:val="24"/>
                <w:szCs w:val="24"/>
                <w:lang w:bidi="fa-IR"/>
              </w:rPr>
              <w:pPrChange w:id="962" w:author="reza" w:date="2017-04-12T18:32:00Z">
                <w:pPr>
                  <w:bidi/>
                  <w:jc w:val="center"/>
                </w:pPr>
              </w:pPrChange>
            </w:pPr>
            <w:r>
              <w:rPr>
                <w:rFonts w:cs="B Nazanin"/>
                <w:b/>
                <w:bCs/>
                <w:sz w:val="24"/>
                <w:szCs w:val="24"/>
                <w:lang w:bidi="fa-IR"/>
              </w:rPr>
              <w:t>DOB</w:t>
            </w:r>
          </w:p>
        </w:tc>
        <w:tc>
          <w:tcPr>
            <w:tcW w:w="2225" w:type="dxa"/>
            <w:vAlign w:val="center"/>
          </w:tcPr>
          <w:p w14:paraId="7C1043D1" w14:textId="77777777" w:rsidR="003423C9" w:rsidRPr="00CB787A" w:rsidRDefault="003423C9" w:rsidP="00EF10C3">
            <w:pPr>
              <w:bidi/>
              <w:spacing w:after="0" w:line="240" w:lineRule="auto"/>
              <w:jc w:val="center"/>
              <w:rPr>
                <w:rFonts w:cs="B Nazanin"/>
                <w:sz w:val="24"/>
                <w:szCs w:val="24"/>
              </w:rPr>
              <w:pPrChange w:id="963" w:author="reza" w:date="2017-04-12T18:32:00Z">
                <w:pPr>
                  <w:bidi/>
                  <w:jc w:val="center"/>
                </w:pPr>
              </w:pPrChange>
            </w:pPr>
            <w:r>
              <w:rPr>
                <w:rFonts w:cs="B Nazanin"/>
                <w:sz w:val="24"/>
                <w:szCs w:val="24"/>
              </w:rPr>
              <w:t>13</w:t>
            </w:r>
            <w:r w:rsidRPr="00CB787A">
              <w:rPr>
                <w:rFonts w:cs="B Nazanin"/>
                <w:sz w:val="24"/>
                <w:szCs w:val="24"/>
              </w:rPr>
              <w:t>4</w:t>
            </w:r>
            <w:r>
              <w:rPr>
                <w:rFonts w:cs="B Nazanin"/>
                <w:sz w:val="24"/>
                <w:szCs w:val="24"/>
              </w:rPr>
              <w:t>4</w:t>
            </w:r>
            <w:r w:rsidRPr="00CB787A">
              <w:rPr>
                <w:rFonts w:cs="B Nazanin"/>
                <w:sz w:val="24"/>
                <w:szCs w:val="24"/>
              </w:rPr>
              <w:t>/0</w:t>
            </w:r>
            <w:r>
              <w:rPr>
                <w:rFonts w:cs="B Nazanin"/>
                <w:sz w:val="24"/>
                <w:szCs w:val="24"/>
              </w:rPr>
              <w:t>4</w:t>
            </w:r>
            <w:r w:rsidRPr="00CB787A">
              <w:rPr>
                <w:rFonts w:cs="B Nazanin"/>
                <w:sz w:val="24"/>
                <w:szCs w:val="24"/>
              </w:rPr>
              <w:t>/01</w:t>
            </w:r>
          </w:p>
        </w:tc>
      </w:tr>
      <w:tr w:rsidR="003423C9" w14:paraId="14E19C01" w14:textId="77777777" w:rsidTr="00AC2AD3">
        <w:trPr>
          <w:jc w:val="center"/>
        </w:trPr>
        <w:tc>
          <w:tcPr>
            <w:tcW w:w="1020" w:type="dxa"/>
            <w:shd w:val="clear" w:color="auto" w:fill="DEEAF6" w:themeFill="accent1" w:themeFillTint="33"/>
          </w:tcPr>
          <w:p w14:paraId="732EE45B" w14:textId="77777777" w:rsidR="003423C9" w:rsidRPr="003423C9" w:rsidRDefault="003423C9" w:rsidP="00EF10C3">
            <w:pPr>
              <w:pStyle w:val="ListParagraph"/>
              <w:numPr>
                <w:ilvl w:val="0"/>
                <w:numId w:val="31"/>
              </w:numPr>
              <w:bidi/>
              <w:spacing w:after="0" w:line="240" w:lineRule="auto"/>
              <w:rPr>
                <w:rFonts w:cs="B Nazanin"/>
                <w:b/>
                <w:bCs/>
                <w:sz w:val="24"/>
                <w:szCs w:val="24"/>
                <w:rtl/>
              </w:rPr>
              <w:pPrChange w:id="964" w:author="reza" w:date="2017-04-12T18:32:00Z">
                <w:pPr>
                  <w:pStyle w:val="ListParagraph"/>
                  <w:numPr>
                    <w:numId w:val="31"/>
                  </w:numPr>
                  <w:bidi/>
                  <w:ind w:hanging="360"/>
                </w:pPr>
              </w:pPrChange>
            </w:pPr>
          </w:p>
        </w:tc>
        <w:tc>
          <w:tcPr>
            <w:tcW w:w="3898" w:type="dxa"/>
            <w:shd w:val="clear" w:color="auto" w:fill="DEEAF6" w:themeFill="accent1" w:themeFillTint="33"/>
          </w:tcPr>
          <w:p w14:paraId="68FB59D0" w14:textId="77777777" w:rsidR="003423C9" w:rsidRPr="00D8589F" w:rsidRDefault="003423C9" w:rsidP="00EF10C3">
            <w:pPr>
              <w:bidi/>
              <w:spacing w:after="0" w:line="240" w:lineRule="auto"/>
              <w:ind w:left="130"/>
              <w:rPr>
                <w:rFonts w:cs="B Nazanin"/>
                <w:b/>
                <w:bCs/>
                <w:sz w:val="24"/>
                <w:szCs w:val="24"/>
                <w:rtl/>
              </w:rPr>
              <w:pPrChange w:id="965" w:author="reza" w:date="2017-04-12T18:32:00Z">
                <w:pPr>
                  <w:bidi/>
                  <w:ind w:left="130"/>
                </w:pPr>
              </w:pPrChange>
            </w:pPr>
            <w:r w:rsidRPr="00D8589F">
              <w:rPr>
                <w:rFonts w:cs="B Nazanin" w:hint="cs"/>
                <w:b/>
                <w:bCs/>
                <w:sz w:val="24"/>
                <w:szCs w:val="24"/>
                <w:rtl/>
              </w:rPr>
              <w:t>عکس</w:t>
            </w:r>
          </w:p>
        </w:tc>
        <w:tc>
          <w:tcPr>
            <w:tcW w:w="1461" w:type="dxa"/>
          </w:tcPr>
          <w:p w14:paraId="0DB169FD" w14:textId="77777777" w:rsidR="003423C9" w:rsidRPr="00CB787A" w:rsidRDefault="003423C9" w:rsidP="00EF10C3">
            <w:pPr>
              <w:bidi/>
              <w:spacing w:after="0" w:line="240" w:lineRule="auto"/>
              <w:jc w:val="center"/>
              <w:rPr>
                <w:rFonts w:cs="B Nazanin"/>
                <w:b/>
                <w:bCs/>
                <w:sz w:val="24"/>
                <w:szCs w:val="24"/>
                <w:lang w:bidi="fa-IR"/>
              </w:rPr>
              <w:pPrChange w:id="966" w:author="reza" w:date="2017-04-12T18:32:00Z">
                <w:pPr>
                  <w:bidi/>
                  <w:jc w:val="center"/>
                </w:pPr>
              </w:pPrChange>
            </w:pPr>
            <w:r>
              <w:rPr>
                <w:rFonts w:cs="B Nazanin"/>
                <w:b/>
                <w:bCs/>
                <w:sz w:val="24"/>
                <w:szCs w:val="24"/>
                <w:lang w:bidi="fa-IR"/>
              </w:rPr>
              <w:t>IM</w:t>
            </w:r>
          </w:p>
        </w:tc>
        <w:tc>
          <w:tcPr>
            <w:tcW w:w="2225" w:type="dxa"/>
            <w:vAlign w:val="center"/>
          </w:tcPr>
          <w:p w14:paraId="6A3BD830" w14:textId="77777777" w:rsidR="003423C9" w:rsidRDefault="003423C9" w:rsidP="00EF10C3">
            <w:pPr>
              <w:bidi/>
              <w:spacing w:after="0" w:line="240" w:lineRule="auto"/>
              <w:rPr>
                <w:rFonts w:cs="B Nazanin"/>
                <w:sz w:val="24"/>
                <w:szCs w:val="24"/>
                <w:lang w:bidi="fa-IR"/>
              </w:rPr>
              <w:pPrChange w:id="967" w:author="reza" w:date="2017-04-12T18:32:00Z">
                <w:pPr>
                  <w:bidi/>
                </w:pPr>
              </w:pPrChange>
            </w:pPr>
            <w:r>
              <w:rPr>
                <w:rFonts w:cs="B Nazanin"/>
                <w:sz w:val="24"/>
                <w:szCs w:val="24"/>
                <w:lang w:bidi="fa-IR"/>
              </w:rPr>
              <w:t>3e456739203fe3fe…</w:t>
            </w:r>
          </w:p>
        </w:tc>
      </w:tr>
    </w:tbl>
    <w:p w14:paraId="2E2AA1CA" w14:textId="77777777" w:rsidR="002954BA" w:rsidRPr="002954BA" w:rsidRDefault="002954BA" w:rsidP="002954BA">
      <w:pPr>
        <w:bidi/>
        <w:rPr>
          <w:rFonts w:cs="B Nazanin"/>
          <w:sz w:val="24"/>
          <w:szCs w:val="24"/>
        </w:rPr>
      </w:pPr>
    </w:p>
    <w:p w14:paraId="348D8A8A" w14:textId="77777777" w:rsidR="002954BA" w:rsidRDefault="002954BA" w:rsidP="00A77CC3">
      <w:pPr>
        <w:pStyle w:val="Heading2"/>
        <w:numPr>
          <w:ilvl w:val="0"/>
          <w:numId w:val="45"/>
        </w:numPr>
        <w:bidi/>
        <w:rPr>
          <w:rFonts w:cs="B Nazanin"/>
          <w:rtl/>
        </w:rPr>
      </w:pPr>
      <w:bookmarkStart w:id="968" w:name="پیامA11"/>
      <w:bookmarkStart w:id="969" w:name="_Toc478296121"/>
      <w:r w:rsidRPr="00D76C8B">
        <w:rPr>
          <w:rFonts w:cs="B Nazanin" w:hint="cs"/>
          <w:rtl/>
        </w:rPr>
        <w:t xml:space="preserve">مشخصات هیات علمی </w:t>
      </w:r>
      <w:bookmarkEnd w:id="968"/>
      <w:r w:rsidRPr="00D76C8B">
        <w:rPr>
          <w:rFonts w:cs="B Nazanin" w:hint="cs"/>
          <w:rtl/>
        </w:rPr>
        <w:t>(</w:t>
      </w:r>
      <w:r w:rsidRPr="00A77CC3">
        <w:rPr>
          <w:rFonts w:cs="B Nazanin"/>
          <w:b/>
          <w:bCs/>
          <w:color w:val="FF0000"/>
        </w:rPr>
        <w:t>A11</w:t>
      </w:r>
      <w:r w:rsidRPr="00D76C8B">
        <w:rPr>
          <w:rFonts w:cs="B Nazanin" w:hint="cs"/>
          <w:rtl/>
        </w:rPr>
        <w:t>)</w:t>
      </w:r>
      <w:r w:rsidR="00977033" w:rsidRPr="00D76C8B">
        <w:rPr>
          <w:rFonts w:cs="B Nazanin" w:hint="cs"/>
          <w:rtl/>
        </w:rPr>
        <w:t xml:space="preserve"> </w:t>
      </w:r>
      <w:hyperlink w:anchor="سامانه_دبیرخانه" w:history="1">
        <w:r w:rsidR="003423C9" w:rsidRPr="00A77CC3">
          <w:rPr>
            <w:rFonts w:ascii="Arial" w:hAnsi="Arial" w:cs="Arial" w:hint="cs"/>
            <w:rtl/>
          </w:rPr>
          <w:t>↑</w:t>
        </w:r>
        <w:bookmarkEnd w:id="969"/>
      </w:hyperlink>
    </w:p>
    <w:p w14:paraId="3508A6E7" w14:textId="77777777" w:rsidR="000F5106" w:rsidRPr="000F5106" w:rsidRDefault="000F5106" w:rsidP="000F5106">
      <w:pPr>
        <w:bidi/>
      </w:pP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
        <w:gridCol w:w="3714"/>
        <w:gridCol w:w="1836"/>
        <w:gridCol w:w="1841"/>
      </w:tblGrid>
      <w:tr w:rsidR="003423C9" w:rsidRPr="000D63BB" w14:paraId="7B11755B" w14:textId="77777777" w:rsidTr="00AC2AD3">
        <w:trPr>
          <w:jc w:val="center"/>
        </w:trPr>
        <w:tc>
          <w:tcPr>
            <w:tcW w:w="1020" w:type="dxa"/>
            <w:shd w:val="clear" w:color="auto" w:fill="C5E0B3" w:themeFill="accent6" w:themeFillTint="66"/>
          </w:tcPr>
          <w:p w14:paraId="27F7AC6F" w14:textId="77777777" w:rsidR="003423C9" w:rsidRDefault="003423C9" w:rsidP="00EF10C3">
            <w:pPr>
              <w:bidi/>
              <w:spacing w:after="0" w:line="240" w:lineRule="auto"/>
              <w:jc w:val="center"/>
              <w:rPr>
                <w:rFonts w:cs="B Nazanin"/>
                <w:b/>
                <w:bCs/>
                <w:sz w:val="24"/>
                <w:szCs w:val="24"/>
                <w:rtl/>
                <w:lang w:bidi="fa-IR"/>
              </w:rPr>
              <w:pPrChange w:id="970" w:author="reza" w:date="2017-04-12T18:33:00Z">
                <w:pPr>
                  <w:bidi/>
                  <w:jc w:val="center"/>
                </w:pPr>
              </w:pPrChange>
            </w:pPr>
          </w:p>
        </w:tc>
        <w:tc>
          <w:tcPr>
            <w:tcW w:w="3714" w:type="dxa"/>
            <w:shd w:val="clear" w:color="auto" w:fill="C5E0B3" w:themeFill="accent6" w:themeFillTint="66"/>
            <w:vAlign w:val="center"/>
          </w:tcPr>
          <w:p w14:paraId="639EE0DC" w14:textId="77777777" w:rsidR="003423C9" w:rsidRDefault="003423C9" w:rsidP="00EF10C3">
            <w:pPr>
              <w:bidi/>
              <w:spacing w:after="0" w:line="240" w:lineRule="auto"/>
              <w:jc w:val="center"/>
              <w:rPr>
                <w:rFonts w:cs="B Nazanin"/>
                <w:b/>
                <w:bCs/>
                <w:sz w:val="24"/>
                <w:szCs w:val="24"/>
                <w:rtl/>
                <w:lang w:bidi="fa-IR"/>
              </w:rPr>
              <w:pPrChange w:id="971" w:author="reza" w:date="2017-04-12T18:33:00Z">
                <w:pPr>
                  <w:bidi/>
                  <w:jc w:val="center"/>
                </w:pPr>
              </w:pPrChange>
            </w:pPr>
            <w:r>
              <w:rPr>
                <w:rFonts w:cs="B Nazanin" w:hint="cs"/>
                <w:b/>
                <w:bCs/>
                <w:sz w:val="24"/>
                <w:szCs w:val="24"/>
                <w:rtl/>
                <w:lang w:bidi="fa-IR"/>
              </w:rPr>
              <w:t>نام فیلد</w:t>
            </w:r>
          </w:p>
        </w:tc>
        <w:tc>
          <w:tcPr>
            <w:tcW w:w="1836" w:type="dxa"/>
            <w:shd w:val="clear" w:color="auto" w:fill="C5E0B3" w:themeFill="accent6" w:themeFillTint="66"/>
          </w:tcPr>
          <w:p w14:paraId="61253D26" w14:textId="77777777" w:rsidR="003423C9" w:rsidRPr="005634E5" w:rsidRDefault="003423C9" w:rsidP="00EF10C3">
            <w:pPr>
              <w:pStyle w:val="ListParagraph"/>
              <w:bidi/>
              <w:spacing w:after="0" w:line="240" w:lineRule="auto"/>
              <w:ind w:left="0"/>
              <w:jc w:val="center"/>
              <w:rPr>
                <w:rFonts w:cs="B Nazanin"/>
                <w:b/>
                <w:bCs/>
                <w:sz w:val="24"/>
                <w:szCs w:val="24"/>
                <w:rtl/>
              </w:rPr>
              <w:pPrChange w:id="972" w:author="reza" w:date="2017-04-12T18:33:00Z">
                <w:pPr>
                  <w:pStyle w:val="ListParagraph"/>
                  <w:bidi/>
                  <w:ind w:left="0"/>
                  <w:jc w:val="center"/>
                </w:pPr>
              </w:pPrChange>
            </w:pPr>
            <w:r w:rsidRPr="005634E5">
              <w:rPr>
                <w:rFonts w:cs="B Nazanin" w:hint="cs"/>
                <w:b/>
                <w:bCs/>
                <w:sz w:val="24"/>
                <w:szCs w:val="24"/>
                <w:rtl/>
              </w:rPr>
              <w:t>کد فیلد</w:t>
            </w:r>
          </w:p>
        </w:tc>
        <w:tc>
          <w:tcPr>
            <w:tcW w:w="1841" w:type="dxa"/>
            <w:shd w:val="clear" w:color="auto" w:fill="C5E0B3" w:themeFill="accent6" w:themeFillTint="66"/>
            <w:vAlign w:val="center"/>
          </w:tcPr>
          <w:p w14:paraId="6CA7C3DA" w14:textId="77777777" w:rsidR="003423C9" w:rsidRDefault="003423C9" w:rsidP="00EF10C3">
            <w:pPr>
              <w:pStyle w:val="ListParagraph"/>
              <w:bidi/>
              <w:spacing w:after="0" w:line="240" w:lineRule="auto"/>
              <w:ind w:left="34"/>
              <w:jc w:val="center"/>
              <w:rPr>
                <w:rFonts w:cs="B Nazanin"/>
                <w:b/>
                <w:bCs/>
                <w:sz w:val="24"/>
                <w:szCs w:val="24"/>
              </w:rPr>
              <w:pPrChange w:id="973" w:author="reza" w:date="2017-04-12T18:33:00Z">
                <w:pPr>
                  <w:pStyle w:val="ListParagraph"/>
                  <w:bidi/>
                  <w:ind w:left="34"/>
                  <w:jc w:val="center"/>
                </w:pPr>
              </w:pPrChange>
            </w:pPr>
            <w:r>
              <w:rPr>
                <w:rFonts w:cs="B Nazanin" w:hint="cs"/>
                <w:b/>
                <w:bCs/>
                <w:sz w:val="24"/>
                <w:szCs w:val="24"/>
                <w:rtl/>
              </w:rPr>
              <w:t>مثال</w:t>
            </w:r>
          </w:p>
        </w:tc>
      </w:tr>
      <w:tr w:rsidR="003423C9" w:rsidRPr="000D63BB" w14:paraId="0414434A" w14:textId="77777777" w:rsidTr="00AC2AD3">
        <w:trPr>
          <w:jc w:val="center"/>
        </w:trPr>
        <w:tc>
          <w:tcPr>
            <w:tcW w:w="1020" w:type="dxa"/>
            <w:shd w:val="clear" w:color="auto" w:fill="C5E0B3" w:themeFill="accent6" w:themeFillTint="66"/>
          </w:tcPr>
          <w:p w14:paraId="67D02B4D" w14:textId="77777777" w:rsidR="003423C9" w:rsidRDefault="003423C9" w:rsidP="00EF10C3">
            <w:pPr>
              <w:pStyle w:val="ListParagraph"/>
              <w:numPr>
                <w:ilvl w:val="0"/>
                <w:numId w:val="32"/>
              </w:numPr>
              <w:bidi/>
              <w:spacing w:after="0" w:line="240" w:lineRule="auto"/>
              <w:rPr>
                <w:rFonts w:cs="B Nazanin"/>
                <w:b/>
                <w:bCs/>
                <w:sz w:val="24"/>
                <w:szCs w:val="24"/>
                <w:rtl/>
                <w:lang w:bidi="fa-IR"/>
              </w:rPr>
              <w:pPrChange w:id="974" w:author="reza" w:date="2017-04-12T18:33:00Z">
                <w:pPr>
                  <w:pStyle w:val="ListParagraph"/>
                  <w:numPr>
                    <w:numId w:val="32"/>
                  </w:numPr>
                  <w:bidi/>
                  <w:ind w:hanging="360"/>
                </w:pPr>
              </w:pPrChange>
            </w:pPr>
          </w:p>
        </w:tc>
        <w:tc>
          <w:tcPr>
            <w:tcW w:w="3714" w:type="dxa"/>
            <w:shd w:val="clear" w:color="auto" w:fill="C5E0B3" w:themeFill="accent6" w:themeFillTint="66"/>
            <w:vAlign w:val="center"/>
          </w:tcPr>
          <w:p w14:paraId="381A23EE" w14:textId="77777777" w:rsidR="003423C9" w:rsidRPr="000D63BB" w:rsidRDefault="003423C9" w:rsidP="00EF10C3">
            <w:pPr>
              <w:pStyle w:val="ListParagraph"/>
              <w:bidi/>
              <w:spacing w:after="0" w:line="240" w:lineRule="auto"/>
              <w:ind w:left="130"/>
              <w:rPr>
                <w:rFonts w:cs="B Nazanin"/>
                <w:b/>
                <w:bCs/>
                <w:sz w:val="24"/>
                <w:szCs w:val="24"/>
                <w:rtl/>
              </w:rPr>
              <w:pPrChange w:id="975" w:author="reza" w:date="2017-04-12T18:33:00Z">
                <w:pPr>
                  <w:pStyle w:val="ListParagraph"/>
                  <w:bidi/>
                  <w:ind w:left="130"/>
                </w:pPr>
              </w:pPrChange>
            </w:pPr>
            <w:r>
              <w:rPr>
                <w:rFonts w:cs="B Nazanin" w:hint="cs"/>
                <w:b/>
                <w:bCs/>
                <w:sz w:val="24"/>
                <w:szCs w:val="24"/>
                <w:rtl/>
                <w:lang w:bidi="fa-IR"/>
              </w:rPr>
              <w:t xml:space="preserve">کد پیام </w:t>
            </w:r>
            <w:r>
              <w:rPr>
                <w:rFonts w:cs="B Nazanin" w:hint="cs"/>
                <w:b/>
                <w:bCs/>
                <w:sz w:val="24"/>
                <w:szCs w:val="24"/>
                <w:rtl/>
              </w:rPr>
              <w:t>مرخصی از تحصیل</w:t>
            </w:r>
          </w:p>
        </w:tc>
        <w:tc>
          <w:tcPr>
            <w:tcW w:w="1836" w:type="dxa"/>
            <w:shd w:val="clear" w:color="auto" w:fill="C5E0B3" w:themeFill="accent6" w:themeFillTint="66"/>
          </w:tcPr>
          <w:p w14:paraId="5DE13E12" w14:textId="77777777" w:rsidR="003423C9" w:rsidRPr="005634E5" w:rsidRDefault="003423C9" w:rsidP="00EF10C3">
            <w:pPr>
              <w:pStyle w:val="ListParagraph"/>
              <w:bidi/>
              <w:spacing w:after="0" w:line="240" w:lineRule="auto"/>
              <w:ind w:left="0"/>
              <w:jc w:val="center"/>
              <w:rPr>
                <w:rFonts w:cs="B Nazanin"/>
                <w:b/>
                <w:bCs/>
                <w:sz w:val="24"/>
                <w:szCs w:val="24"/>
              </w:rPr>
              <w:pPrChange w:id="976" w:author="reza" w:date="2017-04-12T18:33:00Z">
                <w:pPr>
                  <w:pStyle w:val="ListParagraph"/>
                  <w:bidi/>
                  <w:ind w:left="0"/>
                  <w:jc w:val="center"/>
                </w:pPr>
              </w:pPrChange>
            </w:pPr>
            <w:r w:rsidRPr="005634E5">
              <w:rPr>
                <w:rFonts w:cs="B Nazanin"/>
                <w:b/>
                <w:bCs/>
                <w:sz w:val="24"/>
                <w:szCs w:val="24"/>
              </w:rPr>
              <w:t>MC</w:t>
            </w:r>
          </w:p>
        </w:tc>
        <w:tc>
          <w:tcPr>
            <w:tcW w:w="1841" w:type="dxa"/>
            <w:shd w:val="clear" w:color="auto" w:fill="C5E0B3" w:themeFill="accent6" w:themeFillTint="66"/>
            <w:vAlign w:val="center"/>
          </w:tcPr>
          <w:p w14:paraId="251725DD" w14:textId="77777777" w:rsidR="003423C9" w:rsidRPr="000D63BB" w:rsidRDefault="003423C9" w:rsidP="00EF10C3">
            <w:pPr>
              <w:pStyle w:val="ListParagraph"/>
              <w:bidi/>
              <w:spacing w:after="0" w:line="240" w:lineRule="auto"/>
              <w:ind w:left="0"/>
              <w:jc w:val="center"/>
              <w:rPr>
                <w:rFonts w:cs="B Nazanin"/>
                <w:b/>
                <w:bCs/>
                <w:sz w:val="24"/>
                <w:szCs w:val="24"/>
                <w:rtl/>
              </w:rPr>
              <w:pPrChange w:id="977" w:author="reza" w:date="2017-04-12T18:33:00Z">
                <w:pPr>
                  <w:pStyle w:val="ListParagraph"/>
                  <w:bidi/>
                  <w:ind w:left="0"/>
                  <w:jc w:val="center"/>
                </w:pPr>
              </w:pPrChange>
            </w:pPr>
            <w:r>
              <w:rPr>
                <w:rFonts w:cs="B Nazanin"/>
                <w:b/>
                <w:bCs/>
                <w:sz w:val="24"/>
                <w:szCs w:val="24"/>
              </w:rPr>
              <w:t>A11</w:t>
            </w:r>
          </w:p>
        </w:tc>
      </w:tr>
      <w:tr w:rsidR="003423C9" w14:paraId="637ACBE0" w14:textId="77777777" w:rsidTr="00AC2AD3">
        <w:trPr>
          <w:jc w:val="center"/>
        </w:trPr>
        <w:tc>
          <w:tcPr>
            <w:tcW w:w="1020" w:type="dxa"/>
            <w:shd w:val="clear" w:color="auto" w:fill="DEEAF6" w:themeFill="accent1" w:themeFillTint="33"/>
          </w:tcPr>
          <w:p w14:paraId="1866239C" w14:textId="77777777" w:rsidR="003423C9" w:rsidRPr="003423C9" w:rsidRDefault="003423C9" w:rsidP="00EF10C3">
            <w:pPr>
              <w:pStyle w:val="ListParagraph"/>
              <w:numPr>
                <w:ilvl w:val="0"/>
                <w:numId w:val="32"/>
              </w:numPr>
              <w:bidi/>
              <w:spacing w:after="0" w:line="240" w:lineRule="auto"/>
              <w:rPr>
                <w:rFonts w:cs="B Nazanin"/>
                <w:b/>
                <w:bCs/>
                <w:sz w:val="24"/>
                <w:szCs w:val="24"/>
                <w:rtl/>
                <w:lang w:bidi="fa-IR"/>
              </w:rPr>
              <w:pPrChange w:id="978" w:author="reza" w:date="2017-04-12T18:33:00Z">
                <w:pPr>
                  <w:pStyle w:val="ListParagraph"/>
                  <w:numPr>
                    <w:numId w:val="32"/>
                  </w:numPr>
                  <w:bidi/>
                  <w:ind w:hanging="360"/>
                </w:pPr>
              </w:pPrChange>
            </w:pPr>
          </w:p>
        </w:tc>
        <w:tc>
          <w:tcPr>
            <w:tcW w:w="3714" w:type="dxa"/>
            <w:shd w:val="clear" w:color="auto" w:fill="DEEAF6" w:themeFill="accent1" w:themeFillTint="33"/>
            <w:vAlign w:val="center"/>
          </w:tcPr>
          <w:p w14:paraId="2170D437" w14:textId="77777777" w:rsidR="003423C9" w:rsidRDefault="003423C9" w:rsidP="00EF10C3">
            <w:pPr>
              <w:bidi/>
              <w:spacing w:after="0" w:line="240" w:lineRule="auto"/>
              <w:ind w:left="130"/>
              <w:rPr>
                <w:rFonts w:cs="B Nazanin"/>
                <w:b/>
                <w:bCs/>
                <w:sz w:val="24"/>
                <w:szCs w:val="24"/>
                <w:rtl/>
                <w:lang w:bidi="fa-IR"/>
              </w:rPr>
              <w:pPrChange w:id="979" w:author="reza" w:date="2017-04-12T18:33:00Z">
                <w:pPr>
                  <w:bidi/>
                  <w:ind w:left="130"/>
                </w:pPr>
              </w:pPrChange>
            </w:pPr>
            <w:r>
              <w:rPr>
                <w:rFonts w:cs="B Nazanin" w:hint="cs"/>
                <w:b/>
                <w:bCs/>
                <w:sz w:val="24"/>
                <w:szCs w:val="24"/>
                <w:rtl/>
                <w:lang w:bidi="fa-IR"/>
              </w:rPr>
              <w:t>کد مرجع در سامانه دانشگاه</w:t>
            </w:r>
          </w:p>
        </w:tc>
        <w:tc>
          <w:tcPr>
            <w:tcW w:w="1836" w:type="dxa"/>
          </w:tcPr>
          <w:p w14:paraId="008A12D5" w14:textId="77777777" w:rsidR="003423C9" w:rsidRPr="008A58AB" w:rsidRDefault="003423C9" w:rsidP="00EF10C3">
            <w:pPr>
              <w:bidi/>
              <w:spacing w:after="0" w:line="240" w:lineRule="auto"/>
              <w:jc w:val="center"/>
              <w:rPr>
                <w:rFonts w:cs="B Nazanin"/>
                <w:b/>
                <w:bCs/>
                <w:sz w:val="24"/>
                <w:szCs w:val="24"/>
              </w:rPr>
              <w:pPrChange w:id="980" w:author="reza" w:date="2017-04-12T18:33:00Z">
                <w:pPr>
                  <w:bidi/>
                  <w:jc w:val="center"/>
                </w:pPr>
              </w:pPrChange>
            </w:pPr>
            <w:r w:rsidRPr="008A58AB">
              <w:rPr>
                <w:rFonts w:cs="B Nazanin"/>
                <w:b/>
                <w:bCs/>
                <w:sz w:val="24"/>
                <w:szCs w:val="24"/>
              </w:rPr>
              <w:t>RC</w:t>
            </w:r>
          </w:p>
        </w:tc>
        <w:tc>
          <w:tcPr>
            <w:tcW w:w="1841" w:type="dxa"/>
            <w:shd w:val="clear" w:color="auto" w:fill="auto"/>
            <w:vAlign w:val="center"/>
          </w:tcPr>
          <w:p w14:paraId="4C01287B" w14:textId="77777777" w:rsidR="003423C9" w:rsidRPr="00CB787A" w:rsidRDefault="003423C9" w:rsidP="00EF10C3">
            <w:pPr>
              <w:bidi/>
              <w:spacing w:after="0" w:line="240" w:lineRule="auto"/>
              <w:jc w:val="center"/>
              <w:rPr>
                <w:rFonts w:cs="B Nazanin"/>
                <w:sz w:val="24"/>
                <w:szCs w:val="24"/>
              </w:rPr>
              <w:pPrChange w:id="981" w:author="reza" w:date="2017-04-12T18:33:00Z">
                <w:pPr>
                  <w:bidi/>
                  <w:jc w:val="center"/>
                </w:pPr>
              </w:pPrChange>
            </w:pPr>
            <w:r w:rsidRPr="00CB787A">
              <w:rPr>
                <w:rFonts w:cs="B Nazanin"/>
                <w:sz w:val="24"/>
                <w:szCs w:val="24"/>
              </w:rPr>
              <w:t>125176</w:t>
            </w:r>
          </w:p>
        </w:tc>
      </w:tr>
      <w:tr w:rsidR="003423C9" w14:paraId="55A1EC77" w14:textId="77777777" w:rsidTr="00AC2AD3">
        <w:trPr>
          <w:jc w:val="center"/>
        </w:trPr>
        <w:tc>
          <w:tcPr>
            <w:tcW w:w="1020" w:type="dxa"/>
            <w:shd w:val="clear" w:color="auto" w:fill="DEEAF6" w:themeFill="accent1" w:themeFillTint="33"/>
          </w:tcPr>
          <w:p w14:paraId="78EC49D5" w14:textId="77777777" w:rsidR="003423C9" w:rsidRPr="003423C9" w:rsidRDefault="003423C9" w:rsidP="00EF10C3">
            <w:pPr>
              <w:pStyle w:val="ListParagraph"/>
              <w:numPr>
                <w:ilvl w:val="0"/>
                <w:numId w:val="32"/>
              </w:numPr>
              <w:bidi/>
              <w:spacing w:after="0" w:line="240" w:lineRule="auto"/>
              <w:rPr>
                <w:rFonts w:cs="B Nazanin"/>
                <w:b/>
                <w:bCs/>
                <w:sz w:val="24"/>
                <w:szCs w:val="24"/>
                <w:rtl/>
                <w:lang w:bidi="fa-IR"/>
              </w:rPr>
              <w:pPrChange w:id="982" w:author="reza" w:date="2017-04-12T18:33:00Z">
                <w:pPr>
                  <w:pStyle w:val="ListParagraph"/>
                  <w:numPr>
                    <w:numId w:val="32"/>
                  </w:numPr>
                  <w:bidi/>
                  <w:ind w:hanging="360"/>
                </w:pPr>
              </w:pPrChange>
            </w:pPr>
          </w:p>
        </w:tc>
        <w:tc>
          <w:tcPr>
            <w:tcW w:w="3714" w:type="dxa"/>
            <w:shd w:val="clear" w:color="auto" w:fill="DEEAF6" w:themeFill="accent1" w:themeFillTint="33"/>
            <w:vAlign w:val="center"/>
          </w:tcPr>
          <w:p w14:paraId="1BD95B14" w14:textId="77777777" w:rsidR="003423C9" w:rsidRDefault="003423C9" w:rsidP="00EF10C3">
            <w:pPr>
              <w:bidi/>
              <w:spacing w:after="0" w:line="240" w:lineRule="auto"/>
              <w:ind w:left="130"/>
              <w:rPr>
                <w:rFonts w:cs="B Nazanin"/>
                <w:b/>
                <w:bCs/>
                <w:sz w:val="24"/>
                <w:szCs w:val="24"/>
                <w:rtl/>
                <w:lang w:bidi="fa-IR"/>
              </w:rPr>
              <w:pPrChange w:id="983" w:author="reza" w:date="2017-04-12T18:33:00Z">
                <w:pPr>
                  <w:bidi/>
                  <w:ind w:left="130"/>
                </w:pPr>
              </w:pPrChange>
            </w:pPr>
            <w:r>
              <w:rPr>
                <w:rFonts w:cs="B Nazanin" w:hint="cs"/>
                <w:b/>
                <w:bCs/>
                <w:sz w:val="24"/>
                <w:szCs w:val="24"/>
                <w:rtl/>
                <w:lang w:bidi="fa-IR"/>
              </w:rPr>
              <w:t>تاریخ</w:t>
            </w:r>
          </w:p>
        </w:tc>
        <w:tc>
          <w:tcPr>
            <w:tcW w:w="1836" w:type="dxa"/>
          </w:tcPr>
          <w:p w14:paraId="7C87DAEA" w14:textId="77777777" w:rsidR="003423C9" w:rsidRPr="008A58AB" w:rsidRDefault="003423C9" w:rsidP="00EF10C3">
            <w:pPr>
              <w:bidi/>
              <w:spacing w:after="0" w:line="240" w:lineRule="auto"/>
              <w:jc w:val="center"/>
              <w:rPr>
                <w:rFonts w:cs="B Nazanin"/>
                <w:b/>
                <w:bCs/>
                <w:sz w:val="24"/>
                <w:szCs w:val="24"/>
              </w:rPr>
              <w:pPrChange w:id="984" w:author="reza" w:date="2017-04-12T18:33:00Z">
                <w:pPr>
                  <w:bidi/>
                  <w:jc w:val="center"/>
                </w:pPr>
              </w:pPrChange>
            </w:pPr>
            <w:r w:rsidRPr="008A58AB">
              <w:rPr>
                <w:rFonts w:cs="B Nazanin"/>
                <w:b/>
                <w:bCs/>
                <w:sz w:val="24"/>
                <w:szCs w:val="24"/>
              </w:rPr>
              <w:t>PD</w:t>
            </w:r>
          </w:p>
        </w:tc>
        <w:tc>
          <w:tcPr>
            <w:tcW w:w="1841" w:type="dxa"/>
            <w:shd w:val="clear" w:color="auto" w:fill="auto"/>
            <w:vAlign w:val="center"/>
          </w:tcPr>
          <w:p w14:paraId="02E63C3F" w14:textId="77777777" w:rsidR="003423C9" w:rsidRPr="00CB787A" w:rsidRDefault="003423C9" w:rsidP="00EF10C3">
            <w:pPr>
              <w:bidi/>
              <w:spacing w:after="0" w:line="240" w:lineRule="auto"/>
              <w:jc w:val="center"/>
              <w:rPr>
                <w:rFonts w:cs="B Nazanin"/>
                <w:sz w:val="24"/>
                <w:szCs w:val="24"/>
              </w:rPr>
              <w:pPrChange w:id="985" w:author="reza" w:date="2017-04-12T18:33:00Z">
                <w:pPr>
                  <w:bidi/>
                  <w:jc w:val="center"/>
                </w:pPr>
              </w:pPrChange>
            </w:pPr>
            <w:r w:rsidRPr="00CB787A">
              <w:rPr>
                <w:rFonts w:cs="B Nazanin"/>
                <w:sz w:val="24"/>
                <w:szCs w:val="24"/>
              </w:rPr>
              <w:t>1394/07/01</w:t>
            </w:r>
          </w:p>
        </w:tc>
      </w:tr>
      <w:tr w:rsidR="003423C9" w14:paraId="4CC05E37" w14:textId="77777777" w:rsidTr="00AC2AD3">
        <w:trPr>
          <w:jc w:val="center"/>
        </w:trPr>
        <w:tc>
          <w:tcPr>
            <w:tcW w:w="1020" w:type="dxa"/>
            <w:shd w:val="clear" w:color="auto" w:fill="DEEAF6" w:themeFill="accent1" w:themeFillTint="33"/>
          </w:tcPr>
          <w:p w14:paraId="3FF9782F" w14:textId="77777777" w:rsidR="003423C9" w:rsidRPr="003423C9" w:rsidRDefault="003423C9" w:rsidP="00EF10C3">
            <w:pPr>
              <w:pStyle w:val="ListParagraph"/>
              <w:numPr>
                <w:ilvl w:val="0"/>
                <w:numId w:val="32"/>
              </w:numPr>
              <w:bidi/>
              <w:spacing w:after="0" w:line="240" w:lineRule="auto"/>
              <w:rPr>
                <w:rFonts w:cs="B Nazanin"/>
                <w:b/>
                <w:bCs/>
                <w:sz w:val="24"/>
                <w:szCs w:val="24"/>
                <w:rtl/>
              </w:rPr>
              <w:pPrChange w:id="986" w:author="reza" w:date="2017-04-12T18:33:00Z">
                <w:pPr>
                  <w:pStyle w:val="ListParagraph"/>
                  <w:numPr>
                    <w:numId w:val="32"/>
                  </w:numPr>
                  <w:bidi/>
                  <w:ind w:hanging="360"/>
                </w:pPr>
              </w:pPrChange>
            </w:pPr>
          </w:p>
        </w:tc>
        <w:tc>
          <w:tcPr>
            <w:tcW w:w="3714" w:type="dxa"/>
            <w:shd w:val="clear" w:color="auto" w:fill="DEEAF6" w:themeFill="accent1" w:themeFillTint="33"/>
            <w:vAlign w:val="center"/>
          </w:tcPr>
          <w:p w14:paraId="60848395" w14:textId="77777777" w:rsidR="003423C9" w:rsidRPr="00F74E48" w:rsidRDefault="003423C9" w:rsidP="00EF10C3">
            <w:pPr>
              <w:bidi/>
              <w:spacing w:after="0" w:line="240" w:lineRule="auto"/>
              <w:ind w:left="130"/>
              <w:rPr>
                <w:rFonts w:cs="B Nazanin"/>
                <w:b/>
                <w:bCs/>
                <w:sz w:val="24"/>
                <w:szCs w:val="24"/>
                <w:rtl/>
              </w:rPr>
              <w:pPrChange w:id="987" w:author="reza" w:date="2017-04-12T18:33:00Z">
                <w:pPr>
                  <w:bidi/>
                  <w:ind w:left="130"/>
                </w:pPr>
              </w:pPrChange>
            </w:pPr>
            <w:r>
              <w:rPr>
                <w:rFonts w:cs="B Nazanin" w:hint="cs"/>
                <w:b/>
                <w:bCs/>
                <w:sz w:val="24"/>
                <w:szCs w:val="24"/>
                <w:rtl/>
              </w:rPr>
              <w:t>کد دانشگاه</w:t>
            </w:r>
          </w:p>
        </w:tc>
        <w:tc>
          <w:tcPr>
            <w:tcW w:w="1836" w:type="dxa"/>
          </w:tcPr>
          <w:p w14:paraId="56B8C32B" w14:textId="77777777" w:rsidR="003423C9" w:rsidRPr="008A58AB" w:rsidRDefault="003423C9" w:rsidP="00EF10C3">
            <w:pPr>
              <w:bidi/>
              <w:spacing w:after="0" w:line="240" w:lineRule="auto"/>
              <w:jc w:val="center"/>
              <w:rPr>
                <w:rFonts w:cs="B Nazanin"/>
                <w:b/>
                <w:bCs/>
                <w:sz w:val="24"/>
                <w:szCs w:val="24"/>
              </w:rPr>
              <w:pPrChange w:id="988" w:author="reza" w:date="2017-04-12T18:33:00Z">
                <w:pPr>
                  <w:bidi/>
                  <w:jc w:val="center"/>
                </w:pPr>
              </w:pPrChange>
            </w:pPr>
            <w:r w:rsidRPr="008A58AB">
              <w:rPr>
                <w:rFonts w:cs="B Nazanin"/>
                <w:b/>
                <w:bCs/>
                <w:sz w:val="24"/>
                <w:szCs w:val="24"/>
              </w:rPr>
              <w:t>UC</w:t>
            </w:r>
          </w:p>
        </w:tc>
        <w:tc>
          <w:tcPr>
            <w:tcW w:w="1841" w:type="dxa"/>
            <w:shd w:val="clear" w:color="auto" w:fill="auto"/>
            <w:vAlign w:val="center"/>
          </w:tcPr>
          <w:p w14:paraId="092432E0" w14:textId="77777777" w:rsidR="003423C9" w:rsidRPr="00CB787A" w:rsidRDefault="003423C9" w:rsidP="00EF10C3">
            <w:pPr>
              <w:bidi/>
              <w:spacing w:after="0" w:line="240" w:lineRule="auto"/>
              <w:jc w:val="center"/>
              <w:rPr>
                <w:rFonts w:cs="B Nazanin"/>
                <w:sz w:val="24"/>
                <w:szCs w:val="24"/>
              </w:rPr>
              <w:pPrChange w:id="989" w:author="reza" w:date="2017-04-12T18:33:00Z">
                <w:pPr>
                  <w:bidi/>
                  <w:jc w:val="center"/>
                </w:pPr>
              </w:pPrChange>
            </w:pPr>
            <w:r w:rsidRPr="00CB787A">
              <w:rPr>
                <w:rFonts w:cs="B Nazanin"/>
                <w:sz w:val="24"/>
                <w:szCs w:val="24"/>
              </w:rPr>
              <w:t>2101</w:t>
            </w:r>
          </w:p>
        </w:tc>
      </w:tr>
      <w:tr w:rsidR="003423C9" w14:paraId="2668B5FC" w14:textId="77777777" w:rsidTr="00AC2AD3">
        <w:trPr>
          <w:jc w:val="center"/>
        </w:trPr>
        <w:tc>
          <w:tcPr>
            <w:tcW w:w="1020" w:type="dxa"/>
            <w:shd w:val="clear" w:color="auto" w:fill="DEEAF6" w:themeFill="accent1" w:themeFillTint="33"/>
          </w:tcPr>
          <w:p w14:paraId="0AEB4F95" w14:textId="77777777" w:rsidR="003423C9" w:rsidRPr="003423C9" w:rsidRDefault="003423C9" w:rsidP="00EF10C3">
            <w:pPr>
              <w:pStyle w:val="ListParagraph"/>
              <w:numPr>
                <w:ilvl w:val="0"/>
                <w:numId w:val="32"/>
              </w:numPr>
              <w:bidi/>
              <w:spacing w:after="0" w:line="240" w:lineRule="auto"/>
              <w:rPr>
                <w:rFonts w:cs="B Nazanin"/>
                <w:b/>
                <w:bCs/>
                <w:sz w:val="24"/>
                <w:szCs w:val="24"/>
                <w:rtl/>
              </w:rPr>
              <w:pPrChange w:id="990" w:author="reza" w:date="2017-04-12T18:33:00Z">
                <w:pPr>
                  <w:pStyle w:val="ListParagraph"/>
                  <w:numPr>
                    <w:numId w:val="32"/>
                  </w:numPr>
                  <w:bidi/>
                  <w:ind w:hanging="360"/>
                </w:pPr>
              </w:pPrChange>
            </w:pPr>
          </w:p>
        </w:tc>
        <w:tc>
          <w:tcPr>
            <w:tcW w:w="3714" w:type="dxa"/>
            <w:shd w:val="clear" w:color="auto" w:fill="DEEAF6" w:themeFill="accent1" w:themeFillTint="33"/>
            <w:vAlign w:val="center"/>
          </w:tcPr>
          <w:p w14:paraId="0058B451" w14:textId="77777777" w:rsidR="003423C9" w:rsidRDefault="003423C9" w:rsidP="00EF10C3">
            <w:pPr>
              <w:bidi/>
              <w:spacing w:after="0" w:line="240" w:lineRule="auto"/>
              <w:ind w:left="130"/>
              <w:rPr>
                <w:rFonts w:cs="B Nazanin"/>
                <w:b/>
                <w:bCs/>
                <w:sz w:val="24"/>
                <w:szCs w:val="24"/>
                <w:rtl/>
                <w:lang w:bidi="fa-IR"/>
              </w:rPr>
              <w:pPrChange w:id="991" w:author="reza" w:date="2017-04-12T18:33:00Z">
                <w:pPr>
                  <w:bidi/>
                  <w:ind w:left="130"/>
                </w:pPr>
              </w:pPrChange>
            </w:pPr>
            <w:r>
              <w:rPr>
                <w:rFonts w:cs="B Nazanin" w:hint="cs"/>
                <w:b/>
                <w:bCs/>
                <w:sz w:val="24"/>
                <w:szCs w:val="24"/>
                <w:rtl/>
              </w:rPr>
              <w:t xml:space="preserve">کد ملی </w:t>
            </w:r>
            <w:r>
              <w:rPr>
                <w:rFonts w:cs="B Nazanin" w:hint="cs"/>
                <w:b/>
                <w:bCs/>
                <w:sz w:val="24"/>
                <w:szCs w:val="24"/>
                <w:rtl/>
                <w:lang w:bidi="fa-IR"/>
              </w:rPr>
              <w:t>هیات علمی</w:t>
            </w:r>
          </w:p>
        </w:tc>
        <w:tc>
          <w:tcPr>
            <w:tcW w:w="1836" w:type="dxa"/>
          </w:tcPr>
          <w:p w14:paraId="660A28D8" w14:textId="77777777" w:rsidR="003423C9" w:rsidRPr="008A58AB" w:rsidRDefault="003423C9" w:rsidP="00EF10C3">
            <w:pPr>
              <w:bidi/>
              <w:spacing w:after="0" w:line="240" w:lineRule="auto"/>
              <w:jc w:val="center"/>
              <w:rPr>
                <w:rFonts w:cs="B Nazanin"/>
                <w:b/>
                <w:bCs/>
                <w:sz w:val="24"/>
                <w:szCs w:val="24"/>
                <w:lang w:bidi="fa-IR"/>
              </w:rPr>
              <w:pPrChange w:id="992" w:author="reza" w:date="2017-04-12T18:33:00Z">
                <w:pPr>
                  <w:bidi/>
                  <w:jc w:val="center"/>
                </w:pPr>
              </w:pPrChange>
            </w:pPr>
            <w:r w:rsidRPr="008A58AB">
              <w:rPr>
                <w:rFonts w:cs="B Nazanin"/>
                <w:b/>
                <w:bCs/>
                <w:sz w:val="24"/>
                <w:szCs w:val="24"/>
                <w:lang w:bidi="fa-IR"/>
              </w:rPr>
              <w:t>NID</w:t>
            </w:r>
          </w:p>
        </w:tc>
        <w:tc>
          <w:tcPr>
            <w:tcW w:w="1841" w:type="dxa"/>
            <w:vAlign w:val="center"/>
          </w:tcPr>
          <w:p w14:paraId="2ECDC0C3" w14:textId="77777777" w:rsidR="003423C9" w:rsidRPr="00CB787A" w:rsidRDefault="003423C9" w:rsidP="00EF10C3">
            <w:pPr>
              <w:bidi/>
              <w:spacing w:after="0" w:line="240" w:lineRule="auto"/>
              <w:jc w:val="center"/>
              <w:rPr>
                <w:rFonts w:cs="B Nazanin"/>
                <w:sz w:val="24"/>
                <w:szCs w:val="24"/>
                <w:rtl/>
                <w:lang w:bidi="fa-IR"/>
              </w:rPr>
              <w:pPrChange w:id="993" w:author="reza" w:date="2017-04-12T18:33:00Z">
                <w:pPr>
                  <w:bidi/>
                  <w:jc w:val="center"/>
                </w:pPr>
              </w:pPrChange>
            </w:pPr>
            <w:r w:rsidRPr="00CB787A">
              <w:rPr>
                <w:rFonts w:cs="B Nazanin"/>
                <w:sz w:val="24"/>
                <w:szCs w:val="24"/>
                <w:lang w:bidi="fa-IR"/>
              </w:rPr>
              <w:t>387XXXXXXC</w:t>
            </w:r>
          </w:p>
        </w:tc>
      </w:tr>
      <w:tr w:rsidR="003423C9" w14:paraId="76678ECB" w14:textId="77777777" w:rsidTr="00AC2AD3">
        <w:trPr>
          <w:jc w:val="center"/>
        </w:trPr>
        <w:tc>
          <w:tcPr>
            <w:tcW w:w="1020" w:type="dxa"/>
            <w:shd w:val="clear" w:color="auto" w:fill="DEEAF6" w:themeFill="accent1" w:themeFillTint="33"/>
          </w:tcPr>
          <w:p w14:paraId="1A1A406B" w14:textId="77777777" w:rsidR="003423C9" w:rsidRPr="003423C9" w:rsidRDefault="003423C9" w:rsidP="00EF10C3">
            <w:pPr>
              <w:pStyle w:val="ListParagraph"/>
              <w:numPr>
                <w:ilvl w:val="0"/>
                <w:numId w:val="32"/>
              </w:numPr>
              <w:bidi/>
              <w:spacing w:after="0" w:line="240" w:lineRule="auto"/>
              <w:rPr>
                <w:rFonts w:cs="B Nazanin"/>
                <w:b/>
                <w:bCs/>
                <w:sz w:val="24"/>
                <w:szCs w:val="24"/>
                <w:rtl/>
                <w:lang w:bidi="fa-IR"/>
              </w:rPr>
              <w:pPrChange w:id="994" w:author="reza" w:date="2017-04-12T18:33:00Z">
                <w:pPr>
                  <w:pStyle w:val="ListParagraph"/>
                  <w:numPr>
                    <w:numId w:val="32"/>
                  </w:numPr>
                  <w:bidi/>
                  <w:ind w:hanging="360"/>
                </w:pPr>
              </w:pPrChange>
            </w:pPr>
          </w:p>
        </w:tc>
        <w:tc>
          <w:tcPr>
            <w:tcW w:w="3714" w:type="dxa"/>
            <w:shd w:val="clear" w:color="auto" w:fill="DEEAF6" w:themeFill="accent1" w:themeFillTint="33"/>
            <w:vAlign w:val="center"/>
          </w:tcPr>
          <w:p w14:paraId="7C26015D" w14:textId="77777777" w:rsidR="003423C9" w:rsidRDefault="003423C9" w:rsidP="00EF10C3">
            <w:pPr>
              <w:bidi/>
              <w:spacing w:after="0" w:line="240" w:lineRule="auto"/>
              <w:ind w:left="130"/>
              <w:rPr>
                <w:rFonts w:cs="B Nazanin"/>
                <w:b/>
                <w:bCs/>
                <w:sz w:val="24"/>
                <w:szCs w:val="24"/>
                <w:rtl/>
              </w:rPr>
              <w:pPrChange w:id="995" w:author="reza" w:date="2017-04-12T18:33:00Z">
                <w:pPr>
                  <w:bidi/>
                  <w:ind w:left="130"/>
                </w:pPr>
              </w:pPrChange>
            </w:pPr>
            <w:r>
              <w:rPr>
                <w:rFonts w:cs="B Nazanin" w:hint="cs"/>
                <w:b/>
                <w:bCs/>
                <w:sz w:val="24"/>
                <w:szCs w:val="24"/>
                <w:rtl/>
                <w:lang w:bidi="fa-IR"/>
              </w:rPr>
              <w:t>کد ملی تایید کننده دانشگاه(</w:t>
            </w:r>
            <w:r>
              <w:rPr>
                <w:rFonts w:cs="B Nazanin" w:hint="cs"/>
                <w:b/>
                <w:bCs/>
                <w:sz w:val="24"/>
                <w:szCs w:val="24"/>
                <w:rtl/>
              </w:rPr>
              <w:t>مدیر گروه)</w:t>
            </w:r>
          </w:p>
        </w:tc>
        <w:tc>
          <w:tcPr>
            <w:tcW w:w="1836" w:type="dxa"/>
          </w:tcPr>
          <w:p w14:paraId="590F4B56" w14:textId="77777777" w:rsidR="003423C9" w:rsidRPr="00CB787A" w:rsidRDefault="003423C9" w:rsidP="00EF10C3">
            <w:pPr>
              <w:bidi/>
              <w:spacing w:after="0" w:line="240" w:lineRule="auto"/>
              <w:jc w:val="center"/>
              <w:rPr>
                <w:rFonts w:cs="B Nazanin"/>
                <w:b/>
                <w:bCs/>
                <w:sz w:val="24"/>
                <w:szCs w:val="24"/>
                <w:lang w:bidi="fa-IR"/>
              </w:rPr>
              <w:pPrChange w:id="996" w:author="reza" w:date="2017-04-12T18:33:00Z">
                <w:pPr>
                  <w:bidi/>
                  <w:jc w:val="center"/>
                </w:pPr>
              </w:pPrChange>
            </w:pPr>
            <w:r w:rsidRPr="00CB787A">
              <w:rPr>
                <w:rFonts w:cs="B Nazanin"/>
                <w:b/>
                <w:bCs/>
                <w:sz w:val="24"/>
                <w:szCs w:val="24"/>
                <w:lang w:bidi="fa-IR"/>
              </w:rPr>
              <w:t>CID</w:t>
            </w:r>
          </w:p>
        </w:tc>
        <w:tc>
          <w:tcPr>
            <w:tcW w:w="1841" w:type="dxa"/>
            <w:vAlign w:val="center"/>
          </w:tcPr>
          <w:p w14:paraId="3ACA1A81" w14:textId="77777777" w:rsidR="003423C9" w:rsidRDefault="003423C9" w:rsidP="00EF10C3">
            <w:pPr>
              <w:bidi/>
              <w:spacing w:after="0" w:line="240" w:lineRule="auto"/>
              <w:jc w:val="center"/>
              <w:rPr>
                <w:rFonts w:cs="B Nazanin"/>
                <w:sz w:val="24"/>
                <w:szCs w:val="24"/>
                <w:rtl/>
                <w:lang w:bidi="fa-IR"/>
              </w:rPr>
              <w:pPrChange w:id="997" w:author="reza" w:date="2017-04-12T18:33:00Z">
                <w:pPr>
                  <w:bidi/>
                  <w:jc w:val="center"/>
                </w:pPr>
              </w:pPrChange>
            </w:pPr>
            <w:r>
              <w:rPr>
                <w:rFonts w:cs="B Nazanin"/>
                <w:sz w:val="24"/>
                <w:szCs w:val="24"/>
                <w:lang w:bidi="fa-IR"/>
              </w:rPr>
              <w:t>dddddddddC</w:t>
            </w:r>
          </w:p>
        </w:tc>
      </w:tr>
      <w:tr w:rsidR="003423C9" w14:paraId="5DC22F3F" w14:textId="77777777" w:rsidTr="00AC2AD3">
        <w:trPr>
          <w:jc w:val="center"/>
        </w:trPr>
        <w:tc>
          <w:tcPr>
            <w:tcW w:w="1020" w:type="dxa"/>
            <w:shd w:val="clear" w:color="auto" w:fill="DEEAF6" w:themeFill="accent1" w:themeFillTint="33"/>
          </w:tcPr>
          <w:p w14:paraId="7DDDE9F8" w14:textId="77777777" w:rsidR="003423C9" w:rsidRPr="003423C9" w:rsidRDefault="003423C9" w:rsidP="00EF10C3">
            <w:pPr>
              <w:pStyle w:val="ListParagraph"/>
              <w:numPr>
                <w:ilvl w:val="0"/>
                <w:numId w:val="32"/>
              </w:numPr>
              <w:bidi/>
              <w:spacing w:after="0" w:line="240" w:lineRule="auto"/>
              <w:rPr>
                <w:rFonts w:cs="B Nazanin"/>
                <w:b/>
                <w:bCs/>
                <w:sz w:val="24"/>
                <w:szCs w:val="24"/>
                <w:rtl/>
              </w:rPr>
              <w:pPrChange w:id="998" w:author="reza" w:date="2017-04-12T18:33:00Z">
                <w:pPr>
                  <w:pStyle w:val="ListParagraph"/>
                  <w:numPr>
                    <w:numId w:val="32"/>
                  </w:numPr>
                  <w:bidi/>
                  <w:ind w:hanging="360"/>
                </w:pPr>
              </w:pPrChange>
            </w:pPr>
          </w:p>
        </w:tc>
        <w:tc>
          <w:tcPr>
            <w:tcW w:w="3714" w:type="dxa"/>
            <w:shd w:val="clear" w:color="auto" w:fill="DEEAF6" w:themeFill="accent1" w:themeFillTint="33"/>
          </w:tcPr>
          <w:p w14:paraId="4565C269" w14:textId="77777777" w:rsidR="003423C9" w:rsidRPr="00D8589F" w:rsidRDefault="003423C9" w:rsidP="00EF10C3">
            <w:pPr>
              <w:bidi/>
              <w:spacing w:after="0" w:line="240" w:lineRule="auto"/>
              <w:ind w:left="130"/>
              <w:rPr>
                <w:rFonts w:cs="B Nazanin"/>
                <w:b/>
                <w:bCs/>
                <w:sz w:val="24"/>
                <w:szCs w:val="24"/>
                <w:rtl/>
              </w:rPr>
              <w:pPrChange w:id="999" w:author="reza" w:date="2017-04-12T18:33:00Z">
                <w:pPr>
                  <w:bidi/>
                  <w:ind w:left="130"/>
                </w:pPr>
              </w:pPrChange>
            </w:pPr>
            <w:r w:rsidRPr="00D8589F">
              <w:rPr>
                <w:rFonts w:cs="B Nazanin" w:hint="cs"/>
                <w:b/>
                <w:bCs/>
                <w:sz w:val="24"/>
                <w:szCs w:val="24"/>
                <w:rtl/>
              </w:rPr>
              <w:t>کد گروه آموزشی</w:t>
            </w:r>
          </w:p>
        </w:tc>
        <w:tc>
          <w:tcPr>
            <w:tcW w:w="1836" w:type="dxa"/>
          </w:tcPr>
          <w:p w14:paraId="6BDFFE99" w14:textId="77777777" w:rsidR="003423C9" w:rsidRPr="00CB787A" w:rsidRDefault="003423C9" w:rsidP="00EF10C3">
            <w:pPr>
              <w:bidi/>
              <w:spacing w:after="0" w:line="240" w:lineRule="auto"/>
              <w:jc w:val="center"/>
              <w:rPr>
                <w:rFonts w:cs="B Nazanin"/>
                <w:b/>
                <w:bCs/>
                <w:sz w:val="24"/>
                <w:szCs w:val="24"/>
                <w:lang w:bidi="fa-IR"/>
              </w:rPr>
              <w:pPrChange w:id="1000" w:author="reza" w:date="2017-04-12T18:33:00Z">
                <w:pPr>
                  <w:bidi/>
                  <w:jc w:val="center"/>
                </w:pPr>
              </w:pPrChange>
            </w:pPr>
            <w:r>
              <w:rPr>
                <w:rFonts w:cs="B Nazanin"/>
                <w:b/>
                <w:bCs/>
                <w:sz w:val="24"/>
                <w:szCs w:val="24"/>
                <w:lang w:bidi="fa-IR"/>
              </w:rPr>
              <w:t>GC</w:t>
            </w:r>
          </w:p>
        </w:tc>
        <w:tc>
          <w:tcPr>
            <w:tcW w:w="1841" w:type="dxa"/>
            <w:vAlign w:val="center"/>
          </w:tcPr>
          <w:p w14:paraId="0B37263A" w14:textId="77777777" w:rsidR="003423C9" w:rsidRDefault="003423C9" w:rsidP="00EF10C3">
            <w:pPr>
              <w:bidi/>
              <w:spacing w:after="0" w:line="240" w:lineRule="auto"/>
              <w:jc w:val="center"/>
              <w:rPr>
                <w:rFonts w:cs="B Nazanin"/>
                <w:sz w:val="24"/>
                <w:szCs w:val="24"/>
                <w:rtl/>
                <w:lang w:bidi="fa-IR"/>
              </w:rPr>
              <w:pPrChange w:id="1001" w:author="reza" w:date="2017-04-12T18:33:00Z">
                <w:pPr>
                  <w:bidi/>
                  <w:jc w:val="center"/>
                </w:pPr>
              </w:pPrChange>
            </w:pPr>
            <w:r>
              <w:rPr>
                <w:rFonts w:cs="B Nazanin"/>
                <w:sz w:val="24"/>
                <w:szCs w:val="24"/>
                <w:lang w:bidi="fa-IR"/>
              </w:rPr>
              <w:t>12</w:t>
            </w:r>
          </w:p>
        </w:tc>
      </w:tr>
      <w:tr w:rsidR="003423C9" w14:paraId="2B1E7A9F" w14:textId="77777777" w:rsidTr="00AC2AD3">
        <w:trPr>
          <w:jc w:val="center"/>
        </w:trPr>
        <w:tc>
          <w:tcPr>
            <w:tcW w:w="1020" w:type="dxa"/>
            <w:shd w:val="clear" w:color="auto" w:fill="DEEAF6" w:themeFill="accent1" w:themeFillTint="33"/>
          </w:tcPr>
          <w:p w14:paraId="7D9B7C38" w14:textId="77777777" w:rsidR="003423C9" w:rsidRPr="003423C9" w:rsidRDefault="003423C9" w:rsidP="00EF10C3">
            <w:pPr>
              <w:pStyle w:val="ListParagraph"/>
              <w:numPr>
                <w:ilvl w:val="0"/>
                <w:numId w:val="32"/>
              </w:numPr>
              <w:bidi/>
              <w:spacing w:after="0" w:line="240" w:lineRule="auto"/>
              <w:rPr>
                <w:rFonts w:cs="B Nazanin"/>
                <w:b/>
                <w:bCs/>
                <w:sz w:val="24"/>
                <w:szCs w:val="24"/>
                <w:rtl/>
              </w:rPr>
              <w:pPrChange w:id="1002" w:author="reza" w:date="2017-04-12T18:33:00Z">
                <w:pPr>
                  <w:pStyle w:val="ListParagraph"/>
                  <w:numPr>
                    <w:numId w:val="32"/>
                  </w:numPr>
                  <w:bidi/>
                  <w:ind w:hanging="360"/>
                </w:pPr>
              </w:pPrChange>
            </w:pPr>
          </w:p>
        </w:tc>
        <w:tc>
          <w:tcPr>
            <w:tcW w:w="3714" w:type="dxa"/>
            <w:shd w:val="clear" w:color="auto" w:fill="DEEAF6" w:themeFill="accent1" w:themeFillTint="33"/>
          </w:tcPr>
          <w:p w14:paraId="50F9659B" w14:textId="77777777" w:rsidR="003423C9" w:rsidRPr="00D8589F" w:rsidRDefault="003423C9" w:rsidP="00EF10C3">
            <w:pPr>
              <w:bidi/>
              <w:spacing w:after="0" w:line="240" w:lineRule="auto"/>
              <w:ind w:left="130"/>
              <w:rPr>
                <w:rFonts w:cs="B Nazanin"/>
                <w:b/>
                <w:bCs/>
                <w:sz w:val="24"/>
                <w:szCs w:val="24"/>
                <w:rtl/>
              </w:rPr>
              <w:pPrChange w:id="1003" w:author="reza" w:date="2017-04-12T18:33:00Z">
                <w:pPr>
                  <w:bidi/>
                  <w:ind w:left="130"/>
                </w:pPr>
              </w:pPrChange>
            </w:pPr>
            <w:r w:rsidRPr="00D8589F">
              <w:rPr>
                <w:rFonts w:cs="B Nazanin" w:hint="cs"/>
                <w:b/>
                <w:bCs/>
                <w:sz w:val="24"/>
                <w:szCs w:val="24"/>
                <w:rtl/>
              </w:rPr>
              <w:t>کد مرتبه علمی</w:t>
            </w:r>
          </w:p>
        </w:tc>
        <w:tc>
          <w:tcPr>
            <w:tcW w:w="1836" w:type="dxa"/>
          </w:tcPr>
          <w:p w14:paraId="0ABBCF7E" w14:textId="77777777" w:rsidR="003423C9" w:rsidRPr="00CB787A" w:rsidRDefault="003423C9" w:rsidP="00EF10C3">
            <w:pPr>
              <w:bidi/>
              <w:spacing w:after="0" w:line="240" w:lineRule="auto"/>
              <w:jc w:val="center"/>
              <w:rPr>
                <w:rFonts w:cs="B Nazanin"/>
                <w:b/>
                <w:bCs/>
                <w:sz w:val="24"/>
                <w:szCs w:val="24"/>
                <w:lang w:bidi="fa-IR"/>
              </w:rPr>
              <w:pPrChange w:id="1004" w:author="reza" w:date="2017-04-12T18:33:00Z">
                <w:pPr>
                  <w:bidi/>
                  <w:jc w:val="center"/>
                </w:pPr>
              </w:pPrChange>
            </w:pPr>
            <w:r>
              <w:rPr>
                <w:rFonts w:cs="B Nazanin"/>
                <w:b/>
                <w:bCs/>
                <w:sz w:val="24"/>
                <w:szCs w:val="24"/>
                <w:lang w:bidi="fa-IR"/>
              </w:rPr>
              <w:t>SC</w:t>
            </w:r>
          </w:p>
        </w:tc>
        <w:tc>
          <w:tcPr>
            <w:tcW w:w="1841" w:type="dxa"/>
            <w:vAlign w:val="center"/>
          </w:tcPr>
          <w:p w14:paraId="6213C2A1" w14:textId="77777777" w:rsidR="003423C9" w:rsidRDefault="003423C9" w:rsidP="00EF10C3">
            <w:pPr>
              <w:bidi/>
              <w:spacing w:after="0" w:line="240" w:lineRule="auto"/>
              <w:jc w:val="center"/>
              <w:rPr>
                <w:rFonts w:cs="B Nazanin"/>
                <w:sz w:val="24"/>
                <w:szCs w:val="24"/>
                <w:rtl/>
                <w:lang w:bidi="fa-IR"/>
              </w:rPr>
              <w:pPrChange w:id="1005" w:author="reza" w:date="2017-04-12T18:33:00Z">
                <w:pPr>
                  <w:bidi/>
                  <w:jc w:val="center"/>
                </w:pPr>
              </w:pPrChange>
            </w:pPr>
            <w:r>
              <w:rPr>
                <w:rFonts w:cs="B Nazanin"/>
                <w:sz w:val="24"/>
                <w:szCs w:val="24"/>
                <w:lang w:bidi="fa-IR"/>
              </w:rPr>
              <w:t>1</w:t>
            </w:r>
          </w:p>
        </w:tc>
      </w:tr>
      <w:tr w:rsidR="003423C9" w14:paraId="4CA14AE9" w14:textId="77777777" w:rsidTr="00AC2AD3">
        <w:trPr>
          <w:jc w:val="center"/>
        </w:trPr>
        <w:tc>
          <w:tcPr>
            <w:tcW w:w="1020" w:type="dxa"/>
            <w:shd w:val="clear" w:color="auto" w:fill="DEEAF6" w:themeFill="accent1" w:themeFillTint="33"/>
          </w:tcPr>
          <w:p w14:paraId="4B530153" w14:textId="77777777" w:rsidR="003423C9" w:rsidRPr="003423C9" w:rsidRDefault="003423C9" w:rsidP="00EF10C3">
            <w:pPr>
              <w:pStyle w:val="ListParagraph"/>
              <w:numPr>
                <w:ilvl w:val="0"/>
                <w:numId w:val="32"/>
              </w:numPr>
              <w:bidi/>
              <w:spacing w:after="0" w:line="240" w:lineRule="auto"/>
              <w:rPr>
                <w:rFonts w:cs="B Nazanin"/>
                <w:b/>
                <w:bCs/>
                <w:sz w:val="24"/>
                <w:szCs w:val="24"/>
                <w:rtl/>
              </w:rPr>
              <w:pPrChange w:id="1006" w:author="reza" w:date="2017-04-12T18:33:00Z">
                <w:pPr>
                  <w:pStyle w:val="ListParagraph"/>
                  <w:numPr>
                    <w:numId w:val="32"/>
                  </w:numPr>
                  <w:bidi/>
                  <w:ind w:hanging="360"/>
                </w:pPr>
              </w:pPrChange>
            </w:pPr>
          </w:p>
        </w:tc>
        <w:tc>
          <w:tcPr>
            <w:tcW w:w="3714" w:type="dxa"/>
            <w:shd w:val="clear" w:color="auto" w:fill="DEEAF6" w:themeFill="accent1" w:themeFillTint="33"/>
          </w:tcPr>
          <w:p w14:paraId="4A66A5A4" w14:textId="77777777" w:rsidR="003423C9" w:rsidRPr="00D8589F" w:rsidRDefault="003423C9" w:rsidP="00EF10C3">
            <w:pPr>
              <w:bidi/>
              <w:spacing w:after="0" w:line="240" w:lineRule="auto"/>
              <w:ind w:left="130"/>
              <w:rPr>
                <w:rFonts w:cs="B Nazanin"/>
                <w:b/>
                <w:bCs/>
                <w:sz w:val="24"/>
                <w:szCs w:val="24"/>
                <w:rtl/>
              </w:rPr>
              <w:pPrChange w:id="1007" w:author="reza" w:date="2017-04-12T18:33:00Z">
                <w:pPr>
                  <w:bidi/>
                  <w:ind w:left="130"/>
                </w:pPr>
              </w:pPrChange>
            </w:pPr>
            <w:r w:rsidRPr="00D8589F">
              <w:rPr>
                <w:rFonts w:cs="B Nazanin" w:hint="cs"/>
                <w:b/>
                <w:bCs/>
                <w:sz w:val="24"/>
                <w:szCs w:val="24"/>
                <w:rtl/>
              </w:rPr>
              <w:t>تاریخ شروع خدمت</w:t>
            </w:r>
          </w:p>
        </w:tc>
        <w:tc>
          <w:tcPr>
            <w:tcW w:w="1836" w:type="dxa"/>
          </w:tcPr>
          <w:p w14:paraId="5EED7246" w14:textId="77777777" w:rsidR="003423C9" w:rsidRPr="00CB787A" w:rsidRDefault="003423C9" w:rsidP="00EF10C3">
            <w:pPr>
              <w:bidi/>
              <w:spacing w:after="0" w:line="240" w:lineRule="auto"/>
              <w:jc w:val="center"/>
              <w:rPr>
                <w:rFonts w:cs="B Nazanin"/>
                <w:b/>
                <w:bCs/>
                <w:sz w:val="24"/>
                <w:szCs w:val="24"/>
                <w:lang w:bidi="fa-IR"/>
              </w:rPr>
              <w:pPrChange w:id="1008" w:author="reza" w:date="2017-04-12T18:33:00Z">
                <w:pPr>
                  <w:bidi/>
                  <w:jc w:val="center"/>
                </w:pPr>
              </w:pPrChange>
            </w:pPr>
            <w:r>
              <w:rPr>
                <w:rFonts w:cs="B Nazanin"/>
                <w:b/>
                <w:bCs/>
                <w:sz w:val="24"/>
                <w:szCs w:val="24"/>
                <w:lang w:bidi="fa-IR"/>
              </w:rPr>
              <w:t>DOH</w:t>
            </w:r>
          </w:p>
        </w:tc>
        <w:tc>
          <w:tcPr>
            <w:tcW w:w="1841" w:type="dxa"/>
            <w:vAlign w:val="center"/>
          </w:tcPr>
          <w:p w14:paraId="5645BE45" w14:textId="77777777" w:rsidR="003423C9" w:rsidRPr="00CB787A" w:rsidRDefault="003423C9" w:rsidP="00EF10C3">
            <w:pPr>
              <w:bidi/>
              <w:spacing w:after="0" w:line="240" w:lineRule="auto"/>
              <w:jc w:val="center"/>
              <w:rPr>
                <w:rFonts w:cs="B Nazanin"/>
                <w:sz w:val="24"/>
                <w:szCs w:val="24"/>
              </w:rPr>
              <w:pPrChange w:id="1009" w:author="reza" w:date="2017-04-12T18:33:00Z">
                <w:pPr>
                  <w:bidi/>
                  <w:jc w:val="center"/>
                </w:pPr>
              </w:pPrChange>
            </w:pPr>
            <w:r w:rsidRPr="00CB787A">
              <w:rPr>
                <w:rFonts w:cs="B Nazanin"/>
                <w:sz w:val="24"/>
                <w:szCs w:val="24"/>
              </w:rPr>
              <w:t>1394/0</w:t>
            </w:r>
            <w:r>
              <w:rPr>
                <w:rFonts w:cs="B Nazanin"/>
                <w:sz w:val="24"/>
                <w:szCs w:val="24"/>
              </w:rPr>
              <w:t>4</w:t>
            </w:r>
            <w:r w:rsidRPr="00CB787A">
              <w:rPr>
                <w:rFonts w:cs="B Nazanin"/>
                <w:sz w:val="24"/>
                <w:szCs w:val="24"/>
              </w:rPr>
              <w:t>/01</w:t>
            </w:r>
          </w:p>
        </w:tc>
      </w:tr>
    </w:tbl>
    <w:p w14:paraId="62C3B16C" w14:textId="77777777" w:rsidR="00CB787A" w:rsidRPr="000F5106" w:rsidRDefault="00CB787A" w:rsidP="000F5106">
      <w:pPr>
        <w:bidi/>
        <w:rPr>
          <w:rFonts w:cs="B Nazanin"/>
          <w:sz w:val="24"/>
          <w:szCs w:val="24"/>
        </w:rPr>
      </w:pPr>
    </w:p>
    <w:p w14:paraId="087A61D7" w14:textId="77777777" w:rsidR="00D04AFB" w:rsidRDefault="00171DDB" w:rsidP="00A77CC3">
      <w:pPr>
        <w:pStyle w:val="Heading2"/>
        <w:numPr>
          <w:ilvl w:val="0"/>
          <w:numId w:val="45"/>
        </w:numPr>
        <w:bidi/>
        <w:rPr>
          <w:rFonts w:cs="B Nazanin"/>
          <w:rtl/>
        </w:rPr>
      </w:pPr>
      <w:bookmarkStart w:id="1010" w:name="پیامL1"/>
      <w:bookmarkStart w:id="1011" w:name="_Toc478296122"/>
      <w:r w:rsidRPr="00D76C8B">
        <w:rPr>
          <w:rFonts w:cs="B Nazanin" w:hint="cs"/>
          <w:rtl/>
        </w:rPr>
        <w:t xml:space="preserve">پیام </w:t>
      </w:r>
      <w:r w:rsidR="000D63BB" w:rsidRPr="00D76C8B">
        <w:rPr>
          <w:rFonts w:cs="B Nazanin" w:hint="cs"/>
          <w:rtl/>
        </w:rPr>
        <w:t>فعالیت های آموزشی بالینی</w:t>
      </w:r>
      <w:r w:rsidR="00C2784D" w:rsidRPr="00D76C8B">
        <w:rPr>
          <w:rFonts w:cs="B Nazanin" w:hint="cs"/>
          <w:rtl/>
        </w:rPr>
        <w:t xml:space="preserve"> </w:t>
      </w:r>
      <w:bookmarkEnd w:id="1010"/>
      <w:r w:rsidR="00C2784D" w:rsidRPr="00A77CC3">
        <w:rPr>
          <w:rFonts w:ascii="Sakkal Majalla" w:hAnsi="Sakkal Majalla" w:cs="Sakkal Majalla" w:hint="cs"/>
          <w:rtl/>
        </w:rPr>
        <w:t>–</w:t>
      </w:r>
      <w:r w:rsidR="00C2784D" w:rsidRPr="00D76C8B">
        <w:rPr>
          <w:rFonts w:cs="B Nazanin" w:hint="cs"/>
          <w:rtl/>
        </w:rPr>
        <w:t xml:space="preserve"> </w:t>
      </w:r>
      <w:r w:rsidR="00C2784D" w:rsidRPr="00D76C8B">
        <w:rPr>
          <w:rFonts w:cs="B Nazanin"/>
        </w:rPr>
        <w:t>(</w:t>
      </w:r>
      <w:r w:rsidR="00C2784D" w:rsidRPr="00A77CC3">
        <w:rPr>
          <w:rFonts w:cs="B Nazanin"/>
          <w:b/>
          <w:bCs/>
          <w:color w:val="FF0000"/>
        </w:rPr>
        <w:t>L1</w:t>
      </w:r>
      <w:r w:rsidR="00C2784D" w:rsidRPr="00D76C8B">
        <w:rPr>
          <w:rFonts w:cs="B Nazanin"/>
        </w:rPr>
        <w:t>)</w:t>
      </w:r>
      <w:r w:rsidR="00977033" w:rsidRPr="00D76C8B">
        <w:rPr>
          <w:rFonts w:cs="B Nazanin" w:hint="cs"/>
          <w:rtl/>
        </w:rPr>
        <w:t xml:space="preserve"> </w:t>
      </w:r>
      <w:hyperlink w:anchor="سامانه_دبیرخانه" w:history="1">
        <w:r w:rsidR="003423C9" w:rsidRPr="00A77CC3">
          <w:rPr>
            <w:rFonts w:ascii="Arial" w:hAnsi="Arial" w:cs="Arial" w:hint="cs"/>
            <w:rtl/>
          </w:rPr>
          <w:t>↑</w:t>
        </w:r>
        <w:bookmarkEnd w:id="1011"/>
      </w:hyperlink>
    </w:p>
    <w:p w14:paraId="5A083445" w14:textId="77777777" w:rsidR="000F5106" w:rsidRPr="000F5106" w:rsidRDefault="000F5106" w:rsidP="000F5106">
      <w:pPr>
        <w:bidi/>
      </w:pP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
        <w:gridCol w:w="3717"/>
        <w:gridCol w:w="1834"/>
        <w:gridCol w:w="1841"/>
      </w:tblGrid>
      <w:tr w:rsidR="003423C9" w:rsidRPr="000D63BB" w14:paraId="3D4DB85A" w14:textId="77777777" w:rsidTr="00AC2AD3">
        <w:trPr>
          <w:jc w:val="center"/>
        </w:trPr>
        <w:tc>
          <w:tcPr>
            <w:tcW w:w="1020" w:type="dxa"/>
            <w:shd w:val="clear" w:color="auto" w:fill="C5E0B3" w:themeFill="accent6" w:themeFillTint="66"/>
          </w:tcPr>
          <w:p w14:paraId="07CA19A1" w14:textId="77777777" w:rsidR="003423C9" w:rsidRDefault="003423C9" w:rsidP="00EF10C3">
            <w:pPr>
              <w:bidi/>
              <w:spacing w:after="0" w:line="240" w:lineRule="auto"/>
              <w:jc w:val="center"/>
              <w:rPr>
                <w:rFonts w:cs="B Nazanin"/>
                <w:b/>
                <w:bCs/>
                <w:sz w:val="24"/>
                <w:szCs w:val="24"/>
                <w:rtl/>
                <w:lang w:bidi="fa-IR"/>
              </w:rPr>
              <w:pPrChange w:id="1012" w:author="reza" w:date="2017-04-12T18:33:00Z">
                <w:pPr>
                  <w:bidi/>
                  <w:jc w:val="center"/>
                </w:pPr>
              </w:pPrChange>
            </w:pPr>
            <w:bookmarkStart w:id="1013" w:name="_GoBack"/>
          </w:p>
        </w:tc>
        <w:tc>
          <w:tcPr>
            <w:tcW w:w="3717" w:type="dxa"/>
            <w:shd w:val="clear" w:color="auto" w:fill="C5E0B3" w:themeFill="accent6" w:themeFillTint="66"/>
            <w:vAlign w:val="center"/>
          </w:tcPr>
          <w:p w14:paraId="6F45F1CE" w14:textId="77777777" w:rsidR="003423C9" w:rsidRDefault="003423C9" w:rsidP="00EF10C3">
            <w:pPr>
              <w:bidi/>
              <w:spacing w:after="0" w:line="240" w:lineRule="auto"/>
              <w:jc w:val="center"/>
              <w:rPr>
                <w:rFonts w:cs="B Nazanin"/>
                <w:b/>
                <w:bCs/>
                <w:sz w:val="24"/>
                <w:szCs w:val="24"/>
                <w:rtl/>
                <w:lang w:bidi="fa-IR"/>
              </w:rPr>
              <w:pPrChange w:id="1014" w:author="reza" w:date="2017-04-12T18:33:00Z">
                <w:pPr>
                  <w:bidi/>
                  <w:jc w:val="center"/>
                </w:pPr>
              </w:pPrChange>
            </w:pPr>
            <w:r>
              <w:rPr>
                <w:rFonts w:cs="B Nazanin" w:hint="cs"/>
                <w:b/>
                <w:bCs/>
                <w:sz w:val="24"/>
                <w:szCs w:val="24"/>
                <w:rtl/>
                <w:lang w:bidi="fa-IR"/>
              </w:rPr>
              <w:t>نام فیلد</w:t>
            </w:r>
          </w:p>
        </w:tc>
        <w:tc>
          <w:tcPr>
            <w:tcW w:w="1834" w:type="dxa"/>
            <w:shd w:val="clear" w:color="auto" w:fill="C5E0B3" w:themeFill="accent6" w:themeFillTint="66"/>
          </w:tcPr>
          <w:p w14:paraId="695A4E24" w14:textId="77777777" w:rsidR="003423C9" w:rsidRPr="005634E5" w:rsidRDefault="003423C9" w:rsidP="00EF10C3">
            <w:pPr>
              <w:pStyle w:val="ListParagraph"/>
              <w:bidi/>
              <w:spacing w:after="0" w:line="240" w:lineRule="auto"/>
              <w:ind w:left="0"/>
              <w:jc w:val="center"/>
              <w:rPr>
                <w:rFonts w:cs="B Nazanin"/>
                <w:b/>
                <w:bCs/>
                <w:sz w:val="24"/>
                <w:szCs w:val="24"/>
                <w:rtl/>
              </w:rPr>
              <w:pPrChange w:id="1015" w:author="reza" w:date="2017-04-12T18:33:00Z">
                <w:pPr>
                  <w:pStyle w:val="ListParagraph"/>
                  <w:bidi/>
                  <w:ind w:left="0"/>
                  <w:jc w:val="center"/>
                </w:pPr>
              </w:pPrChange>
            </w:pPr>
            <w:r w:rsidRPr="005634E5">
              <w:rPr>
                <w:rFonts w:cs="B Nazanin" w:hint="cs"/>
                <w:b/>
                <w:bCs/>
                <w:sz w:val="24"/>
                <w:szCs w:val="24"/>
                <w:rtl/>
              </w:rPr>
              <w:t>کد فیلد</w:t>
            </w:r>
          </w:p>
        </w:tc>
        <w:tc>
          <w:tcPr>
            <w:tcW w:w="1841" w:type="dxa"/>
            <w:shd w:val="clear" w:color="auto" w:fill="C5E0B3" w:themeFill="accent6" w:themeFillTint="66"/>
            <w:vAlign w:val="center"/>
          </w:tcPr>
          <w:p w14:paraId="4874A0E8" w14:textId="77777777" w:rsidR="003423C9" w:rsidRDefault="003423C9" w:rsidP="00EF10C3">
            <w:pPr>
              <w:pStyle w:val="ListParagraph"/>
              <w:bidi/>
              <w:spacing w:after="0" w:line="240" w:lineRule="auto"/>
              <w:ind w:left="34"/>
              <w:jc w:val="center"/>
              <w:rPr>
                <w:rFonts w:cs="B Nazanin"/>
                <w:b/>
                <w:bCs/>
                <w:sz w:val="24"/>
                <w:szCs w:val="24"/>
              </w:rPr>
              <w:pPrChange w:id="1016" w:author="reza" w:date="2017-04-12T18:33:00Z">
                <w:pPr>
                  <w:pStyle w:val="ListParagraph"/>
                  <w:bidi/>
                  <w:ind w:left="34"/>
                  <w:jc w:val="center"/>
                </w:pPr>
              </w:pPrChange>
            </w:pPr>
            <w:r>
              <w:rPr>
                <w:rFonts w:cs="B Nazanin" w:hint="cs"/>
                <w:b/>
                <w:bCs/>
                <w:sz w:val="24"/>
                <w:szCs w:val="24"/>
                <w:rtl/>
              </w:rPr>
              <w:t>مثال</w:t>
            </w:r>
          </w:p>
        </w:tc>
      </w:tr>
      <w:tr w:rsidR="003423C9" w:rsidRPr="000D63BB" w14:paraId="07439C10" w14:textId="77777777" w:rsidTr="00AC2AD3">
        <w:trPr>
          <w:jc w:val="center"/>
        </w:trPr>
        <w:tc>
          <w:tcPr>
            <w:tcW w:w="1020" w:type="dxa"/>
            <w:shd w:val="clear" w:color="auto" w:fill="C5E0B3" w:themeFill="accent6" w:themeFillTint="66"/>
          </w:tcPr>
          <w:p w14:paraId="69A626E4" w14:textId="77777777" w:rsidR="003423C9" w:rsidRDefault="003423C9" w:rsidP="00EF10C3">
            <w:pPr>
              <w:pStyle w:val="ListParagraph"/>
              <w:numPr>
                <w:ilvl w:val="0"/>
                <w:numId w:val="33"/>
              </w:numPr>
              <w:bidi/>
              <w:spacing w:after="0" w:line="240" w:lineRule="auto"/>
              <w:rPr>
                <w:rFonts w:cs="B Nazanin"/>
                <w:b/>
                <w:bCs/>
                <w:sz w:val="24"/>
                <w:szCs w:val="24"/>
                <w:rtl/>
              </w:rPr>
              <w:pPrChange w:id="1017" w:author="reza" w:date="2017-04-12T18:33:00Z">
                <w:pPr>
                  <w:pStyle w:val="ListParagraph"/>
                  <w:numPr>
                    <w:numId w:val="33"/>
                  </w:numPr>
                  <w:bidi/>
                  <w:ind w:hanging="360"/>
                </w:pPr>
              </w:pPrChange>
            </w:pPr>
          </w:p>
        </w:tc>
        <w:tc>
          <w:tcPr>
            <w:tcW w:w="3717" w:type="dxa"/>
            <w:shd w:val="clear" w:color="auto" w:fill="C5E0B3" w:themeFill="accent6" w:themeFillTint="66"/>
            <w:vAlign w:val="center"/>
          </w:tcPr>
          <w:p w14:paraId="262EDCA2" w14:textId="77777777" w:rsidR="003423C9" w:rsidRPr="000D63BB" w:rsidRDefault="003423C9" w:rsidP="00EF10C3">
            <w:pPr>
              <w:pStyle w:val="ListParagraph"/>
              <w:bidi/>
              <w:spacing w:after="0" w:line="240" w:lineRule="auto"/>
              <w:ind w:left="130"/>
              <w:rPr>
                <w:rFonts w:cs="B Nazanin"/>
                <w:b/>
                <w:bCs/>
                <w:sz w:val="24"/>
                <w:szCs w:val="24"/>
                <w:rtl/>
              </w:rPr>
              <w:pPrChange w:id="1018" w:author="reza" w:date="2017-04-12T18:33:00Z">
                <w:pPr>
                  <w:pStyle w:val="ListParagraph"/>
                  <w:bidi/>
                  <w:ind w:left="130"/>
                </w:pPr>
              </w:pPrChange>
            </w:pPr>
            <w:r>
              <w:rPr>
                <w:rFonts w:cs="B Nazanin" w:hint="cs"/>
                <w:b/>
                <w:bCs/>
                <w:sz w:val="24"/>
                <w:szCs w:val="24"/>
                <w:rtl/>
              </w:rPr>
              <w:t xml:space="preserve">کد پیام </w:t>
            </w:r>
            <w:r w:rsidRPr="000D63BB">
              <w:rPr>
                <w:rFonts w:cs="B Nazanin" w:hint="cs"/>
                <w:b/>
                <w:bCs/>
                <w:sz w:val="24"/>
                <w:szCs w:val="24"/>
                <w:rtl/>
              </w:rPr>
              <w:t>فعالیت های آموزشی بالینی</w:t>
            </w:r>
          </w:p>
        </w:tc>
        <w:tc>
          <w:tcPr>
            <w:tcW w:w="1834" w:type="dxa"/>
            <w:shd w:val="clear" w:color="auto" w:fill="C5E0B3" w:themeFill="accent6" w:themeFillTint="66"/>
          </w:tcPr>
          <w:p w14:paraId="6ED30A97" w14:textId="77777777" w:rsidR="003423C9" w:rsidRPr="005634E5" w:rsidRDefault="003423C9" w:rsidP="00EF10C3">
            <w:pPr>
              <w:pStyle w:val="ListParagraph"/>
              <w:bidi/>
              <w:spacing w:after="0" w:line="240" w:lineRule="auto"/>
              <w:ind w:left="0"/>
              <w:jc w:val="center"/>
              <w:rPr>
                <w:rFonts w:cs="B Nazanin"/>
                <w:b/>
                <w:bCs/>
                <w:sz w:val="24"/>
                <w:szCs w:val="24"/>
              </w:rPr>
              <w:pPrChange w:id="1019" w:author="reza" w:date="2017-04-12T18:33:00Z">
                <w:pPr>
                  <w:pStyle w:val="ListParagraph"/>
                  <w:bidi/>
                  <w:ind w:left="0"/>
                  <w:jc w:val="center"/>
                </w:pPr>
              </w:pPrChange>
            </w:pPr>
            <w:r w:rsidRPr="005634E5">
              <w:rPr>
                <w:rFonts w:cs="B Nazanin"/>
                <w:b/>
                <w:bCs/>
                <w:sz w:val="24"/>
                <w:szCs w:val="24"/>
              </w:rPr>
              <w:t>MC</w:t>
            </w:r>
          </w:p>
        </w:tc>
        <w:tc>
          <w:tcPr>
            <w:tcW w:w="1841" w:type="dxa"/>
            <w:shd w:val="clear" w:color="auto" w:fill="C5E0B3" w:themeFill="accent6" w:themeFillTint="66"/>
            <w:vAlign w:val="center"/>
          </w:tcPr>
          <w:p w14:paraId="314A3798" w14:textId="77777777" w:rsidR="003423C9" w:rsidRPr="000D63BB" w:rsidRDefault="003423C9" w:rsidP="00EF10C3">
            <w:pPr>
              <w:pStyle w:val="ListParagraph"/>
              <w:bidi/>
              <w:spacing w:after="0" w:line="240" w:lineRule="auto"/>
              <w:rPr>
                <w:rFonts w:cs="B Nazanin"/>
                <w:b/>
                <w:bCs/>
                <w:sz w:val="24"/>
                <w:szCs w:val="24"/>
              </w:rPr>
              <w:pPrChange w:id="1020" w:author="reza" w:date="2017-04-12T18:33:00Z">
                <w:pPr>
                  <w:pStyle w:val="ListParagraph"/>
                  <w:bidi/>
                </w:pPr>
              </w:pPrChange>
            </w:pPr>
            <w:r w:rsidRPr="000D63BB">
              <w:rPr>
                <w:rFonts w:cs="B Nazanin"/>
                <w:b/>
                <w:bCs/>
                <w:sz w:val="24"/>
                <w:szCs w:val="24"/>
              </w:rPr>
              <w:t>L1</w:t>
            </w:r>
          </w:p>
        </w:tc>
      </w:tr>
      <w:tr w:rsidR="003423C9" w14:paraId="1EC072E5" w14:textId="77777777" w:rsidTr="00AC2AD3">
        <w:trPr>
          <w:jc w:val="center"/>
        </w:trPr>
        <w:tc>
          <w:tcPr>
            <w:tcW w:w="1020" w:type="dxa"/>
            <w:shd w:val="clear" w:color="auto" w:fill="DEEAF6" w:themeFill="accent1" w:themeFillTint="33"/>
          </w:tcPr>
          <w:p w14:paraId="47C6BD1F" w14:textId="77777777" w:rsidR="003423C9" w:rsidRPr="003423C9" w:rsidRDefault="003423C9" w:rsidP="00EF10C3">
            <w:pPr>
              <w:pStyle w:val="ListParagraph"/>
              <w:numPr>
                <w:ilvl w:val="0"/>
                <w:numId w:val="33"/>
              </w:numPr>
              <w:bidi/>
              <w:spacing w:after="0" w:line="240" w:lineRule="auto"/>
              <w:rPr>
                <w:rFonts w:cs="B Nazanin"/>
                <w:b/>
                <w:bCs/>
                <w:sz w:val="24"/>
                <w:szCs w:val="24"/>
                <w:rtl/>
                <w:lang w:bidi="fa-IR"/>
              </w:rPr>
              <w:pPrChange w:id="1021" w:author="reza" w:date="2017-04-12T18:33:00Z">
                <w:pPr>
                  <w:pStyle w:val="ListParagraph"/>
                  <w:numPr>
                    <w:numId w:val="33"/>
                  </w:numPr>
                  <w:bidi/>
                  <w:ind w:hanging="360"/>
                </w:pPr>
              </w:pPrChange>
            </w:pPr>
          </w:p>
        </w:tc>
        <w:tc>
          <w:tcPr>
            <w:tcW w:w="3717" w:type="dxa"/>
            <w:shd w:val="clear" w:color="auto" w:fill="DEEAF6" w:themeFill="accent1" w:themeFillTint="33"/>
            <w:vAlign w:val="center"/>
          </w:tcPr>
          <w:p w14:paraId="2E5227A7" w14:textId="77777777" w:rsidR="003423C9" w:rsidRDefault="003423C9" w:rsidP="00EF10C3">
            <w:pPr>
              <w:bidi/>
              <w:spacing w:after="0" w:line="240" w:lineRule="auto"/>
              <w:ind w:left="130"/>
              <w:rPr>
                <w:rFonts w:cs="B Nazanin"/>
                <w:b/>
                <w:bCs/>
                <w:sz w:val="24"/>
                <w:szCs w:val="24"/>
                <w:rtl/>
                <w:lang w:bidi="fa-IR"/>
              </w:rPr>
              <w:pPrChange w:id="1022" w:author="reza" w:date="2017-04-12T18:33:00Z">
                <w:pPr>
                  <w:bidi/>
                  <w:ind w:left="130"/>
                </w:pPr>
              </w:pPrChange>
            </w:pPr>
            <w:r>
              <w:rPr>
                <w:rFonts w:cs="B Nazanin" w:hint="cs"/>
                <w:b/>
                <w:bCs/>
                <w:sz w:val="24"/>
                <w:szCs w:val="24"/>
                <w:rtl/>
                <w:lang w:bidi="fa-IR"/>
              </w:rPr>
              <w:t>کد مرجع در سامانه دانشگاه</w:t>
            </w:r>
          </w:p>
        </w:tc>
        <w:tc>
          <w:tcPr>
            <w:tcW w:w="1834" w:type="dxa"/>
          </w:tcPr>
          <w:p w14:paraId="20C7FFE5" w14:textId="77777777" w:rsidR="003423C9" w:rsidRPr="008A58AB" w:rsidRDefault="003423C9" w:rsidP="00EF10C3">
            <w:pPr>
              <w:bidi/>
              <w:spacing w:after="0" w:line="240" w:lineRule="auto"/>
              <w:jc w:val="center"/>
              <w:rPr>
                <w:rFonts w:cs="B Nazanin"/>
                <w:b/>
                <w:bCs/>
                <w:sz w:val="24"/>
                <w:szCs w:val="24"/>
              </w:rPr>
              <w:pPrChange w:id="1023" w:author="reza" w:date="2017-04-12T18:33:00Z">
                <w:pPr>
                  <w:bidi/>
                  <w:jc w:val="center"/>
                </w:pPr>
              </w:pPrChange>
            </w:pPr>
            <w:r w:rsidRPr="008A58AB">
              <w:rPr>
                <w:rFonts w:cs="B Nazanin"/>
                <w:b/>
                <w:bCs/>
                <w:sz w:val="24"/>
                <w:szCs w:val="24"/>
              </w:rPr>
              <w:t>RC</w:t>
            </w:r>
          </w:p>
        </w:tc>
        <w:tc>
          <w:tcPr>
            <w:tcW w:w="1841" w:type="dxa"/>
            <w:shd w:val="clear" w:color="auto" w:fill="auto"/>
            <w:vAlign w:val="center"/>
          </w:tcPr>
          <w:p w14:paraId="33B0BFF2" w14:textId="77777777" w:rsidR="003423C9" w:rsidRPr="00C2784D" w:rsidRDefault="003423C9" w:rsidP="00EF10C3">
            <w:pPr>
              <w:bidi/>
              <w:spacing w:after="0" w:line="240" w:lineRule="auto"/>
              <w:jc w:val="center"/>
              <w:rPr>
                <w:rFonts w:cs="B Nazanin"/>
                <w:sz w:val="24"/>
                <w:szCs w:val="24"/>
              </w:rPr>
              <w:pPrChange w:id="1024" w:author="reza" w:date="2017-04-12T18:33:00Z">
                <w:pPr>
                  <w:bidi/>
                  <w:jc w:val="center"/>
                </w:pPr>
              </w:pPrChange>
            </w:pPr>
            <w:r w:rsidRPr="00C2784D">
              <w:rPr>
                <w:rFonts w:cs="B Nazanin"/>
                <w:sz w:val="24"/>
                <w:szCs w:val="24"/>
              </w:rPr>
              <w:t>125176</w:t>
            </w:r>
          </w:p>
        </w:tc>
      </w:tr>
      <w:tr w:rsidR="003423C9" w14:paraId="666889FD" w14:textId="77777777" w:rsidTr="00AC2AD3">
        <w:trPr>
          <w:jc w:val="center"/>
        </w:trPr>
        <w:tc>
          <w:tcPr>
            <w:tcW w:w="1020" w:type="dxa"/>
            <w:shd w:val="clear" w:color="auto" w:fill="DEEAF6" w:themeFill="accent1" w:themeFillTint="33"/>
          </w:tcPr>
          <w:p w14:paraId="580475B6" w14:textId="77777777" w:rsidR="003423C9" w:rsidRPr="003423C9" w:rsidRDefault="003423C9" w:rsidP="00EF10C3">
            <w:pPr>
              <w:pStyle w:val="ListParagraph"/>
              <w:numPr>
                <w:ilvl w:val="0"/>
                <w:numId w:val="33"/>
              </w:numPr>
              <w:bidi/>
              <w:spacing w:after="0" w:line="240" w:lineRule="auto"/>
              <w:rPr>
                <w:rFonts w:cs="B Nazanin"/>
                <w:b/>
                <w:bCs/>
                <w:sz w:val="24"/>
                <w:szCs w:val="24"/>
                <w:rtl/>
                <w:lang w:bidi="fa-IR"/>
              </w:rPr>
              <w:pPrChange w:id="1025" w:author="reza" w:date="2017-04-12T18:33:00Z">
                <w:pPr>
                  <w:pStyle w:val="ListParagraph"/>
                  <w:numPr>
                    <w:numId w:val="33"/>
                  </w:numPr>
                  <w:bidi/>
                  <w:ind w:hanging="360"/>
                </w:pPr>
              </w:pPrChange>
            </w:pPr>
          </w:p>
        </w:tc>
        <w:tc>
          <w:tcPr>
            <w:tcW w:w="3717" w:type="dxa"/>
            <w:shd w:val="clear" w:color="auto" w:fill="DEEAF6" w:themeFill="accent1" w:themeFillTint="33"/>
            <w:vAlign w:val="center"/>
          </w:tcPr>
          <w:p w14:paraId="3E249BA3" w14:textId="77777777" w:rsidR="003423C9" w:rsidRDefault="003423C9" w:rsidP="00EF10C3">
            <w:pPr>
              <w:bidi/>
              <w:spacing w:after="0" w:line="240" w:lineRule="auto"/>
              <w:ind w:left="130"/>
              <w:rPr>
                <w:rFonts w:cs="B Nazanin"/>
                <w:b/>
                <w:bCs/>
                <w:sz w:val="24"/>
                <w:szCs w:val="24"/>
                <w:rtl/>
                <w:lang w:bidi="fa-IR"/>
              </w:rPr>
              <w:pPrChange w:id="1026" w:author="reza" w:date="2017-04-12T18:33:00Z">
                <w:pPr>
                  <w:bidi/>
                  <w:ind w:left="130"/>
                </w:pPr>
              </w:pPrChange>
            </w:pPr>
            <w:r>
              <w:rPr>
                <w:rFonts w:cs="B Nazanin" w:hint="cs"/>
                <w:b/>
                <w:bCs/>
                <w:sz w:val="24"/>
                <w:szCs w:val="24"/>
                <w:rtl/>
                <w:lang w:bidi="fa-IR"/>
              </w:rPr>
              <w:t>تاریخ</w:t>
            </w:r>
          </w:p>
        </w:tc>
        <w:tc>
          <w:tcPr>
            <w:tcW w:w="1834" w:type="dxa"/>
          </w:tcPr>
          <w:p w14:paraId="1D7391DC" w14:textId="77777777" w:rsidR="003423C9" w:rsidRPr="008A58AB" w:rsidRDefault="003423C9" w:rsidP="00EF10C3">
            <w:pPr>
              <w:bidi/>
              <w:spacing w:after="0" w:line="240" w:lineRule="auto"/>
              <w:jc w:val="center"/>
              <w:rPr>
                <w:rFonts w:cs="B Nazanin"/>
                <w:b/>
                <w:bCs/>
                <w:sz w:val="24"/>
                <w:szCs w:val="24"/>
              </w:rPr>
              <w:pPrChange w:id="1027" w:author="reza" w:date="2017-04-12T18:33:00Z">
                <w:pPr>
                  <w:bidi/>
                  <w:jc w:val="center"/>
                </w:pPr>
              </w:pPrChange>
            </w:pPr>
            <w:r w:rsidRPr="008A58AB">
              <w:rPr>
                <w:rFonts w:cs="B Nazanin"/>
                <w:b/>
                <w:bCs/>
                <w:sz w:val="24"/>
                <w:szCs w:val="24"/>
              </w:rPr>
              <w:t>PD</w:t>
            </w:r>
          </w:p>
        </w:tc>
        <w:tc>
          <w:tcPr>
            <w:tcW w:w="1841" w:type="dxa"/>
            <w:shd w:val="clear" w:color="auto" w:fill="auto"/>
            <w:vAlign w:val="center"/>
          </w:tcPr>
          <w:p w14:paraId="75AF6FFF" w14:textId="77777777" w:rsidR="003423C9" w:rsidRPr="00C2784D" w:rsidRDefault="003423C9" w:rsidP="00EF10C3">
            <w:pPr>
              <w:bidi/>
              <w:spacing w:after="0" w:line="240" w:lineRule="auto"/>
              <w:jc w:val="center"/>
              <w:rPr>
                <w:rFonts w:cs="B Nazanin"/>
                <w:sz w:val="24"/>
                <w:szCs w:val="24"/>
              </w:rPr>
              <w:pPrChange w:id="1028" w:author="reza" w:date="2017-04-12T18:33:00Z">
                <w:pPr>
                  <w:bidi/>
                  <w:jc w:val="center"/>
                </w:pPr>
              </w:pPrChange>
            </w:pPr>
            <w:r w:rsidRPr="00C2784D">
              <w:rPr>
                <w:rFonts w:cs="B Nazanin"/>
                <w:sz w:val="24"/>
                <w:szCs w:val="24"/>
              </w:rPr>
              <w:t>1394/07/01</w:t>
            </w:r>
          </w:p>
        </w:tc>
      </w:tr>
      <w:tr w:rsidR="003423C9" w14:paraId="4FECD23B" w14:textId="77777777" w:rsidTr="00AC2AD3">
        <w:trPr>
          <w:jc w:val="center"/>
        </w:trPr>
        <w:tc>
          <w:tcPr>
            <w:tcW w:w="1020" w:type="dxa"/>
            <w:shd w:val="clear" w:color="auto" w:fill="DEEAF6" w:themeFill="accent1" w:themeFillTint="33"/>
          </w:tcPr>
          <w:p w14:paraId="53828E98" w14:textId="77777777" w:rsidR="003423C9" w:rsidRPr="003423C9" w:rsidRDefault="003423C9" w:rsidP="00EF10C3">
            <w:pPr>
              <w:pStyle w:val="ListParagraph"/>
              <w:numPr>
                <w:ilvl w:val="0"/>
                <w:numId w:val="33"/>
              </w:numPr>
              <w:bidi/>
              <w:spacing w:after="0" w:line="240" w:lineRule="auto"/>
              <w:rPr>
                <w:rFonts w:cs="B Nazanin"/>
                <w:b/>
                <w:bCs/>
                <w:sz w:val="24"/>
                <w:szCs w:val="24"/>
                <w:rtl/>
              </w:rPr>
              <w:pPrChange w:id="1029" w:author="reza" w:date="2017-04-12T18:33:00Z">
                <w:pPr>
                  <w:pStyle w:val="ListParagraph"/>
                  <w:numPr>
                    <w:numId w:val="33"/>
                  </w:numPr>
                  <w:bidi/>
                  <w:ind w:hanging="360"/>
                </w:pPr>
              </w:pPrChange>
            </w:pPr>
          </w:p>
        </w:tc>
        <w:tc>
          <w:tcPr>
            <w:tcW w:w="3717" w:type="dxa"/>
            <w:shd w:val="clear" w:color="auto" w:fill="DEEAF6" w:themeFill="accent1" w:themeFillTint="33"/>
            <w:vAlign w:val="center"/>
          </w:tcPr>
          <w:p w14:paraId="52A53555" w14:textId="77777777" w:rsidR="003423C9" w:rsidRPr="00F74E48" w:rsidRDefault="003423C9" w:rsidP="00EF10C3">
            <w:pPr>
              <w:bidi/>
              <w:spacing w:after="0" w:line="240" w:lineRule="auto"/>
              <w:ind w:left="130"/>
              <w:rPr>
                <w:rFonts w:cs="B Nazanin"/>
                <w:b/>
                <w:bCs/>
                <w:sz w:val="24"/>
                <w:szCs w:val="24"/>
                <w:rtl/>
              </w:rPr>
              <w:pPrChange w:id="1030" w:author="reza" w:date="2017-04-12T18:33:00Z">
                <w:pPr>
                  <w:bidi/>
                  <w:ind w:left="130"/>
                </w:pPr>
              </w:pPrChange>
            </w:pPr>
            <w:r>
              <w:rPr>
                <w:rFonts w:cs="B Nazanin" w:hint="cs"/>
                <w:b/>
                <w:bCs/>
                <w:sz w:val="24"/>
                <w:szCs w:val="24"/>
                <w:rtl/>
              </w:rPr>
              <w:t>کد دانشگاه</w:t>
            </w:r>
          </w:p>
        </w:tc>
        <w:tc>
          <w:tcPr>
            <w:tcW w:w="1834" w:type="dxa"/>
          </w:tcPr>
          <w:p w14:paraId="26FBEF19" w14:textId="77777777" w:rsidR="003423C9" w:rsidRPr="008A58AB" w:rsidRDefault="003423C9" w:rsidP="00EF10C3">
            <w:pPr>
              <w:bidi/>
              <w:spacing w:after="0" w:line="240" w:lineRule="auto"/>
              <w:jc w:val="center"/>
              <w:rPr>
                <w:rFonts w:cs="B Nazanin"/>
                <w:b/>
                <w:bCs/>
                <w:sz w:val="24"/>
                <w:szCs w:val="24"/>
              </w:rPr>
              <w:pPrChange w:id="1031" w:author="reza" w:date="2017-04-12T18:33:00Z">
                <w:pPr>
                  <w:bidi/>
                  <w:jc w:val="center"/>
                </w:pPr>
              </w:pPrChange>
            </w:pPr>
            <w:r w:rsidRPr="008A58AB">
              <w:rPr>
                <w:rFonts w:cs="B Nazanin"/>
                <w:b/>
                <w:bCs/>
                <w:sz w:val="24"/>
                <w:szCs w:val="24"/>
              </w:rPr>
              <w:t>UC</w:t>
            </w:r>
          </w:p>
        </w:tc>
        <w:tc>
          <w:tcPr>
            <w:tcW w:w="1841" w:type="dxa"/>
            <w:shd w:val="clear" w:color="auto" w:fill="auto"/>
            <w:vAlign w:val="center"/>
          </w:tcPr>
          <w:p w14:paraId="2A10572B" w14:textId="77777777" w:rsidR="003423C9" w:rsidRPr="00C2784D" w:rsidRDefault="003423C9" w:rsidP="00EF10C3">
            <w:pPr>
              <w:bidi/>
              <w:spacing w:after="0" w:line="240" w:lineRule="auto"/>
              <w:jc w:val="center"/>
              <w:rPr>
                <w:rFonts w:cs="B Nazanin"/>
                <w:sz w:val="24"/>
                <w:szCs w:val="24"/>
              </w:rPr>
              <w:pPrChange w:id="1032" w:author="reza" w:date="2017-04-12T18:33:00Z">
                <w:pPr>
                  <w:bidi/>
                  <w:jc w:val="center"/>
                </w:pPr>
              </w:pPrChange>
            </w:pPr>
            <w:r w:rsidRPr="00C2784D">
              <w:rPr>
                <w:rFonts w:cs="B Nazanin"/>
                <w:sz w:val="24"/>
                <w:szCs w:val="24"/>
              </w:rPr>
              <w:t>2101</w:t>
            </w:r>
          </w:p>
        </w:tc>
      </w:tr>
      <w:tr w:rsidR="003423C9" w14:paraId="134B2754" w14:textId="77777777" w:rsidTr="00AC2AD3">
        <w:trPr>
          <w:jc w:val="center"/>
        </w:trPr>
        <w:tc>
          <w:tcPr>
            <w:tcW w:w="1020" w:type="dxa"/>
            <w:shd w:val="clear" w:color="auto" w:fill="DEEAF6" w:themeFill="accent1" w:themeFillTint="33"/>
          </w:tcPr>
          <w:p w14:paraId="4B49F175" w14:textId="77777777" w:rsidR="003423C9" w:rsidRPr="003423C9" w:rsidRDefault="003423C9" w:rsidP="00EF10C3">
            <w:pPr>
              <w:pStyle w:val="ListParagraph"/>
              <w:numPr>
                <w:ilvl w:val="0"/>
                <w:numId w:val="33"/>
              </w:numPr>
              <w:bidi/>
              <w:spacing w:after="0" w:line="240" w:lineRule="auto"/>
              <w:rPr>
                <w:rFonts w:cs="B Nazanin"/>
                <w:b/>
                <w:bCs/>
                <w:sz w:val="24"/>
                <w:szCs w:val="24"/>
                <w:rtl/>
              </w:rPr>
              <w:pPrChange w:id="1033" w:author="reza" w:date="2017-04-12T18:33:00Z">
                <w:pPr>
                  <w:pStyle w:val="ListParagraph"/>
                  <w:numPr>
                    <w:numId w:val="33"/>
                  </w:numPr>
                  <w:bidi/>
                  <w:ind w:hanging="360"/>
                </w:pPr>
              </w:pPrChange>
            </w:pPr>
          </w:p>
        </w:tc>
        <w:tc>
          <w:tcPr>
            <w:tcW w:w="3717" w:type="dxa"/>
            <w:shd w:val="clear" w:color="auto" w:fill="DEEAF6" w:themeFill="accent1" w:themeFillTint="33"/>
            <w:vAlign w:val="center"/>
          </w:tcPr>
          <w:p w14:paraId="6EC0EF0A" w14:textId="77777777" w:rsidR="003423C9" w:rsidRDefault="003423C9" w:rsidP="00EF10C3">
            <w:pPr>
              <w:bidi/>
              <w:spacing w:after="0" w:line="240" w:lineRule="auto"/>
              <w:ind w:left="130"/>
              <w:rPr>
                <w:rFonts w:cs="B Nazanin"/>
                <w:b/>
                <w:bCs/>
                <w:sz w:val="24"/>
                <w:szCs w:val="24"/>
                <w:rtl/>
              </w:rPr>
              <w:pPrChange w:id="1034" w:author="reza" w:date="2017-04-12T18:33:00Z">
                <w:pPr>
                  <w:bidi/>
                  <w:ind w:left="130"/>
                </w:pPr>
              </w:pPrChange>
            </w:pPr>
            <w:r>
              <w:rPr>
                <w:rFonts w:cs="B Nazanin" w:hint="cs"/>
                <w:b/>
                <w:bCs/>
                <w:sz w:val="24"/>
                <w:szCs w:val="24"/>
                <w:rtl/>
              </w:rPr>
              <w:t>کد ملی دستیار</w:t>
            </w:r>
          </w:p>
        </w:tc>
        <w:tc>
          <w:tcPr>
            <w:tcW w:w="1834" w:type="dxa"/>
          </w:tcPr>
          <w:p w14:paraId="7A9F5528" w14:textId="77777777" w:rsidR="003423C9" w:rsidRPr="008A58AB" w:rsidRDefault="003423C9" w:rsidP="00EF10C3">
            <w:pPr>
              <w:bidi/>
              <w:spacing w:after="0" w:line="240" w:lineRule="auto"/>
              <w:jc w:val="center"/>
              <w:rPr>
                <w:rFonts w:cs="B Nazanin"/>
                <w:b/>
                <w:bCs/>
                <w:sz w:val="24"/>
                <w:szCs w:val="24"/>
                <w:lang w:bidi="fa-IR"/>
              </w:rPr>
              <w:pPrChange w:id="1035" w:author="reza" w:date="2017-04-12T18:33:00Z">
                <w:pPr>
                  <w:bidi/>
                  <w:jc w:val="center"/>
                </w:pPr>
              </w:pPrChange>
            </w:pPr>
            <w:r w:rsidRPr="008A58AB">
              <w:rPr>
                <w:rFonts w:cs="B Nazanin"/>
                <w:b/>
                <w:bCs/>
                <w:sz w:val="24"/>
                <w:szCs w:val="24"/>
                <w:lang w:bidi="fa-IR"/>
              </w:rPr>
              <w:t>NID</w:t>
            </w:r>
          </w:p>
        </w:tc>
        <w:tc>
          <w:tcPr>
            <w:tcW w:w="1841" w:type="dxa"/>
            <w:vAlign w:val="center"/>
          </w:tcPr>
          <w:p w14:paraId="4D92C98E" w14:textId="77777777" w:rsidR="003423C9" w:rsidRDefault="003423C9" w:rsidP="00EF10C3">
            <w:pPr>
              <w:bidi/>
              <w:spacing w:after="0" w:line="240" w:lineRule="auto"/>
              <w:jc w:val="center"/>
              <w:rPr>
                <w:rFonts w:cs="B Nazanin"/>
                <w:sz w:val="24"/>
                <w:szCs w:val="24"/>
                <w:rtl/>
                <w:lang w:bidi="fa-IR"/>
              </w:rPr>
              <w:pPrChange w:id="1036" w:author="reza" w:date="2017-04-12T18:33:00Z">
                <w:pPr>
                  <w:bidi/>
                  <w:jc w:val="center"/>
                </w:pPr>
              </w:pPrChange>
            </w:pPr>
            <w:r>
              <w:rPr>
                <w:rFonts w:cs="B Nazanin"/>
                <w:sz w:val="24"/>
                <w:szCs w:val="24"/>
                <w:lang w:bidi="fa-IR"/>
              </w:rPr>
              <w:t>387XXXXXXC</w:t>
            </w:r>
          </w:p>
        </w:tc>
      </w:tr>
      <w:tr w:rsidR="003423C9" w14:paraId="1A07B6CB" w14:textId="77777777" w:rsidTr="00AC2AD3">
        <w:trPr>
          <w:jc w:val="center"/>
        </w:trPr>
        <w:tc>
          <w:tcPr>
            <w:tcW w:w="1020" w:type="dxa"/>
            <w:shd w:val="clear" w:color="auto" w:fill="DEEAF6" w:themeFill="accent1" w:themeFillTint="33"/>
          </w:tcPr>
          <w:p w14:paraId="453073B8" w14:textId="77777777" w:rsidR="003423C9" w:rsidRPr="003423C9" w:rsidRDefault="003423C9" w:rsidP="00EF10C3">
            <w:pPr>
              <w:pStyle w:val="ListParagraph"/>
              <w:numPr>
                <w:ilvl w:val="0"/>
                <w:numId w:val="33"/>
              </w:numPr>
              <w:bidi/>
              <w:spacing w:after="0" w:line="240" w:lineRule="auto"/>
              <w:rPr>
                <w:rFonts w:cs="B Nazanin"/>
                <w:b/>
                <w:bCs/>
                <w:sz w:val="24"/>
                <w:szCs w:val="24"/>
                <w:rtl/>
                <w:lang w:bidi="fa-IR"/>
              </w:rPr>
              <w:pPrChange w:id="1037" w:author="reza" w:date="2017-04-12T18:33:00Z">
                <w:pPr>
                  <w:pStyle w:val="ListParagraph"/>
                  <w:numPr>
                    <w:numId w:val="33"/>
                  </w:numPr>
                  <w:bidi/>
                  <w:ind w:hanging="360"/>
                </w:pPr>
              </w:pPrChange>
            </w:pPr>
          </w:p>
        </w:tc>
        <w:tc>
          <w:tcPr>
            <w:tcW w:w="3717" w:type="dxa"/>
            <w:shd w:val="clear" w:color="auto" w:fill="DEEAF6" w:themeFill="accent1" w:themeFillTint="33"/>
            <w:vAlign w:val="center"/>
          </w:tcPr>
          <w:p w14:paraId="6ED42824" w14:textId="77777777" w:rsidR="003423C9" w:rsidRDefault="003423C9" w:rsidP="00EF10C3">
            <w:pPr>
              <w:bidi/>
              <w:spacing w:after="0" w:line="240" w:lineRule="auto"/>
              <w:ind w:left="130"/>
              <w:rPr>
                <w:rFonts w:cs="B Nazanin"/>
                <w:b/>
                <w:bCs/>
                <w:sz w:val="24"/>
                <w:szCs w:val="24"/>
                <w:rtl/>
              </w:rPr>
              <w:pPrChange w:id="1038" w:author="reza" w:date="2017-04-12T18:33:00Z">
                <w:pPr>
                  <w:bidi/>
                  <w:ind w:left="130"/>
                </w:pPr>
              </w:pPrChange>
            </w:pPr>
            <w:r>
              <w:rPr>
                <w:rFonts w:cs="B Nazanin" w:hint="cs"/>
                <w:b/>
                <w:bCs/>
                <w:sz w:val="24"/>
                <w:szCs w:val="24"/>
                <w:rtl/>
                <w:lang w:bidi="fa-IR"/>
              </w:rPr>
              <w:t>کد ملی تایید کننده دانشگاه(</w:t>
            </w:r>
            <w:r>
              <w:rPr>
                <w:rFonts w:cs="B Nazanin" w:hint="cs"/>
                <w:b/>
                <w:bCs/>
                <w:sz w:val="24"/>
                <w:szCs w:val="24"/>
                <w:rtl/>
              </w:rPr>
              <w:t>مدیر گروه)</w:t>
            </w:r>
          </w:p>
        </w:tc>
        <w:tc>
          <w:tcPr>
            <w:tcW w:w="1834" w:type="dxa"/>
          </w:tcPr>
          <w:p w14:paraId="5C14E629" w14:textId="77777777" w:rsidR="003423C9" w:rsidRPr="00263877" w:rsidRDefault="003423C9" w:rsidP="00EF10C3">
            <w:pPr>
              <w:bidi/>
              <w:spacing w:after="0" w:line="240" w:lineRule="auto"/>
              <w:jc w:val="center"/>
              <w:rPr>
                <w:rFonts w:cs="B Nazanin"/>
                <w:b/>
                <w:bCs/>
                <w:sz w:val="24"/>
                <w:szCs w:val="24"/>
                <w:lang w:bidi="fa-IR"/>
              </w:rPr>
              <w:pPrChange w:id="1039" w:author="reza" w:date="2017-04-12T18:33:00Z">
                <w:pPr>
                  <w:bidi/>
                  <w:jc w:val="center"/>
                </w:pPr>
              </w:pPrChange>
            </w:pPr>
            <w:r w:rsidRPr="00263877">
              <w:rPr>
                <w:rFonts w:cs="B Nazanin"/>
                <w:b/>
                <w:bCs/>
                <w:sz w:val="24"/>
                <w:szCs w:val="24"/>
                <w:lang w:bidi="fa-IR"/>
              </w:rPr>
              <w:t>CID</w:t>
            </w:r>
          </w:p>
        </w:tc>
        <w:tc>
          <w:tcPr>
            <w:tcW w:w="1841" w:type="dxa"/>
            <w:vAlign w:val="center"/>
          </w:tcPr>
          <w:p w14:paraId="28CEA11E" w14:textId="77777777" w:rsidR="003423C9" w:rsidRDefault="003423C9" w:rsidP="00EF10C3">
            <w:pPr>
              <w:bidi/>
              <w:spacing w:after="0" w:line="240" w:lineRule="auto"/>
              <w:jc w:val="center"/>
              <w:rPr>
                <w:rFonts w:cs="B Nazanin"/>
                <w:sz w:val="24"/>
                <w:szCs w:val="24"/>
                <w:rtl/>
                <w:lang w:bidi="fa-IR"/>
              </w:rPr>
              <w:pPrChange w:id="1040" w:author="reza" w:date="2017-04-12T18:33:00Z">
                <w:pPr>
                  <w:bidi/>
                  <w:jc w:val="center"/>
                </w:pPr>
              </w:pPrChange>
            </w:pPr>
            <w:r>
              <w:rPr>
                <w:rFonts w:cs="B Nazanin"/>
                <w:sz w:val="24"/>
                <w:szCs w:val="24"/>
                <w:lang w:bidi="fa-IR"/>
              </w:rPr>
              <w:t>dddddddddC</w:t>
            </w:r>
          </w:p>
        </w:tc>
      </w:tr>
      <w:tr w:rsidR="003423C9" w14:paraId="2E0FB09E" w14:textId="77777777" w:rsidTr="00AC2AD3">
        <w:trPr>
          <w:jc w:val="center"/>
        </w:trPr>
        <w:tc>
          <w:tcPr>
            <w:tcW w:w="1020" w:type="dxa"/>
            <w:shd w:val="clear" w:color="auto" w:fill="DEEAF6" w:themeFill="accent1" w:themeFillTint="33"/>
          </w:tcPr>
          <w:p w14:paraId="34FC5ABF" w14:textId="77777777" w:rsidR="003423C9" w:rsidRPr="003423C9" w:rsidRDefault="003423C9" w:rsidP="00EF10C3">
            <w:pPr>
              <w:pStyle w:val="ListParagraph"/>
              <w:numPr>
                <w:ilvl w:val="0"/>
                <w:numId w:val="33"/>
              </w:numPr>
              <w:bidi/>
              <w:spacing w:after="0" w:line="240" w:lineRule="auto"/>
              <w:rPr>
                <w:rFonts w:cs="B Nazanin"/>
                <w:b/>
                <w:bCs/>
                <w:sz w:val="24"/>
                <w:szCs w:val="24"/>
                <w:rtl/>
                <w:lang w:bidi="fa-IR"/>
              </w:rPr>
              <w:pPrChange w:id="1041" w:author="reza" w:date="2017-04-12T18:33:00Z">
                <w:pPr>
                  <w:pStyle w:val="ListParagraph"/>
                  <w:numPr>
                    <w:numId w:val="33"/>
                  </w:numPr>
                  <w:bidi/>
                  <w:ind w:hanging="360"/>
                </w:pPr>
              </w:pPrChange>
            </w:pPr>
          </w:p>
        </w:tc>
        <w:tc>
          <w:tcPr>
            <w:tcW w:w="3717" w:type="dxa"/>
            <w:shd w:val="clear" w:color="auto" w:fill="DEEAF6" w:themeFill="accent1" w:themeFillTint="33"/>
            <w:vAlign w:val="center"/>
          </w:tcPr>
          <w:p w14:paraId="5032126C" w14:textId="77777777" w:rsidR="003423C9" w:rsidRPr="00263877" w:rsidRDefault="003423C9" w:rsidP="00EF10C3">
            <w:pPr>
              <w:bidi/>
              <w:spacing w:after="0" w:line="240" w:lineRule="auto"/>
              <w:ind w:left="130"/>
              <w:rPr>
                <w:rFonts w:cs="B Nazanin"/>
                <w:b/>
                <w:bCs/>
                <w:sz w:val="24"/>
                <w:szCs w:val="24"/>
                <w:rtl/>
                <w:lang w:bidi="fa-IR"/>
              </w:rPr>
              <w:pPrChange w:id="1042" w:author="reza" w:date="2017-04-12T18:33:00Z">
                <w:pPr>
                  <w:bidi/>
                  <w:ind w:left="130"/>
                </w:pPr>
              </w:pPrChange>
            </w:pPr>
            <w:r w:rsidRPr="00263877">
              <w:rPr>
                <w:rFonts w:cs="B Nazanin" w:hint="cs"/>
                <w:b/>
                <w:bCs/>
                <w:sz w:val="24"/>
                <w:szCs w:val="24"/>
                <w:rtl/>
                <w:lang w:bidi="fa-IR"/>
              </w:rPr>
              <w:t>نام فعالیت</w:t>
            </w:r>
            <w:r>
              <w:rPr>
                <w:rFonts w:cs="B Nazanin"/>
                <w:b/>
                <w:bCs/>
                <w:sz w:val="24"/>
                <w:szCs w:val="24"/>
                <w:lang w:bidi="fa-IR"/>
              </w:rPr>
              <w:t xml:space="preserve">Activity Name - </w:t>
            </w:r>
          </w:p>
        </w:tc>
        <w:tc>
          <w:tcPr>
            <w:tcW w:w="1834" w:type="dxa"/>
          </w:tcPr>
          <w:p w14:paraId="2BF9AC8D" w14:textId="77777777" w:rsidR="003423C9" w:rsidRPr="00263877" w:rsidRDefault="003423C9" w:rsidP="00EF10C3">
            <w:pPr>
              <w:bidi/>
              <w:spacing w:after="0" w:line="240" w:lineRule="auto"/>
              <w:jc w:val="center"/>
              <w:rPr>
                <w:rFonts w:cs="B Nazanin"/>
                <w:b/>
                <w:bCs/>
                <w:sz w:val="24"/>
                <w:szCs w:val="24"/>
                <w:lang w:bidi="fa-IR"/>
              </w:rPr>
              <w:pPrChange w:id="1043" w:author="reza" w:date="2017-04-12T18:33:00Z">
                <w:pPr>
                  <w:bidi/>
                  <w:jc w:val="center"/>
                </w:pPr>
              </w:pPrChange>
            </w:pPr>
            <w:r w:rsidRPr="00263877">
              <w:rPr>
                <w:rFonts w:cs="B Nazanin"/>
                <w:b/>
                <w:bCs/>
                <w:sz w:val="24"/>
                <w:szCs w:val="24"/>
                <w:lang w:bidi="fa-IR"/>
              </w:rPr>
              <w:t>AN</w:t>
            </w:r>
          </w:p>
        </w:tc>
        <w:tc>
          <w:tcPr>
            <w:tcW w:w="1841" w:type="dxa"/>
            <w:vAlign w:val="center"/>
          </w:tcPr>
          <w:p w14:paraId="245D659B" w14:textId="77777777" w:rsidR="003423C9" w:rsidRDefault="003423C9" w:rsidP="00EF10C3">
            <w:pPr>
              <w:bidi/>
              <w:spacing w:after="0" w:line="240" w:lineRule="auto"/>
              <w:jc w:val="center"/>
              <w:rPr>
                <w:rFonts w:cs="B Nazanin"/>
                <w:sz w:val="24"/>
                <w:szCs w:val="24"/>
                <w:rtl/>
                <w:lang w:bidi="fa-IR"/>
              </w:rPr>
              <w:pPrChange w:id="1044" w:author="reza" w:date="2017-04-12T18:33:00Z">
                <w:pPr>
                  <w:bidi/>
                  <w:jc w:val="center"/>
                </w:pPr>
              </w:pPrChange>
            </w:pPr>
            <w:r>
              <w:rPr>
                <w:rFonts w:cs="B Nazanin"/>
                <w:sz w:val="24"/>
                <w:szCs w:val="24"/>
                <w:lang w:bidi="fa-IR"/>
              </w:rPr>
              <w:t>. . . . .  .</w:t>
            </w:r>
          </w:p>
        </w:tc>
      </w:tr>
      <w:tr w:rsidR="003423C9" w14:paraId="3F238490" w14:textId="77777777" w:rsidTr="00AC2AD3">
        <w:trPr>
          <w:jc w:val="center"/>
        </w:trPr>
        <w:tc>
          <w:tcPr>
            <w:tcW w:w="1020" w:type="dxa"/>
            <w:shd w:val="clear" w:color="auto" w:fill="DEEAF6" w:themeFill="accent1" w:themeFillTint="33"/>
          </w:tcPr>
          <w:p w14:paraId="2AF777EA" w14:textId="77777777" w:rsidR="003423C9" w:rsidRPr="003423C9" w:rsidRDefault="003423C9" w:rsidP="00EF10C3">
            <w:pPr>
              <w:pStyle w:val="ListParagraph"/>
              <w:numPr>
                <w:ilvl w:val="0"/>
                <w:numId w:val="33"/>
              </w:numPr>
              <w:bidi/>
              <w:spacing w:after="0" w:line="240" w:lineRule="auto"/>
              <w:rPr>
                <w:rFonts w:ascii="Calibri" w:eastAsia="Times New Roman" w:hAnsi="Calibri" w:cs="B Nazanin"/>
                <w:b/>
                <w:bCs/>
                <w:color w:val="000000"/>
                <w:rtl/>
              </w:rPr>
              <w:pPrChange w:id="1045" w:author="reza" w:date="2017-04-12T18:33:00Z">
                <w:pPr>
                  <w:pStyle w:val="ListParagraph"/>
                  <w:numPr>
                    <w:numId w:val="33"/>
                  </w:numPr>
                  <w:bidi/>
                  <w:ind w:hanging="360"/>
                </w:pPr>
              </w:pPrChange>
            </w:pPr>
          </w:p>
        </w:tc>
        <w:tc>
          <w:tcPr>
            <w:tcW w:w="3717" w:type="dxa"/>
            <w:shd w:val="clear" w:color="auto" w:fill="DEEAF6" w:themeFill="accent1" w:themeFillTint="33"/>
            <w:vAlign w:val="center"/>
          </w:tcPr>
          <w:p w14:paraId="72C00FAA" w14:textId="77777777" w:rsidR="003423C9" w:rsidRPr="00263877" w:rsidRDefault="003423C9" w:rsidP="00EF10C3">
            <w:pPr>
              <w:bidi/>
              <w:spacing w:after="0" w:line="240" w:lineRule="auto"/>
              <w:ind w:left="130"/>
              <w:rPr>
                <w:rFonts w:cs="B Nazanin"/>
                <w:b/>
                <w:bCs/>
                <w:sz w:val="24"/>
                <w:szCs w:val="24"/>
                <w:rtl/>
              </w:rPr>
              <w:pPrChange w:id="1046" w:author="reza" w:date="2017-04-12T18:33:00Z">
                <w:pPr>
                  <w:bidi/>
                  <w:ind w:left="130"/>
                </w:pPr>
              </w:pPrChange>
            </w:pPr>
            <w:r w:rsidRPr="00263877">
              <w:rPr>
                <w:rFonts w:ascii="Calibri" w:eastAsia="Times New Roman" w:hAnsi="Calibri" w:cs="B Nazanin"/>
                <w:b/>
                <w:bCs/>
                <w:color w:val="000000"/>
                <w:rtl/>
              </w:rPr>
              <w:t>نوع فعالیت</w:t>
            </w:r>
            <w:r>
              <w:rPr>
                <w:rFonts w:ascii="Calibri" w:eastAsia="Times New Roman" w:hAnsi="Calibri" w:cs="B Nazanin"/>
                <w:b/>
                <w:bCs/>
                <w:color w:val="000000"/>
              </w:rPr>
              <w:t xml:space="preserve">Activity Type - </w:t>
            </w:r>
          </w:p>
        </w:tc>
        <w:tc>
          <w:tcPr>
            <w:tcW w:w="1834" w:type="dxa"/>
          </w:tcPr>
          <w:p w14:paraId="4D25EDC9" w14:textId="77777777" w:rsidR="003423C9" w:rsidRPr="00263877" w:rsidRDefault="003423C9" w:rsidP="00EF10C3">
            <w:pPr>
              <w:bidi/>
              <w:spacing w:after="0" w:line="240" w:lineRule="auto"/>
              <w:jc w:val="center"/>
              <w:rPr>
                <w:rFonts w:cs="B Nazanin"/>
                <w:b/>
                <w:bCs/>
                <w:sz w:val="24"/>
                <w:szCs w:val="24"/>
                <w:lang w:bidi="fa-IR"/>
              </w:rPr>
              <w:pPrChange w:id="1047" w:author="reza" w:date="2017-04-12T18:33:00Z">
                <w:pPr>
                  <w:bidi/>
                  <w:jc w:val="center"/>
                </w:pPr>
              </w:pPrChange>
            </w:pPr>
            <w:r w:rsidRPr="00263877">
              <w:rPr>
                <w:rFonts w:cs="B Nazanin"/>
                <w:b/>
                <w:bCs/>
                <w:sz w:val="24"/>
                <w:szCs w:val="24"/>
                <w:lang w:bidi="fa-IR"/>
              </w:rPr>
              <w:t>AT</w:t>
            </w:r>
          </w:p>
        </w:tc>
        <w:tc>
          <w:tcPr>
            <w:tcW w:w="1841" w:type="dxa"/>
            <w:vAlign w:val="center"/>
          </w:tcPr>
          <w:p w14:paraId="432009C4" w14:textId="77777777" w:rsidR="003423C9" w:rsidRDefault="003423C9" w:rsidP="00EF10C3">
            <w:pPr>
              <w:bidi/>
              <w:spacing w:after="0" w:line="240" w:lineRule="auto"/>
              <w:jc w:val="center"/>
              <w:rPr>
                <w:rFonts w:cs="B Nazanin"/>
                <w:sz w:val="24"/>
                <w:szCs w:val="24"/>
                <w:rtl/>
                <w:lang w:bidi="fa-IR"/>
              </w:rPr>
              <w:pPrChange w:id="1048" w:author="reza" w:date="2017-04-12T18:33:00Z">
                <w:pPr>
                  <w:bidi/>
                  <w:jc w:val="center"/>
                </w:pPr>
              </w:pPrChange>
            </w:pPr>
            <w:r>
              <w:rPr>
                <w:rFonts w:cs="B Nazanin"/>
                <w:sz w:val="24"/>
                <w:szCs w:val="24"/>
                <w:lang w:bidi="fa-IR"/>
              </w:rPr>
              <w:t>CP</w:t>
            </w:r>
          </w:p>
        </w:tc>
      </w:tr>
      <w:tr w:rsidR="003423C9" w14:paraId="7302760C" w14:textId="77777777" w:rsidTr="00AC2AD3">
        <w:trPr>
          <w:jc w:val="center"/>
        </w:trPr>
        <w:tc>
          <w:tcPr>
            <w:tcW w:w="1020" w:type="dxa"/>
            <w:shd w:val="clear" w:color="auto" w:fill="DEEAF6" w:themeFill="accent1" w:themeFillTint="33"/>
          </w:tcPr>
          <w:p w14:paraId="50A1526A" w14:textId="77777777" w:rsidR="003423C9" w:rsidRPr="003423C9" w:rsidRDefault="003423C9" w:rsidP="00EF10C3">
            <w:pPr>
              <w:pStyle w:val="ListParagraph"/>
              <w:numPr>
                <w:ilvl w:val="0"/>
                <w:numId w:val="33"/>
              </w:numPr>
              <w:bidi/>
              <w:spacing w:after="0" w:line="240" w:lineRule="auto"/>
              <w:rPr>
                <w:rFonts w:ascii="Calibri" w:eastAsia="Times New Roman" w:hAnsi="Calibri" w:cs="B Nazanin"/>
                <w:b/>
                <w:bCs/>
                <w:color w:val="000000"/>
                <w:rtl/>
              </w:rPr>
              <w:pPrChange w:id="1049" w:author="reza" w:date="2017-04-12T18:33:00Z">
                <w:pPr>
                  <w:pStyle w:val="ListParagraph"/>
                  <w:numPr>
                    <w:numId w:val="33"/>
                  </w:numPr>
                  <w:bidi/>
                  <w:ind w:hanging="360"/>
                </w:pPr>
              </w:pPrChange>
            </w:pPr>
          </w:p>
        </w:tc>
        <w:tc>
          <w:tcPr>
            <w:tcW w:w="3717" w:type="dxa"/>
            <w:shd w:val="clear" w:color="auto" w:fill="DEEAF6" w:themeFill="accent1" w:themeFillTint="33"/>
            <w:vAlign w:val="center"/>
          </w:tcPr>
          <w:p w14:paraId="57E39EFF" w14:textId="77777777" w:rsidR="003423C9" w:rsidRPr="00263877" w:rsidRDefault="003423C9" w:rsidP="00EF10C3">
            <w:pPr>
              <w:bidi/>
              <w:spacing w:after="0" w:line="240" w:lineRule="auto"/>
              <w:ind w:left="130"/>
              <w:rPr>
                <w:rFonts w:cs="B Nazanin"/>
                <w:b/>
                <w:bCs/>
                <w:sz w:val="24"/>
                <w:szCs w:val="24"/>
                <w:rtl/>
              </w:rPr>
              <w:pPrChange w:id="1050" w:author="reza" w:date="2017-04-12T18:33:00Z">
                <w:pPr>
                  <w:bidi/>
                  <w:ind w:left="130"/>
                </w:pPr>
              </w:pPrChange>
            </w:pPr>
            <w:r w:rsidRPr="00263877">
              <w:rPr>
                <w:rFonts w:ascii="Calibri" w:eastAsia="Times New Roman" w:hAnsi="Calibri" w:cs="B Nazanin"/>
                <w:b/>
                <w:bCs/>
                <w:color w:val="000000"/>
                <w:rtl/>
              </w:rPr>
              <w:t>نوع مشارکت</w:t>
            </w:r>
            <w:r>
              <w:rPr>
                <w:rFonts w:ascii="Calibri" w:eastAsia="Times New Roman" w:hAnsi="Calibri" w:cs="B Nazanin"/>
                <w:b/>
                <w:bCs/>
                <w:color w:val="000000"/>
              </w:rPr>
              <w:t xml:space="preserve">Partnership Type - </w:t>
            </w:r>
          </w:p>
        </w:tc>
        <w:tc>
          <w:tcPr>
            <w:tcW w:w="1834" w:type="dxa"/>
          </w:tcPr>
          <w:p w14:paraId="52578B74" w14:textId="77777777" w:rsidR="003423C9" w:rsidRPr="00263877" w:rsidRDefault="003423C9" w:rsidP="00EF10C3">
            <w:pPr>
              <w:bidi/>
              <w:spacing w:after="0" w:line="240" w:lineRule="auto"/>
              <w:jc w:val="center"/>
              <w:rPr>
                <w:rFonts w:cs="B Nazanin"/>
                <w:b/>
                <w:bCs/>
                <w:sz w:val="24"/>
                <w:szCs w:val="24"/>
                <w:lang w:bidi="fa-IR"/>
              </w:rPr>
              <w:pPrChange w:id="1051" w:author="reza" w:date="2017-04-12T18:33:00Z">
                <w:pPr>
                  <w:bidi/>
                  <w:jc w:val="center"/>
                </w:pPr>
              </w:pPrChange>
            </w:pPr>
            <w:r w:rsidRPr="00263877">
              <w:rPr>
                <w:rFonts w:cs="B Nazanin"/>
                <w:b/>
                <w:bCs/>
                <w:sz w:val="24"/>
                <w:szCs w:val="24"/>
                <w:lang w:bidi="fa-IR"/>
              </w:rPr>
              <w:t>PT</w:t>
            </w:r>
          </w:p>
        </w:tc>
        <w:tc>
          <w:tcPr>
            <w:tcW w:w="1841" w:type="dxa"/>
            <w:vAlign w:val="center"/>
          </w:tcPr>
          <w:p w14:paraId="038DD3C9" w14:textId="77777777" w:rsidR="003423C9" w:rsidRDefault="003423C9" w:rsidP="00EF10C3">
            <w:pPr>
              <w:bidi/>
              <w:spacing w:after="0" w:line="240" w:lineRule="auto"/>
              <w:jc w:val="center"/>
              <w:rPr>
                <w:rFonts w:cs="B Nazanin"/>
                <w:sz w:val="24"/>
                <w:szCs w:val="24"/>
                <w:rtl/>
                <w:lang w:bidi="fa-IR"/>
              </w:rPr>
              <w:pPrChange w:id="1052" w:author="reza" w:date="2017-04-12T18:33:00Z">
                <w:pPr>
                  <w:bidi/>
                  <w:jc w:val="center"/>
                </w:pPr>
              </w:pPrChange>
            </w:pPr>
            <w:r>
              <w:rPr>
                <w:rFonts w:cs="B Nazanin"/>
                <w:sz w:val="24"/>
                <w:szCs w:val="24"/>
                <w:lang w:bidi="fa-IR"/>
              </w:rPr>
              <w:t>1</w:t>
            </w:r>
          </w:p>
        </w:tc>
      </w:tr>
      <w:tr w:rsidR="003423C9" w14:paraId="78D1ADE1" w14:textId="77777777" w:rsidTr="00AC2AD3">
        <w:trPr>
          <w:jc w:val="center"/>
        </w:trPr>
        <w:tc>
          <w:tcPr>
            <w:tcW w:w="1020" w:type="dxa"/>
            <w:shd w:val="clear" w:color="auto" w:fill="DEEAF6" w:themeFill="accent1" w:themeFillTint="33"/>
          </w:tcPr>
          <w:p w14:paraId="407794C2" w14:textId="77777777" w:rsidR="003423C9" w:rsidRPr="003423C9" w:rsidRDefault="003423C9" w:rsidP="00EF10C3">
            <w:pPr>
              <w:pStyle w:val="ListParagraph"/>
              <w:numPr>
                <w:ilvl w:val="0"/>
                <w:numId w:val="33"/>
              </w:numPr>
              <w:bidi/>
              <w:spacing w:after="0" w:line="240" w:lineRule="auto"/>
              <w:rPr>
                <w:rFonts w:cs="B Nazanin"/>
                <w:b/>
                <w:bCs/>
                <w:sz w:val="24"/>
                <w:szCs w:val="24"/>
                <w:rtl/>
                <w:lang w:bidi="fa-IR"/>
              </w:rPr>
              <w:pPrChange w:id="1053" w:author="reza" w:date="2017-04-12T18:33:00Z">
                <w:pPr>
                  <w:pStyle w:val="ListParagraph"/>
                  <w:numPr>
                    <w:numId w:val="33"/>
                  </w:numPr>
                  <w:bidi/>
                  <w:ind w:hanging="360"/>
                </w:pPr>
              </w:pPrChange>
            </w:pPr>
          </w:p>
        </w:tc>
        <w:tc>
          <w:tcPr>
            <w:tcW w:w="3717" w:type="dxa"/>
            <w:shd w:val="clear" w:color="auto" w:fill="DEEAF6" w:themeFill="accent1" w:themeFillTint="33"/>
            <w:vAlign w:val="center"/>
          </w:tcPr>
          <w:p w14:paraId="4692AD9E" w14:textId="77777777" w:rsidR="003423C9" w:rsidRPr="00263877" w:rsidRDefault="003423C9" w:rsidP="00EF10C3">
            <w:pPr>
              <w:bidi/>
              <w:spacing w:after="0" w:line="240" w:lineRule="auto"/>
              <w:ind w:left="130"/>
              <w:rPr>
                <w:rFonts w:cs="B Nazanin"/>
                <w:b/>
                <w:bCs/>
                <w:sz w:val="24"/>
                <w:szCs w:val="24"/>
                <w:rtl/>
                <w:lang w:bidi="fa-IR"/>
              </w:rPr>
              <w:pPrChange w:id="1054" w:author="reza" w:date="2017-04-12T18:33:00Z">
                <w:pPr>
                  <w:bidi/>
                  <w:ind w:left="130"/>
                </w:pPr>
              </w:pPrChange>
            </w:pPr>
            <w:r w:rsidRPr="00263877">
              <w:rPr>
                <w:rFonts w:cs="B Nazanin" w:hint="cs"/>
                <w:b/>
                <w:bCs/>
                <w:sz w:val="24"/>
                <w:szCs w:val="24"/>
                <w:rtl/>
                <w:lang w:bidi="fa-IR"/>
              </w:rPr>
              <w:t>اطلاعات اضافی</w:t>
            </w:r>
          </w:p>
        </w:tc>
        <w:tc>
          <w:tcPr>
            <w:tcW w:w="1834" w:type="dxa"/>
          </w:tcPr>
          <w:p w14:paraId="041B69C2" w14:textId="77777777" w:rsidR="003423C9" w:rsidRPr="00263877" w:rsidRDefault="003423C9" w:rsidP="00EF10C3">
            <w:pPr>
              <w:bidi/>
              <w:spacing w:after="0" w:line="240" w:lineRule="auto"/>
              <w:jc w:val="center"/>
              <w:rPr>
                <w:rFonts w:cs="B Nazanin"/>
                <w:b/>
                <w:bCs/>
                <w:sz w:val="24"/>
                <w:szCs w:val="24"/>
                <w:lang w:bidi="fa-IR"/>
              </w:rPr>
              <w:pPrChange w:id="1055" w:author="reza" w:date="2017-04-12T18:33:00Z">
                <w:pPr>
                  <w:bidi/>
                  <w:jc w:val="center"/>
                </w:pPr>
              </w:pPrChange>
            </w:pPr>
            <w:r w:rsidRPr="00263877">
              <w:rPr>
                <w:rFonts w:cs="B Nazanin"/>
                <w:b/>
                <w:bCs/>
                <w:sz w:val="24"/>
                <w:szCs w:val="24"/>
                <w:lang w:bidi="fa-IR"/>
              </w:rPr>
              <w:t>EP</w:t>
            </w:r>
          </w:p>
        </w:tc>
        <w:tc>
          <w:tcPr>
            <w:tcW w:w="1841" w:type="dxa"/>
            <w:vAlign w:val="center"/>
          </w:tcPr>
          <w:p w14:paraId="2AB4E569" w14:textId="77777777" w:rsidR="003423C9" w:rsidRDefault="003423C9" w:rsidP="00EF10C3">
            <w:pPr>
              <w:bidi/>
              <w:spacing w:after="0" w:line="240" w:lineRule="auto"/>
              <w:jc w:val="center"/>
              <w:rPr>
                <w:rFonts w:cs="B Nazanin"/>
                <w:sz w:val="24"/>
                <w:szCs w:val="24"/>
                <w:lang w:bidi="fa-IR"/>
              </w:rPr>
              <w:pPrChange w:id="1056" w:author="reza" w:date="2017-04-12T18:33:00Z">
                <w:pPr>
                  <w:bidi/>
                  <w:jc w:val="center"/>
                </w:pPr>
              </w:pPrChange>
            </w:pPr>
            <w:r>
              <w:rPr>
                <w:rFonts w:cs="B Nazanin"/>
                <w:sz w:val="24"/>
                <w:szCs w:val="24"/>
                <w:lang w:bidi="fa-IR"/>
              </w:rPr>
              <w:t>XML</w:t>
            </w:r>
          </w:p>
        </w:tc>
      </w:tr>
      <w:bookmarkEnd w:id="1013"/>
    </w:tbl>
    <w:p w14:paraId="1F088E8C" w14:textId="77777777" w:rsidR="000D63BB" w:rsidRDefault="000D63BB" w:rsidP="000D63BB">
      <w:pPr>
        <w:pStyle w:val="ListParagraph"/>
        <w:bidi/>
        <w:ind w:left="1041"/>
        <w:rPr>
          <w:rFonts w:cs="B Nazanin"/>
          <w:sz w:val="24"/>
          <w:szCs w:val="24"/>
        </w:rPr>
      </w:pPr>
    </w:p>
    <w:p w14:paraId="26514370" w14:textId="77777777" w:rsidR="00D40B63" w:rsidRPr="00CC1E96" w:rsidRDefault="00D40B63" w:rsidP="00D40B63">
      <w:pPr>
        <w:bidi/>
        <w:rPr>
          <w:rFonts w:cs="B Nazanin"/>
          <w:b/>
          <w:bCs/>
          <w:sz w:val="24"/>
          <w:szCs w:val="24"/>
          <w:lang w:bidi="fa-IR"/>
        </w:rPr>
      </w:pPr>
    </w:p>
    <w:p w14:paraId="1694EA78" w14:textId="77777777" w:rsidR="00263877" w:rsidRDefault="00263877" w:rsidP="00263877">
      <w:pPr>
        <w:pStyle w:val="ListParagraph"/>
        <w:bidi/>
        <w:ind w:left="1041"/>
        <w:rPr>
          <w:rFonts w:cs="B Nazanin"/>
          <w:sz w:val="24"/>
          <w:szCs w:val="24"/>
        </w:rPr>
      </w:pPr>
    </w:p>
    <w:p w14:paraId="69F3BBB5" w14:textId="77777777" w:rsidR="00263877" w:rsidRDefault="002260F4" w:rsidP="00263877">
      <w:pPr>
        <w:pStyle w:val="ListParagraph"/>
        <w:bidi/>
        <w:ind w:left="1041"/>
        <w:rPr>
          <w:rFonts w:cs="B Nazanin"/>
          <w:sz w:val="24"/>
          <w:szCs w:val="24"/>
          <w:rtl/>
          <w:lang w:bidi="fa-IR"/>
        </w:rPr>
      </w:pPr>
      <w:r>
        <w:rPr>
          <w:rFonts w:cs="B Nazanin" w:hint="cs"/>
          <w:sz w:val="24"/>
          <w:szCs w:val="24"/>
          <w:rtl/>
        </w:rPr>
        <w:t>طرح یک ماهه</w:t>
      </w:r>
      <w:r w:rsidR="00820D18">
        <w:rPr>
          <w:rFonts w:cs="B Nazanin"/>
          <w:sz w:val="24"/>
          <w:szCs w:val="24"/>
        </w:rPr>
        <w:t xml:space="preserve"> </w:t>
      </w:r>
      <w:r w:rsidR="00820D18">
        <w:rPr>
          <w:rFonts w:cs="B Nazanin" w:hint="cs"/>
          <w:sz w:val="24"/>
          <w:szCs w:val="24"/>
          <w:rtl/>
          <w:lang w:bidi="fa-IR"/>
        </w:rPr>
        <w:t xml:space="preserve"> در بیمارستانهای غیر درمانی</w:t>
      </w:r>
    </w:p>
    <w:p w14:paraId="4674FED9" w14:textId="77777777" w:rsidR="00820D18" w:rsidRDefault="00820D18" w:rsidP="00820D18">
      <w:pPr>
        <w:pStyle w:val="ListParagraph"/>
        <w:bidi/>
        <w:ind w:left="1041"/>
        <w:rPr>
          <w:rFonts w:cs="B Nazanin"/>
          <w:sz w:val="24"/>
          <w:szCs w:val="24"/>
          <w:rtl/>
          <w:lang w:bidi="fa-IR"/>
        </w:rPr>
      </w:pPr>
      <w:r>
        <w:rPr>
          <w:rFonts w:cs="B Nazanin" w:hint="cs"/>
          <w:sz w:val="24"/>
          <w:szCs w:val="24"/>
          <w:rtl/>
          <w:lang w:bidi="fa-IR"/>
        </w:rPr>
        <w:t xml:space="preserve">منبع پیام باید ثبت شود. ( مثال سما ، </w:t>
      </w:r>
    </w:p>
    <w:p w14:paraId="11619A7C" w14:textId="77777777" w:rsidR="00820D18" w:rsidRDefault="00820D18" w:rsidP="00820D18">
      <w:pPr>
        <w:pStyle w:val="ListParagraph"/>
        <w:bidi/>
        <w:ind w:left="1041"/>
        <w:rPr>
          <w:rFonts w:cs="B Nazanin"/>
          <w:sz w:val="24"/>
          <w:szCs w:val="24"/>
          <w:rtl/>
          <w:lang w:bidi="fa-IR"/>
        </w:rPr>
      </w:pPr>
      <w:r>
        <w:rPr>
          <w:rFonts w:cs="B Nazanin" w:hint="cs"/>
          <w:sz w:val="24"/>
          <w:szCs w:val="24"/>
          <w:rtl/>
          <w:lang w:bidi="fa-IR"/>
        </w:rPr>
        <w:t>منطقه آمایشی:</w:t>
      </w:r>
    </w:p>
    <w:p w14:paraId="68703DBE" w14:textId="77777777" w:rsidR="006707FB" w:rsidRDefault="006145D3" w:rsidP="006145D3">
      <w:pPr>
        <w:bidi/>
        <w:rPr>
          <w:rFonts w:cs="B Nazanin"/>
          <w:sz w:val="24"/>
          <w:szCs w:val="24"/>
          <w:lang w:bidi="fa-IR"/>
        </w:rPr>
      </w:pPr>
      <w:r>
        <w:rPr>
          <w:rFonts w:cs="B Nazanin" w:hint="cs"/>
          <w:sz w:val="24"/>
          <w:szCs w:val="24"/>
          <w:rtl/>
          <w:lang w:bidi="fa-IR"/>
        </w:rPr>
        <w:lastRenderedPageBreak/>
        <w:t>ثبت نام دستیار و هیات علمی و پروفایل آنها</w:t>
      </w:r>
    </w:p>
    <w:p w14:paraId="34FD92CB" w14:textId="77777777" w:rsidR="004217F4" w:rsidRDefault="004217F4" w:rsidP="004217F4">
      <w:pPr>
        <w:bidi/>
        <w:rPr>
          <w:rFonts w:cs="B Nazanin"/>
          <w:sz w:val="24"/>
          <w:szCs w:val="24"/>
          <w:rtl/>
          <w:lang w:bidi="fa-IR"/>
        </w:rPr>
      </w:pPr>
      <w:r>
        <w:rPr>
          <w:rFonts w:cs="B Nazanin" w:hint="cs"/>
          <w:sz w:val="24"/>
          <w:szCs w:val="24"/>
          <w:rtl/>
          <w:lang w:bidi="fa-IR"/>
        </w:rPr>
        <w:t xml:space="preserve">روتیشن دستیاری </w:t>
      </w:r>
    </w:p>
    <w:p w14:paraId="7EF53761" w14:textId="77777777" w:rsidR="004217F4" w:rsidRPr="006145D3" w:rsidRDefault="004217F4" w:rsidP="004217F4">
      <w:pPr>
        <w:bidi/>
        <w:rPr>
          <w:rFonts w:cs="B Nazanin"/>
          <w:sz w:val="24"/>
          <w:szCs w:val="24"/>
          <w:lang w:bidi="fa-IR"/>
        </w:rPr>
      </w:pPr>
      <w:r>
        <w:rPr>
          <w:rFonts w:cs="B Nazanin" w:hint="cs"/>
          <w:sz w:val="24"/>
          <w:szCs w:val="24"/>
          <w:rtl/>
          <w:lang w:bidi="fa-IR"/>
        </w:rPr>
        <w:t xml:space="preserve">ارتباط دستیار با </w:t>
      </w:r>
      <w:r>
        <w:rPr>
          <w:rFonts w:cs="B Nazanin"/>
          <w:sz w:val="24"/>
          <w:szCs w:val="24"/>
          <w:lang w:bidi="fa-IR"/>
        </w:rPr>
        <w:t>university EG</w:t>
      </w:r>
    </w:p>
    <w:tbl>
      <w:tblPr>
        <w:bidiVisual/>
        <w:tblW w:w="61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9"/>
        <w:gridCol w:w="3686"/>
      </w:tblGrid>
      <w:tr w:rsidR="00774E74" w:rsidRPr="00774E74" w14:paraId="6E80A7E8" w14:textId="77777777" w:rsidTr="00774E74">
        <w:trPr>
          <w:trHeight w:val="390"/>
          <w:jc w:val="center"/>
        </w:trPr>
        <w:tc>
          <w:tcPr>
            <w:tcW w:w="2429" w:type="dxa"/>
            <w:vAlign w:val="bottom"/>
          </w:tcPr>
          <w:p w14:paraId="205A88F0" w14:textId="77777777" w:rsidR="00774E74" w:rsidRPr="00774E74" w:rsidRDefault="00774E74" w:rsidP="00774E74">
            <w:pPr>
              <w:bidi/>
              <w:spacing w:after="0" w:line="240" w:lineRule="auto"/>
              <w:rPr>
                <w:rFonts w:ascii="Calibri" w:eastAsia="Times New Roman" w:hAnsi="Calibri" w:cs="B Nazanin"/>
                <w:color w:val="000000"/>
              </w:rPr>
            </w:pPr>
            <w:r w:rsidRPr="00774E74">
              <w:rPr>
                <w:rFonts w:ascii="Calibri" w:eastAsia="Times New Roman" w:hAnsi="Calibri" w:cs="B Nazanin" w:hint="cs"/>
                <w:color w:val="000000"/>
                <w:rtl/>
              </w:rPr>
              <w:t>شروع به دوره</w:t>
            </w:r>
          </w:p>
        </w:tc>
        <w:tc>
          <w:tcPr>
            <w:tcW w:w="3686" w:type="dxa"/>
            <w:shd w:val="clear" w:color="auto" w:fill="auto"/>
            <w:noWrap/>
            <w:vAlign w:val="bottom"/>
            <w:hideMark/>
          </w:tcPr>
          <w:p w14:paraId="4C442D0A" w14:textId="77777777" w:rsidR="00774E74" w:rsidRPr="00774E74" w:rsidRDefault="00774E74" w:rsidP="00774E74">
            <w:pPr>
              <w:bidi/>
              <w:spacing w:after="0" w:line="240" w:lineRule="auto"/>
              <w:rPr>
                <w:rFonts w:ascii="Calibri" w:eastAsia="Times New Roman" w:hAnsi="Calibri" w:cs="B Nazanin"/>
                <w:color w:val="000000"/>
              </w:rPr>
            </w:pPr>
            <w:r w:rsidRPr="00774E74">
              <w:rPr>
                <w:rFonts w:ascii="Calibri" w:eastAsia="Times New Roman" w:hAnsi="Calibri" w:cs="B Nazanin" w:hint="cs"/>
                <w:color w:val="000000"/>
              </w:rPr>
              <w:t> </w:t>
            </w:r>
          </w:p>
        </w:tc>
      </w:tr>
      <w:tr w:rsidR="00774E74" w:rsidRPr="00774E74" w14:paraId="7ED4F33E" w14:textId="77777777" w:rsidTr="00774E74">
        <w:trPr>
          <w:trHeight w:val="390"/>
          <w:jc w:val="center"/>
        </w:trPr>
        <w:tc>
          <w:tcPr>
            <w:tcW w:w="2429" w:type="dxa"/>
            <w:vAlign w:val="bottom"/>
          </w:tcPr>
          <w:p w14:paraId="58B64FDD" w14:textId="77777777" w:rsidR="00774E74" w:rsidRPr="00774E74" w:rsidRDefault="00774E74" w:rsidP="00774E74">
            <w:pPr>
              <w:bidi/>
              <w:spacing w:after="0" w:line="240" w:lineRule="auto"/>
              <w:rPr>
                <w:rFonts w:ascii="Calibri" w:eastAsia="Times New Roman" w:hAnsi="Calibri" w:cs="B Nazanin"/>
                <w:color w:val="000000"/>
                <w:rtl/>
              </w:rPr>
            </w:pPr>
            <w:r w:rsidRPr="00774E74">
              <w:rPr>
                <w:rFonts w:ascii="Calibri" w:eastAsia="Times New Roman" w:hAnsi="Calibri" w:cs="B Nazanin" w:hint="cs"/>
                <w:color w:val="000000"/>
                <w:rtl/>
              </w:rPr>
              <w:t>احتساب سهمیه شاهد</w:t>
            </w:r>
          </w:p>
        </w:tc>
        <w:tc>
          <w:tcPr>
            <w:tcW w:w="3686" w:type="dxa"/>
            <w:shd w:val="clear" w:color="auto" w:fill="auto"/>
            <w:noWrap/>
            <w:vAlign w:val="bottom"/>
            <w:hideMark/>
          </w:tcPr>
          <w:p w14:paraId="6522B05E" w14:textId="77777777" w:rsidR="00774E74" w:rsidRPr="00774E74" w:rsidRDefault="00774E74" w:rsidP="00774E74">
            <w:pPr>
              <w:bidi/>
              <w:spacing w:after="0" w:line="240" w:lineRule="auto"/>
              <w:rPr>
                <w:rFonts w:ascii="Calibri" w:eastAsia="Times New Roman" w:hAnsi="Calibri" w:cs="B Nazanin"/>
                <w:color w:val="000000"/>
                <w:rtl/>
              </w:rPr>
            </w:pPr>
            <w:r w:rsidRPr="00774E74">
              <w:rPr>
                <w:rFonts w:ascii="Calibri" w:eastAsia="Times New Roman" w:hAnsi="Calibri" w:cs="B Nazanin" w:hint="cs"/>
                <w:color w:val="000000"/>
                <w:rtl/>
              </w:rPr>
              <w:t>انواع سهمیه؟</w:t>
            </w:r>
          </w:p>
        </w:tc>
      </w:tr>
      <w:tr w:rsidR="00774E74" w:rsidRPr="00774E74" w14:paraId="6879A785" w14:textId="77777777" w:rsidTr="00774E74">
        <w:trPr>
          <w:trHeight w:val="390"/>
          <w:jc w:val="center"/>
        </w:trPr>
        <w:tc>
          <w:tcPr>
            <w:tcW w:w="2429" w:type="dxa"/>
            <w:vAlign w:val="bottom"/>
          </w:tcPr>
          <w:p w14:paraId="4A847D58" w14:textId="77777777" w:rsidR="00774E74" w:rsidRPr="00774E74" w:rsidRDefault="00774E74" w:rsidP="00774E74">
            <w:pPr>
              <w:bidi/>
              <w:spacing w:after="0" w:line="240" w:lineRule="auto"/>
              <w:rPr>
                <w:rFonts w:ascii="Calibri" w:eastAsia="Times New Roman" w:hAnsi="Calibri" w:cs="B Nazanin"/>
                <w:color w:val="000000"/>
              </w:rPr>
            </w:pPr>
            <w:r w:rsidRPr="00774E74">
              <w:rPr>
                <w:rFonts w:ascii="Calibri" w:eastAsia="Times New Roman" w:hAnsi="Calibri" w:cs="B Nazanin" w:hint="cs"/>
                <w:color w:val="000000"/>
                <w:rtl/>
              </w:rPr>
              <w:t>تغییر سهمیه</w:t>
            </w:r>
          </w:p>
        </w:tc>
        <w:tc>
          <w:tcPr>
            <w:tcW w:w="3686" w:type="dxa"/>
            <w:shd w:val="clear" w:color="auto" w:fill="auto"/>
            <w:noWrap/>
            <w:vAlign w:val="bottom"/>
            <w:hideMark/>
          </w:tcPr>
          <w:p w14:paraId="57C9817E" w14:textId="77777777" w:rsidR="00774E74" w:rsidRPr="00774E74" w:rsidRDefault="00774E74" w:rsidP="00774E74">
            <w:pPr>
              <w:bidi/>
              <w:spacing w:after="0" w:line="240" w:lineRule="auto"/>
              <w:rPr>
                <w:rFonts w:ascii="Calibri" w:eastAsia="Times New Roman" w:hAnsi="Calibri" w:cs="B Nazanin"/>
                <w:color w:val="000000"/>
                <w:rtl/>
              </w:rPr>
            </w:pPr>
            <w:r w:rsidRPr="00774E74">
              <w:rPr>
                <w:rFonts w:ascii="Calibri" w:eastAsia="Times New Roman" w:hAnsi="Calibri" w:cs="B Nazanin" w:hint="cs"/>
                <w:color w:val="000000"/>
              </w:rPr>
              <w:t> </w:t>
            </w:r>
          </w:p>
        </w:tc>
      </w:tr>
      <w:tr w:rsidR="00774E74" w:rsidRPr="00774E74" w14:paraId="15813705" w14:textId="77777777" w:rsidTr="00774E74">
        <w:trPr>
          <w:trHeight w:val="375"/>
          <w:jc w:val="center"/>
        </w:trPr>
        <w:tc>
          <w:tcPr>
            <w:tcW w:w="2429" w:type="dxa"/>
            <w:vAlign w:val="bottom"/>
          </w:tcPr>
          <w:p w14:paraId="1E1C96F9" w14:textId="77777777" w:rsidR="00774E74" w:rsidRPr="00774E74" w:rsidRDefault="00774E74" w:rsidP="00774E74">
            <w:pPr>
              <w:bidi/>
              <w:spacing w:after="0" w:line="240" w:lineRule="auto"/>
              <w:rPr>
                <w:rFonts w:ascii="Calibri" w:eastAsia="Times New Roman" w:hAnsi="Calibri" w:cs="B Nazanin"/>
                <w:color w:val="000000"/>
                <w:rtl/>
              </w:rPr>
            </w:pPr>
            <w:r w:rsidRPr="00774E74">
              <w:rPr>
                <w:rFonts w:ascii="Calibri" w:eastAsia="Times New Roman" w:hAnsi="Calibri" w:cs="B Nazanin" w:hint="cs"/>
                <w:color w:val="000000"/>
                <w:rtl/>
              </w:rPr>
              <w:t>احتساب مرخصی سالیانه</w:t>
            </w:r>
          </w:p>
        </w:tc>
        <w:tc>
          <w:tcPr>
            <w:tcW w:w="3686" w:type="dxa"/>
            <w:shd w:val="clear" w:color="auto" w:fill="auto"/>
            <w:noWrap/>
            <w:vAlign w:val="bottom"/>
            <w:hideMark/>
          </w:tcPr>
          <w:p w14:paraId="49D89963" w14:textId="77777777" w:rsidR="00774E74" w:rsidRPr="00774E74" w:rsidRDefault="00774E74" w:rsidP="00774E74">
            <w:pPr>
              <w:bidi/>
              <w:spacing w:after="0" w:line="240" w:lineRule="auto"/>
              <w:rPr>
                <w:rFonts w:ascii="Calibri" w:eastAsia="Times New Roman" w:hAnsi="Calibri" w:cs="B Nazanin"/>
                <w:color w:val="000000"/>
                <w:rtl/>
              </w:rPr>
            </w:pPr>
            <w:r w:rsidRPr="00774E74">
              <w:rPr>
                <w:rFonts w:ascii="Calibri" w:eastAsia="Times New Roman" w:hAnsi="Calibri" w:cs="B Nazanin" w:hint="cs"/>
                <w:color w:val="000000"/>
                <w:rtl/>
              </w:rPr>
              <w:t>استحقاقی- استعلاجی-زایمان- به روز</w:t>
            </w:r>
          </w:p>
        </w:tc>
      </w:tr>
      <w:tr w:rsidR="00774E74" w:rsidRPr="00774E74" w14:paraId="3E64DE51" w14:textId="77777777" w:rsidTr="00774E74">
        <w:trPr>
          <w:trHeight w:val="360"/>
          <w:jc w:val="center"/>
        </w:trPr>
        <w:tc>
          <w:tcPr>
            <w:tcW w:w="2429" w:type="dxa"/>
            <w:shd w:val="clear" w:color="000000" w:fill="EBF1DE"/>
            <w:vAlign w:val="bottom"/>
          </w:tcPr>
          <w:p w14:paraId="19287C4E" w14:textId="77777777" w:rsidR="00774E74" w:rsidRPr="00774E74" w:rsidRDefault="00774E74" w:rsidP="00774E74">
            <w:pPr>
              <w:bidi/>
              <w:spacing w:after="0" w:line="240" w:lineRule="auto"/>
              <w:rPr>
                <w:rFonts w:ascii="Calibri" w:eastAsia="Times New Roman" w:hAnsi="Calibri" w:cs="B Nazanin"/>
                <w:color w:val="000000"/>
                <w:rtl/>
              </w:rPr>
            </w:pPr>
            <w:r w:rsidRPr="00774E74">
              <w:rPr>
                <w:rFonts w:ascii="Cambria" w:eastAsia="Times New Roman" w:hAnsi="Cambria" w:cs="Cambria" w:hint="cs"/>
                <w:color w:val="000000"/>
                <w:rtl/>
              </w:rPr>
              <w:t> </w:t>
            </w:r>
          </w:p>
        </w:tc>
        <w:tc>
          <w:tcPr>
            <w:tcW w:w="3686" w:type="dxa"/>
            <w:shd w:val="clear" w:color="000000" w:fill="EBF1DE"/>
            <w:noWrap/>
            <w:vAlign w:val="bottom"/>
            <w:hideMark/>
          </w:tcPr>
          <w:p w14:paraId="41358CBC" w14:textId="77777777" w:rsidR="00774E74" w:rsidRPr="00774E74" w:rsidRDefault="00774E74" w:rsidP="00774E74">
            <w:pPr>
              <w:bidi/>
              <w:spacing w:after="0" w:line="240" w:lineRule="auto"/>
              <w:rPr>
                <w:rFonts w:ascii="Calibri" w:eastAsia="Times New Roman" w:hAnsi="Calibri" w:cs="B Nazanin"/>
                <w:color w:val="000000"/>
                <w:rtl/>
              </w:rPr>
            </w:pPr>
            <w:r w:rsidRPr="00774E74">
              <w:rPr>
                <w:rFonts w:ascii="Calibri" w:eastAsia="Times New Roman" w:hAnsi="Calibri" w:cs="B Nazanin" w:hint="cs"/>
                <w:color w:val="000000"/>
                <w:rtl/>
              </w:rPr>
              <w:t>تمدید مرخصی</w:t>
            </w:r>
          </w:p>
        </w:tc>
      </w:tr>
      <w:tr w:rsidR="00774E74" w:rsidRPr="00774E74" w14:paraId="3D7603F1" w14:textId="77777777" w:rsidTr="00774E74">
        <w:trPr>
          <w:trHeight w:val="375"/>
          <w:jc w:val="center"/>
        </w:trPr>
        <w:tc>
          <w:tcPr>
            <w:tcW w:w="2429" w:type="dxa"/>
            <w:vAlign w:val="bottom"/>
          </w:tcPr>
          <w:p w14:paraId="3EB190FC" w14:textId="77777777" w:rsidR="00774E74" w:rsidRPr="00774E74" w:rsidRDefault="00774E74" w:rsidP="00774E74">
            <w:pPr>
              <w:bidi/>
              <w:spacing w:after="0" w:line="240" w:lineRule="auto"/>
              <w:rPr>
                <w:rFonts w:ascii="Calibri" w:eastAsia="Times New Roman" w:hAnsi="Calibri" w:cs="B Nazanin"/>
                <w:color w:val="000000"/>
                <w:rtl/>
              </w:rPr>
            </w:pPr>
            <w:r w:rsidRPr="00774E74">
              <w:rPr>
                <w:rFonts w:ascii="Calibri" w:eastAsia="Times New Roman" w:hAnsi="Calibri" w:cs="B Nazanin" w:hint="cs"/>
                <w:color w:val="000000"/>
                <w:rtl/>
              </w:rPr>
              <w:t>میهمانی</w:t>
            </w:r>
          </w:p>
        </w:tc>
        <w:tc>
          <w:tcPr>
            <w:tcW w:w="3686" w:type="dxa"/>
            <w:shd w:val="clear" w:color="auto" w:fill="auto"/>
            <w:noWrap/>
            <w:vAlign w:val="bottom"/>
            <w:hideMark/>
          </w:tcPr>
          <w:p w14:paraId="3D13D8EE" w14:textId="77777777" w:rsidR="00774E74" w:rsidRPr="00774E74" w:rsidRDefault="00774E74" w:rsidP="00774E74">
            <w:pPr>
              <w:bidi/>
              <w:spacing w:after="0" w:line="240" w:lineRule="auto"/>
              <w:rPr>
                <w:rFonts w:ascii="Calibri" w:eastAsia="Times New Roman" w:hAnsi="Calibri" w:cs="B Nazanin"/>
                <w:color w:val="000000"/>
              </w:rPr>
            </w:pPr>
            <w:r w:rsidRPr="00774E74">
              <w:rPr>
                <w:rFonts w:ascii="Calibri" w:eastAsia="Times New Roman" w:hAnsi="Calibri" w:cs="B Nazanin" w:hint="cs"/>
                <w:color w:val="000000"/>
                <w:rtl/>
              </w:rPr>
              <w:t>از - تا - محدودیت یکساله</w:t>
            </w:r>
          </w:p>
        </w:tc>
      </w:tr>
      <w:tr w:rsidR="00774E74" w:rsidRPr="00774E74" w14:paraId="167645DD" w14:textId="77777777" w:rsidTr="00774E74">
        <w:trPr>
          <w:trHeight w:val="375"/>
          <w:jc w:val="center"/>
        </w:trPr>
        <w:tc>
          <w:tcPr>
            <w:tcW w:w="2429" w:type="dxa"/>
            <w:vAlign w:val="bottom"/>
          </w:tcPr>
          <w:p w14:paraId="73821A73" w14:textId="77777777" w:rsidR="00774E74" w:rsidRPr="00774E74" w:rsidRDefault="00774E74" w:rsidP="00774E74">
            <w:pPr>
              <w:bidi/>
              <w:spacing w:after="0" w:line="240" w:lineRule="auto"/>
              <w:rPr>
                <w:rFonts w:ascii="Calibri" w:eastAsia="Times New Roman" w:hAnsi="Calibri" w:cs="B Nazanin"/>
                <w:color w:val="000000"/>
                <w:rtl/>
              </w:rPr>
            </w:pPr>
            <w:r w:rsidRPr="00774E74">
              <w:rPr>
                <w:rFonts w:ascii="Calibri" w:eastAsia="Times New Roman" w:hAnsi="Calibri" w:cs="B Nazanin" w:hint="cs"/>
                <w:color w:val="000000"/>
                <w:rtl/>
              </w:rPr>
              <w:t>تمدید میهمانی</w:t>
            </w:r>
          </w:p>
        </w:tc>
        <w:tc>
          <w:tcPr>
            <w:tcW w:w="3686" w:type="dxa"/>
            <w:shd w:val="clear" w:color="auto" w:fill="auto"/>
            <w:noWrap/>
            <w:vAlign w:val="bottom"/>
            <w:hideMark/>
          </w:tcPr>
          <w:p w14:paraId="613DAF2D" w14:textId="77777777" w:rsidR="00774E74" w:rsidRPr="00774E74" w:rsidRDefault="00774E74" w:rsidP="00774E74">
            <w:pPr>
              <w:bidi/>
              <w:spacing w:after="0" w:line="240" w:lineRule="auto"/>
              <w:rPr>
                <w:rFonts w:ascii="Calibri" w:eastAsia="Times New Roman" w:hAnsi="Calibri" w:cs="B Nazanin"/>
                <w:color w:val="000000"/>
                <w:rtl/>
              </w:rPr>
            </w:pPr>
            <w:r w:rsidRPr="00774E74">
              <w:rPr>
                <w:rFonts w:ascii="Calibri" w:eastAsia="Times New Roman" w:hAnsi="Calibri" w:cs="B Nazanin" w:hint="cs"/>
                <w:color w:val="000000"/>
                <w:rtl/>
              </w:rPr>
              <w:t>از - تا - محدودیت یکساله</w:t>
            </w:r>
          </w:p>
        </w:tc>
      </w:tr>
      <w:tr w:rsidR="00774E74" w:rsidRPr="00774E74" w14:paraId="06E91BBA" w14:textId="77777777" w:rsidTr="00774E74">
        <w:trPr>
          <w:trHeight w:val="375"/>
          <w:jc w:val="center"/>
        </w:trPr>
        <w:tc>
          <w:tcPr>
            <w:tcW w:w="2429" w:type="dxa"/>
            <w:shd w:val="clear" w:color="000000" w:fill="EBF1DE"/>
            <w:vAlign w:val="bottom"/>
          </w:tcPr>
          <w:p w14:paraId="5262F412" w14:textId="77777777" w:rsidR="00774E74" w:rsidRPr="00774E74" w:rsidRDefault="00774E74" w:rsidP="00774E74">
            <w:pPr>
              <w:bidi/>
              <w:spacing w:after="0" w:line="240" w:lineRule="auto"/>
              <w:rPr>
                <w:rFonts w:ascii="Calibri" w:eastAsia="Times New Roman" w:hAnsi="Calibri" w:cs="B Nazanin"/>
                <w:color w:val="000000"/>
                <w:rtl/>
              </w:rPr>
            </w:pPr>
            <w:r w:rsidRPr="00774E74">
              <w:rPr>
                <w:rFonts w:ascii="Calibri" w:eastAsia="Times New Roman" w:hAnsi="Calibri" w:cs="B Nazanin" w:hint="cs"/>
                <w:color w:val="000000"/>
                <w:rtl/>
              </w:rPr>
              <w:t>انتقال</w:t>
            </w:r>
          </w:p>
        </w:tc>
        <w:tc>
          <w:tcPr>
            <w:tcW w:w="3686" w:type="dxa"/>
            <w:shd w:val="clear" w:color="000000" w:fill="EBF1DE"/>
            <w:noWrap/>
            <w:vAlign w:val="bottom"/>
            <w:hideMark/>
          </w:tcPr>
          <w:p w14:paraId="393A26A3" w14:textId="77777777" w:rsidR="00774E74" w:rsidRPr="00774E74" w:rsidRDefault="00774E74" w:rsidP="00774E74">
            <w:pPr>
              <w:bidi/>
              <w:spacing w:after="0" w:line="240" w:lineRule="auto"/>
              <w:rPr>
                <w:rFonts w:ascii="Calibri" w:eastAsia="Times New Roman" w:hAnsi="Calibri" w:cs="B Nazanin"/>
                <w:color w:val="000000"/>
                <w:rtl/>
              </w:rPr>
            </w:pPr>
            <w:r w:rsidRPr="00774E74">
              <w:rPr>
                <w:rFonts w:ascii="Calibri" w:eastAsia="Times New Roman" w:hAnsi="Calibri" w:cs="B Nazanin" w:hint="cs"/>
                <w:color w:val="000000"/>
                <w:rtl/>
              </w:rPr>
              <w:t>جابجایی</w:t>
            </w:r>
          </w:p>
        </w:tc>
      </w:tr>
      <w:tr w:rsidR="00774E74" w:rsidRPr="00774E74" w14:paraId="393F76EC" w14:textId="77777777" w:rsidTr="00774E74">
        <w:trPr>
          <w:trHeight w:val="390"/>
          <w:jc w:val="center"/>
        </w:trPr>
        <w:tc>
          <w:tcPr>
            <w:tcW w:w="2429" w:type="dxa"/>
            <w:shd w:val="clear" w:color="000000" w:fill="EBF1DE"/>
            <w:vAlign w:val="bottom"/>
          </w:tcPr>
          <w:p w14:paraId="37D96040" w14:textId="77777777" w:rsidR="00774E74" w:rsidRPr="00774E74" w:rsidRDefault="00774E74" w:rsidP="00774E74">
            <w:pPr>
              <w:bidi/>
              <w:spacing w:after="0" w:line="240" w:lineRule="auto"/>
              <w:rPr>
                <w:rFonts w:ascii="Calibri" w:eastAsia="Times New Roman" w:hAnsi="Calibri" w:cs="B Nazanin"/>
                <w:color w:val="000000"/>
                <w:rtl/>
              </w:rPr>
            </w:pPr>
            <w:r w:rsidRPr="00774E74">
              <w:rPr>
                <w:rFonts w:ascii="Calibri" w:eastAsia="Times New Roman" w:hAnsi="Calibri" w:cs="B Nazanin" w:hint="cs"/>
                <w:color w:val="000000"/>
                <w:rtl/>
              </w:rPr>
              <w:t>انتقال با ماده 62</w:t>
            </w:r>
          </w:p>
        </w:tc>
        <w:tc>
          <w:tcPr>
            <w:tcW w:w="3686" w:type="dxa"/>
            <w:shd w:val="clear" w:color="000000" w:fill="EBF1DE"/>
            <w:noWrap/>
            <w:vAlign w:val="bottom"/>
            <w:hideMark/>
          </w:tcPr>
          <w:p w14:paraId="294E3B23" w14:textId="77777777" w:rsidR="00774E74" w:rsidRPr="00774E74" w:rsidRDefault="00774E74" w:rsidP="00774E74">
            <w:pPr>
              <w:bidi/>
              <w:spacing w:after="0" w:line="240" w:lineRule="auto"/>
              <w:rPr>
                <w:rFonts w:ascii="Calibri" w:eastAsia="Times New Roman" w:hAnsi="Calibri" w:cs="B Nazanin"/>
                <w:color w:val="000000"/>
                <w:rtl/>
              </w:rPr>
            </w:pPr>
            <w:r w:rsidRPr="00774E74">
              <w:rPr>
                <w:rFonts w:ascii="Calibri" w:eastAsia="Times New Roman" w:hAnsi="Calibri" w:cs="B Nazanin" w:hint="cs"/>
                <w:color w:val="000000"/>
                <w:rtl/>
              </w:rPr>
              <w:t>انتقال و تغییر رشته</w:t>
            </w:r>
          </w:p>
        </w:tc>
      </w:tr>
      <w:tr w:rsidR="00774E74" w:rsidRPr="00774E74" w14:paraId="1C2E445D" w14:textId="77777777" w:rsidTr="00774E74">
        <w:trPr>
          <w:trHeight w:val="360"/>
          <w:jc w:val="center"/>
        </w:trPr>
        <w:tc>
          <w:tcPr>
            <w:tcW w:w="2429" w:type="dxa"/>
            <w:shd w:val="clear" w:color="000000" w:fill="EBF1DE"/>
            <w:vAlign w:val="bottom"/>
          </w:tcPr>
          <w:p w14:paraId="52C200F8" w14:textId="77777777" w:rsidR="00774E74" w:rsidRPr="00774E74" w:rsidRDefault="00774E74" w:rsidP="00774E74">
            <w:pPr>
              <w:bidi/>
              <w:spacing w:after="0" w:line="240" w:lineRule="auto"/>
              <w:rPr>
                <w:rFonts w:ascii="Calibri" w:eastAsia="Times New Roman" w:hAnsi="Calibri" w:cs="B Nazanin"/>
                <w:color w:val="000000"/>
                <w:rtl/>
              </w:rPr>
            </w:pPr>
            <w:r w:rsidRPr="00774E74">
              <w:rPr>
                <w:rFonts w:ascii="Calibri" w:eastAsia="Times New Roman" w:hAnsi="Calibri" w:cs="B Nazanin" w:hint="cs"/>
                <w:color w:val="000000"/>
                <w:rtl/>
              </w:rPr>
              <w:t>انصراف از انتقال</w:t>
            </w:r>
          </w:p>
        </w:tc>
        <w:tc>
          <w:tcPr>
            <w:tcW w:w="3686" w:type="dxa"/>
            <w:shd w:val="clear" w:color="000000" w:fill="EBF1DE"/>
            <w:noWrap/>
            <w:vAlign w:val="bottom"/>
            <w:hideMark/>
          </w:tcPr>
          <w:p w14:paraId="77ABFDA3" w14:textId="77777777" w:rsidR="00774E74" w:rsidRPr="00774E74" w:rsidRDefault="00774E74" w:rsidP="00774E74">
            <w:pPr>
              <w:bidi/>
              <w:spacing w:after="0" w:line="240" w:lineRule="auto"/>
              <w:rPr>
                <w:rFonts w:ascii="Calibri" w:eastAsia="Times New Roman" w:hAnsi="Calibri" w:cs="B Nazanin"/>
                <w:color w:val="000000"/>
                <w:rtl/>
              </w:rPr>
            </w:pPr>
            <w:r w:rsidRPr="00774E74">
              <w:rPr>
                <w:rFonts w:ascii="Calibri" w:eastAsia="Times New Roman" w:hAnsi="Calibri" w:cs="B Nazanin" w:hint="cs"/>
                <w:color w:val="000000"/>
                <w:rtl/>
              </w:rPr>
              <w:t>انتقال و تغییر رشته با ماده 62</w:t>
            </w:r>
          </w:p>
        </w:tc>
      </w:tr>
      <w:tr w:rsidR="00774E74" w:rsidRPr="00774E74" w14:paraId="167ED69C" w14:textId="77777777" w:rsidTr="00774E74">
        <w:trPr>
          <w:trHeight w:val="360"/>
          <w:jc w:val="center"/>
        </w:trPr>
        <w:tc>
          <w:tcPr>
            <w:tcW w:w="2429" w:type="dxa"/>
            <w:shd w:val="clear" w:color="000000" w:fill="EBF1DE"/>
            <w:vAlign w:val="bottom"/>
          </w:tcPr>
          <w:p w14:paraId="360157DC" w14:textId="77777777" w:rsidR="00774E74" w:rsidRPr="00774E74" w:rsidRDefault="00774E74" w:rsidP="00774E74">
            <w:pPr>
              <w:bidi/>
              <w:spacing w:after="0" w:line="240" w:lineRule="auto"/>
              <w:rPr>
                <w:rFonts w:ascii="Calibri" w:eastAsia="Times New Roman" w:hAnsi="Calibri" w:cs="B Nazanin"/>
                <w:color w:val="000000"/>
                <w:rtl/>
              </w:rPr>
            </w:pPr>
            <w:r w:rsidRPr="00774E74">
              <w:rPr>
                <w:rFonts w:ascii="Calibri" w:eastAsia="Times New Roman" w:hAnsi="Calibri" w:cs="B Nazanin" w:hint="cs"/>
                <w:color w:val="000000"/>
                <w:rtl/>
              </w:rPr>
              <w:t>تغییر رشته</w:t>
            </w:r>
          </w:p>
        </w:tc>
        <w:tc>
          <w:tcPr>
            <w:tcW w:w="3686" w:type="dxa"/>
            <w:shd w:val="clear" w:color="000000" w:fill="EBF1DE"/>
            <w:noWrap/>
            <w:vAlign w:val="bottom"/>
            <w:hideMark/>
          </w:tcPr>
          <w:p w14:paraId="6C9475FA" w14:textId="77777777" w:rsidR="00774E74" w:rsidRPr="00774E74" w:rsidRDefault="00774E74" w:rsidP="00774E74">
            <w:pPr>
              <w:bidi/>
              <w:spacing w:after="0" w:line="240" w:lineRule="auto"/>
              <w:rPr>
                <w:rFonts w:ascii="Calibri" w:eastAsia="Times New Roman" w:hAnsi="Calibri" w:cs="B Nazanin"/>
                <w:color w:val="000000"/>
                <w:rtl/>
              </w:rPr>
            </w:pPr>
            <w:r w:rsidRPr="00774E74">
              <w:rPr>
                <w:rFonts w:ascii="Calibri" w:eastAsia="Times New Roman" w:hAnsi="Calibri" w:cs="B Nazanin" w:hint="cs"/>
                <w:color w:val="000000"/>
                <w:rtl/>
              </w:rPr>
              <w:t>انتقال و احتساب مرخصی</w:t>
            </w:r>
          </w:p>
        </w:tc>
      </w:tr>
      <w:tr w:rsidR="00774E74" w:rsidRPr="00774E74" w14:paraId="5CB1732C" w14:textId="77777777" w:rsidTr="00774E74">
        <w:trPr>
          <w:trHeight w:val="360"/>
          <w:jc w:val="center"/>
        </w:trPr>
        <w:tc>
          <w:tcPr>
            <w:tcW w:w="2429" w:type="dxa"/>
            <w:vAlign w:val="bottom"/>
          </w:tcPr>
          <w:p w14:paraId="1AFBC99C" w14:textId="77777777" w:rsidR="00774E74" w:rsidRPr="00774E74" w:rsidRDefault="00774E74" w:rsidP="00774E74">
            <w:pPr>
              <w:bidi/>
              <w:spacing w:after="0" w:line="240" w:lineRule="auto"/>
              <w:rPr>
                <w:rFonts w:ascii="Calibri" w:eastAsia="Times New Roman" w:hAnsi="Calibri" w:cs="B Nazanin"/>
                <w:color w:val="000000"/>
              </w:rPr>
            </w:pPr>
            <w:r w:rsidRPr="00774E74">
              <w:rPr>
                <w:rFonts w:ascii="Calibri" w:eastAsia="Times New Roman" w:hAnsi="Calibri" w:cs="B Nazanin" w:hint="cs"/>
                <w:color w:val="000000"/>
                <w:rtl/>
              </w:rPr>
              <w:t>انصراف از تغییر رشته</w:t>
            </w:r>
          </w:p>
        </w:tc>
        <w:tc>
          <w:tcPr>
            <w:tcW w:w="3686" w:type="dxa"/>
            <w:shd w:val="clear" w:color="auto" w:fill="auto"/>
            <w:noWrap/>
            <w:vAlign w:val="bottom"/>
            <w:hideMark/>
          </w:tcPr>
          <w:p w14:paraId="48721C38" w14:textId="77777777" w:rsidR="00774E74" w:rsidRPr="00774E74" w:rsidRDefault="00774E74" w:rsidP="00774E74">
            <w:pPr>
              <w:bidi/>
              <w:spacing w:after="0" w:line="240" w:lineRule="auto"/>
              <w:rPr>
                <w:rFonts w:ascii="Calibri" w:eastAsia="Times New Roman" w:hAnsi="Calibri" w:cs="B Nazanin"/>
                <w:color w:val="000000"/>
                <w:rtl/>
              </w:rPr>
            </w:pPr>
          </w:p>
        </w:tc>
      </w:tr>
      <w:tr w:rsidR="00774E74" w:rsidRPr="00774E74" w14:paraId="051B9EDB" w14:textId="77777777" w:rsidTr="00774E74">
        <w:trPr>
          <w:trHeight w:val="360"/>
          <w:jc w:val="center"/>
        </w:trPr>
        <w:tc>
          <w:tcPr>
            <w:tcW w:w="2429" w:type="dxa"/>
            <w:shd w:val="clear" w:color="000000" w:fill="EBF1DE"/>
            <w:vAlign w:val="bottom"/>
          </w:tcPr>
          <w:p w14:paraId="1E9C4F3B" w14:textId="77777777" w:rsidR="00774E74" w:rsidRPr="00774E74" w:rsidRDefault="00774E74" w:rsidP="00774E74">
            <w:pPr>
              <w:bidi/>
              <w:spacing w:after="0" w:line="240" w:lineRule="auto"/>
              <w:rPr>
                <w:rFonts w:ascii="Calibri" w:eastAsia="Times New Roman" w:hAnsi="Calibri" w:cs="B Nazanin"/>
                <w:color w:val="000000"/>
                <w:rtl/>
              </w:rPr>
            </w:pPr>
            <w:r w:rsidRPr="00774E74">
              <w:rPr>
                <w:rFonts w:ascii="Calibri" w:eastAsia="Times New Roman" w:hAnsi="Calibri" w:cs="B Nazanin" w:hint="cs"/>
                <w:color w:val="000000"/>
                <w:rtl/>
              </w:rPr>
              <w:t>انصراف از تحصیل</w:t>
            </w:r>
          </w:p>
        </w:tc>
        <w:tc>
          <w:tcPr>
            <w:tcW w:w="3686" w:type="dxa"/>
            <w:shd w:val="clear" w:color="000000" w:fill="EBF1DE"/>
            <w:noWrap/>
            <w:vAlign w:val="bottom"/>
            <w:hideMark/>
          </w:tcPr>
          <w:p w14:paraId="6D9841A7" w14:textId="77777777" w:rsidR="00774E74" w:rsidRPr="00774E74" w:rsidRDefault="00774E74" w:rsidP="00774E74">
            <w:pPr>
              <w:bidi/>
              <w:spacing w:after="0" w:line="240" w:lineRule="auto"/>
              <w:rPr>
                <w:rFonts w:ascii="Calibri" w:eastAsia="Times New Roman" w:hAnsi="Calibri" w:cs="B Nazanin"/>
                <w:color w:val="000000"/>
                <w:rtl/>
              </w:rPr>
            </w:pPr>
            <w:r w:rsidRPr="00774E74">
              <w:rPr>
                <w:rFonts w:ascii="Calibri" w:eastAsia="Times New Roman" w:hAnsi="Calibri" w:cs="B Nazanin" w:hint="cs"/>
                <w:color w:val="000000"/>
                <w:rtl/>
              </w:rPr>
              <w:t>دوارتقا همزمان</w:t>
            </w:r>
          </w:p>
        </w:tc>
      </w:tr>
      <w:tr w:rsidR="00774E74" w:rsidRPr="00774E74" w14:paraId="2F91A95F" w14:textId="77777777" w:rsidTr="00774E74">
        <w:trPr>
          <w:trHeight w:val="375"/>
          <w:jc w:val="center"/>
        </w:trPr>
        <w:tc>
          <w:tcPr>
            <w:tcW w:w="2429" w:type="dxa"/>
            <w:shd w:val="clear" w:color="000000" w:fill="EBF1DE"/>
            <w:vAlign w:val="bottom"/>
          </w:tcPr>
          <w:p w14:paraId="0FA9DC5A" w14:textId="77777777" w:rsidR="00774E74" w:rsidRPr="00774E74" w:rsidRDefault="00774E74" w:rsidP="00774E74">
            <w:pPr>
              <w:bidi/>
              <w:spacing w:after="0" w:line="240" w:lineRule="auto"/>
              <w:rPr>
                <w:rFonts w:ascii="Calibri" w:eastAsia="Times New Roman" w:hAnsi="Calibri" w:cs="B Nazanin"/>
                <w:color w:val="000000"/>
                <w:rtl/>
              </w:rPr>
            </w:pPr>
            <w:r w:rsidRPr="00774E74">
              <w:rPr>
                <w:rFonts w:ascii="Calibri" w:eastAsia="Times New Roman" w:hAnsi="Calibri" w:cs="B Nazanin" w:hint="cs"/>
                <w:color w:val="000000"/>
                <w:rtl/>
              </w:rPr>
              <w:t>اخراج</w:t>
            </w:r>
          </w:p>
        </w:tc>
        <w:tc>
          <w:tcPr>
            <w:tcW w:w="3686" w:type="dxa"/>
            <w:shd w:val="clear" w:color="000000" w:fill="EBF1DE"/>
            <w:noWrap/>
            <w:vAlign w:val="bottom"/>
            <w:hideMark/>
          </w:tcPr>
          <w:p w14:paraId="0277234B" w14:textId="77777777" w:rsidR="00774E74" w:rsidRPr="00774E74" w:rsidRDefault="00774E74" w:rsidP="00774E74">
            <w:pPr>
              <w:bidi/>
              <w:spacing w:after="0" w:line="240" w:lineRule="auto"/>
              <w:rPr>
                <w:rFonts w:ascii="Calibri" w:eastAsia="Times New Roman" w:hAnsi="Calibri" w:cs="B Nazanin"/>
                <w:color w:val="000000"/>
                <w:rtl/>
              </w:rPr>
            </w:pPr>
            <w:r w:rsidRPr="00774E74">
              <w:rPr>
                <w:rFonts w:ascii="Calibri" w:eastAsia="Times New Roman" w:hAnsi="Calibri" w:cs="B Nazanin" w:hint="cs"/>
                <w:color w:val="000000"/>
                <w:rtl/>
              </w:rPr>
              <w:t>سایر</w:t>
            </w:r>
          </w:p>
        </w:tc>
      </w:tr>
      <w:tr w:rsidR="00774E74" w:rsidRPr="00774E74" w14:paraId="448A66F9" w14:textId="77777777" w:rsidTr="00774E74">
        <w:trPr>
          <w:trHeight w:val="450"/>
          <w:jc w:val="center"/>
        </w:trPr>
        <w:tc>
          <w:tcPr>
            <w:tcW w:w="2429" w:type="dxa"/>
            <w:vAlign w:val="bottom"/>
          </w:tcPr>
          <w:p w14:paraId="021B730A" w14:textId="77777777" w:rsidR="00774E74" w:rsidRPr="00774E74" w:rsidRDefault="00774E74" w:rsidP="00774E74">
            <w:pPr>
              <w:bidi/>
              <w:spacing w:after="0" w:line="240" w:lineRule="auto"/>
              <w:rPr>
                <w:rFonts w:ascii="Calibri" w:eastAsia="Times New Roman" w:hAnsi="Calibri" w:cs="B Nazanin"/>
                <w:color w:val="000000"/>
              </w:rPr>
            </w:pPr>
            <w:r w:rsidRPr="00774E74">
              <w:rPr>
                <w:rFonts w:ascii="Calibri" w:eastAsia="Times New Roman" w:hAnsi="Calibri" w:cs="B Nazanin" w:hint="cs"/>
                <w:color w:val="000000"/>
                <w:rtl/>
              </w:rPr>
              <w:t>بازگشت به تحصیل</w:t>
            </w:r>
          </w:p>
        </w:tc>
        <w:tc>
          <w:tcPr>
            <w:tcW w:w="3686" w:type="dxa"/>
            <w:shd w:val="clear" w:color="auto" w:fill="auto"/>
            <w:noWrap/>
            <w:vAlign w:val="bottom"/>
            <w:hideMark/>
          </w:tcPr>
          <w:p w14:paraId="721902B9" w14:textId="77777777" w:rsidR="00774E74" w:rsidRPr="00774E74" w:rsidRDefault="00774E74" w:rsidP="00774E74">
            <w:pPr>
              <w:bidi/>
              <w:spacing w:after="0" w:line="240" w:lineRule="auto"/>
              <w:rPr>
                <w:rFonts w:ascii="Calibri" w:eastAsia="Times New Roman" w:hAnsi="Calibri" w:cs="B Nazanin"/>
                <w:color w:val="000000"/>
                <w:rtl/>
              </w:rPr>
            </w:pPr>
          </w:p>
        </w:tc>
      </w:tr>
      <w:tr w:rsidR="00774E74" w:rsidRPr="00774E74" w14:paraId="7D8B7F6C" w14:textId="77777777" w:rsidTr="00774E74">
        <w:trPr>
          <w:trHeight w:val="450"/>
          <w:jc w:val="center"/>
        </w:trPr>
        <w:tc>
          <w:tcPr>
            <w:tcW w:w="2429" w:type="dxa"/>
            <w:shd w:val="clear" w:color="000000" w:fill="EBF1DE"/>
            <w:vAlign w:val="bottom"/>
          </w:tcPr>
          <w:p w14:paraId="0C9D414A" w14:textId="77777777" w:rsidR="00774E74" w:rsidRPr="00774E74" w:rsidRDefault="00774E74" w:rsidP="00774E74">
            <w:pPr>
              <w:bidi/>
              <w:spacing w:after="0" w:line="240" w:lineRule="auto"/>
              <w:rPr>
                <w:rFonts w:ascii="Calibri" w:eastAsia="Times New Roman" w:hAnsi="Calibri" w:cs="B Nazanin"/>
                <w:color w:val="000000"/>
                <w:rtl/>
              </w:rPr>
            </w:pPr>
            <w:r w:rsidRPr="00774E74">
              <w:rPr>
                <w:rFonts w:ascii="Calibri" w:eastAsia="Times New Roman" w:hAnsi="Calibri" w:cs="B Nazanin" w:hint="cs"/>
                <w:color w:val="000000"/>
                <w:rtl/>
              </w:rPr>
              <w:t>تغییر نمره ازمون ها</w:t>
            </w:r>
          </w:p>
        </w:tc>
        <w:tc>
          <w:tcPr>
            <w:tcW w:w="3686" w:type="dxa"/>
            <w:shd w:val="clear" w:color="000000" w:fill="EBF1DE"/>
            <w:noWrap/>
            <w:vAlign w:val="bottom"/>
            <w:hideMark/>
          </w:tcPr>
          <w:p w14:paraId="07DE7DC4" w14:textId="77777777" w:rsidR="00774E74" w:rsidRPr="00774E74" w:rsidRDefault="00774E74" w:rsidP="00774E74">
            <w:pPr>
              <w:bidi/>
              <w:spacing w:after="0" w:line="240" w:lineRule="auto"/>
              <w:rPr>
                <w:rFonts w:ascii="Calibri" w:eastAsia="Times New Roman" w:hAnsi="Calibri" w:cs="B Nazanin"/>
                <w:color w:val="000000"/>
                <w:rtl/>
              </w:rPr>
            </w:pPr>
            <w:r w:rsidRPr="00774E74">
              <w:rPr>
                <w:rFonts w:ascii="Calibri" w:eastAsia="Times New Roman" w:hAnsi="Calibri" w:cs="B Nazanin" w:hint="cs"/>
                <w:color w:val="000000"/>
                <w:rtl/>
              </w:rPr>
              <w:t>عدم محرومیت از شرکت در آزمون پذیرش دستیار</w:t>
            </w:r>
          </w:p>
        </w:tc>
      </w:tr>
      <w:tr w:rsidR="00774E74" w:rsidRPr="00774E74" w14:paraId="7FD84035" w14:textId="77777777" w:rsidTr="00774E74">
        <w:trPr>
          <w:trHeight w:val="450"/>
          <w:jc w:val="center"/>
        </w:trPr>
        <w:tc>
          <w:tcPr>
            <w:tcW w:w="2429" w:type="dxa"/>
            <w:shd w:val="clear" w:color="000000" w:fill="EBF1DE"/>
            <w:vAlign w:val="bottom"/>
          </w:tcPr>
          <w:p w14:paraId="6BA44D6A" w14:textId="77777777" w:rsidR="00774E74" w:rsidRPr="00774E74" w:rsidRDefault="00774E74" w:rsidP="00774E74">
            <w:pPr>
              <w:bidi/>
              <w:spacing w:after="0" w:line="240" w:lineRule="auto"/>
              <w:rPr>
                <w:rFonts w:ascii="Calibri" w:eastAsia="Times New Roman" w:hAnsi="Calibri" w:cs="B Nazanin"/>
                <w:color w:val="000000"/>
                <w:rtl/>
              </w:rPr>
            </w:pPr>
            <w:r w:rsidRPr="00774E74">
              <w:rPr>
                <w:rFonts w:ascii="Calibri" w:eastAsia="Times New Roman" w:hAnsi="Calibri" w:cs="B Nazanin" w:hint="cs"/>
                <w:color w:val="000000"/>
                <w:rtl/>
              </w:rPr>
              <w:t>درخواست شرکت در آزمون- ارتقاء همزمان</w:t>
            </w:r>
          </w:p>
        </w:tc>
        <w:tc>
          <w:tcPr>
            <w:tcW w:w="3686" w:type="dxa"/>
            <w:shd w:val="clear" w:color="000000" w:fill="EBF1DE"/>
            <w:noWrap/>
            <w:vAlign w:val="bottom"/>
            <w:hideMark/>
          </w:tcPr>
          <w:p w14:paraId="193ACD07" w14:textId="77777777" w:rsidR="00774E74" w:rsidRPr="00774E74" w:rsidRDefault="00774E74" w:rsidP="00774E74">
            <w:pPr>
              <w:bidi/>
              <w:spacing w:after="0" w:line="240" w:lineRule="auto"/>
              <w:rPr>
                <w:rFonts w:ascii="Calibri" w:eastAsia="Times New Roman" w:hAnsi="Calibri" w:cs="B Nazanin"/>
                <w:color w:val="000000"/>
                <w:rtl/>
              </w:rPr>
            </w:pPr>
            <w:r w:rsidRPr="00774E74">
              <w:rPr>
                <w:rFonts w:ascii="Calibri" w:eastAsia="Times New Roman" w:hAnsi="Calibri" w:cs="B Nazanin" w:hint="cs"/>
                <w:color w:val="000000"/>
                <w:rtl/>
              </w:rPr>
              <w:t>لغو محرومیت</w:t>
            </w:r>
          </w:p>
        </w:tc>
      </w:tr>
    </w:tbl>
    <w:p w14:paraId="26243A13" w14:textId="77777777" w:rsidR="00255A2E" w:rsidRDefault="00255A2E" w:rsidP="00255A2E">
      <w:pPr>
        <w:bidi/>
        <w:rPr>
          <w:rFonts w:cs="B Nazanin"/>
          <w:sz w:val="24"/>
          <w:szCs w:val="24"/>
        </w:rPr>
      </w:pPr>
    </w:p>
    <w:p w14:paraId="56D4B874" w14:textId="77777777" w:rsidR="00955D26" w:rsidRPr="00255A2E" w:rsidRDefault="00955D26" w:rsidP="00955D26">
      <w:pPr>
        <w:bidi/>
        <w:rPr>
          <w:rFonts w:cs="B Nazanin"/>
          <w:sz w:val="24"/>
          <w:szCs w:val="24"/>
        </w:rPr>
      </w:pPr>
    </w:p>
    <w:p w14:paraId="39B513E8" w14:textId="77777777" w:rsidR="006D4493" w:rsidRDefault="006D4493" w:rsidP="006D4493">
      <w:pPr>
        <w:pStyle w:val="NormalWeb"/>
        <w:shd w:val="clear" w:color="auto" w:fill="FFFFFF"/>
        <w:spacing w:before="120" w:beforeAutospacing="0" w:after="120" w:afterAutospacing="0" w:line="336" w:lineRule="atLeast"/>
        <w:rPr>
          <w:rFonts w:ascii="Arial" w:hAnsi="Arial" w:cs="Arial"/>
          <w:color w:val="252525"/>
          <w:sz w:val="21"/>
          <w:szCs w:val="21"/>
        </w:rPr>
      </w:pPr>
    </w:p>
    <w:sectPr w:rsidR="006D4493" w:rsidSect="00D76C8B">
      <w:footerReference w:type="default" r:id="rId12"/>
      <w:type w:val="continuous"/>
      <w:pgSz w:w="12240" w:h="15840"/>
      <w:pgMar w:top="851" w:right="851" w:bottom="851" w:left="851" w:header="720" w:footer="357" w:gutter="0"/>
      <w:pgNumType w:start="0"/>
      <w:cols w:sep="1" w:space="720"/>
      <w:titlePg/>
      <w:bidi/>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Note2" w:date="2017-04-05T22:16:00Z" w:initials="N">
    <w:p w14:paraId="623B5DC3" w14:textId="77777777" w:rsidR="0025700E" w:rsidRDefault="0025700E">
      <w:pPr>
        <w:pStyle w:val="CommentText"/>
        <w:rPr>
          <w:rtl/>
          <w:lang w:bidi="fa-IR"/>
        </w:rPr>
      </w:pPr>
      <w:r>
        <w:rPr>
          <w:rStyle w:val="CommentReference"/>
        </w:rPr>
        <w:annotationRef/>
      </w:r>
      <w:r>
        <w:rPr>
          <w:rFonts w:hint="cs"/>
          <w:rtl/>
          <w:lang w:bidi="fa-IR"/>
        </w:rPr>
        <w:t xml:space="preserve">این کد در جدول شماره 1 </w:t>
      </w:r>
      <w:r>
        <w:rPr>
          <w:rtl/>
          <w:lang w:bidi="fa-IR"/>
        </w:rPr>
        <w:t>–</w:t>
      </w:r>
      <w:r>
        <w:rPr>
          <w:rFonts w:hint="cs"/>
          <w:rtl/>
          <w:lang w:bidi="fa-IR"/>
        </w:rPr>
        <w:t xml:space="preserve"> جدول استان وجود دارد و با ارتباط قابل بدست آوردن است.</w:t>
      </w:r>
    </w:p>
  </w:comment>
  <w:comment w:id="9" w:author="Note2" w:date="2017-04-05T22:19:00Z" w:initials="N">
    <w:p w14:paraId="1A88EF76" w14:textId="77777777" w:rsidR="0025700E" w:rsidRDefault="0025700E">
      <w:pPr>
        <w:pStyle w:val="CommentText"/>
        <w:rPr>
          <w:rtl/>
        </w:rPr>
      </w:pPr>
      <w:r>
        <w:rPr>
          <w:rStyle w:val="CommentReference"/>
        </w:rPr>
        <w:annotationRef/>
      </w:r>
      <w:r>
        <w:rPr>
          <w:rFonts w:hint="cs"/>
          <w:rtl/>
        </w:rPr>
        <w:t>یک کوچولو انشا گنگ است.</w:t>
      </w:r>
    </w:p>
    <w:p w14:paraId="125751BE" w14:textId="77777777" w:rsidR="0025700E" w:rsidRDefault="0025700E">
      <w:pPr>
        <w:pStyle w:val="CommentText"/>
      </w:pPr>
      <w:r>
        <w:rPr>
          <w:rFonts w:hint="cs"/>
          <w:rtl/>
        </w:rPr>
        <w:t>شاید اگر زیر عنوان نکته نوشته شود خوب باشد.</w:t>
      </w:r>
    </w:p>
  </w:comment>
  <w:comment w:id="13" w:author="Note2" w:date="2017-04-05T22:22:00Z" w:initials="N">
    <w:p w14:paraId="3AE7B1A0" w14:textId="77777777" w:rsidR="0025700E" w:rsidRDefault="0025700E">
      <w:pPr>
        <w:pStyle w:val="CommentText"/>
      </w:pPr>
      <w:r>
        <w:rPr>
          <w:rStyle w:val="CommentReference"/>
        </w:rPr>
        <w:annotationRef/>
      </w:r>
      <w:r>
        <w:rPr>
          <w:rFonts w:hint="cs"/>
          <w:rtl/>
        </w:rPr>
        <w:t>بعضی از دانشگاه ها در یک استان گستره فعالیت دارند.</w:t>
      </w:r>
    </w:p>
  </w:comment>
  <w:comment w:id="21" w:author="Note2" w:date="2017-04-05T22:28:00Z" w:initials="N">
    <w:p w14:paraId="65962B87" w14:textId="77777777" w:rsidR="0025700E" w:rsidRDefault="0025700E">
      <w:pPr>
        <w:pStyle w:val="CommentText"/>
        <w:rPr>
          <w:rtl/>
          <w:lang w:bidi="fa-IR"/>
        </w:rPr>
      </w:pPr>
      <w:r>
        <w:rPr>
          <w:rStyle w:val="CommentReference"/>
        </w:rPr>
        <w:annotationRef/>
      </w:r>
      <w:r>
        <w:rPr>
          <w:rFonts w:hint="cs"/>
          <w:rtl/>
        </w:rPr>
        <w:t xml:space="preserve">مثال احتمالا با فیلد </w:t>
      </w:r>
      <w:r>
        <w:t>HospCode</w:t>
      </w:r>
      <w:r>
        <w:rPr>
          <w:rFonts w:hint="cs"/>
          <w:rtl/>
          <w:lang w:bidi="fa-IR"/>
        </w:rPr>
        <w:t xml:space="preserve"> همخوانی ندارد .</w:t>
      </w:r>
    </w:p>
  </w:comment>
  <w:comment w:id="22" w:author="Note2" w:date="2017-04-05T22:29:00Z" w:initials="N">
    <w:p w14:paraId="4D10C32B" w14:textId="77777777" w:rsidR="0025700E" w:rsidRDefault="0025700E">
      <w:pPr>
        <w:pStyle w:val="CommentText"/>
      </w:pPr>
      <w:r>
        <w:rPr>
          <w:rStyle w:val="CommentReference"/>
        </w:rPr>
        <w:annotationRef/>
      </w:r>
      <w:r>
        <w:rPr>
          <w:rFonts w:hint="cs"/>
          <w:rtl/>
        </w:rPr>
        <w:t>این مقدار برای من در شاخص های بیمارستانی ناشناخته است. آیا واقعا چنین شاخصی وجود دارد ؟</w:t>
      </w:r>
    </w:p>
  </w:comment>
  <w:comment w:id="24" w:author="Note2" w:date="2017-04-05T22:30:00Z" w:initials="N">
    <w:p w14:paraId="171C1C65" w14:textId="77777777" w:rsidR="0025700E" w:rsidRDefault="0025700E">
      <w:pPr>
        <w:pStyle w:val="CommentText"/>
      </w:pPr>
      <w:r>
        <w:rPr>
          <w:rStyle w:val="CommentReference"/>
        </w:rPr>
        <w:annotationRef/>
      </w:r>
      <w:r>
        <w:rPr>
          <w:rFonts w:hint="cs"/>
          <w:rtl/>
        </w:rPr>
        <w:t>متوجه نشدم که این اقلام کجا باید تعریف شوند.</w:t>
      </w:r>
    </w:p>
  </w:comment>
  <w:comment w:id="26" w:author="Note2" w:date="2017-04-05T22:33:00Z" w:initials="N">
    <w:p w14:paraId="2C7A0504" w14:textId="77777777" w:rsidR="0025700E" w:rsidRDefault="0025700E">
      <w:pPr>
        <w:pStyle w:val="CommentText"/>
      </w:pPr>
      <w:r>
        <w:rPr>
          <w:rStyle w:val="CommentReference"/>
        </w:rPr>
        <w:annotationRef/>
      </w:r>
      <w:r>
        <w:rPr>
          <w:rFonts w:hint="cs"/>
          <w:rtl/>
        </w:rPr>
        <w:t>متوجه نشدم.</w:t>
      </w:r>
    </w:p>
  </w:comment>
  <w:comment w:id="29" w:author="Note2" w:date="2017-04-05T22:34:00Z" w:initials="N">
    <w:p w14:paraId="601F3860" w14:textId="77777777" w:rsidR="0025700E" w:rsidRDefault="0025700E">
      <w:pPr>
        <w:pStyle w:val="CommentText"/>
      </w:pPr>
      <w:r>
        <w:rPr>
          <w:rStyle w:val="CommentReference"/>
        </w:rPr>
        <w:annotationRef/>
      </w:r>
      <w:r>
        <w:rPr>
          <w:rFonts w:hint="cs"/>
          <w:rtl/>
        </w:rPr>
        <w:t>متوجه نشدم</w:t>
      </w:r>
    </w:p>
  </w:comment>
  <w:comment w:id="32" w:author="Note2" w:date="2017-04-05T22:38:00Z" w:initials="N">
    <w:p w14:paraId="28C2B77C" w14:textId="77777777" w:rsidR="0025700E" w:rsidRDefault="0025700E">
      <w:pPr>
        <w:pStyle w:val="CommentText"/>
      </w:pPr>
      <w:r>
        <w:rPr>
          <w:rStyle w:val="CommentReference"/>
        </w:rPr>
        <w:annotationRef/>
      </w:r>
      <w:r>
        <w:rPr>
          <w:rFonts w:hint="cs"/>
          <w:rtl/>
        </w:rPr>
        <w:t>شاید بهتر باشد جداولی مانند این که مقادیر ثابت و غیر قابل تغییر دارند محتوای انها را در این راهنما ارسال کنید.</w:t>
      </w:r>
    </w:p>
  </w:comment>
  <w:comment w:id="35" w:author="Note2" w:date="2017-04-05T22:40:00Z" w:initials="N">
    <w:p w14:paraId="5105C625" w14:textId="77777777" w:rsidR="0025700E" w:rsidRDefault="0025700E">
      <w:pPr>
        <w:pStyle w:val="CommentText"/>
      </w:pPr>
      <w:r>
        <w:rPr>
          <w:rStyle w:val="CommentReference"/>
        </w:rPr>
        <w:annotationRef/>
      </w:r>
      <w:r>
        <w:rPr>
          <w:rFonts w:hint="cs"/>
          <w:rtl/>
        </w:rPr>
        <w:t>مگه داریم ؟!!؟؟؟</w:t>
      </w:r>
    </w:p>
  </w:comment>
  <w:comment w:id="39" w:author="Note2" w:date="2017-04-05T22:47:00Z" w:initials="N">
    <w:p w14:paraId="658F58D3" w14:textId="77777777" w:rsidR="0025700E" w:rsidRDefault="0025700E">
      <w:pPr>
        <w:pStyle w:val="CommentText"/>
      </w:pPr>
      <w:r>
        <w:rPr>
          <w:rStyle w:val="CommentReference"/>
        </w:rPr>
        <w:annotationRef/>
      </w:r>
      <w:r>
        <w:rPr>
          <w:rFonts w:hint="cs"/>
          <w:rtl/>
        </w:rPr>
        <w:t>اسلام دین است و مذهب انشعابات هر دین است. بنابراین اینجا منظور کدام است ؟</w:t>
      </w:r>
    </w:p>
  </w:comment>
  <w:comment w:id="42" w:author="Note2" w:date="2017-04-05T22:47:00Z" w:initials="N">
    <w:p w14:paraId="474F7942" w14:textId="77777777" w:rsidR="0025700E" w:rsidRDefault="0025700E">
      <w:pPr>
        <w:pStyle w:val="CommentText"/>
      </w:pPr>
      <w:r>
        <w:rPr>
          <w:rStyle w:val="CommentReference"/>
        </w:rPr>
        <w:annotationRef/>
      </w:r>
      <w:r>
        <w:rPr>
          <w:rFonts w:hint="cs"/>
          <w:rtl/>
        </w:rPr>
        <w:t>مثال اشتباه است.</w:t>
      </w:r>
    </w:p>
  </w:comment>
  <w:comment w:id="49" w:author="Farhad" w:date="2017-04-08T15:37:00Z" w:initials="F">
    <w:p w14:paraId="4EEBB450" w14:textId="77777777" w:rsidR="0025700E" w:rsidRDefault="0025700E">
      <w:pPr>
        <w:pStyle w:val="CommentText"/>
      </w:pPr>
      <w:r>
        <w:rPr>
          <w:rStyle w:val="CommentReference"/>
        </w:rPr>
        <w:annotationRef/>
      </w:r>
      <w:r>
        <w:rPr>
          <w:rFonts w:hint="cs"/>
          <w:rtl/>
        </w:rPr>
        <w:t>این شناسه با شمارنده یونیک چه فرقی دارد ؟</w:t>
      </w:r>
    </w:p>
  </w:comment>
  <w:comment w:id="50" w:author="Farhad" w:date="2017-04-08T15:36:00Z" w:initials="F">
    <w:p w14:paraId="43714B03" w14:textId="77777777" w:rsidR="0025700E" w:rsidRDefault="0025700E">
      <w:pPr>
        <w:pStyle w:val="CommentText"/>
        <w:rPr>
          <w:rtl/>
          <w:lang w:bidi="fa-IR"/>
        </w:rPr>
      </w:pPr>
      <w:r>
        <w:rPr>
          <w:rStyle w:val="CommentReference"/>
        </w:rPr>
        <w:annotationRef/>
      </w:r>
      <w:r>
        <w:rPr>
          <w:rFonts w:hint="cs"/>
          <w:rtl/>
          <w:lang w:bidi="fa-IR"/>
        </w:rPr>
        <w:t>چه کسی باید ایجاد کند ؟</w:t>
      </w:r>
    </w:p>
  </w:comment>
  <w:comment w:id="53" w:author="Farhad" w:date="2017-04-08T15:38:00Z" w:initials="F">
    <w:p w14:paraId="6C5785C8" w14:textId="77777777" w:rsidR="0025700E" w:rsidRDefault="0025700E" w:rsidP="0001401F">
      <w:pPr>
        <w:pStyle w:val="CommentText"/>
        <w:rPr>
          <w:rtl/>
          <w:lang w:bidi="fa-IR"/>
        </w:rPr>
      </w:pPr>
      <w:r>
        <w:rPr>
          <w:rStyle w:val="CommentReference"/>
        </w:rPr>
        <w:annotationRef/>
      </w:r>
      <w:r>
        <w:rPr>
          <w:rStyle w:val="CommentReference"/>
        </w:rPr>
        <w:annotationRef/>
      </w:r>
      <w:r>
        <w:rPr>
          <w:rFonts w:hint="cs"/>
          <w:rtl/>
        </w:rPr>
        <w:t>رنگ های زمینه در جدول نشان دهنده چیست ؟</w:t>
      </w:r>
    </w:p>
  </w:comment>
  <w:comment w:id="54" w:author="Farhad" w:date="2017-04-08T15:39:00Z" w:initials="F">
    <w:p w14:paraId="74B445BC" w14:textId="77777777" w:rsidR="0025700E" w:rsidRPr="0001401F" w:rsidRDefault="0025700E">
      <w:pPr>
        <w:pStyle w:val="CommentText"/>
      </w:pPr>
      <w:r w:rsidRPr="0001401F">
        <w:rPr>
          <w:rStyle w:val="CommentReference"/>
          <w:sz w:val="18"/>
          <w:szCs w:val="18"/>
        </w:rPr>
        <w:annotationRef/>
      </w:r>
      <w:r w:rsidRPr="0001401F">
        <w:rPr>
          <w:rStyle w:val="CommentReference"/>
          <w:rFonts w:hint="cs"/>
          <w:sz w:val="18"/>
          <w:szCs w:val="18"/>
          <w:rtl/>
        </w:rPr>
        <w:t>چکار باید کرد؟</w:t>
      </w:r>
    </w:p>
  </w:comment>
  <w:comment w:id="56" w:author="Farhad" w:date="2017-04-08T15:43:00Z" w:initials="F">
    <w:p w14:paraId="42E435B5" w14:textId="77777777" w:rsidR="0025700E" w:rsidRDefault="0025700E">
      <w:pPr>
        <w:pStyle w:val="CommentText"/>
        <w:rPr>
          <w:rtl/>
        </w:rPr>
      </w:pPr>
      <w:r>
        <w:rPr>
          <w:rStyle w:val="CommentReference"/>
        </w:rPr>
        <w:annotationRef/>
      </w:r>
      <w:r>
        <w:rPr>
          <w:rFonts w:hint="cs"/>
          <w:rtl/>
        </w:rPr>
        <w:t>به نظرم طراحی کامل نیست.</w:t>
      </w:r>
    </w:p>
    <w:p w14:paraId="47ED36B2" w14:textId="77777777" w:rsidR="0025700E" w:rsidRDefault="0025700E">
      <w:pPr>
        <w:pStyle w:val="CommentText"/>
      </w:pPr>
      <w:r>
        <w:rPr>
          <w:rFonts w:hint="cs"/>
          <w:rtl/>
        </w:rPr>
        <w:t>مثلا اگر چند استاد مختلف داشته باشد یا به علتی پایان نامه تغییر یابد یا .......</w:t>
      </w:r>
    </w:p>
  </w:comment>
  <w:comment w:id="57" w:author="Farhad" w:date="2017-04-08T15:44:00Z" w:initials="F">
    <w:p w14:paraId="7258319D" w14:textId="77777777" w:rsidR="0025700E" w:rsidRDefault="0025700E">
      <w:pPr>
        <w:pStyle w:val="CommentText"/>
        <w:rPr>
          <w:rtl/>
        </w:rPr>
      </w:pPr>
      <w:r>
        <w:rPr>
          <w:rStyle w:val="CommentReference"/>
        </w:rPr>
        <w:annotationRef/>
      </w:r>
      <w:r>
        <w:rPr>
          <w:rFonts w:hint="cs"/>
          <w:rtl/>
        </w:rPr>
        <w:t>فیلد "کدملی نام هیات علمی" یعنی چی ؟</w:t>
      </w:r>
    </w:p>
    <w:p w14:paraId="3C7443E7" w14:textId="77777777" w:rsidR="0025700E" w:rsidRDefault="0025700E">
      <w:pPr>
        <w:pStyle w:val="CommentText"/>
      </w:pPr>
      <w:r>
        <w:rPr>
          <w:rFonts w:hint="cs"/>
          <w:rtl/>
        </w:rPr>
        <w:t>بالاخره کدام درست است؟</w:t>
      </w:r>
    </w:p>
  </w:comment>
  <w:comment w:id="58" w:author="Farhad" w:date="2017-04-08T15:48:00Z" w:initials="F">
    <w:p w14:paraId="535DD619" w14:textId="77777777" w:rsidR="0025700E" w:rsidRDefault="0025700E">
      <w:pPr>
        <w:pStyle w:val="CommentText"/>
        <w:rPr>
          <w:rtl/>
        </w:rPr>
      </w:pPr>
      <w:r>
        <w:rPr>
          <w:rStyle w:val="CommentReference"/>
        </w:rPr>
        <w:annotationRef/>
      </w:r>
      <w:r>
        <w:rPr>
          <w:rFonts w:hint="cs"/>
          <w:rtl/>
        </w:rPr>
        <w:t>طراحی و ساختار پایان نامه را نمیشناسم و نمیتوانم نظر بدهم.</w:t>
      </w:r>
    </w:p>
    <w:p w14:paraId="51EB6D79" w14:textId="77777777" w:rsidR="0025700E" w:rsidRDefault="0025700E">
      <w:pPr>
        <w:pStyle w:val="CommentText"/>
      </w:pPr>
      <w:r>
        <w:rPr>
          <w:rFonts w:hint="cs"/>
          <w:rtl/>
        </w:rPr>
        <w:t>اگر راجع به ساختار پایان نامه اطلاعات بدهید بهتر است</w:t>
      </w:r>
    </w:p>
  </w:comment>
  <w:comment w:id="63" w:author="Farhad" w:date="2017-04-08T15:53:00Z" w:initials="F">
    <w:p w14:paraId="4FD3A67A" w14:textId="77777777" w:rsidR="0025700E" w:rsidRDefault="0025700E">
      <w:pPr>
        <w:pStyle w:val="CommentText"/>
      </w:pPr>
      <w:r>
        <w:rPr>
          <w:rStyle w:val="CommentReference"/>
        </w:rPr>
        <w:annotationRef/>
      </w:r>
      <w:r>
        <w:rPr>
          <w:rFonts w:hint="cs"/>
          <w:rtl/>
        </w:rPr>
        <w:t>ضرورتی ندارد در مثال ، کد نیز باشد.</w:t>
      </w:r>
    </w:p>
  </w:comment>
  <w:comment w:id="70" w:author="Farhad" w:date="2017-04-08T16:34:00Z" w:initials="F">
    <w:p w14:paraId="05A68944" w14:textId="77777777" w:rsidR="0025700E" w:rsidRDefault="0025700E">
      <w:pPr>
        <w:pStyle w:val="CommentText"/>
        <w:rPr>
          <w:rtl/>
          <w:lang w:bidi="fa-IR"/>
        </w:rPr>
      </w:pPr>
      <w:r>
        <w:rPr>
          <w:rStyle w:val="CommentReference"/>
        </w:rPr>
        <w:annotationRef/>
      </w:r>
      <w:r>
        <w:rPr>
          <w:rFonts w:hint="cs"/>
          <w:rtl/>
        </w:rPr>
        <w:t>چرا آزمون را به عنوان یک  موجودیت مستقل تعریف نمیکنید ؟</w:t>
      </w:r>
    </w:p>
  </w:comment>
  <w:comment w:id="85" w:author="Farhad" w:date="2017-04-08T16:38:00Z" w:initials="F">
    <w:p w14:paraId="60EC9B3E" w14:textId="77777777" w:rsidR="0025700E" w:rsidRDefault="0025700E" w:rsidP="00CC33E5">
      <w:pPr>
        <w:pStyle w:val="CommentText"/>
      </w:pPr>
      <w:r>
        <w:rPr>
          <w:rStyle w:val="CommentReference"/>
        </w:rPr>
        <w:annotationRef/>
      </w:r>
      <w:r>
        <w:rPr>
          <w:rFonts w:hint="cs"/>
          <w:rtl/>
        </w:rPr>
        <w:t>مثال جدول نوع مشارکت با بقیه مثال ها فرق کرد</w:t>
      </w:r>
    </w:p>
  </w:comment>
  <w:comment w:id="88" w:author="Farhad" w:date="2017-04-08T17:11:00Z" w:initials="F">
    <w:p w14:paraId="700C736F" w14:textId="77777777" w:rsidR="0025700E" w:rsidRDefault="0025700E">
      <w:pPr>
        <w:pStyle w:val="CommentText"/>
      </w:pPr>
      <w:r>
        <w:rPr>
          <w:rStyle w:val="CommentReference"/>
        </w:rPr>
        <w:annotationRef/>
      </w:r>
      <w:r>
        <w:rPr>
          <w:rFonts w:hint="cs"/>
          <w:rtl/>
        </w:rPr>
        <w:t>اشتباه دیکته ای دارد</w:t>
      </w:r>
    </w:p>
  </w:comment>
  <w:comment w:id="90" w:author="Farhad" w:date="2017-04-08T17:12:00Z" w:initials="F">
    <w:p w14:paraId="28B56854" w14:textId="77777777" w:rsidR="0025700E" w:rsidRDefault="0025700E">
      <w:pPr>
        <w:pStyle w:val="CommentText"/>
      </w:pPr>
      <w:r>
        <w:rPr>
          <w:rStyle w:val="CommentReference"/>
        </w:rPr>
        <w:annotationRef/>
      </w:r>
      <w:r>
        <w:rPr>
          <w:rFonts w:hint="cs"/>
          <w:rtl/>
        </w:rPr>
        <w:t>اطلاعات اضافی را نخواهند فهمید و احتمالا فقط جنبه طراحی در بانک اطلاعات خودتان را دارد.</w:t>
      </w:r>
    </w:p>
  </w:comment>
  <w:comment w:id="92" w:author="Farhad" w:date="2017-04-08T17:15:00Z" w:initials="F">
    <w:p w14:paraId="527033DC" w14:textId="77777777" w:rsidR="0025700E" w:rsidRDefault="0025700E" w:rsidP="005A1257">
      <w:pPr>
        <w:pStyle w:val="CommentText"/>
        <w:rPr>
          <w:rtl/>
        </w:rPr>
      </w:pPr>
      <w:r>
        <w:rPr>
          <w:rStyle w:val="CommentReference"/>
        </w:rPr>
        <w:annotationRef/>
      </w:r>
      <w:r>
        <w:rPr>
          <w:rFonts w:hint="cs"/>
          <w:rtl/>
        </w:rPr>
        <w:t>نتوانستم این موجودیت را بشناسم.</w:t>
      </w:r>
    </w:p>
    <w:p w14:paraId="3582547E" w14:textId="77777777" w:rsidR="0025700E" w:rsidRDefault="0025700E" w:rsidP="005A1257">
      <w:pPr>
        <w:pStyle w:val="CommentText"/>
      </w:pPr>
      <w:r>
        <w:rPr>
          <w:rFonts w:hint="cs"/>
          <w:rtl/>
        </w:rPr>
        <w:t>فعالیت چیست ؟</w:t>
      </w:r>
    </w:p>
  </w:comment>
  <w:comment w:id="97" w:author="Farhad" w:date="2017-04-09T15:53:00Z" w:initials="F">
    <w:p w14:paraId="63F029E2" w14:textId="77777777" w:rsidR="0025700E" w:rsidRDefault="0025700E">
      <w:pPr>
        <w:pStyle w:val="CommentText"/>
      </w:pPr>
      <w:r>
        <w:rPr>
          <w:rStyle w:val="CommentReference"/>
        </w:rPr>
        <w:annotationRef/>
      </w:r>
      <w:r>
        <w:rPr>
          <w:rFonts w:hint="cs"/>
          <w:rtl/>
        </w:rPr>
        <w:t>منظور چیست ؟</w:t>
      </w:r>
    </w:p>
  </w:comment>
  <w:comment w:id="98" w:author="Farhad" w:date="2017-04-09T15:53:00Z" w:initials="F">
    <w:p w14:paraId="0F83A137" w14:textId="77777777" w:rsidR="0025700E" w:rsidRDefault="0025700E" w:rsidP="00AE2BBA">
      <w:pPr>
        <w:pStyle w:val="CommentText"/>
        <w:rPr>
          <w:rtl/>
          <w:lang w:bidi="fa-IR"/>
        </w:rPr>
      </w:pPr>
      <w:r>
        <w:rPr>
          <w:rStyle w:val="CommentReference"/>
        </w:rPr>
        <w:annotationRef/>
      </w:r>
      <w:r>
        <w:rPr>
          <w:rFonts w:hint="cs"/>
          <w:rtl/>
          <w:lang w:bidi="fa-IR"/>
        </w:rPr>
        <w:t>منظور چیست ؟</w:t>
      </w:r>
    </w:p>
  </w:comment>
  <w:comment w:id="99" w:author="Farhad" w:date="2017-04-09T15:54:00Z" w:initials="F">
    <w:p w14:paraId="47CC73DA" w14:textId="77777777" w:rsidR="0025700E" w:rsidRDefault="0025700E">
      <w:pPr>
        <w:pStyle w:val="CommentText"/>
      </w:pPr>
      <w:r>
        <w:rPr>
          <w:rStyle w:val="CommentReference"/>
        </w:rPr>
        <w:annotationRef/>
      </w:r>
      <w:r>
        <w:rPr>
          <w:rFonts w:hint="cs"/>
          <w:rtl/>
        </w:rPr>
        <w:t>ممکن است چند بار مهمان شود ؟</w:t>
      </w:r>
    </w:p>
  </w:comment>
  <w:comment w:id="108" w:author="Farhad" w:date="2017-04-09T16:06:00Z" w:initials="F">
    <w:p w14:paraId="098546DE" w14:textId="77777777" w:rsidR="0025700E" w:rsidRDefault="0025700E" w:rsidP="00AE2BBA">
      <w:pPr>
        <w:pStyle w:val="CommentText"/>
      </w:pPr>
      <w:r>
        <w:rPr>
          <w:rStyle w:val="CommentReference"/>
        </w:rPr>
        <w:annotationRef/>
      </w:r>
      <w:r>
        <w:rPr>
          <w:rFonts w:hint="cs"/>
          <w:rtl/>
        </w:rPr>
        <w:t>میتواند انشا بهتر شود</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23B5DC3" w15:done="0"/>
  <w15:commentEx w15:paraId="125751BE" w15:done="0"/>
  <w15:commentEx w15:paraId="3AE7B1A0" w15:done="0"/>
  <w15:commentEx w15:paraId="65962B87" w15:done="0"/>
  <w15:commentEx w15:paraId="4D10C32B" w15:done="0"/>
  <w15:commentEx w15:paraId="171C1C65" w15:done="0"/>
  <w15:commentEx w15:paraId="2C7A0504" w15:done="0"/>
  <w15:commentEx w15:paraId="601F3860" w15:done="0"/>
  <w15:commentEx w15:paraId="28C2B77C" w15:done="0"/>
  <w15:commentEx w15:paraId="5105C625" w15:done="0"/>
  <w15:commentEx w15:paraId="658F58D3" w15:done="0"/>
  <w15:commentEx w15:paraId="474F7942" w15:done="0"/>
  <w15:commentEx w15:paraId="4EEBB450" w15:done="0"/>
  <w15:commentEx w15:paraId="43714B03" w15:done="0"/>
  <w15:commentEx w15:paraId="6C5785C8" w15:done="0"/>
  <w15:commentEx w15:paraId="74B445BC" w15:done="0"/>
  <w15:commentEx w15:paraId="47ED36B2" w15:done="0"/>
  <w15:commentEx w15:paraId="3C7443E7" w15:done="0"/>
  <w15:commentEx w15:paraId="51EB6D79" w15:done="0"/>
  <w15:commentEx w15:paraId="4FD3A67A" w15:done="0"/>
  <w15:commentEx w15:paraId="05A68944" w15:done="0"/>
  <w15:commentEx w15:paraId="60EC9B3E" w15:done="0"/>
  <w15:commentEx w15:paraId="700C736F" w15:done="0"/>
  <w15:commentEx w15:paraId="28B56854" w15:done="0"/>
  <w15:commentEx w15:paraId="3582547E" w15:done="0"/>
  <w15:commentEx w15:paraId="63F029E2" w15:done="0"/>
  <w15:commentEx w15:paraId="0F83A137" w15:done="0"/>
  <w15:commentEx w15:paraId="47CC73DA" w15:done="0"/>
  <w15:commentEx w15:paraId="098546D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9D2BB3" w14:textId="77777777" w:rsidR="00910F99" w:rsidRDefault="00910F99" w:rsidP="000E7955">
      <w:pPr>
        <w:spacing w:after="0" w:line="240" w:lineRule="auto"/>
      </w:pPr>
      <w:r>
        <w:separator/>
      </w:r>
    </w:p>
  </w:endnote>
  <w:endnote w:type="continuationSeparator" w:id="0">
    <w:p w14:paraId="13967FBE" w14:textId="77777777" w:rsidR="00910F99" w:rsidRDefault="00910F99" w:rsidP="000E79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Sakkal Majalla">
    <w:altName w:val="Times New Roman"/>
    <w:panose1 w:val="02000000000000000000"/>
    <w:charset w:val="00"/>
    <w:family w:val="auto"/>
    <w:pitch w:val="variable"/>
    <w:sig w:usb0="80002007" w:usb1="80000000" w:usb2="00000008" w:usb3="00000000" w:csb0="000000D3" w:csb1="00000000"/>
  </w:font>
  <w:font w:name="Yagu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02C7D8" w14:textId="7E7391BC" w:rsidR="0025700E" w:rsidRPr="00D83523" w:rsidRDefault="0025700E" w:rsidP="00D83523">
    <w:pPr>
      <w:pStyle w:val="Footer"/>
      <w:tabs>
        <w:tab w:val="clear" w:pos="4680"/>
        <w:tab w:val="clear" w:pos="9360"/>
      </w:tabs>
      <w:bidi/>
      <w:jc w:val="right"/>
      <w:rPr>
        <w:caps/>
        <w:noProof/>
        <w:color w:val="000000" w:themeColor="text1"/>
        <w:sz w:val="28"/>
        <w:szCs w:val="28"/>
      </w:rPr>
    </w:pPr>
    <w:r w:rsidRPr="00D83523">
      <w:rPr>
        <w:caps/>
        <w:color w:val="000000" w:themeColor="text1"/>
        <w:sz w:val="28"/>
        <w:szCs w:val="28"/>
      </w:rPr>
      <w:fldChar w:fldCharType="begin"/>
    </w:r>
    <w:r w:rsidRPr="00D83523">
      <w:rPr>
        <w:caps/>
        <w:color w:val="000000" w:themeColor="text1"/>
        <w:sz w:val="28"/>
        <w:szCs w:val="28"/>
      </w:rPr>
      <w:instrText xml:space="preserve"> PAGE   \* MERGEFORMAT </w:instrText>
    </w:r>
    <w:r w:rsidRPr="00D83523">
      <w:rPr>
        <w:caps/>
        <w:color w:val="000000" w:themeColor="text1"/>
        <w:sz w:val="28"/>
        <w:szCs w:val="28"/>
      </w:rPr>
      <w:fldChar w:fldCharType="separate"/>
    </w:r>
    <w:r w:rsidR="00EF10C3">
      <w:rPr>
        <w:caps/>
        <w:noProof/>
        <w:color w:val="000000" w:themeColor="text1"/>
        <w:sz w:val="28"/>
        <w:szCs w:val="28"/>
        <w:rtl/>
      </w:rPr>
      <w:t>32</w:t>
    </w:r>
    <w:r w:rsidRPr="00D83523">
      <w:rPr>
        <w:caps/>
        <w:noProof/>
        <w:color w:val="000000" w:themeColor="text1"/>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15DC82" w14:textId="77777777" w:rsidR="00910F99" w:rsidRDefault="00910F99" w:rsidP="000E7955">
      <w:pPr>
        <w:spacing w:after="0" w:line="240" w:lineRule="auto"/>
      </w:pPr>
      <w:r>
        <w:separator/>
      </w:r>
    </w:p>
  </w:footnote>
  <w:footnote w:type="continuationSeparator" w:id="0">
    <w:p w14:paraId="279DE1E8" w14:textId="77777777" w:rsidR="00910F99" w:rsidRDefault="00910F99" w:rsidP="000E79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F4753"/>
    <w:multiLevelType w:val="hybridMultilevel"/>
    <w:tmpl w:val="E2DCBD4A"/>
    <w:lvl w:ilvl="0" w:tplc="7F789D5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371C6"/>
    <w:multiLevelType w:val="hybridMultilevel"/>
    <w:tmpl w:val="F360408E"/>
    <w:lvl w:ilvl="0" w:tplc="7F789D5C">
      <w:start w:val="1"/>
      <w:numFmt w:val="decimal"/>
      <w:lvlText w:val="%1-"/>
      <w:lvlJc w:val="left"/>
      <w:pPr>
        <w:ind w:left="720" w:hanging="360"/>
      </w:pPr>
      <w:rPr>
        <w:rFont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5D4042"/>
    <w:multiLevelType w:val="hybridMultilevel"/>
    <w:tmpl w:val="B2CE3FB0"/>
    <w:lvl w:ilvl="0" w:tplc="7F789D5C">
      <w:start w:val="1"/>
      <w:numFmt w:val="decimal"/>
      <w:lvlText w:val="%1-"/>
      <w:lvlJc w:val="left"/>
      <w:pPr>
        <w:ind w:left="720" w:hanging="360"/>
      </w:pPr>
      <w:rPr>
        <w:rFont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A72707"/>
    <w:multiLevelType w:val="hybridMultilevel"/>
    <w:tmpl w:val="A330DC4A"/>
    <w:lvl w:ilvl="0" w:tplc="F65A8B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3418A8"/>
    <w:multiLevelType w:val="hybridMultilevel"/>
    <w:tmpl w:val="16145AD2"/>
    <w:lvl w:ilvl="0" w:tplc="7F789D5C">
      <w:start w:val="1"/>
      <w:numFmt w:val="decimal"/>
      <w:lvlText w:val="%1-"/>
      <w:lvlJc w:val="left"/>
      <w:pPr>
        <w:ind w:left="720" w:hanging="360"/>
      </w:pPr>
      <w:rPr>
        <w:rFont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811942"/>
    <w:multiLevelType w:val="hybridMultilevel"/>
    <w:tmpl w:val="2A426FBE"/>
    <w:lvl w:ilvl="0" w:tplc="7F789D5C">
      <w:start w:val="1"/>
      <w:numFmt w:val="decimal"/>
      <w:lvlText w:val="%1-"/>
      <w:lvlJc w:val="left"/>
      <w:pPr>
        <w:ind w:left="720" w:hanging="360"/>
      </w:pPr>
      <w:rPr>
        <w:rFont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924218"/>
    <w:multiLevelType w:val="hybridMultilevel"/>
    <w:tmpl w:val="02DCF778"/>
    <w:lvl w:ilvl="0" w:tplc="04090001">
      <w:start w:val="1"/>
      <w:numFmt w:val="bullet"/>
      <w:lvlText w:val=""/>
      <w:lvlJc w:val="left"/>
      <w:pPr>
        <w:ind w:left="1761" w:hanging="360"/>
      </w:pPr>
      <w:rPr>
        <w:rFonts w:ascii="Symbol" w:hAnsi="Symbol" w:hint="default"/>
      </w:rPr>
    </w:lvl>
    <w:lvl w:ilvl="1" w:tplc="04090003" w:tentative="1">
      <w:start w:val="1"/>
      <w:numFmt w:val="bullet"/>
      <w:lvlText w:val="o"/>
      <w:lvlJc w:val="left"/>
      <w:pPr>
        <w:ind w:left="2481" w:hanging="360"/>
      </w:pPr>
      <w:rPr>
        <w:rFonts w:ascii="Courier New" w:hAnsi="Courier New" w:cs="Courier New" w:hint="default"/>
      </w:rPr>
    </w:lvl>
    <w:lvl w:ilvl="2" w:tplc="04090005" w:tentative="1">
      <w:start w:val="1"/>
      <w:numFmt w:val="bullet"/>
      <w:lvlText w:val=""/>
      <w:lvlJc w:val="left"/>
      <w:pPr>
        <w:ind w:left="3201" w:hanging="360"/>
      </w:pPr>
      <w:rPr>
        <w:rFonts w:ascii="Wingdings" w:hAnsi="Wingdings" w:hint="default"/>
      </w:rPr>
    </w:lvl>
    <w:lvl w:ilvl="3" w:tplc="04090001" w:tentative="1">
      <w:start w:val="1"/>
      <w:numFmt w:val="bullet"/>
      <w:lvlText w:val=""/>
      <w:lvlJc w:val="left"/>
      <w:pPr>
        <w:ind w:left="3921" w:hanging="360"/>
      </w:pPr>
      <w:rPr>
        <w:rFonts w:ascii="Symbol" w:hAnsi="Symbol" w:hint="default"/>
      </w:rPr>
    </w:lvl>
    <w:lvl w:ilvl="4" w:tplc="04090003" w:tentative="1">
      <w:start w:val="1"/>
      <w:numFmt w:val="bullet"/>
      <w:lvlText w:val="o"/>
      <w:lvlJc w:val="left"/>
      <w:pPr>
        <w:ind w:left="4641" w:hanging="360"/>
      </w:pPr>
      <w:rPr>
        <w:rFonts w:ascii="Courier New" w:hAnsi="Courier New" w:cs="Courier New" w:hint="default"/>
      </w:rPr>
    </w:lvl>
    <w:lvl w:ilvl="5" w:tplc="04090005" w:tentative="1">
      <w:start w:val="1"/>
      <w:numFmt w:val="bullet"/>
      <w:lvlText w:val=""/>
      <w:lvlJc w:val="left"/>
      <w:pPr>
        <w:ind w:left="5361" w:hanging="360"/>
      </w:pPr>
      <w:rPr>
        <w:rFonts w:ascii="Wingdings" w:hAnsi="Wingdings" w:hint="default"/>
      </w:rPr>
    </w:lvl>
    <w:lvl w:ilvl="6" w:tplc="04090001" w:tentative="1">
      <w:start w:val="1"/>
      <w:numFmt w:val="bullet"/>
      <w:lvlText w:val=""/>
      <w:lvlJc w:val="left"/>
      <w:pPr>
        <w:ind w:left="6081" w:hanging="360"/>
      </w:pPr>
      <w:rPr>
        <w:rFonts w:ascii="Symbol" w:hAnsi="Symbol" w:hint="default"/>
      </w:rPr>
    </w:lvl>
    <w:lvl w:ilvl="7" w:tplc="04090003" w:tentative="1">
      <w:start w:val="1"/>
      <w:numFmt w:val="bullet"/>
      <w:lvlText w:val="o"/>
      <w:lvlJc w:val="left"/>
      <w:pPr>
        <w:ind w:left="6801" w:hanging="360"/>
      </w:pPr>
      <w:rPr>
        <w:rFonts w:ascii="Courier New" w:hAnsi="Courier New" w:cs="Courier New" w:hint="default"/>
      </w:rPr>
    </w:lvl>
    <w:lvl w:ilvl="8" w:tplc="04090005" w:tentative="1">
      <w:start w:val="1"/>
      <w:numFmt w:val="bullet"/>
      <w:lvlText w:val=""/>
      <w:lvlJc w:val="left"/>
      <w:pPr>
        <w:ind w:left="7521" w:hanging="360"/>
      </w:pPr>
      <w:rPr>
        <w:rFonts w:ascii="Wingdings" w:hAnsi="Wingdings" w:hint="default"/>
      </w:rPr>
    </w:lvl>
  </w:abstractNum>
  <w:abstractNum w:abstractNumId="7" w15:restartNumberingAfterBreak="0">
    <w:nsid w:val="1CE361D3"/>
    <w:multiLevelType w:val="hybridMultilevel"/>
    <w:tmpl w:val="FB9052BE"/>
    <w:lvl w:ilvl="0" w:tplc="7F789D5C">
      <w:start w:val="1"/>
      <w:numFmt w:val="decimal"/>
      <w:lvlText w:val="%1-"/>
      <w:lvlJc w:val="left"/>
      <w:pPr>
        <w:ind w:left="720" w:hanging="360"/>
      </w:pPr>
      <w:rPr>
        <w:rFont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11420B"/>
    <w:multiLevelType w:val="multilevel"/>
    <w:tmpl w:val="18C6E3DE"/>
    <w:lvl w:ilvl="0">
      <w:start w:val="1"/>
      <w:numFmt w:val="decimal"/>
      <w:lvlText w:val="جدول  %1-"/>
      <w:lvlJc w:val="left"/>
      <w:pPr>
        <w:ind w:left="720" w:hanging="360"/>
      </w:pPr>
      <w:rPr>
        <w:rFonts w:cs="B Nazanin" w:hint="cs"/>
        <w:b/>
        <w:i w:val="0"/>
        <w:sz w:val="24"/>
      </w:rPr>
    </w:lvl>
    <w:lvl w:ilvl="1">
      <w:start w:val="1"/>
      <w:numFmt w:val="decimal"/>
      <w:lvlText w:val="جدول  %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1D866138"/>
    <w:multiLevelType w:val="hybridMultilevel"/>
    <w:tmpl w:val="0E7C13AE"/>
    <w:lvl w:ilvl="0" w:tplc="7F789D5C">
      <w:start w:val="1"/>
      <w:numFmt w:val="decimal"/>
      <w:lvlText w:val="%1-"/>
      <w:lvlJc w:val="left"/>
      <w:pPr>
        <w:ind w:left="720" w:hanging="360"/>
      </w:pPr>
      <w:rPr>
        <w:rFont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3E53EF"/>
    <w:multiLevelType w:val="hybridMultilevel"/>
    <w:tmpl w:val="32BCCC24"/>
    <w:lvl w:ilvl="0" w:tplc="7F789D5C">
      <w:start w:val="1"/>
      <w:numFmt w:val="decimal"/>
      <w:lvlText w:val="%1-"/>
      <w:lvlJc w:val="left"/>
      <w:pPr>
        <w:ind w:left="720" w:hanging="360"/>
      </w:pPr>
      <w:rPr>
        <w:rFont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0A5C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278202D"/>
    <w:multiLevelType w:val="multilevel"/>
    <w:tmpl w:val="0B6C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EA5332"/>
    <w:multiLevelType w:val="hybridMultilevel"/>
    <w:tmpl w:val="3DFC462C"/>
    <w:lvl w:ilvl="0" w:tplc="7F789D5C">
      <w:start w:val="1"/>
      <w:numFmt w:val="decimal"/>
      <w:lvlText w:val="%1-"/>
      <w:lvlJc w:val="left"/>
      <w:pPr>
        <w:ind w:left="720" w:hanging="360"/>
      </w:pPr>
      <w:rPr>
        <w:rFont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AE3BCC"/>
    <w:multiLevelType w:val="hybridMultilevel"/>
    <w:tmpl w:val="65503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AF1431"/>
    <w:multiLevelType w:val="hybridMultilevel"/>
    <w:tmpl w:val="E2DCBD4A"/>
    <w:lvl w:ilvl="0" w:tplc="7F789D5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D003AB"/>
    <w:multiLevelType w:val="multilevel"/>
    <w:tmpl w:val="3BFA64B6"/>
    <w:lvl w:ilvl="0">
      <w:start w:val="1"/>
      <w:numFmt w:val="decimal"/>
      <w:lvlText w:val="پیام  %1-"/>
      <w:lvlJc w:val="left"/>
      <w:pPr>
        <w:ind w:left="720" w:hanging="360"/>
      </w:pPr>
      <w:rPr>
        <w:rFonts w:cs="B Nazanin" w:hint="cs"/>
        <w:b/>
        <w:bCs/>
        <w:i w:val="0"/>
        <w:iCs w:val="0"/>
        <w:color w:val="5B9BD5" w:themeColor="accent1"/>
        <w:sz w:val="24"/>
        <w:szCs w:val="28"/>
      </w:rPr>
    </w:lvl>
    <w:lvl w:ilvl="1">
      <w:start w:val="1"/>
      <w:numFmt w:val="decimal"/>
      <w:lvlText w:val="جدول  %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30AD090D"/>
    <w:multiLevelType w:val="hybridMultilevel"/>
    <w:tmpl w:val="F1026EFE"/>
    <w:lvl w:ilvl="0" w:tplc="88C2ED66">
      <w:start w:val="1"/>
      <w:numFmt w:val="decimal"/>
      <w:lvlText w:val="جدول %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873E04"/>
    <w:multiLevelType w:val="multilevel"/>
    <w:tmpl w:val="18C6E3DE"/>
    <w:lvl w:ilvl="0">
      <w:start w:val="1"/>
      <w:numFmt w:val="decimal"/>
      <w:lvlText w:val="جدول  %1-"/>
      <w:lvlJc w:val="left"/>
      <w:pPr>
        <w:ind w:left="720" w:hanging="360"/>
      </w:pPr>
      <w:rPr>
        <w:rFonts w:cs="B Nazanin" w:hint="cs"/>
        <w:b/>
        <w:i w:val="0"/>
        <w:sz w:val="24"/>
      </w:rPr>
    </w:lvl>
    <w:lvl w:ilvl="1">
      <w:start w:val="1"/>
      <w:numFmt w:val="decimal"/>
      <w:lvlText w:val="جدول  %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368B4044"/>
    <w:multiLevelType w:val="multilevel"/>
    <w:tmpl w:val="F1CCE0B4"/>
    <w:lvl w:ilvl="0">
      <w:start w:val="1"/>
      <w:numFmt w:val="decimal"/>
      <w:lvlText w:val="جدول  %1-"/>
      <w:lvlJc w:val="left"/>
      <w:pPr>
        <w:ind w:left="360" w:hanging="360"/>
      </w:pPr>
      <w:rPr>
        <w:rFonts w:cs="B Nazanin" w:hint="cs"/>
        <w:b/>
        <w:i w:val="0"/>
        <w:sz w:val="24"/>
      </w:rPr>
    </w:lvl>
    <w:lvl w:ilvl="1">
      <w:start w:val="1"/>
      <w:numFmt w:val="decimal"/>
      <w:lvlText w:val="جدول  %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0" w15:restartNumberingAfterBreak="0">
    <w:nsid w:val="371550A9"/>
    <w:multiLevelType w:val="hybridMultilevel"/>
    <w:tmpl w:val="E2FED636"/>
    <w:lvl w:ilvl="0" w:tplc="7F789D5C">
      <w:start w:val="1"/>
      <w:numFmt w:val="decimal"/>
      <w:lvlText w:val="%1-"/>
      <w:lvlJc w:val="left"/>
      <w:pPr>
        <w:ind w:left="720" w:hanging="360"/>
      </w:pPr>
      <w:rPr>
        <w:rFont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834B80"/>
    <w:multiLevelType w:val="hybridMultilevel"/>
    <w:tmpl w:val="589A9190"/>
    <w:lvl w:ilvl="0" w:tplc="7F789D5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847687"/>
    <w:multiLevelType w:val="hybridMultilevel"/>
    <w:tmpl w:val="32BCCC24"/>
    <w:lvl w:ilvl="0" w:tplc="7F789D5C">
      <w:start w:val="1"/>
      <w:numFmt w:val="decimal"/>
      <w:lvlText w:val="%1-"/>
      <w:lvlJc w:val="left"/>
      <w:pPr>
        <w:ind w:left="720" w:hanging="360"/>
      </w:pPr>
      <w:rPr>
        <w:rFont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470393"/>
    <w:multiLevelType w:val="hybridMultilevel"/>
    <w:tmpl w:val="91028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3C1585"/>
    <w:multiLevelType w:val="hybridMultilevel"/>
    <w:tmpl w:val="AD1C9756"/>
    <w:lvl w:ilvl="0" w:tplc="7BD65D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29D521E"/>
    <w:multiLevelType w:val="hybridMultilevel"/>
    <w:tmpl w:val="0D609EB2"/>
    <w:lvl w:ilvl="0" w:tplc="7F789D5C">
      <w:start w:val="1"/>
      <w:numFmt w:val="decimal"/>
      <w:lvlText w:val="%1-"/>
      <w:lvlJc w:val="left"/>
      <w:pPr>
        <w:ind w:left="720" w:hanging="360"/>
      </w:pPr>
      <w:rPr>
        <w:rFont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E16DAE"/>
    <w:multiLevelType w:val="hybridMultilevel"/>
    <w:tmpl w:val="0F628EFA"/>
    <w:lvl w:ilvl="0" w:tplc="7F789D5C">
      <w:start w:val="1"/>
      <w:numFmt w:val="decimal"/>
      <w:lvlText w:val="%1-"/>
      <w:lvlJc w:val="left"/>
      <w:pPr>
        <w:ind w:left="720" w:hanging="360"/>
      </w:pPr>
      <w:rPr>
        <w:rFont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613102"/>
    <w:multiLevelType w:val="hybridMultilevel"/>
    <w:tmpl w:val="5A3E7480"/>
    <w:lvl w:ilvl="0" w:tplc="7F789D5C">
      <w:start w:val="1"/>
      <w:numFmt w:val="decimal"/>
      <w:lvlText w:val="%1-"/>
      <w:lvlJc w:val="left"/>
      <w:pPr>
        <w:ind w:left="720" w:hanging="360"/>
      </w:pPr>
      <w:rPr>
        <w:rFont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0B237C"/>
    <w:multiLevelType w:val="hybridMultilevel"/>
    <w:tmpl w:val="F6E44094"/>
    <w:lvl w:ilvl="0" w:tplc="245C1F98">
      <w:start w:val="1"/>
      <w:numFmt w:val="decimal"/>
      <w:lvlText w:val="جدول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CF1C12"/>
    <w:multiLevelType w:val="hybridMultilevel"/>
    <w:tmpl w:val="E2DCBD4A"/>
    <w:lvl w:ilvl="0" w:tplc="7F789D5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9050E35"/>
    <w:multiLevelType w:val="hybridMultilevel"/>
    <w:tmpl w:val="496AFFA2"/>
    <w:lvl w:ilvl="0" w:tplc="7268A4B6">
      <w:start w:val="1"/>
      <w:numFmt w:val="decimal"/>
      <w:lvlText w:val="%1-"/>
      <w:lvlJc w:val="left"/>
      <w:pPr>
        <w:ind w:left="720" w:hanging="360"/>
      </w:pPr>
      <w:rPr>
        <w:rFonts w:hint="default"/>
        <w:b/>
        <w:bCs/>
        <w:sz w:val="32"/>
        <w:szCs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B9D12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BF00577"/>
    <w:multiLevelType w:val="multilevel"/>
    <w:tmpl w:val="18C6E3DE"/>
    <w:lvl w:ilvl="0">
      <w:start w:val="1"/>
      <w:numFmt w:val="decimal"/>
      <w:lvlText w:val="جدول  %1-"/>
      <w:lvlJc w:val="left"/>
      <w:pPr>
        <w:ind w:left="720" w:hanging="360"/>
      </w:pPr>
      <w:rPr>
        <w:rFonts w:cs="B Nazanin" w:hint="cs"/>
        <w:b/>
        <w:i w:val="0"/>
        <w:sz w:val="24"/>
      </w:rPr>
    </w:lvl>
    <w:lvl w:ilvl="1">
      <w:start w:val="1"/>
      <w:numFmt w:val="decimal"/>
      <w:lvlText w:val="جدول  %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51EF7198"/>
    <w:multiLevelType w:val="hybridMultilevel"/>
    <w:tmpl w:val="3EBC1B16"/>
    <w:lvl w:ilvl="0" w:tplc="7F789D5C">
      <w:start w:val="1"/>
      <w:numFmt w:val="decimal"/>
      <w:lvlText w:val="%1-"/>
      <w:lvlJc w:val="left"/>
      <w:pPr>
        <w:ind w:left="720" w:hanging="360"/>
      </w:pPr>
      <w:rPr>
        <w:rFont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36A5F0C"/>
    <w:multiLevelType w:val="hybridMultilevel"/>
    <w:tmpl w:val="E2FED636"/>
    <w:lvl w:ilvl="0" w:tplc="7F789D5C">
      <w:start w:val="1"/>
      <w:numFmt w:val="decimal"/>
      <w:lvlText w:val="%1-"/>
      <w:lvlJc w:val="left"/>
      <w:pPr>
        <w:ind w:left="720" w:hanging="360"/>
      </w:pPr>
      <w:rPr>
        <w:rFont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50573C2"/>
    <w:multiLevelType w:val="multilevel"/>
    <w:tmpl w:val="3BFA64B6"/>
    <w:lvl w:ilvl="0">
      <w:start w:val="1"/>
      <w:numFmt w:val="decimal"/>
      <w:lvlText w:val="پیام  %1-"/>
      <w:lvlJc w:val="left"/>
      <w:pPr>
        <w:ind w:left="720" w:hanging="360"/>
      </w:pPr>
      <w:rPr>
        <w:rFonts w:cs="B Nazanin" w:hint="cs"/>
        <w:b/>
        <w:bCs/>
        <w:i w:val="0"/>
        <w:iCs w:val="0"/>
        <w:color w:val="5B9BD5" w:themeColor="accent1"/>
        <w:sz w:val="24"/>
        <w:szCs w:val="28"/>
      </w:rPr>
    </w:lvl>
    <w:lvl w:ilvl="1">
      <w:start w:val="1"/>
      <w:numFmt w:val="decimal"/>
      <w:lvlText w:val="جدول  %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15:restartNumberingAfterBreak="0">
    <w:nsid w:val="58352D6A"/>
    <w:multiLevelType w:val="hybridMultilevel"/>
    <w:tmpl w:val="AA32C916"/>
    <w:lvl w:ilvl="0" w:tplc="7F789D5C">
      <w:start w:val="1"/>
      <w:numFmt w:val="decimal"/>
      <w:lvlText w:val="%1-"/>
      <w:lvlJc w:val="left"/>
      <w:pPr>
        <w:ind w:left="720" w:hanging="360"/>
      </w:pPr>
      <w:rPr>
        <w:rFont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D870C0"/>
    <w:multiLevelType w:val="hybridMultilevel"/>
    <w:tmpl w:val="2A426FBE"/>
    <w:lvl w:ilvl="0" w:tplc="7F789D5C">
      <w:start w:val="1"/>
      <w:numFmt w:val="decimal"/>
      <w:lvlText w:val="%1-"/>
      <w:lvlJc w:val="left"/>
      <w:pPr>
        <w:ind w:left="720" w:hanging="360"/>
      </w:pPr>
      <w:rPr>
        <w:rFont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300877"/>
    <w:multiLevelType w:val="multilevel"/>
    <w:tmpl w:val="18C6E3DE"/>
    <w:lvl w:ilvl="0">
      <w:start w:val="1"/>
      <w:numFmt w:val="decimal"/>
      <w:lvlText w:val="جدول  %1-"/>
      <w:lvlJc w:val="left"/>
      <w:pPr>
        <w:ind w:left="720" w:hanging="360"/>
      </w:pPr>
      <w:rPr>
        <w:rFonts w:cs="B Nazanin" w:hint="cs"/>
        <w:b/>
        <w:i w:val="0"/>
        <w:sz w:val="24"/>
      </w:rPr>
    </w:lvl>
    <w:lvl w:ilvl="1">
      <w:start w:val="1"/>
      <w:numFmt w:val="decimal"/>
      <w:lvlText w:val="جدول  %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6E5E6C9E"/>
    <w:multiLevelType w:val="hybridMultilevel"/>
    <w:tmpl w:val="AA32C916"/>
    <w:lvl w:ilvl="0" w:tplc="7F789D5C">
      <w:start w:val="1"/>
      <w:numFmt w:val="decimal"/>
      <w:lvlText w:val="%1-"/>
      <w:lvlJc w:val="left"/>
      <w:pPr>
        <w:ind w:left="720" w:hanging="360"/>
      </w:pPr>
      <w:rPr>
        <w:rFont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01499C"/>
    <w:multiLevelType w:val="multilevel"/>
    <w:tmpl w:val="18C6E3DE"/>
    <w:lvl w:ilvl="0">
      <w:start w:val="1"/>
      <w:numFmt w:val="decimal"/>
      <w:lvlText w:val="جدول  %1-"/>
      <w:lvlJc w:val="left"/>
      <w:pPr>
        <w:ind w:left="720" w:hanging="360"/>
      </w:pPr>
      <w:rPr>
        <w:rFonts w:cs="B Nazanin" w:hint="cs"/>
        <w:b/>
        <w:i w:val="0"/>
        <w:sz w:val="24"/>
      </w:rPr>
    </w:lvl>
    <w:lvl w:ilvl="1">
      <w:start w:val="1"/>
      <w:numFmt w:val="decimal"/>
      <w:lvlText w:val="جدول  %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15:restartNumberingAfterBreak="0">
    <w:nsid w:val="72BE28B6"/>
    <w:multiLevelType w:val="hybridMultilevel"/>
    <w:tmpl w:val="E2FED636"/>
    <w:lvl w:ilvl="0" w:tplc="7F789D5C">
      <w:start w:val="1"/>
      <w:numFmt w:val="decimal"/>
      <w:lvlText w:val="%1-"/>
      <w:lvlJc w:val="left"/>
      <w:pPr>
        <w:ind w:left="720" w:hanging="360"/>
      </w:pPr>
      <w:rPr>
        <w:rFont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9C7BA5"/>
    <w:multiLevelType w:val="multilevel"/>
    <w:tmpl w:val="18C6E3DE"/>
    <w:lvl w:ilvl="0">
      <w:start w:val="1"/>
      <w:numFmt w:val="decimal"/>
      <w:lvlText w:val="جدول  %1-"/>
      <w:lvlJc w:val="left"/>
      <w:pPr>
        <w:ind w:left="720" w:hanging="360"/>
      </w:pPr>
      <w:rPr>
        <w:rFonts w:cs="B Nazanin" w:hint="cs"/>
        <w:b/>
        <w:i w:val="0"/>
        <w:sz w:val="24"/>
      </w:rPr>
    </w:lvl>
    <w:lvl w:ilvl="1">
      <w:start w:val="1"/>
      <w:numFmt w:val="decimal"/>
      <w:lvlText w:val="جدول  %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15:restartNumberingAfterBreak="0">
    <w:nsid w:val="7E850C4A"/>
    <w:multiLevelType w:val="hybridMultilevel"/>
    <w:tmpl w:val="E2FED636"/>
    <w:lvl w:ilvl="0" w:tplc="7F789D5C">
      <w:start w:val="1"/>
      <w:numFmt w:val="decimal"/>
      <w:lvlText w:val="%1-"/>
      <w:lvlJc w:val="left"/>
      <w:pPr>
        <w:ind w:left="720" w:hanging="360"/>
      </w:pPr>
      <w:rPr>
        <w:rFont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30"/>
  </w:num>
  <w:num w:numId="3">
    <w:abstractNumId w:val="20"/>
  </w:num>
  <w:num w:numId="4">
    <w:abstractNumId w:val="21"/>
  </w:num>
  <w:num w:numId="5">
    <w:abstractNumId w:val="34"/>
  </w:num>
  <w:num w:numId="6">
    <w:abstractNumId w:val="24"/>
  </w:num>
  <w:num w:numId="7">
    <w:abstractNumId w:val="43"/>
  </w:num>
  <w:num w:numId="8">
    <w:abstractNumId w:val="6"/>
  </w:num>
  <w:num w:numId="9">
    <w:abstractNumId w:val="0"/>
  </w:num>
  <w:num w:numId="10">
    <w:abstractNumId w:val="7"/>
  </w:num>
  <w:num w:numId="11">
    <w:abstractNumId w:val="29"/>
  </w:num>
  <w:num w:numId="12">
    <w:abstractNumId w:val="15"/>
  </w:num>
  <w:num w:numId="13">
    <w:abstractNumId w:val="41"/>
  </w:num>
  <w:num w:numId="14">
    <w:abstractNumId w:val="8"/>
  </w:num>
  <w:num w:numId="15">
    <w:abstractNumId w:val="10"/>
  </w:num>
  <w:num w:numId="16">
    <w:abstractNumId w:val="22"/>
  </w:num>
  <w:num w:numId="17">
    <w:abstractNumId w:val="39"/>
  </w:num>
  <w:num w:numId="18">
    <w:abstractNumId w:val="12"/>
  </w:num>
  <w:num w:numId="19">
    <w:abstractNumId w:val="23"/>
  </w:num>
  <w:num w:numId="20">
    <w:abstractNumId w:val="18"/>
  </w:num>
  <w:num w:numId="21">
    <w:abstractNumId w:val="42"/>
  </w:num>
  <w:num w:numId="22">
    <w:abstractNumId w:val="5"/>
  </w:num>
  <w:num w:numId="23">
    <w:abstractNumId w:val="37"/>
  </w:num>
  <w:num w:numId="24">
    <w:abstractNumId w:val="2"/>
  </w:num>
  <w:num w:numId="25">
    <w:abstractNumId w:val="33"/>
  </w:num>
  <w:num w:numId="26">
    <w:abstractNumId w:val="9"/>
  </w:num>
  <w:num w:numId="27">
    <w:abstractNumId w:val="13"/>
  </w:num>
  <w:num w:numId="28">
    <w:abstractNumId w:val="26"/>
  </w:num>
  <w:num w:numId="29">
    <w:abstractNumId w:val="1"/>
  </w:num>
  <w:num w:numId="30">
    <w:abstractNumId w:val="27"/>
  </w:num>
  <w:num w:numId="31">
    <w:abstractNumId w:val="4"/>
  </w:num>
  <w:num w:numId="32">
    <w:abstractNumId w:val="25"/>
  </w:num>
  <w:num w:numId="33">
    <w:abstractNumId w:val="36"/>
  </w:num>
  <w:num w:numId="34">
    <w:abstractNumId w:val="17"/>
  </w:num>
  <w:num w:numId="35">
    <w:abstractNumId w:val="11"/>
  </w:num>
  <w:num w:numId="36">
    <w:abstractNumId w:val="17"/>
    <w:lvlOverride w:ilvl="0">
      <w:lvl w:ilvl="0" w:tplc="88C2ED66">
        <w:start w:val="1"/>
        <w:numFmt w:val="decimal"/>
        <w:lvlText w:val="جدول %1."/>
        <w:lvlJc w:val="left"/>
        <w:pPr>
          <w:ind w:left="720" w:hanging="360"/>
        </w:pPr>
        <w:rPr>
          <w:rFonts w:hint="default"/>
        </w:rPr>
      </w:lvl>
    </w:lvlOverride>
    <w:lvlOverride w:ilvl="1">
      <w:lvl w:ilvl="1" w:tplc="04090019">
        <w:start w:val="1"/>
        <w:numFmt w:val="decimal"/>
        <w:lvlText w:val="%2."/>
        <w:lvlJc w:val="left"/>
        <w:pPr>
          <w:ind w:left="1440" w:hanging="360"/>
        </w:pPr>
        <w:rPr>
          <w:rFonts w:hint="default"/>
        </w:rPr>
      </w:lvl>
    </w:lvlOverride>
    <w:lvlOverride w:ilvl="2">
      <w:lvl w:ilvl="2" w:tplc="0409001B">
        <w:start w:val="1"/>
        <w:numFmt w:val="lowerRoman"/>
        <w:lvlText w:val="%3."/>
        <w:lvlJc w:val="right"/>
        <w:pPr>
          <w:ind w:left="2160" w:hanging="180"/>
        </w:pPr>
        <w:rPr>
          <w:rFonts w:hint="default"/>
        </w:rPr>
      </w:lvl>
    </w:lvlOverride>
    <w:lvlOverride w:ilvl="3">
      <w:lvl w:ilvl="3" w:tplc="0409000F">
        <w:start w:val="1"/>
        <w:numFmt w:val="decimal"/>
        <w:lvlText w:val="%4."/>
        <w:lvlJc w:val="left"/>
        <w:pPr>
          <w:ind w:left="2880" w:hanging="360"/>
        </w:pPr>
        <w:rPr>
          <w:rFonts w:hint="default"/>
        </w:rPr>
      </w:lvl>
    </w:lvlOverride>
    <w:lvlOverride w:ilvl="4">
      <w:lvl w:ilvl="4" w:tplc="04090019">
        <w:start w:val="1"/>
        <w:numFmt w:val="lowerLetter"/>
        <w:lvlText w:val="%5."/>
        <w:lvlJc w:val="left"/>
        <w:pPr>
          <w:ind w:left="3600" w:hanging="360"/>
        </w:pPr>
        <w:rPr>
          <w:rFonts w:hint="default"/>
        </w:rPr>
      </w:lvl>
    </w:lvlOverride>
    <w:lvlOverride w:ilvl="5">
      <w:lvl w:ilvl="5" w:tplc="0409001B">
        <w:start w:val="1"/>
        <w:numFmt w:val="lowerRoman"/>
        <w:lvlText w:val="%6."/>
        <w:lvlJc w:val="right"/>
        <w:pPr>
          <w:ind w:left="4320" w:hanging="180"/>
        </w:pPr>
        <w:rPr>
          <w:rFonts w:hint="default"/>
        </w:rPr>
      </w:lvl>
    </w:lvlOverride>
    <w:lvlOverride w:ilvl="6">
      <w:lvl w:ilvl="6" w:tplc="0409000F">
        <w:start w:val="1"/>
        <w:numFmt w:val="decimal"/>
        <w:lvlText w:val="%7."/>
        <w:lvlJc w:val="left"/>
        <w:pPr>
          <w:ind w:left="5040" w:hanging="360"/>
        </w:pPr>
        <w:rPr>
          <w:rFonts w:hint="default"/>
        </w:rPr>
      </w:lvl>
    </w:lvlOverride>
    <w:lvlOverride w:ilvl="7">
      <w:lvl w:ilvl="7" w:tplc="04090019">
        <w:start w:val="1"/>
        <w:numFmt w:val="lowerLetter"/>
        <w:lvlText w:val="%8."/>
        <w:lvlJc w:val="left"/>
        <w:pPr>
          <w:ind w:left="5760" w:hanging="360"/>
        </w:pPr>
        <w:rPr>
          <w:rFonts w:hint="default"/>
        </w:rPr>
      </w:lvl>
    </w:lvlOverride>
    <w:lvlOverride w:ilvl="8">
      <w:lvl w:ilvl="8" w:tplc="0409001B">
        <w:start w:val="1"/>
        <w:numFmt w:val="lowerRoman"/>
        <w:lvlText w:val="%9."/>
        <w:lvlJc w:val="right"/>
        <w:pPr>
          <w:ind w:left="6480" w:hanging="180"/>
        </w:pPr>
        <w:rPr>
          <w:rFonts w:hint="default"/>
        </w:rPr>
      </w:lvl>
    </w:lvlOverride>
  </w:num>
  <w:num w:numId="37">
    <w:abstractNumId w:val="31"/>
  </w:num>
  <w:num w:numId="38">
    <w:abstractNumId w:val="19"/>
  </w:num>
  <w:num w:numId="39">
    <w:abstractNumId w:val="32"/>
  </w:num>
  <w:num w:numId="40">
    <w:abstractNumId w:val="40"/>
  </w:num>
  <w:num w:numId="41">
    <w:abstractNumId w:val="16"/>
  </w:num>
  <w:num w:numId="42">
    <w:abstractNumId w:val="3"/>
  </w:num>
  <w:num w:numId="43">
    <w:abstractNumId w:val="28"/>
  </w:num>
  <w:num w:numId="44">
    <w:abstractNumId w:val="38"/>
  </w:num>
  <w:num w:numId="45">
    <w:abstractNumId w:val="3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eza">
    <w15:presenceInfo w15:providerId="None" w15:userId="rez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E7955"/>
    <w:rsid w:val="0000546D"/>
    <w:rsid w:val="00010665"/>
    <w:rsid w:val="0001401F"/>
    <w:rsid w:val="00022F30"/>
    <w:rsid w:val="00031587"/>
    <w:rsid w:val="000512FF"/>
    <w:rsid w:val="00053971"/>
    <w:rsid w:val="00075EDE"/>
    <w:rsid w:val="00086C16"/>
    <w:rsid w:val="000B6680"/>
    <w:rsid w:val="000D2066"/>
    <w:rsid w:val="000D63BB"/>
    <w:rsid w:val="000E7955"/>
    <w:rsid w:val="000F5106"/>
    <w:rsid w:val="00111755"/>
    <w:rsid w:val="001119B5"/>
    <w:rsid w:val="001146F9"/>
    <w:rsid w:val="001177CF"/>
    <w:rsid w:val="00126890"/>
    <w:rsid w:val="0014007C"/>
    <w:rsid w:val="00150E8C"/>
    <w:rsid w:val="001533E6"/>
    <w:rsid w:val="0015433C"/>
    <w:rsid w:val="00161A9D"/>
    <w:rsid w:val="00163472"/>
    <w:rsid w:val="00171DDB"/>
    <w:rsid w:val="00180165"/>
    <w:rsid w:val="00187C34"/>
    <w:rsid w:val="0019054F"/>
    <w:rsid w:val="001A4CFD"/>
    <w:rsid w:val="001B37E6"/>
    <w:rsid w:val="001C54B1"/>
    <w:rsid w:val="001C73B8"/>
    <w:rsid w:val="001D2C8C"/>
    <w:rsid w:val="001D55FD"/>
    <w:rsid w:val="001E53C4"/>
    <w:rsid w:val="001E576A"/>
    <w:rsid w:val="001F4DCC"/>
    <w:rsid w:val="00200806"/>
    <w:rsid w:val="00207DBD"/>
    <w:rsid w:val="00220B4A"/>
    <w:rsid w:val="002235CB"/>
    <w:rsid w:val="002260F4"/>
    <w:rsid w:val="00226E8E"/>
    <w:rsid w:val="002316A4"/>
    <w:rsid w:val="00231FF7"/>
    <w:rsid w:val="0024361D"/>
    <w:rsid w:val="00255A2E"/>
    <w:rsid w:val="0025700E"/>
    <w:rsid w:val="00257AE6"/>
    <w:rsid w:val="00260975"/>
    <w:rsid w:val="00263877"/>
    <w:rsid w:val="00276E47"/>
    <w:rsid w:val="0029333C"/>
    <w:rsid w:val="002954BA"/>
    <w:rsid w:val="00296D94"/>
    <w:rsid w:val="002A68B1"/>
    <w:rsid w:val="002B1353"/>
    <w:rsid w:val="002B3A00"/>
    <w:rsid w:val="002C509F"/>
    <w:rsid w:val="002C5FEB"/>
    <w:rsid w:val="002C7590"/>
    <w:rsid w:val="002D230F"/>
    <w:rsid w:val="002D31D0"/>
    <w:rsid w:val="002E0E97"/>
    <w:rsid w:val="002E1037"/>
    <w:rsid w:val="002E3151"/>
    <w:rsid w:val="002F3CB4"/>
    <w:rsid w:val="002F551B"/>
    <w:rsid w:val="0030000D"/>
    <w:rsid w:val="00300402"/>
    <w:rsid w:val="00312731"/>
    <w:rsid w:val="00314FCD"/>
    <w:rsid w:val="003176C7"/>
    <w:rsid w:val="00334AA1"/>
    <w:rsid w:val="003417DA"/>
    <w:rsid w:val="003423C9"/>
    <w:rsid w:val="00346E27"/>
    <w:rsid w:val="00347BB5"/>
    <w:rsid w:val="00354059"/>
    <w:rsid w:val="00356137"/>
    <w:rsid w:val="00357A3E"/>
    <w:rsid w:val="00365F8D"/>
    <w:rsid w:val="00375399"/>
    <w:rsid w:val="00380D1C"/>
    <w:rsid w:val="00381F36"/>
    <w:rsid w:val="00382C44"/>
    <w:rsid w:val="00397E57"/>
    <w:rsid w:val="003A26F6"/>
    <w:rsid w:val="003C07BB"/>
    <w:rsid w:val="003C4DE0"/>
    <w:rsid w:val="003D6EC3"/>
    <w:rsid w:val="003E51D8"/>
    <w:rsid w:val="003F23DB"/>
    <w:rsid w:val="004118EE"/>
    <w:rsid w:val="004217F4"/>
    <w:rsid w:val="00427F88"/>
    <w:rsid w:val="004415F9"/>
    <w:rsid w:val="00442623"/>
    <w:rsid w:val="00452670"/>
    <w:rsid w:val="00454130"/>
    <w:rsid w:val="00470322"/>
    <w:rsid w:val="00470AF2"/>
    <w:rsid w:val="004729F6"/>
    <w:rsid w:val="004752E8"/>
    <w:rsid w:val="00486036"/>
    <w:rsid w:val="0049024D"/>
    <w:rsid w:val="00494A09"/>
    <w:rsid w:val="00495A75"/>
    <w:rsid w:val="00497E3E"/>
    <w:rsid w:val="004A798F"/>
    <w:rsid w:val="004B7E25"/>
    <w:rsid w:val="004D5B1D"/>
    <w:rsid w:val="004D7B0B"/>
    <w:rsid w:val="005042C6"/>
    <w:rsid w:val="00506C50"/>
    <w:rsid w:val="00507F8E"/>
    <w:rsid w:val="00510965"/>
    <w:rsid w:val="005124D5"/>
    <w:rsid w:val="0052584F"/>
    <w:rsid w:val="0054133F"/>
    <w:rsid w:val="00541507"/>
    <w:rsid w:val="00541993"/>
    <w:rsid w:val="00543DDE"/>
    <w:rsid w:val="00561608"/>
    <w:rsid w:val="005634E5"/>
    <w:rsid w:val="0056751B"/>
    <w:rsid w:val="005A1257"/>
    <w:rsid w:val="005A2C5D"/>
    <w:rsid w:val="005B1A38"/>
    <w:rsid w:val="005B72B6"/>
    <w:rsid w:val="005D1DC8"/>
    <w:rsid w:val="005E0A21"/>
    <w:rsid w:val="005E14FB"/>
    <w:rsid w:val="005E2F9E"/>
    <w:rsid w:val="005E7655"/>
    <w:rsid w:val="005F121F"/>
    <w:rsid w:val="005F2EEB"/>
    <w:rsid w:val="00604F92"/>
    <w:rsid w:val="00605881"/>
    <w:rsid w:val="00611D61"/>
    <w:rsid w:val="006145D3"/>
    <w:rsid w:val="006408CC"/>
    <w:rsid w:val="00656495"/>
    <w:rsid w:val="006607C5"/>
    <w:rsid w:val="00660F6D"/>
    <w:rsid w:val="00664B9A"/>
    <w:rsid w:val="006653DC"/>
    <w:rsid w:val="006707FB"/>
    <w:rsid w:val="00670C82"/>
    <w:rsid w:val="00670D74"/>
    <w:rsid w:val="00681500"/>
    <w:rsid w:val="006822C2"/>
    <w:rsid w:val="00694EBA"/>
    <w:rsid w:val="006977DA"/>
    <w:rsid w:val="006A705C"/>
    <w:rsid w:val="006B0C46"/>
    <w:rsid w:val="006B24C4"/>
    <w:rsid w:val="006B3F24"/>
    <w:rsid w:val="006D09CE"/>
    <w:rsid w:val="006D3407"/>
    <w:rsid w:val="006D4493"/>
    <w:rsid w:val="006D738A"/>
    <w:rsid w:val="006F10F5"/>
    <w:rsid w:val="00700B5D"/>
    <w:rsid w:val="00701CAD"/>
    <w:rsid w:val="00721FA0"/>
    <w:rsid w:val="007455B5"/>
    <w:rsid w:val="00763FEB"/>
    <w:rsid w:val="00764B49"/>
    <w:rsid w:val="007675A9"/>
    <w:rsid w:val="007731F5"/>
    <w:rsid w:val="00774E74"/>
    <w:rsid w:val="0077745C"/>
    <w:rsid w:val="00780D3C"/>
    <w:rsid w:val="007A33FE"/>
    <w:rsid w:val="007A78CD"/>
    <w:rsid w:val="007B296F"/>
    <w:rsid w:val="007C3617"/>
    <w:rsid w:val="007F0EB6"/>
    <w:rsid w:val="007F3EF7"/>
    <w:rsid w:val="00817716"/>
    <w:rsid w:val="00820D18"/>
    <w:rsid w:val="00824F1C"/>
    <w:rsid w:val="008250B5"/>
    <w:rsid w:val="00841917"/>
    <w:rsid w:val="008430E0"/>
    <w:rsid w:val="00843FC6"/>
    <w:rsid w:val="00846C47"/>
    <w:rsid w:val="008529DB"/>
    <w:rsid w:val="0086014B"/>
    <w:rsid w:val="00860A22"/>
    <w:rsid w:val="0087130D"/>
    <w:rsid w:val="0089416A"/>
    <w:rsid w:val="008A58AB"/>
    <w:rsid w:val="008A7E65"/>
    <w:rsid w:val="008B186B"/>
    <w:rsid w:val="008B7D14"/>
    <w:rsid w:val="008E2DA4"/>
    <w:rsid w:val="008F0AF8"/>
    <w:rsid w:val="008F4623"/>
    <w:rsid w:val="0090148A"/>
    <w:rsid w:val="00910F99"/>
    <w:rsid w:val="00934B94"/>
    <w:rsid w:val="00945233"/>
    <w:rsid w:val="0095420C"/>
    <w:rsid w:val="00955D26"/>
    <w:rsid w:val="00966A14"/>
    <w:rsid w:val="0096773C"/>
    <w:rsid w:val="009757A6"/>
    <w:rsid w:val="00977033"/>
    <w:rsid w:val="009840C1"/>
    <w:rsid w:val="009A35D0"/>
    <w:rsid w:val="009B2D34"/>
    <w:rsid w:val="009B3A49"/>
    <w:rsid w:val="009D1D5C"/>
    <w:rsid w:val="009D604D"/>
    <w:rsid w:val="009E7B38"/>
    <w:rsid w:val="009F13E7"/>
    <w:rsid w:val="009F7E4A"/>
    <w:rsid w:val="00A0623F"/>
    <w:rsid w:val="00A570C1"/>
    <w:rsid w:val="00A576BC"/>
    <w:rsid w:val="00A60A3F"/>
    <w:rsid w:val="00A64675"/>
    <w:rsid w:val="00A778D3"/>
    <w:rsid w:val="00A77CC3"/>
    <w:rsid w:val="00A80E4B"/>
    <w:rsid w:val="00A81D35"/>
    <w:rsid w:val="00A8607B"/>
    <w:rsid w:val="00AA6A29"/>
    <w:rsid w:val="00AB11B3"/>
    <w:rsid w:val="00AB18AB"/>
    <w:rsid w:val="00AC2AD3"/>
    <w:rsid w:val="00AC6227"/>
    <w:rsid w:val="00AE2BBA"/>
    <w:rsid w:val="00B029F6"/>
    <w:rsid w:val="00B62663"/>
    <w:rsid w:val="00B65FFF"/>
    <w:rsid w:val="00B8779C"/>
    <w:rsid w:val="00B91522"/>
    <w:rsid w:val="00B92E7C"/>
    <w:rsid w:val="00BB2016"/>
    <w:rsid w:val="00BD45BA"/>
    <w:rsid w:val="00BE20F6"/>
    <w:rsid w:val="00BE6A0A"/>
    <w:rsid w:val="00BE7726"/>
    <w:rsid w:val="00BF4492"/>
    <w:rsid w:val="00C04A47"/>
    <w:rsid w:val="00C22F27"/>
    <w:rsid w:val="00C2784D"/>
    <w:rsid w:val="00C42499"/>
    <w:rsid w:val="00C5213A"/>
    <w:rsid w:val="00C53159"/>
    <w:rsid w:val="00C57581"/>
    <w:rsid w:val="00C60797"/>
    <w:rsid w:val="00C703AA"/>
    <w:rsid w:val="00C70EC4"/>
    <w:rsid w:val="00C71987"/>
    <w:rsid w:val="00C72A95"/>
    <w:rsid w:val="00C82B46"/>
    <w:rsid w:val="00C861CC"/>
    <w:rsid w:val="00C9280E"/>
    <w:rsid w:val="00CA713F"/>
    <w:rsid w:val="00CB03FA"/>
    <w:rsid w:val="00CB787A"/>
    <w:rsid w:val="00CC0671"/>
    <w:rsid w:val="00CC1E96"/>
    <w:rsid w:val="00CC33E5"/>
    <w:rsid w:val="00CE2F8F"/>
    <w:rsid w:val="00CF6069"/>
    <w:rsid w:val="00D01FB8"/>
    <w:rsid w:val="00D04AFB"/>
    <w:rsid w:val="00D12F64"/>
    <w:rsid w:val="00D15E60"/>
    <w:rsid w:val="00D40B63"/>
    <w:rsid w:val="00D41AC5"/>
    <w:rsid w:val="00D422D8"/>
    <w:rsid w:val="00D57DD8"/>
    <w:rsid w:val="00D76C8B"/>
    <w:rsid w:val="00D83523"/>
    <w:rsid w:val="00D8589F"/>
    <w:rsid w:val="00DA360C"/>
    <w:rsid w:val="00DA3977"/>
    <w:rsid w:val="00DB1E11"/>
    <w:rsid w:val="00DB6A56"/>
    <w:rsid w:val="00DC29C1"/>
    <w:rsid w:val="00DC5AC6"/>
    <w:rsid w:val="00DC6F2B"/>
    <w:rsid w:val="00DD0388"/>
    <w:rsid w:val="00DE56CD"/>
    <w:rsid w:val="00DE5A4A"/>
    <w:rsid w:val="00DE60B0"/>
    <w:rsid w:val="00E129CC"/>
    <w:rsid w:val="00E3456C"/>
    <w:rsid w:val="00E515EB"/>
    <w:rsid w:val="00E54E2B"/>
    <w:rsid w:val="00E559AE"/>
    <w:rsid w:val="00E61E61"/>
    <w:rsid w:val="00E64A4B"/>
    <w:rsid w:val="00E65458"/>
    <w:rsid w:val="00E6671B"/>
    <w:rsid w:val="00E67E2E"/>
    <w:rsid w:val="00E73EF8"/>
    <w:rsid w:val="00E82603"/>
    <w:rsid w:val="00E84240"/>
    <w:rsid w:val="00E8520A"/>
    <w:rsid w:val="00EA4403"/>
    <w:rsid w:val="00EB3AA2"/>
    <w:rsid w:val="00EC02DE"/>
    <w:rsid w:val="00EC584C"/>
    <w:rsid w:val="00ED3947"/>
    <w:rsid w:val="00EE7D17"/>
    <w:rsid w:val="00EF10C3"/>
    <w:rsid w:val="00F0329A"/>
    <w:rsid w:val="00F1312B"/>
    <w:rsid w:val="00F20D26"/>
    <w:rsid w:val="00F278B8"/>
    <w:rsid w:val="00F34C46"/>
    <w:rsid w:val="00F42462"/>
    <w:rsid w:val="00F42669"/>
    <w:rsid w:val="00F4358E"/>
    <w:rsid w:val="00F45C28"/>
    <w:rsid w:val="00F65A8C"/>
    <w:rsid w:val="00F74E48"/>
    <w:rsid w:val="00F8287F"/>
    <w:rsid w:val="00F841DA"/>
    <w:rsid w:val="00F976C4"/>
    <w:rsid w:val="00FB53A1"/>
    <w:rsid w:val="00FB5AAA"/>
    <w:rsid w:val="00FB5F04"/>
    <w:rsid w:val="00FC19B2"/>
    <w:rsid w:val="00FC6834"/>
    <w:rsid w:val="00FE41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Straight Arrow Connector 51"/>
        <o:r id="V:Rule2" type="connector" idref="#Straight Arrow Connector 6"/>
        <o:r id="V:Rule3" type="connector" idref="#Straight Arrow Connector 49"/>
        <o:r id="V:Rule4" type="connector" idref="#Straight Arrow Connector 52"/>
        <o:r id="V:Rule5" type="connector" idref="#Straight Arrow Connector 54"/>
      </o:rules>
    </o:shapelayout>
  </w:shapeDefaults>
  <w:decimalSymbol w:val="/"/>
  <w:listSeparator w:val="؛"/>
  <w14:docId w14:val="7AC8D5A6"/>
  <w15:docId w15:val="{2FE27FE5-0A1C-4EB8-9738-A41A6AFB9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26F6"/>
  </w:style>
  <w:style w:type="paragraph" w:styleId="Heading1">
    <w:name w:val="heading 1"/>
    <w:basedOn w:val="Normal"/>
    <w:next w:val="Normal"/>
    <w:link w:val="Heading1Char"/>
    <w:uiPriority w:val="9"/>
    <w:qFormat/>
    <w:rsid w:val="005E76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E76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E76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65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E765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E7655"/>
    <w:rPr>
      <w:rFonts w:asciiTheme="majorHAnsi" w:eastAsiaTheme="majorEastAsia" w:hAnsiTheme="majorHAnsi" w:cstheme="majorBidi"/>
      <w:color w:val="1F4D78" w:themeColor="accent1" w:themeShade="7F"/>
      <w:sz w:val="24"/>
      <w:szCs w:val="24"/>
    </w:rPr>
  </w:style>
  <w:style w:type="paragraph" w:customStyle="1" w:styleId="ProcessTitleHeading">
    <w:name w:val="Process_Title_Heading"/>
    <w:basedOn w:val="Normal"/>
    <w:qFormat/>
    <w:rsid w:val="00207DBD"/>
    <w:pPr>
      <w:pageBreakBefore/>
      <w:pBdr>
        <w:top w:val="single" w:sz="4" w:space="1" w:color="auto"/>
        <w:left w:val="single" w:sz="4" w:space="4" w:color="auto"/>
        <w:bottom w:val="single" w:sz="4" w:space="1" w:color="auto"/>
        <w:right w:val="single" w:sz="4" w:space="4" w:color="auto"/>
      </w:pBdr>
      <w:shd w:val="clear" w:color="auto" w:fill="EEEEEE"/>
      <w:bidi/>
      <w:spacing w:before="100" w:beforeAutospacing="1" w:after="100" w:afterAutospacing="1" w:line="240" w:lineRule="auto"/>
      <w:outlineLvl w:val="0"/>
    </w:pPr>
    <w:rPr>
      <w:rFonts w:ascii="Times New Roman" w:eastAsia="Times New Roman" w:hAnsi="Times New Roman" w:cs="B Nazanin"/>
      <w:b/>
      <w:bCs/>
      <w:kern w:val="36"/>
      <w:sz w:val="24"/>
      <w:szCs w:val="28"/>
    </w:rPr>
  </w:style>
  <w:style w:type="table" w:styleId="TableGrid">
    <w:name w:val="Table Grid"/>
    <w:basedOn w:val="TableNormal"/>
    <w:uiPriority w:val="39"/>
    <w:rsid w:val="000E79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E79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7955"/>
  </w:style>
  <w:style w:type="paragraph" w:styleId="Footer">
    <w:name w:val="footer"/>
    <w:basedOn w:val="Normal"/>
    <w:link w:val="FooterChar"/>
    <w:uiPriority w:val="99"/>
    <w:unhideWhenUsed/>
    <w:rsid w:val="000E79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7955"/>
  </w:style>
  <w:style w:type="paragraph" w:styleId="ListParagraph">
    <w:name w:val="List Paragraph"/>
    <w:basedOn w:val="Normal"/>
    <w:uiPriority w:val="34"/>
    <w:qFormat/>
    <w:rsid w:val="00E129CC"/>
    <w:pPr>
      <w:ind w:left="720"/>
      <w:contextualSpacing/>
    </w:pPr>
  </w:style>
  <w:style w:type="character" w:styleId="Hyperlink">
    <w:name w:val="Hyperlink"/>
    <w:basedOn w:val="DefaultParagraphFont"/>
    <w:uiPriority w:val="99"/>
    <w:unhideWhenUsed/>
    <w:rsid w:val="002D230F"/>
    <w:rPr>
      <w:color w:val="0563C1" w:themeColor="hyperlink"/>
      <w:u w:val="single"/>
    </w:rPr>
  </w:style>
  <w:style w:type="paragraph" w:styleId="BalloonText">
    <w:name w:val="Balloon Text"/>
    <w:basedOn w:val="Normal"/>
    <w:link w:val="BalloonTextChar"/>
    <w:uiPriority w:val="99"/>
    <w:semiHidden/>
    <w:unhideWhenUsed/>
    <w:rsid w:val="00296D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D94"/>
    <w:rPr>
      <w:rFonts w:ascii="Segoe UI" w:hAnsi="Segoe UI" w:cs="Segoe UI"/>
      <w:sz w:val="18"/>
      <w:szCs w:val="18"/>
    </w:rPr>
  </w:style>
  <w:style w:type="paragraph" w:styleId="NormalWeb">
    <w:name w:val="Normal (Web)"/>
    <w:basedOn w:val="Normal"/>
    <w:uiPriority w:val="99"/>
    <w:semiHidden/>
    <w:unhideWhenUsed/>
    <w:rsid w:val="00255A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55A2E"/>
  </w:style>
  <w:style w:type="paragraph" w:styleId="HTMLPreformatted">
    <w:name w:val="HTML Preformatted"/>
    <w:basedOn w:val="Normal"/>
    <w:link w:val="HTMLPreformattedChar"/>
    <w:uiPriority w:val="99"/>
    <w:semiHidden/>
    <w:unhideWhenUsed/>
    <w:rsid w:val="00640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08CC"/>
    <w:rPr>
      <w:rFonts w:ascii="Courier New" w:eastAsia="Times New Roman" w:hAnsi="Courier New" w:cs="Courier New"/>
      <w:sz w:val="20"/>
      <w:szCs w:val="20"/>
    </w:rPr>
  </w:style>
  <w:style w:type="character" w:customStyle="1" w:styleId="pln">
    <w:name w:val="pln"/>
    <w:basedOn w:val="DefaultParagraphFont"/>
    <w:rsid w:val="006408CC"/>
  </w:style>
  <w:style w:type="character" w:customStyle="1" w:styleId="tag">
    <w:name w:val="tag"/>
    <w:basedOn w:val="DefaultParagraphFont"/>
    <w:rsid w:val="006408CC"/>
  </w:style>
  <w:style w:type="character" w:styleId="FollowedHyperlink">
    <w:name w:val="FollowedHyperlink"/>
    <w:basedOn w:val="DefaultParagraphFont"/>
    <w:uiPriority w:val="99"/>
    <w:semiHidden/>
    <w:unhideWhenUsed/>
    <w:rsid w:val="008250B5"/>
    <w:rPr>
      <w:color w:val="954F72" w:themeColor="followedHyperlink"/>
      <w:u w:val="single"/>
    </w:rPr>
  </w:style>
  <w:style w:type="paragraph" w:styleId="TOCHeading">
    <w:name w:val="TOC Heading"/>
    <w:basedOn w:val="Heading1"/>
    <w:next w:val="Normal"/>
    <w:uiPriority w:val="39"/>
    <w:unhideWhenUsed/>
    <w:qFormat/>
    <w:rsid w:val="005E7655"/>
    <w:pPr>
      <w:outlineLvl w:val="9"/>
    </w:pPr>
  </w:style>
  <w:style w:type="paragraph" w:styleId="TOC1">
    <w:name w:val="toc 1"/>
    <w:basedOn w:val="Normal"/>
    <w:next w:val="Normal"/>
    <w:autoRedefine/>
    <w:uiPriority w:val="39"/>
    <w:unhideWhenUsed/>
    <w:rsid w:val="008E2DA4"/>
    <w:pPr>
      <w:tabs>
        <w:tab w:val="right" w:leader="dot" w:pos="10528"/>
      </w:tabs>
      <w:bidi/>
      <w:spacing w:after="100"/>
    </w:pPr>
    <w:rPr>
      <w:rFonts w:ascii="B Nazanin" w:eastAsia="B Nazanin" w:hAnsi="B Nazanin" w:cs="B Nazanin"/>
      <w:b/>
      <w:bCs/>
      <w:sz w:val="24"/>
      <w:szCs w:val="24"/>
    </w:rPr>
  </w:style>
  <w:style w:type="paragraph" w:styleId="TOC2">
    <w:name w:val="toc 2"/>
    <w:basedOn w:val="Normal"/>
    <w:next w:val="Normal"/>
    <w:autoRedefine/>
    <w:uiPriority w:val="39"/>
    <w:unhideWhenUsed/>
    <w:rsid w:val="008E2DA4"/>
    <w:pPr>
      <w:tabs>
        <w:tab w:val="left" w:pos="1607"/>
        <w:tab w:val="right" w:leader="dot" w:pos="10528"/>
      </w:tabs>
      <w:bidi/>
      <w:spacing w:after="100"/>
      <w:ind w:left="220"/>
    </w:pPr>
    <w:rPr>
      <w:rFonts w:ascii="B Nazanin" w:eastAsia="B Nazanin" w:hAnsi="B Nazanin" w:cs="B Nazanin"/>
      <w:sz w:val="24"/>
      <w:szCs w:val="24"/>
    </w:rPr>
  </w:style>
  <w:style w:type="paragraph" w:styleId="TOC3">
    <w:name w:val="toc 3"/>
    <w:basedOn w:val="Normal"/>
    <w:next w:val="Normal"/>
    <w:autoRedefine/>
    <w:uiPriority w:val="39"/>
    <w:unhideWhenUsed/>
    <w:rsid w:val="008E2DA4"/>
    <w:pPr>
      <w:spacing w:after="100"/>
      <w:ind w:left="440"/>
    </w:pPr>
    <w:rPr>
      <w:rFonts w:ascii="B Nazanin" w:eastAsia="B Nazanin" w:hAnsi="B Nazanin" w:cs="B Nazanin"/>
    </w:rPr>
  </w:style>
  <w:style w:type="paragraph" w:styleId="NoSpacing">
    <w:name w:val="No Spacing"/>
    <w:link w:val="NoSpacingChar"/>
    <w:uiPriority w:val="1"/>
    <w:qFormat/>
    <w:rsid w:val="00D76C8B"/>
    <w:pPr>
      <w:spacing w:after="0" w:line="240" w:lineRule="auto"/>
    </w:pPr>
    <w:rPr>
      <w:rFonts w:eastAsiaTheme="minorEastAsia"/>
    </w:rPr>
  </w:style>
  <w:style w:type="character" w:customStyle="1" w:styleId="NoSpacingChar">
    <w:name w:val="No Spacing Char"/>
    <w:basedOn w:val="DefaultParagraphFont"/>
    <w:link w:val="NoSpacing"/>
    <w:uiPriority w:val="1"/>
    <w:rsid w:val="00D76C8B"/>
    <w:rPr>
      <w:rFonts w:eastAsiaTheme="minorEastAsia"/>
    </w:rPr>
  </w:style>
  <w:style w:type="character" w:styleId="CommentReference">
    <w:name w:val="annotation reference"/>
    <w:basedOn w:val="DefaultParagraphFont"/>
    <w:uiPriority w:val="99"/>
    <w:semiHidden/>
    <w:unhideWhenUsed/>
    <w:rsid w:val="005B1A38"/>
    <w:rPr>
      <w:sz w:val="16"/>
      <w:szCs w:val="16"/>
    </w:rPr>
  </w:style>
  <w:style w:type="paragraph" w:styleId="CommentText">
    <w:name w:val="annotation text"/>
    <w:basedOn w:val="Normal"/>
    <w:link w:val="CommentTextChar"/>
    <w:uiPriority w:val="99"/>
    <w:semiHidden/>
    <w:unhideWhenUsed/>
    <w:rsid w:val="005B1A38"/>
    <w:pPr>
      <w:spacing w:line="240" w:lineRule="auto"/>
    </w:pPr>
    <w:rPr>
      <w:sz w:val="20"/>
      <w:szCs w:val="20"/>
    </w:rPr>
  </w:style>
  <w:style w:type="character" w:customStyle="1" w:styleId="CommentTextChar">
    <w:name w:val="Comment Text Char"/>
    <w:basedOn w:val="DefaultParagraphFont"/>
    <w:link w:val="CommentText"/>
    <w:uiPriority w:val="99"/>
    <w:semiHidden/>
    <w:rsid w:val="005B1A38"/>
    <w:rPr>
      <w:sz w:val="20"/>
      <w:szCs w:val="20"/>
    </w:rPr>
  </w:style>
  <w:style w:type="paragraph" w:styleId="CommentSubject">
    <w:name w:val="annotation subject"/>
    <w:basedOn w:val="CommentText"/>
    <w:next w:val="CommentText"/>
    <w:link w:val="CommentSubjectChar"/>
    <w:uiPriority w:val="99"/>
    <w:semiHidden/>
    <w:unhideWhenUsed/>
    <w:rsid w:val="005B1A38"/>
    <w:rPr>
      <w:b/>
      <w:bCs/>
    </w:rPr>
  </w:style>
  <w:style w:type="character" w:customStyle="1" w:styleId="CommentSubjectChar">
    <w:name w:val="Comment Subject Char"/>
    <w:basedOn w:val="CommentTextChar"/>
    <w:link w:val="CommentSubject"/>
    <w:uiPriority w:val="99"/>
    <w:semiHidden/>
    <w:rsid w:val="005B1A3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552356">
      <w:bodyDiv w:val="1"/>
      <w:marLeft w:val="0"/>
      <w:marRight w:val="0"/>
      <w:marTop w:val="0"/>
      <w:marBottom w:val="0"/>
      <w:divBdr>
        <w:top w:val="none" w:sz="0" w:space="0" w:color="auto"/>
        <w:left w:val="none" w:sz="0" w:space="0" w:color="auto"/>
        <w:bottom w:val="none" w:sz="0" w:space="0" w:color="auto"/>
        <w:right w:val="none" w:sz="0" w:space="0" w:color="auto"/>
      </w:divBdr>
    </w:div>
    <w:div w:id="522324670">
      <w:bodyDiv w:val="1"/>
      <w:marLeft w:val="0"/>
      <w:marRight w:val="0"/>
      <w:marTop w:val="0"/>
      <w:marBottom w:val="0"/>
      <w:divBdr>
        <w:top w:val="none" w:sz="0" w:space="0" w:color="auto"/>
        <w:left w:val="none" w:sz="0" w:space="0" w:color="auto"/>
        <w:bottom w:val="none" w:sz="0" w:space="0" w:color="auto"/>
        <w:right w:val="none" w:sz="0" w:space="0" w:color="auto"/>
      </w:divBdr>
    </w:div>
    <w:div w:id="972250374">
      <w:bodyDiv w:val="1"/>
      <w:marLeft w:val="0"/>
      <w:marRight w:val="0"/>
      <w:marTop w:val="0"/>
      <w:marBottom w:val="0"/>
      <w:divBdr>
        <w:top w:val="none" w:sz="0" w:space="0" w:color="auto"/>
        <w:left w:val="none" w:sz="0" w:space="0" w:color="auto"/>
        <w:bottom w:val="none" w:sz="0" w:space="0" w:color="auto"/>
        <w:right w:val="none" w:sz="0" w:space="0" w:color="auto"/>
      </w:divBdr>
    </w:div>
    <w:div w:id="1056509403">
      <w:bodyDiv w:val="1"/>
      <w:marLeft w:val="0"/>
      <w:marRight w:val="0"/>
      <w:marTop w:val="0"/>
      <w:marBottom w:val="0"/>
      <w:divBdr>
        <w:top w:val="none" w:sz="0" w:space="0" w:color="auto"/>
        <w:left w:val="none" w:sz="0" w:space="0" w:color="auto"/>
        <w:bottom w:val="none" w:sz="0" w:space="0" w:color="auto"/>
        <w:right w:val="none" w:sz="0" w:space="0" w:color="auto"/>
      </w:divBdr>
    </w:div>
    <w:div w:id="1337735034">
      <w:bodyDiv w:val="1"/>
      <w:marLeft w:val="0"/>
      <w:marRight w:val="0"/>
      <w:marTop w:val="0"/>
      <w:marBottom w:val="0"/>
      <w:divBdr>
        <w:top w:val="none" w:sz="0" w:space="0" w:color="auto"/>
        <w:left w:val="none" w:sz="0" w:space="0" w:color="auto"/>
        <w:bottom w:val="none" w:sz="0" w:space="0" w:color="auto"/>
        <w:right w:val="none" w:sz="0" w:space="0" w:color="auto"/>
      </w:divBdr>
    </w:div>
    <w:div w:id="1448885844">
      <w:bodyDiv w:val="1"/>
      <w:marLeft w:val="0"/>
      <w:marRight w:val="0"/>
      <w:marTop w:val="0"/>
      <w:marBottom w:val="0"/>
      <w:divBdr>
        <w:top w:val="none" w:sz="0" w:space="0" w:color="auto"/>
        <w:left w:val="none" w:sz="0" w:space="0" w:color="auto"/>
        <w:bottom w:val="none" w:sz="0" w:space="0" w:color="auto"/>
        <w:right w:val="none" w:sz="0" w:space="0" w:color="auto"/>
      </w:divBdr>
    </w:div>
    <w:div w:id="1641110525">
      <w:bodyDiv w:val="1"/>
      <w:marLeft w:val="0"/>
      <w:marRight w:val="0"/>
      <w:marTop w:val="0"/>
      <w:marBottom w:val="0"/>
      <w:divBdr>
        <w:top w:val="none" w:sz="0" w:space="0" w:color="auto"/>
        <w:left w:val="none" w:sz="0" w:space="0" w:color="auto"/>
        <w:bottom w:val="none" w:sz="0" w:space="0" w:color="auto"/>
        <w:right w:val="none" w:sz="0" w:space="0" w:color="auto"/>
      </w:divBdr>
    </w:div>
    <w:div w:id="1814174660">
      <w:bodyDiv w:val="1"/>
      <w:marLeft w:val="0"/>
      <w:marRight w:val="0"/>
      <w:marTop w:val="0"/>
      <w:marBottom w:val="0"/>
      <w:divBdr>
        <w:top w:val="none" w:sz="0" w:space="0" w:color="auto"/>
        <w:left w:val="none" w:sz="0" w:space="0" w:color="auto"/>
        <w:bottom w:val="none" w:sz="0" w:space="0" w:color="auto"/>
        <w:right w:val="none" w:sz="0" w:space="0" w:color="auto"/>
      </w:divBdr>
    </w:div>
    <w:div w:id="2076581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37EED-D90F-436E-8539-14CEA1F8B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1064</TotalTime>
  <Pages>1</Pages>
  <Words>6157</Words>
  <Characters>35098</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سامانه خلاصه دستیاری</vt:lpstr>
    </vt:vector>
  </TitlesOfParts>
  <Company>شرکت پژوهان</Company>
  <LinksUpToDate>false</LinksUpToDate>
  <CharactersWithSpaces>41173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سامانه خلاصه دستیاری</dc:title>
  <dc:subject/>
  <dc:creator>reza</dc:creator>
  <cp:keywords/>
  <dc:description/>
  <cp:lastModifiedBy>reza</cp:lastModifiedBy>
  <cp:revision>16</cp:revision>
  <cp:lastPrinted>2016-07-06T13:47:00Z</cp:lastPrinted>
  <dcterms:created xsi:type="dcterms:W3CDTF">2017-03-26T08:01:00Z</dcterms:created>
  <dcterms:modified xsi:type="dcterms:W3CDTF">2017-04-12T14:03:00Z</dcterms:modified>
</cp:coreProperties>
</file>